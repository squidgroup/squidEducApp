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B5A43" w14:textId="5A93621E" w:rsidR="00084EF9" w:rsidRPr="003A5638" w:rsidRDefault="007B4435" w:rsidP="002710B7">
      <w:pPr>
        <w:jc w:val="both"/>
        <w:rPr>
          <w:rFonts w:ascii="Times New Roman" w:hAnsi="Times New Roman"/>
          <w:b/>
          <w:sz w:val="32"/>
          <w:szCs w:val="32"/>
          <w:lang w:val="en-CA"/>
          <w:rPrChange w:id="0" w:author="Hassen" w:date="2016-05-27T11:23:00Z">
            <w:rPr>
              <w:rFonts w:ascii="Times New Roman" w:hAnsi="Times New Roman"/>
              <w:b/>
              <w:sz w:val="32"/>
              <w:szCs w:val="32"/>
              <w:lang w:val="en-GB"/>
            </w:rPr>
          </w:rPrChange>
        </w:rPr>
      </w:pPr>
      <w:r w:rsidRPr="003A5638">
        <w:rPr>
          <w:rFonts w:ascii="Times New Roman" w:hAnsi="Times New Roman"/>
          <w:b/>
          <w:sz w:val="32"/>
          <w:szCs w:val="32"/>
          <w:lang w:val="en-CA"/>
          <w:rPrChange w:id="1" w:author="Hassen" w:date="2016-05-27T11:23:00Z">
            <w:rPr>
              <w:rFonts w:ascii="Times New Roman" w:hAnsi="Times New Roman"/>
              <w:b/>
              <w:sz w:val="32"/>
              <w:szCs w:val="32"/>
              <w:lang w:val="en-GB"/>
            </w:rPr>
          </w:rPrChange>
        </w:rPr>
        <w:t>STEP-BY-</w:t>
      </w:r>
      <w:r w:rsidR="008848DC" w:rsidRPr="003A5638">
        <w:rPr>
          <w:rFonts w:ascii="Times New Roman" w:hAnsi="Times New Roman"/>
          <w:b/>
          <w:sz w:val="32"/>
          <w:szCs w:val="32"/>
          <w:lang w:val="en-CA"/>
          <w:rPrChange w:id="2" w:author="Hassen" w:date="2016-05-27T11:23:00Z">
            <w:rPr>
              <w:rFonts w:ascii="Times New Roman" w:hAnsi="Times New Roman"/>
              <w:b/>
              <w:sz w:val="32"/>
              <w:szCs w:val="32"/>
              <w:lang w:val="en-GB"/>
            </w:rPr>
          </w:rPrChange>
        </w:rPr>
        <w:t>STEP FULL MODULE</w:t>
      </w:r>
    </w:p>
    <w:p w14:paraId="14A7B4C9" w14:textId="77777777" w:rsidR="008473A1" w:rsidRPr="003A5638" w:rsidRDefault="008473A1" w:rsidP="002710B7">
      <w:pPr>
        <w:jc w:val="both"/>
        <w:rPr>
          <w:rFonts w:ascii="Times New Roman" w:hAnsi="Times New Roman"/>
          <w:b/>
          <w:sz w:val="32"/>
          <w:szCs w:val="32"/>
          <w:lang w:val="en-CA"/>
          <w:rPrChange w:id="3" w:author="Hassen" w:date="2016-05-27T11:23:00Z">
            <w:rPr>
              <w:rFonts w:ascii="Times New Roman" w:hAnsi="Times New Roman"/>
              <w:b/>
              <w:sz w:val="32"/>
              <w:szCs w:val="32"/>
              <w:lang w:val="en-GB"/>
            </w:rPr>
          </w:rPrChange>
        </w:rPr>
      </w:pPr>
    </w:p>
    <w:p w14:paraId="25FECC59" w14:textId="77D2AF43" w:rsidR="00983E52" w:rsidRPr="003A5638" w:rsidRDefault="00983E52" w:rsidP="00983E52">
      <w:pPr>
        <w:jc w:val="both"/>
        <w:rPr>
          <w:lang w:val="en-CA"/>
          <w:rPrChange w:id="4" w:author="Hassen" w:date="2016-05-27T11:23:00Z">
            <w:rPr>
              <w:lang w:val="en-GB"/>
            </w:rPr>
          </w:rPrChange>
        </w:rPr>
      </w:pPr>
      <w:r w:rsidRPr="003A5638">
        <w:rPr>
          <w:lang w:val="en-CA"/>
          <w:rPrChange w:id="5" w:author="Hassen" w:date="2016-05-27T11:23:00Z">
            <w:rPr>
              <w:lang w:val="en-GB"/>
            </w:rPr>
          </w:rPrChange>
        </w:rPr>
        <w:t xml:space="preserve">The last module of </w:t>
      </w:r>
      <w:proofErr w:type="spellStart"/>
      <w:r w:rsidRPr="003A5638">
        <w:rPr>
          <w:lang w:val="en-CA"/>
          <w:rPrChange w:id="6" w:author="Hassen" w:date="2016-05-27T11:23:00Z">
            <w:rPr>
              <w:lang w:val="en-GB"/>
            </w:rPr>
          </w:rPrChange>
        </w:rPr>
        <w:t>SQuID</w:t>
      </w:r>
      <w:proofErr w:type="spellEnd"/>
      <w:r w:rsidRPr="003A5638">
        <w:rPr>
          <w:lang w:val="en-CA"/>
          <w:rPrChange w:id="7" w:author="Hassen" w:date="2016-05-27T11:23:00Z">
            <w:rPr>
              <w:lang w:val="en-GB"/>
            </w:rPr>
          </w:rPrChange>
        </w:rPr>
        <w:t xml:space="preserve"> allows the user to generate data sets of individuals repeatedly expressing phenotypes, for one or </w:t>
      </w:r>
      <w:r w:rsidR="009E2101" w:rsidRPr="003A5638">
        <w:rPr>
          <w:lang w:val="en-CA"/>
          <w:rPrChange w:id="8" w:author="Hassen" w:date="2016-05-27T11:23:00Z">
            <w:rPr>
              <w:lang w:val="en-GB"/>
            </w:rPr>
          </w:rPrChange>
        </w:rPr>
        <w:t xml:space="preserve">two </w:t>
      </w:r>
      <w:r w:rsidRPr="003A5638">
        <w:rPr>
          <w:lang w:val="en-CA"/>
          <w:rPrChange w:id="9" w:author="Hassen" w:date="2016-05-27T11:23:00Z">
            <w:rPr>
              <w:lang w:val="en-GB"/>
            </w:rPr>
          </w:rPrChange>
        </w:rPr>
        <w:t>trait</w:t>
      </w:r>
      <w:r w:rsidR="00AF4FC9" w:rsidRPr="003A5638">
        <w:rPr>
          <w:lang w:val="en-CA"/>
          <w:rPrChange w:id="10" w:author="Hassen" w:date="2016-05-27T11:23:00Z">
            <w:rPr>
              <w:lang w:val="en-GB"/>
            </w:rPr>
          </w:rPrChange>
        </w:rPr>
        <w:t>s</w:t>
      </w:r>
      <w:r w:rsidRPr="003A5638">
        <w:rPr>
          <w:lang w:val="en-CA"/>
          <w:rPrChange w:id="11" w:author="Hassen" w:date="2016-05-27T11:23:00Z">
            <w:rPr>
              <w:lang w:val="en-GB"/>
            </w:rPr>
          </w:rPrChange>
        </w:rPr>
        <w:t xml:space="preserve">, in uniform time. The user has thus the flexibility to add different variance components that will form the phenotype of the individual at each time step, and to set up a relative importance to each component. </w:t>
      </w:r>
      <w:proofErr w:type="spellStart"/>
      <w:r w:rsidRPr="003A5638">
        <w:rPr>
          <w:lang w:val="en-CA"/>
          <w:rPrChange w:id="12" w:author="Hassen" w:date="2016-05-27T11:23:00Z">
            <w:rPr>
              <w:lang w:val="en-GB"/>
            </w:rPr>
          </w:rPrChange>
        </w:rPr>
        <w:t>SQuID</w:t>
      </w:r>
      <w:proofErr w:type="spellEnd"/>
      <w:r w:rsidRPr="003A5638">
        <w:rPr>
          <w:lang w:val="en-CA"/>
          <w:rPrChange w:id="13" w:author="Hassen" w:date="2016-05-27T11:23:00Z">
            <w:rPr>
              <w:lang w:val="en-GB"/>
            </w:rPr>
          </w:rPrChange>
        </w:rPr>
        <w:t xml:space="preserve"> also allows the user to collect a sample of the simulated phenotypes</w:t>
      </w:r>
      <w:r w:rsidR="00925770" w:rsidRPr="003A5638">
        <w:rPr>
          <w:lang w:val="en-CA"/>
          <w:rPrChange w:id="14" w:author="Hassen" w:date="2016-05-27T11:23:00Z">
            <w:rPr>
              <w:lang w:val="en-GB"/>
            </w:rPr>
          </w:rPrChange>
        </w:rPr>
        <w:t xml:space="preserve"> (i.e. the operational data set)</w:t>
      </w:r>
      <w:r w:rsidRPr="003A5638">
        <w:rPr>
          <w:lang w:val="en-CA"/>
          <w:rPrChange w:id="15" w:author="Hassen" w:date="2016-05-27T11:23:00Z">
            <w:rPr>
              <w:lang w:val="en-GB"/>
            </w:rPr>
          </w:rPrChange>
        </w:rPr>
        <w:t xml:space="preserve">, according to specific sampling design. Finally, the user has the opportunity to download the operational data set for further analyses. </w:t>
      </w:r>
    </w:p>
    <w:p w14:paraId="3AF22F40" w14:textId="77777777" w:rsidR="00983E52" w:rsidRPr="003A5638" w:rsidRDefault="00983E52" w:rsidP="00983E52">
      <w:pPr>
        <w:jc w:val="both"/>
        <w:rPr>
          <w:lang w:val="en-CA"/>
          <w:rPrChange w:id="16" w:author="Hassen" w:date="2016-05-27T11:23:00Z">
            <w:rPr>
              <w:lang w:val="en-GB"/>
            </w:rPr>
          </w:rPrChange>
        </w:rPr>
      </w:pPr>
    </w:p>
    <w:p w14:paraId="729DACE5" w14:textId="689A8929" w:rsidR="00983E52" w:rsidRPr="003A5638" w:rsidRDefault="00983E52" w:rsidP="002710B7">
      <w:pPr>
        <w:jc w:val="both"/>
        <w:rPr>
          <w:lang w:val="en-CA"/>
          <w:rPrChange w:id="17" w:author="Hassen" w:date="2016-05-27T11:23:00Z">
            <w:rPr>
              <w:lang w:val="en-GB"/>
            </w:rPr>
          </w:rPrChange>
        </w:rPr>
      </w:pPr>
      <w:r w:rsidRPr="003A5638">
        <w:rPr>
          <w:lang w:val="en-CA"/>
          <w:rPrChange w:id="18" w:author="Hassen" w:date="2016-05-27T11:23:00Z">
            <w:rPr>
              <w:lang w:val="en-GB"/>
            </w:rPr>
          </w:rPrChange>
        </w:rPr>
        <w:t xml:space="preserve">In this page, we will introduce </w:t>
      </w:r>
      <w:r w:rsidR="00AF4FC9" w:rsidRPr="003A5638">
        <w:rPr>
          <w:lang w:val="en-CA"/>
          <w:rPrChange w:id="19" w:author="Hassen" w:date="2016-05-27T11:23:00Z">
            <w:rPr>
              <w:lang w:val="en-GB"/>
            </w:rPr>
          </w:rPrChange>
        </w:rPr>
        <w:t xml:space="preserve">to </w:t>
      </w:r>
      <w:r w:rsidRPr="003A5638">
        <w:rPr>
          <w:lang w:val="en-CA"/>
          <w:rPrChange w:id="20" w:author="Hassen" w:date="2016-05-27T11:23:00Z">
            <w:rPr>
              <w:lang w:val="en-GB"/>
            </w:rPr>
          </w:rPrChange>
        </w:rPr>
        <w:t>you step by step how to use our full module. In case you are already familiar with the full model we invite to switch to the full model express page</w:t>
      </w:r>
      <w:r w:rsidR="00AF4FC9" w:rsidRPr="003A5638">
        <w:rPr>
          <w:lang w:val="en-CA"/>
          <w:rPrChange w:id="21" w:author="Hassen" w:date="2016-05-27T11:23:00Z">
            <w:rPr>
              <w:lang w:val="en-GB"/>
            </w:rPr>
          </w:rPrChange>
        </w:rPr>
        <w:t>,</w:t>
      </w:r>
      <w:r w:rsidRPr="003A5638">
        <w:rPr>
          <w:lang w:val="en-CA"/>
          <w:rPrChange w:id="22" w:author="Hassen" w:date="2016-05-27T11:23:00Z">
            <w:rPr>
              <w:lang w:val="en-GB"/>
            </w:rPr>
          </w:rPrChange>
        </w:rPr>
        <w:t xml:space="preserve"> </w:t>
      </w:r>
      <w:r w:rsidR="00AF4FC9" w:rsidRPr="003A5638">
        <w:rPr>
          <w:lang w:val="en-CA"/>
          <w:rPrChange w:id="23" w:author="Hassen" w:date="2016-05-27T11:23:00Z">
            <w:rPr>
              <w:lang w:val="en-GB"/>
            </w:rPr>
          </w:rPrChange>
        </w:rPr>
        <w:t xml:space="preserve">which </w:t>
      </w:r>
      <w:r w:rsidRPr="003A5638">
        <w:rPr>
          <w:lang w:val="en-CA"/>
          <w:rPrChange w:id="24" w:author="Hassen" w:date="2016-05-27T11:23:00Z">
            <w:rPr>
              <w:lang w:val="en-GB"/>
            </w:rPr>
          </w:rPrChange>
        </w:rPr>
        <w:t xml:space="preserve">is more straightforward.  </w:t>
      </w:r>
    </w:p>
    <w:p w14:paraId="3F2274FC" w14:textId="77777777" w:rsidR="008848DC" w:rsidRPr="003A5638" w:rsidRDefault="008848DC" w:rsidP="002710B7">
      <w:pPr>
        <w:jc w:val="both"/>
        <w:rPr>
          <w:rFonts w:ascii="Times New Roman" w:hAnsi="Times New Roman"/>
          <w:lang w:val="en-CA"/>
          <w:rPrChange w:id="25" w:author="Hassen" w:date="2016-05-27T11:23:00Z">
            <w:rPr>
              <w:rFonts w:ascii="Times New Roman" w:hAnsi="Times New Roman"/>
              <w:lang w:val="en-GB"/>
            </w:rPr>
          </w:rPrChange>
        </w:rPr>
      </w:pPr>
    </w:p>
    <w:p w14:paraId="27EECDAD" w14:textId="44DE669B" w:rsidR="008848DC" w:rsidRPr="003A5638" w:rsidRDefault="0074763D" w:rsidP="002710B7">
      <w:pPr>
        <w:jc w:val="both"/>
        <w:rPr>
          <w:rFonts w:ascii="Times New Roman" w:hAnsi="Times New Roman"/>
          <w:b/>
          <w:lang w:val="en-CA"/>
          <w:rPrChange w:id="26" w:author="Hassen" w:date="2016-05-27T11:23:00Z">
            <w:rPr>
              <w:rFonts w:ascii="Times New Roman" w:hAnsi="Times New Roman"/>
              <w:b/>
              <w:lang w:val="en-GB"/>
            </w:rPr>
          </w:rPrChange>
        </w:rPr>
      </w:pPr>
      <w:r w:rsidRPr="003A5638">
        <w:rPr>
          <w:rFonts w:ascii="Times New Roman" w:hAnsi="Times New Roman"/>
          <w:b/>
          <w:lang w:val="en-CA"/>
          <w:rPrChange w:id="27" w:author="Hassen" w:date="2016-05-27T11:23:00Z">
            <w:rPr>
              <w:rFonts w:ascii="Times New Roman" w:hAnsi="Times New Roman"/>
              <w:b/>
              <w:lang w:val="en-GB"/>
            </w:rPr>
          </w:rPrChange>
        </w:rPr>
        <w:t>DESCRIPTION TAB</w:t>
      </w:r>
    </w:p>
    <w:p w14:paraId="7447FB91" w14:textId="77777777" w:rsidR="00560921" w:rsidRPr="003A5638" w:rsidRDefault="00560921" w:rsidP="002710B7">
      <w:pPr>
        <w:jc w:val="both"/>
        <w:rPr>
          <w:lang w:val="en-CA"/>
          <w:rPrChange w:id="28" w:author="Hassen" w:date="2016-05-27T11:23:00Z">
            <w:rPr>
              <w:lang w:val="en-GB"/>
            </w:rPr>
          </w:rPrChange>
        </w:rPr>
      </w:pPr>
    </w:p>
    <w:p w14:paraId="527222F9" w14:textId="6306CEA0" w:rsidR="00560921" w:rsidRPr="003A5638" w:rsidRDefault="00560921" w:rsidP="002710B7">
      <w:pPr>
        <w:jc w:val="both"/>
        <w:rPr>
          <w:lang w:val="en-CA"/>
          <w:rPrChange w:id="29" w:author="Hassen" w:date="2016-05-27T11:23:00Z">
            <w:rPr>
              <w:lang w:val="en-GB"/>
            </w:rPr>
          </w:rPrChange>
        </w:rPr>
      </w:pPr>
      <w:r w:rsidRPr="003A5638">
        <w:rPr>
          <w:lang w:val="en-CA"/>
          <w:rPrChange w:id="30" w:author="Hassen" w:date="2016-05-27T11:23:00Z">
            <w:rPr>
              <w:lang w:val="en-GB"/>
            </w:rPr>
          </w:rPrChange>
        </w:rPr>
        <w:t>In this section, we will describe the model used to simulate</w:t>
      </w:r>
      <w:r w:rsidR="00365FEF" w:rsidRPr="003A5638">
        <w:rPr>
          <w:lang w:val="en-CA"/>
          <w:rPrChange w:id="31" w:author="Hassen" w:date="2016-05-27T11:23:00Z">
            <w:rPr>
              <w:lang w:val="en-GB"/>
            </w:rPr>
          </w:rPrChange>
        </w:rPr>
        <w:t xml:space="preserve"> individual phenotype values</w:t>
      </w:r>
      <w:r w:rsidR="001D5FE6" w:rsidRPr="003A5638">
        <w:rPr>
          <w:lang w:val="en-CA"/>
          <w:rPrChange w:id="32" w:author="Hassen" w:date="2016-05-27T11:23:00Z">
            <w:rPr>
              <w:lang w:val="en-GB"/>
            </w:rPr>
          </w:rPrChange>
        </w:rPr>
        <w:t xml:space="preserve"> </w:t>
      </w:r>
      <w:r w:rsidRPr="003A5638">
        <w:rPr>
          <w:lang w:val="en-CA"/>
          <w:rPrChange w:id="33" w:author="Hassen" w:date="2016-05-27T11:23:00Z">
            <w:rPr>
              <w:lang w:val="en-GB"/>
            </w:rPr>
          </w:rPrChange>
        </w:rPr>
        <w:t>and</w:t>
      </w:r>
      <w:r w:rsidR="00AD0D12" w:rsidRPr="003A5638">
        <w:rPr>
          <w:lang w:val="en-CA"/>
          <w:rPrChange w:id="34" w:author="Hassen" w:date="2016-05-27T11:23:00Z">
            <w:rPr>
              <w:lang w:val="en-GB"/>
            </w:rPr>
          </w:rPrChange>
        </w:rPr>
        <w:t xml:space="preserve"> the model used to create the</w:t>
      </w:r>
      <w:r w:rsidR="001D5FE6" w:rsidRPr="003A5638">
        <w:rPr>
          <w:lang w:val="en-CA"/>
          <w:rPrChange w:id="35" w:author="Hassen" w:date="2016-05-27T11:23:00Z">
            <w:rPr>
              <w:lang w:val="en-GB"/>
            </w:rPr>
          </w:rPrChange>
        </w:rPr>
        <w:t xml:space="preserve"> sampling design.</w:t>
      </w:r>
      <w:r w:rsidRPr="003A5638">
        <w:rPr>
          <w:lang w:val="en-CA"/>
          <w:rPrChange w:id="36" w:author="Hassen" w:date="2016-05-27T11:23:00Z">
            <w:rPr>
              <w:lang w:val="en-GB"/>
            </w:rPr>
          </w:rPrChange>
        </w:rPr>
        <w:t xml:space="preserve"> </w:t>
      </w:r>
    </w:p>
    <w:p w14:paraId="0F552F6E" w14:textId="77777777" w:rsidR="008848DC" w:rsidRPr="003A5638" w:rsidRDefault="008848DC" w:rsidP="002710B7">
      <w:pPr>
        <w:jc w:val="both"/>
        <w:rPr>
          <w:rFonts w:ascii="Times New Roman" w:hAnsi="Times New Roman"/>
          <w:lang w:val="en-CA"/>
          <w:rPrChange w:id="37" w:author="Hassen" w:date="2016-05-27T11:23:00Z">
            <w:rPr>
              <w:rFonts w:ascii="Times New Roman" w:hAnsi="Times New Roman"/>
              <w:lang w:val="en-GB"/>
            </w:rPr>
          </w:rPrChange>
        </w:rPr>
      </w:pPr>
    </w:p>
    <w:p w14:paraId="7D9BADF6" w14:textId="40D281BB" w:rsidR="00D91A3E" w:rsidRPr="003A5638" w:rsidRDefault="00981339" w:rsidP="002710B7">
      <w:pPr>
        <w:jc w:val="both"/>
        <w:rPr>
          <w:rFonts w:ascii="Times New Roman" w:hAnsi="Times New Roman"/>
          <w:b/>
          <w:lang w:val="en-CA"/>
          <w:rPrChange w:id="38" w:author="Hassen" w:date="2016-05-27T11:23:00Z">
            <w:rPr>
              <w:rFonts w:ascii="Times New Roman" w:hAnsi="Times New Roman"/>
              <w:b/>
              <w:lang w:val="en-GB"/>
            </w:rPr>
          </w:rPrChange>
        </w:rPr>
      </w:pPr>
      <w:r w:rsidRPr="003A5638">
        <w:rPr>
          <w:rFonts w:ascii="Times New Roman" w:hAnsi="Times New Roman"/>
          <w:b/>
          <w:lang w:val="en-CA"/>
          <w:rPrChange w:id="39" w:author="Hassen" w:date="2016-05-27T11:23:00Z">
            <w:rPr>
              <w:rFonts w:ascii="Times New Roman" w:hAnsi="Times New Roman"/>
              <w:b/>
              <w:lang w:val="en-GB"/>
            </w:rPr>
          </w:rPrChange>
        </w:rPr>
        <w:t>SIMULATION MODEL</w:t>
      </w:r>
    </w:p>
    <w:p w14:paraId="3CFE4BE6" w14:textId="77777777" w:rsidR="00531829" w:rsidRPr="003A5638" w:rsidRDefault="00531829" w:rsidP="002710B7">
      <w:pPr>
        <w:jc w:val="both"/>
        <w:rPr>
          <w:rFonts w:ascii="Times New Roman" w:hAnsi="Times New Roman"/>
          <w:b/>
          <w:lang w:val="en-CA"/>
          <w:rPrChange w:id="40" w:author="Hassen" w:date="2016-05-27T11:23:00Z">
            <w:rPr>
              <w:rFonts w:ascii="Times New Roman" w:hAnsi="Times New Roman"/>
              <w:b/>
              <w:lang w:val="en-GB"/>
            </w:rPr>
          </w:rPrChange>
        </w:rPr>
      </w:pPr>
    </w:p>
    <w:p w14:paraId="02B29305" w14:textId="12A0867B" w:rsidR="00531829" w:rsidRPr="003A5638" w:rsidRDefault="00600552" w:rsidP="005A5D76">
      <w:pPr>
        <w:rPr>
          <w:lang w:val="en-CA"/>
          <w:rPrChange w:id="41" w:author="Hassen" w:date="2016-05-27T11:23:00Z">
            <w:rPr>
              <w:lang w:val="en-GB"/>
            </w:rPr>
          </w:rPrChange>
        </w:rPr>
      </w:pPr>
      <w:r w:rsidRPr="003A5638">
        <w:rPr>
          <w:lang w:val="en-CA"/>
          <w:rPrChange w:id="42" w:author="Hassen" w:date="2016-05-27T11:23:00Z">
            <w:rPr>
              <w:lang w:val="en-GB"/>
            </w:rPr>
          </w:rPrChange>
        </w:rPr>
        <w:t>As a f</w:t>
      </w:r>
      <w:r w:rsidR="00531829" w:rsidRPr="003A5638">
        <w:rPr>
          <w:lang w:val="en-CA"/>
          <w:rPrChange w:id="43" w:author="Hassen" w:date="2016-05-27T11:23:00Z">
            <w:rPr>
              <w:lang w:val="en-GB"/>
            </w:rPr>
          </w:rPrChange>
        </w:rPr>
        <w:t>irst step</w:t>
      </w:r>
      <w:r w:rsidRPr="003A5638">
        <w:rPr>
          <w:lang w:val="en-CA"/>
          <w:rPrChange w:id="44" w:author="Hassen" w:date="2016-05-27T11:23:00Z">
            <w:rPr>
              <w:lang w:val="en-GB"/>
            </w:rPr>
          </w:rPrChange>
        </w:rPr>
        <w:t>,</w:t>
      </w:r>
      <w:r w:rsidR="00531829" w:rsidRPr="003A5638">
        <w:rPr>
          <w:lang w:val="en-CA"/>
          <w:rPrChange w:id="45" w:author="Hassen" w:date="2016-05-27T11:23:00Z">
            <w:rPr>
              <w:lang w:val="en-GB"/>
            </w:rPr>
          </w:rPrChange>
        </w:rPr>
        <w:t xml:space="preserve"> </w:t>
      </w:r>
      <w:r w:rsidR="001A28C5" w:rsidRPr="003A5638">
        <w:rPr>
          <w:lang w:val="en-CA"/>
          <w:rPrChange w:id="46" w:author="Hassen" w:date="2016-05-27T11:23:00Z">
            <w:rPr>
              <w:lang w:val="en-GB"/>
            </w:rPr>
          </w:rPrChange>
        </w:rPr>
        <w:t>we</w:t>
      </w:r>
      <w:r w:rsidR="00FE509D" w:rsidRPr="003A5638">
        <w:rPr>
          <w:lang w:val="en-CA"/>
          <w:rPrChange w:id="47" w:author="Hassen" w:date="2016-05-27T11:23:00Z">
            <w:rPr>
              <w:lang w:val="en-GB"/>
            </w:rPr>
          </w:rPrChange>
        </w:rPr>
        <w:t xml:space="preserve"> generate phenotype values of individuals</w:t>
      </w:r>
      <w:r w:rsidR="00023619" w:rsidRPr="003A5638">
        <w:rPr>
          <w:lang w:val="en-CA"/>
          <w:rPrChange w:id="48" w:author="Hassen" w:date="2016-05-27T11:23:00Z">
            <w:rPr>
              <w:lang w:val="en-GB"/>
            </w:rPr>
          </w:rPrChange>
        </w:rPr>
        <w:t xml:space="preserve"> that belong to </w:t>
      </w:r>
      <w:r w:rsidR="007D0F87" w:rsidRPr="003A5638">
        <w:rPr>
          <w:lang w:val="en-CA"/>
          <w:rPrChange w:id="49" w:author="Hassen" w:date="2016-05-27T11:23:00Z">
            <w:rPr>
              <w:lang w:val="en-GB"/>
            </w:rPr>
          </w:rPrChange>
        </w:rPr>
        <w:t>a</w:t>
      </w:r>
      <w:r w:rsidR="00023619" w:rsidRPr="003A5638">
        <w:rPr>
          <w:lang w:val="en-CA"/>
          <w:rPrChange w:id="50" w:author="Hassen" w:date="2016-05-27T11:23:00Z">
            <w:rPr>
              <w:lang w:val="en-GB"/>
            </w:rPr>
          </w:rPrChange>
        </w:rPr>
        <w:t xml:space="preserve"> study </w:t>
      </w:r>
      <w:r w:rsidR="00FE509D" w:rsidRPr="003A5638">
        <w:rPr>
          <w:lang w:val="en-CA"/>
          <w:rPrChange w:id="51" w:author="Hassen" w:date="2016-05-27T11:23:00Z">
            <w:rPr>
              <w:lang w:val="en-GB"/>
            </w:rPr>
          </w:rPrChange>
        </w:rPr>
        <w:t>population</w:t>
      </w:r>
      <w:r w:rsidR="006C5650" w:rsidRPr="003A5638">
        <w:rPr>
          <w:lang w:val="en-CA"/>
          <w:rPrChange w:id="52" w:author="Hassen" w:date="2016-05-27T11:23:00Z">
            <w:rPr>
              <w:lang w:val="en-GB"/>
            </w:rPr>
          </w:rPrChange>
        </w:rPr>
        <w:t xml:space="preserve"> (i.e. replicate world)</w:t>
      </w:r>
      <w:r w:rsidR="00617D9F" w:rsidRPr="003A5638">
        <w:rPr>
          <w:lang w:val="en-CA"/>
          <w:rPrChange w:id="53" w:author="Hassen" w:date="2016-05-27T11:23:00Z">
            <w:rPr>
              <w:lang w:val="en-GB"/>
            </w:rPr>
          </w:rPrChange>
        </w:rPr>
        <w:t>. P</w:t>
      </w:r>
      <w:r w:rsidR="00B67723" w:rsidRPr="003A5638">
        <w:rPr>
          <w:lang w:val="en-CA"/>
          <w:rPrChange w:id="54" w:author="Hassen" w:date="2016-05-27T11:23:00Z">
            <w:rPr>
              <w:lang w:val="en-GB"/>
            </w:rPr>
          </w:rPrChange>
        </w:rPr>
        <w:t>henotypic</w:t>
      </w:r>
      <w:r w:rsidR="00617D9F" w:rsidRPr="003A5638">
        <w:rPr>
          <w:lang w:val="en-CA"/>
          <w:rPrChange w:id="55" w:author="Hassen" w:date="2016-05-27T11:23:00Z">
            <w:rPr>
              <w:lang w:val="en-GB"/>
            </w:rPr>
          </w:rPrChange>
        </w:rPr>
        <w:t xml:space="preserve"> values </w:t>
      </w:r>
      <w:r w:rsidR="006958E0" w:rsidRPr="003A5638">
        <w:rPr>
          <w:lang w:val="en-CA"/>
          <w:rPrChange w:id="56" w:author="Hassen" w:date="2016-05-27T11:23:00Z">
            <w:rPr>
              <w:lang w:val="en-GB"/>
            </w:rPr>
          </w:rPrChange>
        </w:rPr>
        <w:t>of</w:t>
      </w:r>
      <w:r w:rsidR="00617D9F" w:rsidRPr="003A5638">
        <w:rPr>
          <w:lang w:val="en-CA"/>
          <w:rPrChange w:id="57" w:author="Hassen" w:date="2016-05-27T11:23:00Z">
            <w:rPr>
              <w:lang w:val="en-GB"/>
            </w:rPr>
          </w:rPrChange>
        </w:rPr>
        <w:t xml:space="preserve"> each trait are calculated </w:t>
      </w:r>
      <w:r w:rsidR="00340111" w:rsidRPr="003A5638">
        <w:rPr>
          <w:lang w:val="en-CA"/>
          <w:rPrChange w:id="58" w:author="Hassen" w:date="2016-05-27T11:23:00Z">
            <w:rPr>
              <w:lang w:val="en-GB"/>
            </w:rPr>
          </w:rPrChange>
        </w:rPr>
        <w:t>using</w:t>
      </w:r>
      <w:r w:rsidR="00617D9F" w:rsidRPr="003A5638">
        <w:rPr>
          <w:lang w:val="en-CA"/>
          <w:rPrChange w:id="59" w:author="Hassen" w:date="2016-05-27T11:23:00Z">
            <w:rPr>
              <w:lang w:val="en-GB"/>
            </w:rPr>
          </w:rPrChange>
        </w:rPr>
        <w:t xml:space="preserve"> the phenotypic equation described below.</w:t>
      </w:r>
      <w:r w:rsidR="00531829" w:rsidRPr="003A5638">
        <w:rPr>
          <w:lang w:val="en-CA"/>
          <w:rPrChange w:id="60" w:author="Hassen" w:date="2016-05-27T11:23:00Z">
            <w:rPr>
              <w:lang w:val="en-GB"/>
            </w:rPr>
          </w:rPrChange>
        </w:rPr>
        <w:t xml:space="preserve"> </w:t>
      </w:r>
    </w:p>
    <w:p w14:paraId="586DA64F" w14:textId="77777777" w:rsidR="00D91A3E" w:rsidRPr="003A5638" w:rsidRDefault="00D91A3E" w:rsidP="002710B7">
      <w:pPr>
        <w:jc w:val="both"/>
        <w:rPr>
          <w:rFonts w:ascii="Times New Roman" w:hAnsi="Times New Roman"/>
          <w:b/>
          <w:lang w:val="en-CA"/>
          <w:rPrChange w:id="61" w:author="Hassen" w:date="2016-05-27T11:23:00Z">
            <w:rPr>
              <w:rFonts w:ascii="Times New Roman" w:hAnsi="Times New Roman"/>
              <w:b/>
              <w:lang w:val="en-GB"/>
            </w:rPr>
          </w:rPrChange>
        </w:rPr>
      </w:pPr>
    </w:p>
    <w:p w14:paraId="5F3CB06A" w14:textId="5D779D87" w:rsidR="0074763D" w:rsidRPr="003A5638" w:rsidRDefault="004E48A8" w:rsidP="002710B7">
      <w:pPr>
        <w:jc w:val="both"/>
        <w:rPr>
          <w:rFonts w:ascii="Times New Roman" w:hAnsi="Times New Roman"/>
          <w:b/>
          <w:lang w:val="en-CA"/>
          <w:rPrChange w:id="62" w:author="Hassen" w:date="2016-05-27T11:23:00Z">
            <w:rPr>
              <w:rFonts w:ascii="Times New Roman" w:hAnsi="Times New Roman"/>
              <w:b/>
              <w:lang w:val="en-GB"/>
            </w:rPr>
          </w:rPrChange>
        </w:rPr>
      </w:pPr>
      <w:commentRangeStart w:id="63"/>
      <w:r w:rsidRPr="003A5638">
        <w:rPr>
          <w:rFonts w:ascii="Times New Roman" w:hAnsi="Times New Roman"/>
          <w:b/>
          <w:lang w:val="en-CA"/>
          <w:rPrChange w:id="64" w:author="Hassen" w:date="2016-05-27T11:23:00Z">
            <w:rPr>
              <w:rFonts w:ascii="Times New Roman" w:hAnsi="Times New Roman"/>
              <w:b/>
              <w:lang w:val="en-GB"/>
            </w:rPr>
          </w:rPrChange>
        </w:rPr>
        <w:t>Model</w:t>
      </w:r>
      <w:r w:rsidR="0074763D" w:rsidRPr="003A5638">
        <w:rPr>
          <w:rFonts w:ascii="Times New Roman" w:hAnsi="Times New Roman"/>
          <w:b/>
          <w:lang w:val="en-CA"/>
          <w:rPrChange w:id="65" w:author="Hassen" w:date="2016-05-27T11:23:00Z">
            <w:rPr>
              <w:rFonts w:ascii="Times New Roman" w:hAnsi="Times New Roman"/>
              <w:b/>
              <w:lang w:val="en-GB"/>
            </w:rPr>
          </w:rPrChange>
        </w:rPr>
        <w:t xml:space="preserve"> </w:t>
      </w:r>
      <w:commentRangeStart w:id="66"/>
      <w:r w:rsidR="0074763D" w:rsidRPr="003A5638">
        <w:rPr>
          <w:rFonts w:ascii="Times New Roman" w:hAnsi="Times New Roman"/>
          <w:b/>
          <w:lang w:val="en-CA"/>
          <w:rPrChange w:id="67" w:author="Hassen" w:date="2016-05-27T11:23:00Z">
            <w:rPr>
              <w:rFonts w:ascii="Times New Roman" w:hAnsi="Times New Roman"/>
              <w:b/>
              <w:lang w:val="en-GB"/>
            </w:rPr>
          </w:rPrChange>
        </w:rPr>
        <w:t>equation</w:t>
      </w:r>
      <w:commentRangeEnd w:id="63"/>
      <w:r w:rsidR="00600552" w:rsidRPr="003A5638">
        <w:rPr>
          <w:rStyle w:val="CommentReference"/>
          <w:lang w:val="en-CA"/>
          <w:rPrChange w:id="68" w:author="Hassen" w:date="2016-05-27T11:23:00Z">
            <w:rPr>
              <w:rStyle w:val="CommentReference"/>
            </w:rPr>
          </w:rPrChange>
        </w:rPr>
        <w:commentReference w:id="63"/>
      </w:r>
      <w:commentRangeEnd w:id="66"/>
      <w:r w:rsidR="00665A08" w:rsidRPr="003A5638">
        <w:rPr>
          <w:rStyle w:val="CommentReference"/>
          <w:lang w:val="en-CA"/>
          <w:rPrChange w:id="69" w:author="Hassen" w:date="2016-05-27T11:23:00Z">
            <w:rPr>
              <w:rStyle w:val="CommentReference"/>
            </w:rPr>
          </w:rPrChange>
        </w:rPr>
        <w:commentReference w:id="66"/>
      </w:r>
      <w:r w:rsidR="0074763D" w:rsidRPr="003A5638">
        <w:rPr>
          <w:rFonts w:ascii="Times New Roman" w:hAnsi="Times New Roman"/>
          <w:b/>
          <w:lang w:val="en-CA"/>
          <w:rPrChange w:id="70" w:author="Hassen" w:date="2016-05-27T11:23:00Z">
            <w:rPr>
              <w:rFonts w:ascii="Times New Roman" w:hAnsi="Times New Roman"/>
              <w:b/>
              <w:lang w:val="en-GB"/>
            </w:rPr>
          </w:rPrChange>
        </w:rPr>
        <w:t xml:space="preserve"> </w:t>
      </w:r>
    </w:p>
    <w:p w14:paraId="1C92C94F" w14:textId="77777777" w:rsidR="0074763D" w:rsidRPr="003A5638" w:rsidRDefault="0074763D" w:rsidP="002710B7">
      <w:pPr>
        <w:jc w:val="both"/>
        <w:rPr>
          <w:rFonts w:ascii="Times New Roman" w:hAnsi="Times New Roman"/>
          <w:lang w:val="en-CA"/>
          <w:rPrChange w:id="71" w:author="Hassen" w:date="2016-05-27T11:23:00Z">
            <w:rPr>
              <w:rFonts w:ascii="Times New Roman" w:hAnsi="Times New Roman"/>
              <w:lang w:val="en-GB"/>
            </w:rPr>
          </w:rPrChange>
        </w:rPr>
      </w:pPr>
    </w:p>
    <w:p w14:paraId="6702492A" w14:textId="1A9E9AA6" w:rsidR="00894561" w:rsidRPr="003A5638" w:rsidRDefault="00F5532E" w:rsidP="002710B7">
      <w:pPr>
        <w:jc w:val="both"/>
        <w:rPr>
          <w:rFonts w:ascii="Times New Roman" w:hAnsi="Times New Roman"/>
          <w:i/>
          <w:vertAlign w:val="subscript"/>
          <w:lang w:val="en-CA"/>
          <w:rPrChange w:id="72" w:author="Hassen" w:date="2016-05-27T11:23:00Z">
            <w:rPr>
              <w:rFonts w:ascii="Times New Roman" w:hAnsi="Times New Roman"/>
              <w:i/>
              <w:vertAlign w:val="subscript"/>
              <w:lang w:val="en-GB"/>
            </w:rPr>
          </w:rPrChange>
        </w:rPr>
      </w:pPr>
      <w:proofErr w:type="spellStart"/>
      <w:proofErr w:type="gramStart"/>
      <w:r w:rsidRPr="003A5638">
        <w:rPr>
          <w:rFonts w:ascii="Times New Roman" w:hAnsi="Times New Roman"/>
          <w:i/>
          <w:lang w:val="en-CA"/>
          <w:rPrChange w:id="73" w:author="Hassen" w:date="2016-05-27T11:23:00Z">
            <w:rPr>
              <w:rFonts w:ascii="Times New Roman" w:hAnsi="Times New Roman"/>
              <w:i/>
              <w:lang w:val="en-GB"/>
            </w:rPr>
          </w:rPrChange>
        </w:rPr>
        <w:t>y</w:t>
      </w:r>
      <w:r w:rsidR="00BF0457" w:rsidRPr="003A5638">
        <w:rPr>
          <w:rFonts w:ascii="Times New Roman" w:hAnsi="Times New Roman"/>
          <w:i/>
          <w:vertAlign w:val="subscript"/>
          <w:lang w:val="en-CA"/>
          <w:rPrChange w:id="74" w:author="Hassen" w:date="2016-05-27T11:23:00Z">
            <w:rPr>
              <w:rFonts w:ascii="Times New Roman" w:hAnsi="Times New Roman"/>
              <w:i/>
              <w:vertAlign w:val="subscript"/>
              <w:lang w:val="en-GB"/>
            </w:rPr>
          </w:rPrChange>
        </w:rPr>
        <w:t>hi</w:t>
      </w:r>
      <w:r w:rsidRPr="003A5638">
        <w:rPr>
          <w:rFonts w:ascii="Times New Roman" w:hAnsi="Times New Roman"/>
          <w:i/>
          <w:vertAlign w:val="subscript"/>
          <w:lang w:val="en-CA"/>
          <w:rPrChange w:id="75" w:author="Hassen" w:date="2016-05-27T11:23:00Z">
            <w:rPr>
              <w:rFonts w:ascii="Times New Roman" w:hAnsi="Times New Roman"/>
              <w:i/>
              <w:vertAlign w:val="subscript"/>
              <w:lang w:val="en-GB"/>
            </w:rPr>
          </w:rPrChange>
        </w:rPr>
        <w:t>j</w:t>
      </w:r>
      <w:proofErr w:type="spellEnd"/>
      <w:proofErr w:type="gramEnd"/>
      <w:r w:rsidR="00894561" w:rsidRPr="003A5638">
        <w:rPr>
          <w:rFonts w:ascii="Times New Roman" w:hAnsi="Times New Roman"/>
          <w:lang w:val="en-CA"/>
          <w:rPrChange w:id="76" w:author="Hassen" w:date="2016-05-27T11:23:00Z">
            <w:rPr>
              <w:rFonts w:ascii="Times New Roman" w:hAnsi="Times New Roman"/>
              <w:lang w:val="en-GB"/>
            </w:rPr>
          </w:rPrChange>
        </w:rPr>
        <w:t xml:space="preserve"> =</w:t>
      </w:r>
      <w:r w:rsidR="008E2E91" w:rsidRPr="003A5638">
        <w:rPr>
          <w:rFonts w:ascii="Times New Roman" w:hAnsi="Times New Roman"/>
          <w:lang w:val="en-CA"/>
          <w:rPrChange w:id="77" w:author="Hassen" w:date="2016-05-27T11:23:00Z">
            <w:rPr>
              <w:rFonts w:ascii="Times New Roman" w:hAnsi="Times New Roman"/>
              <w:lang w:val="en-GB"/>
            </w:rPr>
          </w:rPrChange>
        </w:rPr>
        <w:t xml:space="preserve"> (</w:t>
      </w:r>
      <w:r w:rsidR="00894561" w:rsidRPr="003A5638">
        <w:rPr>
          <w:rFonts w:ascii="Symbol" w:hAnsi="Symbol"/>
          <w:i/>
          <w:lang w:val="en-CA"/>
          <w:rPrChange w:id="78" w:author="Hassen" w:date="2016-05-27T11:23:00Z">
            <w:rPr>
              <w:rFonts w:ascii="Symbol" w:hAnsi="Symbol"/>
              <w:i/>
              <w:lang w:val="en-GB"/>
            </w:rPr>
          </w:rPrChange>
        </w:rPr>
        <w:t></w:t>
      </w:r>
      <w:r w:rsidR="00796D76" w:rsidRPr="003A5638">
        <w:rPr>
          <w:rFonts w:ascii="Times New Roman" w:hAnsi="Times New Roman"/>
          <w:i/>
          <w:vertAlign w:val="subscript"/>
          <w:lang w:val="en-CA"/>
          <w:rPrChange w:id="79" w:author="Hassen" w:date="2016-05-27T11:23:00Z">
            <w:rPr>
              <w:rFonts w:ascii="Times New Roman" w:hAnsi="Times New Roman"/>
              <w:i/>
              <w:vertAlign w:val="subscript"/>
              <w:lang w:val="en-GB"/>
            </w:rPr>
          </w:rPrChange>
        </w:rPr>
        <w:t>0</w:t>
      </w:r>
      <w:r w:rsidR="00894561" w:rsidRPr="003A5638">
        <w:rPr>
          <w:rFonts w:ascii="Times New Roman" w:hAnsi="Times New Roman"/>
          <w:i/>
          <w:vertAlign w:val="subscript"/>
          <w:lang w:val="en-CA"/>
          <w:rPrChange w:id="80" w:author="Hassen" w:date="2016-05-27T11:23:00Z">
            <w:rPr>
              <w:rFonts w:ascii="Times New Roman" w:hAnsi="Times New Roman"/>
              <w:i/>
              <w:vertAlign w:val="subscript"/>
              <w:lang w:val="en-GB"/>
            </w:rPr>
          </w:rPrChange>
        </w:rPr>
        <w:t>y</w:t>
      </w:r>
      <w:r w:rsidR="00894561" w:rsidRPr="003A5638">
        <w:rPr>
          <w:rFonts w:ascii="Times New Roman" w:hAnsi="Times New Roman"/>
          <w:lang w:val="en-CA"/>
          <w:rPrChange w:id="81" w:author="Hassen" w:date="2016-05-27T11:23:00Z">
            <w:rPr>
              <w:rFonts w:ascii="Times New Roman" w:hAnsi="Times New Roman"/>
              <w:lang w:val="en-GB"/>
            </w:rPr>
          </w:rPrChange>
        </w:rPr>
        <w:t xml:space="preserve"> + </w:t>
      </w:r>
      <w:proofErr w:type="spellStart"/>
      <w:r w:rsidR="00BF0457" w:rsidRPr="003A5638">
        <w:rPr>
          <w:rFonts w:ascii="Times New Roman" w:hAnsi="Times New Roman"/>
          <w:i/>
          <w:lang w:val="en-CA"/>
          <w:rPrChange w:id="82" w:author="Hassen" w:date="2016-05-27T11:23:00Z">
            <w:rPr>
              <w:rFonts w:ascii="Times New Roman" w:hAnsi="Times New Roman"/>
              <w:i/>
              <w:lang w:val="en-GB"/>
            </w:rPr>
          </w:rPrChange>
        </w:rPr>
        <w:t>I</w:t>
      </w:r>
      <w:r w:rsidR="008E2E91" w:rsidRPr="003A5638">
        <w:rPr>
          <w:rFonts w:ascii="Times New Roman" w:hAnsi="Times New Roman"/>
          <w:i/>
          <w:vertAlign w:val="subscript"/>
          <w:lang w:val="en-CA"/>
          <w:rPrChange w:id="83" w:author="Hassen" w:date="2016-05-27T11:23:00Z">
            <w:rPr>
              <w:rFonts w:ascii="Times New Roman" w:hAnsi="Times New Roman"/>
              <w:i/>
              <w:vertAlign w:val="subscript"/>
              <w:lang w:val="en-GB"/>
            </w:rPr>
          </w:rPrChange>
        </w:rPr>
        <w:t>y</w:t>
      </w:r>
      <w:r w:rsidR="00BF0457" w:rsidRPr="003A5638">
        <w:rPr>
          <w:rFonts w:ascii="Times New Roman" w:hAnsi="Times New Roman"/>
          <w:i/>
          <w:vertAlign w:val="subscript"/>
          <w:lang w:val="en-CA"/>
          <w:rPrChange w:id="84" w:author="Hassen" w:date="2016-05-27T11:23:00Z">
            <w:rPr>
              <w:rFonts w:ascii="Times New Roman" w:hAnsi="Times New Roman"/>
              <w:i/>
              <w:vertAlign w:val="subscript"/>
              <w:lang w:val="en-GB"/>
            </w:rPr>
          </w:rPrChange>
        </w:rPr>
        <w:t>i</w:t>
      </w:r>
      <w:proofErr w:type="spellEnd"/>
      <w:r w:rsidR="008E2E91" w:rsidRPr="003A5638">
        <w:rPr>
          <w:rFonts w:ascii="Times New Roman" w:hAnsi="Times New Roman"/>
          <w:lang w:val="en-CA"/>
          <w:rPrChange w:id="85" w:author="Hassen" w:date="2016-05-27T11:23:00Z">
            <w:rPr>
              <w:rFonts w:ascii="Times New Roman" w:hAnsi="Times New Roman"/>
              <w:lang w:val="en-GB"/>
            </w:rPr>
          </w:rPrChange>
        </w:rPr>
        <w:t xml:space="preserve">) </w:t>
      </w:r>
      <w:r w:rsidR="00894561" w:rsidRPr="003A5638">
        <w:rPr>
          <w:rFonts w:ascii="Times New Roman" w:hAnsi="Times New Roman"/>
          <w:lang w:val="en-CA"/>
          <w:rPrChange w:id="86" w:author="Hassen" w:date="2016-05-27T11:23:00Z">
            <w:rPr>
              <w:rFonts w:ascii="Times New Roman" w:hAnsi="Times New Roman"/>
              <w:lang w:val="en-GB"/>
            </w:rPr>
          </w:rPrChange>
        </w:rPr>
        <w:t>+</w:t>
      </w:r>
      <w:r w:rsidR="008E2E91" w:rsidRPr="003A5638">
        <w:rPr>
          <w:rFonts w:ascii="Times New Roman" w:hAnsi="Times New Roman"/>
          <w:lang w:val="en-CA"/>
          <w:rPrChange w:id="87" w:author="Hassen" w:date="2016-05-27T11:23:00Z">
            <w:rPr>
              <w:rFonts w:ascii="Times New Roman" w:hAnsi="Times New Roman"/>
              <w:lang w:val="en-GB"/>
            </w:rPr>
          </w:rPrChange>
        </w:rPr>
        <w:t xml:space="preserve"> (</w:t>
      </w:r>
      <w:r w:rsidR="008E2E91" w:rsidRPr="003A5638">
        <w:rPr>
          <w:rFonts w:ascii="Symbol" w:hAnsi="Symbol"/>
          <w:i/>
          <w:lang w:val="en-CA"/>
          <w:rPrChange w:id="88" w:author="Hassen" w:date="2016-05-27T11:23:00Z">
            <w:rPr>
              <w:rFonts w:ascii="Symbol" w:hAnsi="Symbol"/>
              <w:i/>
              <w:lang w:val="en-GB"/>
            </w:rPr>
          </w:rPrChange>
        </w:rPr>
        <w:t></w:t>
      </w:r>
      <w:r w:rsidR="002C6F7F" w:rsidRPr="003A5638">
        <w:rPr>
          <w:rFonts w:ascii="Times New Roman" w:hAnsi="Times New Roman"/>
          <w:i/>
          <w:vertAlign w:val="subscript"/>
          <w:lang w:val="en-CA"/>
          <w:rPrChange w:id="89" w:author="Hassen" w:date="2016-05-27T11:23:00Z">
            <w:rPr>
              <w:rFonts w:ascii="Times New Roman" w:hAnsi="Times New Roman"/>
              <w:i/>
              <w:vertAlign w:val="subscript"/>
              <w:lang w:val="en-GB"/>
            </w:rPr>
          </w:rPrChange>
        </w:rPr>
        <w:t>1y</w:t>
      </w:r>
      <w:r w:rsidR="008E2E91" w:rsidRPr="003A5638">
        <w:rPr>
          <w:rFonts w:ascii="Times New Roman" w:hAnsi="Times New Roman"/>
          <w:lang w:val="en-CA"/>
          <w:rPrChange w:id="90" w:author="Hassen" w:date="2016-05-27T11:23:00Z">
            <w:rPr>
              <w:rFonts w:ascii="Times New Roman" w:hAnsi="Times New Roman"/>
              <w:lang w:val="en-GB"/>
            </w:rPr>
          </w:rPrChange>
        </w:rPr>
        <w:t xml:space="preserve"> + </w:t>
      </w:r>
      <w:r w:rsidRPr="003A5638">
        <w:rPr>
          <w:rFonts w:ascii="Times New Roman" w:hAnsi="Times New Roman"/>
          <w:i/>
          <w:lang w:val="en-CA"/>
          <w:rPrChange w:id="91" w:author="Hassen" w:date="2016-05-27T11:23:00Z">
            <w:rPr>
              <w:rFonts w:ascii="Times New Roman" w:hAnsi="Times New Roman"/>
              <w:i/>
              <w:lang w:val="en-GB"/>
            </w:rPr>
          </w:rPrChange>
        </w:rPr>
        <w:t>S</w:t>
      </w:r>
      <w:r w:rsidR="002C6F7F" w:rsidRPr="003A5638">
        <w:rPr>
          <w:rFonts w:ascii="Times New Roman" w:hAnsi="Times New Roman"/>
          <w:i/>
          <w:vertAlign w:val="subscript"/>
          <w:lang w:val="en-CA"/>
          <w:rPrChange w:id="92" w:author="Hassen" w:date="2016-05-27T11:23:00Z">
            <w:rPr>
              <w:rFonts w:ascii="Times New Roman" w:hAnsi="Times New Roman"/>
              <w:i/>
              <w:vertAlign w:val="subscript"/>
              <w:lang w:val="en-GB"/>
            </w:rPr>
          </w:rPrChange>
        </w:rPr>
        <w:t>1y</w:t>
      </w:r>
      <w:r w:rsidR="00BF0457" w:rsidRPr="003A5638">
        <w:rPr>
          <w:rFonts w:ascii="Times New Roman" w:hAnsi="Times New Roman"/>
          <w:i/>
          <w:vertAlign w:val="subscript"/>
          <w:lang w:val="en-CA"/>
          <w:rPrChange w:id="93" w:author="Hassen" w:date="2016-05-27T11:23:00Z">
            <w:rPr>
              <w:rFonts w:ascii="Times New Roman" w:hAnsi="Times New Roman"/>
              <w:i/>
              <w:vertAlign w:val="subscript"/>
              <w:lang w:val="en-GB"/>
            </w:rPr>
          </w:rPrChange>
        </w:rPr>
        <w:t>i</w:t>
      </w:r>
      <w:r w:rsidR="008E2E91" w:rsidRPr="003A5638">
        <w:rPr>
          <w:rFonts w:ascii="Times New Roman" w:hAnsi="Times New Roman"/>
          <w:lang w:val="en-CA"/>
          <w:rPrChange w:id="94" w:author="Hassen" w:date="2016-05-27T11:23:00Z">
            <w:rPr>
              <w:rFonts w:ascii="Times New Roman" w:hAnsi="Times New Roman"/>
              <w:lang w:val="en-GB"/>
            </w:rPr>
          </w:rPrChange>
        </w:rPr>
        <w:t>)</w:t>
      </w:r>
      <w:r w:rsidR="002C6F7F" w:rsidRPr="003A5638">
        <w:rPr>
          <w:rFonts w:ascii="Times New Roman" w:hAnsi="Times New Roman"/>
          <w:lang w:val="en-CA"/>
          <w:rPrChange w:id="95" w:author="Hassen" w:date="2016-05-27T11:23:00Z">
            <w:rPr>
              <w:rFonts w:ascii="Times New Roman" w:hAnsi="Times New Roman"/>
              <w:lang w:val="en-GB"/>
            </w:rPr>
          </w:rPrChange>
        </w:rPr>
        <w:t>.</w:t>
      </w:r>
      <w:r w:rsidR="002C6F7F" w:rsidRPr="003A5638">
        <w:rPr>
          <w:rFonts w:ascii="Times New Roman" w:hAnsi="Times New Roman"/>
          <w:i/>
          <w:lang w:val="en-CA"/>
          <w:rPrChange w:id="96" w:author="Hassen" w:date="2016-05-27T11:23:00Z">
            <w:rPr>
              <w:rFonts w:ascii="Times New Roman" w:hAnsi="Times New Roman"/>
              <w:i/>
              <w:lang w:val="en-GB"/>
            </w:rPr>
          </w:rPrChange>
        </w:rPr>
        <w:t>x</w:t>
      </w:r>
      <w:r w:rsidR="002C6F7F" w:rsidRPr="003A5638">
        <w:rPr>
          <w:rFonts w:ascii="Times New Roman" w:hAnsi="Times New Roman"/>
          <w:i/>
          <w:vertAlign w:val="subscript"/>
          <w:lang w:val="en-CA"/>
          <w:rPrChange w:id="97" w:author="Hassen" w:date="2016-05-27T11:23:00Z">
            <w:rPr>
              <w:rFonts w:ascii="Times New Roman" w:hAnsi="Times New Roman"/>
              <w:i/>
              <w:vertAlign w:val="subscript"/>
              <w:lang w:val="en-GB"/>
            </w:rPr>
          </w:rPrChange>
        </w:rPr>
        <w:t>1</w:t>
      </w:r>
      <w:r w:rsidR="00665A08" w:rsidRPr="003A5638">
        <w:rPr>
          <w:rFonts w:ascii="Times New Roman" w:hAnsi="Times New Roman"/>
          <w:i/>
          <w:vertAlign w:val="subscript"/>
          <w:lang w:val="en-CA"/>
          <w:rPrChange w:id="98" w:author="Hassen" w:date="2016-05-27T11:23:00Z">
            <w:rPr>
              <w:rFonts w:ascii="Times New Roman" w:hAnsi="Times New Roman"/>
              <w:i/>
              <w:vertAlign w:val="subscript"/>
              <w:lang w:val="en-GB"/>
            </w:rPr>
          </w:rPrChange>
        </w:rPr>
        <w:t>hi</w:t>
      </w:r>
      <w:ins w:id="99" w:author="Hassen" w:date="2016-05-24T11:33:00Z">
        <w:r w:rsidR="000A1BE1" w:rsidRPr="003A5638">
          <w:rPr>
            <w:rFonts w:ascii="Times New Roman" w:hAnsi="Times New Roman"/>
            <w:i/>
            <w:vertAlign w:val="subscript"/>
            <w:lang w:val="en-CA"/>
            <w:rPrChange w:id="100" w:author="Hassen" w:date="2016-05-27T11:23:00Z">
              <w:rPr>
                <w:rFonts w:ascii="Times New Roman" w:hAnsi="Times New Roman"/>
                <w:i/>
                <w:vertAlign w:val="subscript"/>
                <w:lang w:val="en-GB"/>
              </w:rPr>
            </w:rPrChange>
          </w:rPr>
          <w:t>j</w:t>
        </w:r>
      </w:ins>
      <w:r w:rsidR="002C6F7F" w:rsidRPr="003A5638">
        <w:rPr>
          <w:rFonts w:ascii="Times New Roman" w:hAnsi="Times New Roman"/>
          <w:lang w:val="en-CA"/>
          <w:rPrChange w:id="101" w:author="Hassen" w:date="2016-05-27T11:23:00Z">
            <w:rPr>
              <w:rFonts w:ascii="Times New Roman" w:hAnsi="Times New Roman"/>
              <w:lang w:val="en-GB"/>
            </w:rPr>
          </w:rPrChange>
        </w:rPr>
        <w:t xml:space="preserve"> + (</w:t>
      </w:r>
      <w:r w:rsidR="002C6F7F" w:rsidRPr="003A5638">
        <w:rPr>
          <w:rFonts w:ascii="Symbol" w:hAnsi="Symbol"/>
          <w:i/>
          <w:lang w:val="en-CA"/>
          <w:rPrChange w:id="102" w:author="Hassen" w:date="2016-05-27T11:23:00Z">
            <w:rPr>
              <w:rFonts w:ascii="Symbol" w:hAnsi="Symbol"/>
              <w:i/>
              <w:lang w:val="en-GB"/>
            </w:rPr>
          </w:rPrChange>
        </w:rPr>
        <w:t></w:t>
      </w:r>
      <w:r w:rsidR="002C6F7F" w:rsidRPr="003A5638">
        <w:rPr>
          <w:rFonts w:ascii="Times New Roman" w:hAnsi="Times New Roman"/>
          <w:i/>
          <w:vertAlign w:val="subscript"/>
          <w:lang w:val="en-CA"/>
          <w:rPrChange w:id="103" w:author="Hassen" w:date="2016-05-27T11:23:00Z">
            <w:rPr>
              <w:rFonts w:ascii="Times New Roman" w:hAnsi="Times New Roman"/>
              <w:i/>
              <w:vertAlign w:val="subscript"/>
              <w:lang w:val="en-GB"/>
            </w:rPr>
          </w:rPrChange>
        </w:rPr>
        <w:t>2y</w:t>
      </w:r>
      <w:r w:rsidR="002C6F7F" w:rsidRPr="003A5638">
        <w:rPr>
          <w:rFonts w:ascii="Times New Roman" w:hAnsi="Times New Roman"/>
          <w:lang w:val="en-CA"/>
          <w:rPrChange w:id="104" w:author="Hassen" w:date="2016-05-27T11:23:00Z">
            <w:rPr>
              <w:rFonts w:ascii="Times New Roman" w:hAnsi="Times New Roman"/>
              <w:lang w:val="en-GB"/>
            </w:rPr>
          </w:rPrChange>
        </w:rPr>
        <w:t xml:space="preserve"> + </w:t>
      </w:r>
      <w:r w:rsidRPr="003A5638">
        <w:rPr>
          <w:rFonts w:ascii="Times New Roman" w:hAnsi="Times New Roman"/>
          <w:i/>
          <w:lang w:val="en-CA"/>
          <w:rPrChange w:id="105" w:author="Hassen" w:date="2016-05-27T11:23:00Z">
            <w:rPr>
              <w:rFonts w:ascii="Times New Roman" w:hAnsi="Times New Roman"/>
              <w:i/>
              <w:lang w:val="en-GB"/>
            </w:rPr>
          </w:rPrChange>
        </w:rPr>
        <w:t>S</w:t>
      </w:r>
      <w:r w:rsidR="002C6F7F" w:rsidRPr="003A5638">
        <w:rPr>
          <w:rFonts w:ascii="Times New Roman" w:hAnsi="Times New Roman"/>
          <w:i/>
          <w:vertAlign w:val="subscript"/>
          <w:lang w:val="en-CA"/>
          <w:rPrChange w:id="106" w:author="Hassen" w:date="2016-05-27T11:23:00Z">
            <w:rPr>
              <w:rFonts w:ascii="Times New Roman" w:hAnsi="Times New Roman"/>
              <w:i/>
              <w:vertAlign w:val="subscript"/>
              <w:lang w:val="en-GB"/>
            </w:rPr>
          </w:rPrChange>
        </w:rPr>
        <w:t>2y</w:t>
      </w:r>
      <w:r w:rsidR="00665A08" w:rsidRPr="003A5638">
        <w:rPr>
          <w:rFonts w:ascii="Times New Roman" w:hAnsi="Times New Roman"/>
          <w:i/>
          <w:vertAlign w:val="subscript"/>
          <w:lang w:val="en-CA"/>
          <w:rPrChange w:id="107" w:author="Hassen" w:date="2016-05-27T11:23:00Z">
            <w:rPr>
              <w:rFonts w:ascii="Times New Roman" w:hAnsi="Times New Roman"/>
              <w:i/>
              <w:vertAlign w:val="subscript"/>
              <w:lang w:val="en-GB"/>
            </w:rPr>
          </w:rPrChange>
        </w:rPr>
        <w:t>i</w:t>
      </w:r>
      <w:r w:rsidR="002C6F7F" w:rsidRPr="003A5638">
        <w:rPr>
          <w:rFonts w:ascii="Times New Roman" w:hAnsi="Times New Roman"/>
          <w:lang w:val="en-CA"/>
          <w:rPrChange w:id="108" w:author="Hassen" w:date="2016-05-27T11:23:00Z">
            <w:rPr>
              <w:rFonts w:ascii="Times New Roman" w:hAnsi="Times New Roman"/>
              <w:lang w:val="en-GB"/>
            </w:rPr>
          </w:rPrChange>
        </w:rPr>
        <w:t>).</w:t>
      </w:r>
      <w:r w:rsidR="002C6F7F" w:rsidRPr="003A5638">
        <w:rPr>
          <w:rFonts w:ascii="Times New Roman" w:hAnsi="Times New Roman"/>
          <w:i/>
          <w:lang w:val="en-CA"/>
          <w:rPrChange w:id="109" w:author="Hassen" w:date="2016-05-27T11:23:00Z">
            <w:rPr>
              <w:rFonts w:ascii="Times New Roman" w:hAnsi="Times New Roman"/>
              <w:i/>
              <w:lang w:val="en-GB"/>
            </w:rPr>
          </w:rPrChange>
        </w:rPr>
        <w:t>x</w:t>
      </w:r>
      <w:r w:rsidR="002C6F7F" w:rsidRPr="003A5638">
        <w:rPr>
          <w:rFonts w:ascii="Times New Roman" w:hAnsi="Times New Roman"/>
          <w:i/>
          <w:vertAlign w:val="subscript"/>
          <w:lang w:val="en-CA"/>
          <w:rPrChange w:id="110" w:author="Hassen" w:date="2016-05-27T11:23:00Z">
            <w:rPr>
              <w:rFonts w:ascii="Times New Roman" w:hAnsi="Times New Roman"/>
              <w:i/>
              <w:vertAlign w:val="subscript"/>
              <w:lang w:val="en-GB"/>
            </w:rPr>
          </w:rPrChange>
        </w:rPr>
        <w:t>2</w:t>
      </w:r>
      <w:r w:rsidR="00665A08" w:rsidRPr="003A5638">
        <w:rPr>
          <w:rFonts w:ascii="Times New Roman" w:hAnsi="Times New Roman"/>
          <w:i/>
          <w:vertAlign w:val="subscript"/>
          <w:lang w:val="en-CA"/>
          <w:rPrChange w:id="111" w:author="Hassen" w:date="2016-05-27T11:23:00Z">
            <w:rPr>
              <w:rFonts w:ascii="Times New Roman" w:hAnsi="Times New Roman"/>
              <w:i/>
              <w:vertAlign w:val="subscript"/>
              <w:lang w:val="en-GB"/>
            </w:rPr>
          </w:rPrChange>
        </w:rPr>
        <w:t>hi</w:t>
      </w:r>
      <w:ins w:id="112" w:author="Hassen" w:date="2016-05-24T11:33:00Z">
        <w:r w:rsidR="000A1BE1" w:rsidRPr="003A5638">
          <w:rPr>
            <w:rFonts w:ascii="Times New Roman" w:hAnsi="Times New Roman"/>
            <w:i/>
            <w:vertAlign w:val="subscript"/>
            <w:lang w:val="en-CA"/>
            <w:rPrChange w:id="113" w:author="Hassen" w:date="2016-05-27T11:23:00Z">
              <w:rPr>
                <w:rFonts w:ascii="Times New Roman" w:hAnsi="Times New Roman"/>
                <w:i/>
                <w:vertAlign w:val="subscript"/>
                <w:lang w:val="en-GB"/>
              </w:rPr>
            </w:rPrChange>
          </w:rPr>
          <w:t>j</w:t>
        </w:r>
      </w:ins>
      <w:r w:rsidR="009B2385" w:rsidRPr="003A5638">
        <w:rPr>
          <w:rFonts w:ascii="Times New Roman" w:hAnsi="Times New Roman"/>
          <w:i/>
          <w:vertAlign w:val="subscript"/>
          <w:lang w:val="en-CA"/>
          <w:rPrChange w:id="114" w:author="Hassen" w:date="2016-05-27T11:23:00Z">
            <w:rPr>
              <w:rFonts w:ascii="Times New Roman" w:hAnsi="Times New Roman"/>
              <w:i/>
              <w:vertAlign w:val="subscript"/>
              <w:lang w:val="en-GB"/>
            </w:rPr>
          </w:rPrChange>
        </w:rPr>
        <w:t xml:space="preserve"> </w:t>
      </w:r>
      <w:r w:rsidR="009B2385" w:rsidRPr="003A5638">
        <w:rPr>
          <w:rFonts w:ascii="Times New Roman" w:hAnsi="Times New Roman"/>
          <w:lang w:val="en-CA"/>
          <w:rPrChange w:id="115" w:author="Hassen" w:date="2016-05-27T11:23:00Z">
            <w:rPr>
              <w:rFonts w:ascii="Times New Roman" w:hAnsi="Times New Roman"/>
              <w:lang w:val="en-GB"/>
            </w:rPr>
          </w:rPrChange>
        </w:rPr>
        <w:t>+ (</w:t>
      </w:r>
      <w:r w:rsidR="009B2385" w:rsidRPr="003A5638">
        <w:rPr>
          <w:rFonts w:ascii="Symbol" w:hAnsi="Symbol"/>
          <w:i/>
          <w:lang w:val="en-CA"/>
          <w:rPrChange w:id="116" w:author="Hassen" w:date="2016-05-27T11:23:00Z">
            <w:rPr>
              <w:rFonts w:ascii="Symbol" w:hAnsi="Symbol"/>
              <w:i/>
              <w:lang w:val="en-GB"/>
            </w:rPr>
          </w:rPrChange>
        </w:rPr>
        <w:t></w:t>
      </w:r>
      <w:r w:rsidR="009B2385" w:rsidRPr="003A5638">
        <w:rPr>
          <w:rFonts w:ascii="Times New Roman" w:hAnsi="Times New Roman"/>
          <w:i/>
          <w:vertAlign w:val="subscript"/>
          <w:lang w:val="en-CA"/>
          <w:rPrChange w:id="117" w:author="Hassen" w:date="2016-05-27T11:23:00Z">
            <w:rPr>
              <w:rFonts w:ascii="Times New Roman" w:hAnsi="Times New Roman"/>
              <w:i/>
              <w:vertAlign w:val="subscript"/>
              <w:lang w:val="en-GB"/>
            </w:rPr>
          </w:rPrChange>
        </w:rPr>
        <w:t>12y</w:t>
      </w:r>
      <w:r w:rsidR="009B2385" w:rsidRPr="003A5638">
        <w:rPr>
          <w:rFonts w:ascii="Times New Roman" w:hAnsi="Times New Roman"/>
          <w:lang w:val="en-CA"/>
          <w:rPrChange w:id="118" w:author="Hassen" w:date="2016-05-27T11:23:00Z">
            <w:rPr>
              <w:rFonts w:ascii="Times New Roman" w:hAnsi="Times New Roman"/>
              <w:lang w:val="en-GB"/>
            </w:rPr>
          </w:rPrChange>
        </w:rPr>
        <w:t xml:space="preserve"> + </w:t>
      </w:r>
      <w:r w:rsidRPr="003A5638">
        <w:rPr>
          <w:rFonts w:ascii="Times New Roman" w:hAnsi="Times New Roman"/>
          <w:i/>
          <w:lang w:val="en-CA"/>
          <w:rPrChange w:id="119" w:author="Hassen" w:date="2016-05-27T11:23:00Z">
            <w:rPr>
              <w:rFonts w:ascii="Times New Roman" w:hAnsi="Times New Roman"/>
              <w:i/>
              <w:lang w:val="en-GB"/>
            </w:rPr>
          </w:rPrChange>
        </w:rPr>
        <w:t>S</w:t>
      </w:r>
      <w:r w:rsidR="009B2385" w:rsidRPr="003A5638">
        <w:rPr>
          <w:rFonts w:ascii="Times New Roman" w:hAnsi="Times New Roman"/>
          <w:i/>
          <w:vertAlign w:val="subscript"/>
          <w:lang w:val="en-CA"/>
          <w:rPrChange w:id="120" w:author="Hassen" w:date="2016-05-27T11:23:00Z">
            <w:rPr>
              <w:rFonts w:ascii="Times New Roman" w:hAnsi="Times New Roman"/>
              <w:i/>
              <w:vertAlign w:val="subscript"/>
              <w:lang w:val="en-GB"/>
            </w:rPr>
          </w:rPrChange>
        </w:rPr>
        <w:t>12y</w:t>
      </w:r>
      <w:r w:rsidR="00665A08" w:rsidRPr="003A5638">
        <w:rPr>
          <w:rFonts w:ascii="Times New Roman" w:hAnsi="Times New Roman"/>
          <w:i/>
          <w:vertAlign w:val="subscript"/>
          <w:lang w:val="en-CA"/>
          <w:rPrChange w:id="121" w:author="Hassen" w:date="2016-05-27T11:23:00Z">
            <w:rPr>
              <w:rFonts w:ascii="Times New Roman" w:hAnsi="Times New Roman"/>
              <w:i/>
              <w:vertAlign w:val="subscript"/>
              <w:lang w:val="en-GB"/>
            </w:rPr>
          </w:rPrChange>
        </w:rPr>
        <w:t>i</w:t>
      </w:r>
      <w:r w:rsidR="009B2385" w:rsidRPr="003A5638">
        <w:rPr>
          <w:rFonts w:ascii="Times New Roman" w:hAnsi="Times New Roman"/>
          <w:lang w:val="en-CA"/>
          <w:rPrChange w:id="122" w:author="Hassen" w:date="2016-05-27T11:23:00Z">
            <w:rPr>
              <w:rFonts w:ascii="Times New Roman" w:hAnsi="Times New Roman"/>
              <w:lang w:val="en-GB"/>
            </w:rPr>
          </w:rPrChange>
        </w:rPr>
        <w:t>)</w:t>
      </w:r>
      <w:r w:rsidR="009B2385" w:rsidRPr="003A5638">
        <w:rPr>
          <w:rFonts w:ascii="Times New Roman" w:hAnsi="Times New Roman"/>
          <w:i/>
          <w:lang w:val="en-CA"/>
          <w:rPrChange w:id="123" w:author="Hassen" w:date="2016-05-27T11:23:00Z">
            <w:rPr>
              <w:rFonts w:ascii="Times New Roman" w:hAnsi="Times New Roman"/>
              <w:i/>
              <w:lang w:val="en-GB"/>
            </w:rPr>
          </w:rPrChange>
        </w:rPr>
        <w:t>x</w:t>
      </w:r>
      <w:r w:rsidR="009B2385" w:rsidRPr="003A5638">
        <w:rPr>
          <w:rFonts w:ascii="Times New Roman" w:hAnsi="Times New Roman"/>
          <w:i/>
          <w:vertAlign w:val="subscript"/>
          <w:lang w:val="en-CA"/>
          <w:rPrChange w:id="124" w:author="Hassen" w:date="2016-05-27T11:23:00Z">
            <w:rPr>
              <w:rFonts w:ascii="Times New Roman" w:hAnsi="Times New Roman"/>
              <w:i/>
              <w:vertAlign w:val="subscript"/>
              <w:lang w:val="en-GB"/>
            </w:rPr>
          </w:rPrChange>
        </w:rPr>
        <w:t>1</w:t>
      </w:r>
      <w:r w:rsidR="00665A08" w:rsidRPr="003A5638">
        <w:rPr>
          <w:rFonts w:ascii="Times New Roman" w:hAnsi="Times New Roman"/>
          <w:i/>
          <w:vertAlign w:val="subscript"/>
          <w:lang w:val="en-CA"/>
          <w:rPrChange w:id="125" w:author="Hassen" w:date="2016-05-27T11:23:00Z">
            <w:rPr>
              <w:rFonts w:ascii="Times New Roman" w:hAnsi="Times New Roman"/>
              <w:i/>
              <w:vertAlign w:val="subscript"/>
              <w:lang w:val="en-GB"/>
            </w:rPr>
          </w:rPrChange>
        </w:rPr>
        <w:t>hi</w:t>
      </w:r>
      <w:ins w:id="126" w:author="Hassen" w:date="2016-05-24T11:33:00Z">
        <w:r w:rsidR="000A1BE1" w:rsidRPr="003A5638">
          <w:rPr>
            <w:rFonts w:ascii="Times New Roman" w:hAnsi="Times New Roman"/>
            <w:i/>
            <w:vertAlign w:val="subscript"/>
            <w:lang w:val="en-CA"/>
            <w:rPrChange w:id="127" w:author="Hassen" w:date="2016-05-27T11:23:00Z">
              <w:rPr>
                <w:rFonts w:ascii="Times New Roman" w:hAnsi="Times New Roman"/>
                <w:i/>
                <w:vertAlign w:val="subscript"/>
                <w:lang w:val="en-GB"/>
              </w:rPr>
            </w:rPrChange>
          </w:rPr>
          <w:t>j</w:t>
        </w:r>
      </w:ins>
      <w:r w:rsidR="009B2385" w:rsidRPr="003A5638">
        <w:rPr>
          <w:rFonts w:ascii="Times New Roman" w:hAnsi="Times New Roman"/>
          <w:lang w:val="en-CA"/>
          <w:rPrChange w:id="128" w:author="Hassen" w:date="2016-05-27T11:23:00Z">
            <w:rPr>
              <w:rFonts w:ascii="Times New Roman" w:hAnsi="Times New Roman"/>
              <w:lang w:val="en-GB"/>
            </w:rPr>
          </w:rPrChange>
        </w:rPr>
        <w:t>.</w:t>
      </w:r>
      <w:r w:rsidR="009B2385" w:rsidRPr="003A5638">
        <w:rPr>
          <w:rFonts w:ascii="Times New Roman" w:hAnsi="Times New Roman"/>
          <w:i/>
          <w:lang w:val="en-CA"/>
          <w:rPrChange w:id="129" w:author="Hassen" w:date="2016-05-27T11:23:00Z">
            <w:rPr>
              <w:rFonts w:ascii="Times New Roman" w:hAnsi="Times New Roman"/>
              <w:i/>
              <w:lang w:val="en-GB"/>
            </w:rPr>
          </w:rPrChange>
        </w:rPr>
        <w:t>x</w:t>
      </w:r>
      <w:r w:rsidR="009B2385" w:rsidRPr="003A5638">
        <w:rPr>
          <w:rFonts w:ascii="Times New Roman" w:hAnsi="Times New Roman"/>
          <w:i/>
          <w:vertAlign w:val="subscript"/>
          <w:lang w:val="en-CA"/>
          <w:rPrChange w:id="130" w:author="Hassen" w:date="2016-05-27T11:23:00Z">
            <w:rPr>
              <w:rFonts w:ascii="Times New Roman" w:hAnsi="Times New Roman"/>
              <w:i/>
              <w:vertAlign w:val="subscript"/>
              <w:lang w:val="en-GB"/>
            </w:rPr>
          </w:rPrChange>
        </w:rPr>
        <w:t>2</w:t>
      </w:r>
      <w:r w:rsidR="00665A08" w:rsidRPr="003A5638">
        <w:rPr>
          <w:rFonts w:ascii="Times New Roman" w:hAnsi="Times New Roman"/>
          <w:i/>
          <w:vertAlign w:val="subscript"/>
          <w:lang w:val="en-CA"/>
          <w:rPrChange w:id="131" w:author="Hassen" w:date="2016-05-27T11:23:00Z">
            <w:rPr>
              <w:rFonts w:ascii="Times New Roman" w:hAnsi="Times New Roman"/>
              <w:i/>
              <w:vertAlign w:val="subscript"/>
              <w:lang w:val="en-GB"/>
            </w:rPr>
          </w:rPrChange>
        </w:rPr>
        <w:t>hi</w:t>
      </w:r>
      <w:ins w:id="132" w:author="Hassen" w:date="2016-05-24T11:33:00Z">
        <w:r w:rsidR="000A1BE1" w:rsidRPr="003A5638">
          <w:rPr>
            <w:rFonts w:ascii="Times New Roman" w:hAnsi="Times New Roman"/>
            <w:i/>
            <w:vertAlign w:val="subscript"/>
            <w:lang w:val="en-CA"/>
            <w:rPrChange w:id="133" w:author="Hassen" w:date="2016-05-27T11:23:00Z">
              <w:rPr>
                <w:rFonts w:ascii="Times New Roman" w:hAnsi="Times New Roman"/>
                <w:i/>
                <w:vertAlign w:val="subscript"/>
                <w:lang w:val="en-GB"/>
              </w:rPr>
            </w:rPrChange>
          </w:rPr>
          <w:t>j</w:t>
        </w:r>
      </w:ins>
      <w:r w:rsidR="009B2385" w:rsidRPr="003A5638">
        <w:rPr>
          <w:rFonts w:ascii="Times New Roman" w:hAnsi="Times New Roman"/>
          <w:lang w:val="en-CA"/>
          <w:rPrChange w:id="134" w:author="Hassen" w:date="2016-05-27T11:23:00Z">
            <w:rPr>
              <w:rFonts w:ascii="Times New Roman" w:hAnsi="Times New Roman"/>
              <w:lang w:val="en-GB"/>
            </w:rPr>
          </w:rPrChange>
        </w:rPr>
        <w:t xml:space="preserve"> </w:t>
      </w:r>
      <w:r w:rsidR="002C6F7F" w:rsidRPr="003A5638">
        <w:rPr>
          <w:rFonts w:ascii="Times New Roman" w:hAnsi="Times New Roman"/>
          <w:lang w:val="en-CA"/>
          <w:rPrChange w:id="135" w:author="Hassen" w:date="2016-05-27T11:23:00Z">
            <w:rPr>
              <w:rFonts w:ascii="Times New Roman" w:hAnsi="Times New Roman"/>
              <w:lang w:val="en-GB"/>
            </w:rPr>
          </w:rPrChange>
        </w:rPr>
        <w:t>+</w:t>
      </w:r>
      <w:r w:rsidR="00894561" w:rsidRPr="003A5638">
        <w:rPr>
          <w:rFonts w:ascii="Times New Roman" w:hAnsi="Times New Roman"/>
          <w:lang w:val="en-CA"/>
          <w:rPrChange w:id="136" w:author="Hassen" w:date="2016-05-27T11:23:00Z">
            <w:rPr>
              <w:rFonts w:ascii="Times New Roman" w:hAnsi="Times New Roman"/>
              <w:lang w:val="en-GB"/>
            </w:rPr>
          </w:rPrChange>
        </w:rPr>
        <w:t xml:space="preserve"> </w:t>
      </w:r>
      <w:proofErr w:type="spellStart"/>
      <w:r w:rsidR="00845FF7" w:rsidRPr="003A5638">
        <w:rPr>
          <w:rFonts w:ascii="Times New Roman" w:hAnsi="Times New Roman"/>
          <w:i/>
          <w:lang w:val="en-CA"/>
          <w:rPrChange w:id="137" w:author="Hassen" w:date="2016-05-27T11:23:00Z">
            <w:rPr>
              <w:rFonts w:ascii="Times New Roman" w:hAnsi="Times New Roman"/>
              <w:i/>
              <w:lang w:val="en-GB"/>
            </w:rPr>
          </w:rPrChange>
        </w:rPr>
        <w:t>G</w:t>
      </w:r>
      <w:r w:rsidR="009B2385" w:rsidRPr="003A5638">
        <w:rPr>
          <w:rFonts w:ascii="Times New Roman" w:hAnsi="Times New Roman"/>
          <w:i/>
          <w:vertAlign w:val="subscript"/>
          <w:lang w:val="en-CA"/>
          <w:rPrChange w:id="138" w:author="Hassen" w:date="2016-05-27T11:23:00Z">
            <w:rPr>
              <w:rFonts w:ascii="Times New Roman" w:hAnsi="Times New Roman"/>
              <w:i/>
              <w:vertAlign w:val="subscript"/>
              <w:lang w:val="en-GB"/>
            </w:rPr>
          </w:rPrChange>
        </w:rPr>
        <w:t>y</w:t>
      </w:r>
      <w:r w:rsidR="000C3677" w:rsidRPr="003A5638">
        <w:rPr>
          <w:rFonts w:ascii="Times New Roman" w:hAnsi="Times New Roman"/>
          <w:i/>
          <w:vertAlign w:val="subscript"/>
          <w:lang w:val="en-CA"/>
          <w:rPrChange w:id="139" w:author="Hassen" w:date="2016-05-27T11:23:00Z">
            <w:rPr>
              <w:rFonts w:ascii="Times New Roman" w:hAnsi="Times New Roman"/>
              <w:i/>
              <w:vertAlign w:val="subscript"/>
              <w:lang w:val="en-GB"/>
            </w:rPr>
          </w:rPrChange>
        </w:rPr>
        <w:t>j</w:t>
      </w:r>
      <w:proofErr w:type="spellEnd"/>
      <w:r w:rsidR="00894561" w:rsidRPr="003A5638">
        <w:rPr>
          <w:rFonts w:ascii="Times New Roman" w:hAnsi="Times New Roman"/>
          <w:lang w:val="en-CA"/>
          <w:rPrChange w:id="140" w:author="Hassen" w:date="2016-05-27T11:23:00Z">
            <w:rPr>
              <w:rFonts w:ascii="Times New Roman" w:hAnsi="Times New Roman"/>
              <w:lang w:val="en-GB"/>
            </w:rPr>
          </w:rPrChange>
        </w:rPr>
        <w:t xml:space="preserve"> + </w:t>
      </w:r>
      <w:proofErr w:type="spellStart"/>
      <w:r w:rsidR="00845FF7" w:rsidRPr="003A5638">
        <w:rPr>
          <w:rFonts w:ascii="Times New Roman" w:hAnsi="Times New Roman"/>
          <w:i/>
          <w:lang w:val="en-CA"/>
          <w:rPrChange w:id="141" w:author="Hassen" w:date="2016-05-27T11:23:00Z">
            <w:rPr>
              <w:rFonts w:ascii="Times New Roman" w:hAnsi="Times New Roman"/>
              <w:i/>
              <w:lang w:val="en-GB"/>
            </w:rPr>
          </w:rPrChange>
        </w:rPr>
        <w:t>e</w:t>
      </w:r>
      <w:r w:rsidR="00894561" w:rsidRPr="003A5638">
        <w:rPr>
          <w:rFonts w:ascii="Times New Roman" w:hAnsi="Times New Roman"/>
          <w:i/>
          <w:vertAlign w:val="subscript"/>
          <w:lang w:val="en-CA"/>
          <w:rPrChange w:id="142" w:author="Hassen" w:date="2016-05-27T11:23:00Z">
            <w:rPr>
              <w:rFonts w:ascii="Times New Roman" w:hAnsi="Times New Roman"/>
              <w:i/>
              <w:vertAlign w:val="subscript"/>
              <w:lang w:val="en-GB"/>
            </w:rPr>
          </w:rPrChange>
        </w:rPr>
        <w:t>y</w:t>
      </w:r>
      <w:r w:rsidR="00665A08" w:rsidRPr="003A5638">
        <w:rPr>
          <w:rFonts w:ascii="Times New Roman" w:hAnsi="Times New Roman"/>
          <w:i/>
          <w:vertAlign w:val="subscript"/>
          <w:lang w:val="en-CA"/>
          <w:rPrChange w:id="143" w:author="Hassen" w:date="2016-05-27T11:23:00Z">
            <w:rPr>
              <w:rFonts w:ascii="Times New Roman" w:hAnsi="Times New Roman"/>
              <w:i/>
              <w:vertAlign w:val="subscript"/>
              <w:lang w:val="en-GB"/>
            </w:rPr>
          </w:rPrChange>
        </w:rPr>
        <w:t>hi</w:t>
      </w:r>
      <w:r w:rsidR="000C3677" w:rsidRPr="003A5638">
        <w:rPr>
          <w:rFonts w:ascii="Times New Roman" w:hAnsi="Times New Roman"/>
          <w:i/>
          <w:vertAlign w:val="subscript"/>
          <w:lang w:val="en-CA"/>
          <w:rPrChange w:id="144" w:author="Hassen" w:date="2016-05-27T11:23:00Z">
            <w:rPr>
              <w:rFonts w:ascii="Times New Roman" w:hAnsi="Times New Roman"/>
              <w:i/>
              <w:vertAlign w:val="subscript"/>
              <w:lang w:val="en-GB"/>
            </w:rPr>
          </w:rPrChange>
        </w:rPr>
        <w:t>j</w:t>
      </w:r>
      <w:proofErr w:type="spellEnd"/>
    </w:p>
    <w:p w14:paraId="503C6AB2" w14:textId="1EC5857C" w:rsidR="002C6F7F" w:rsidRPr="003A5638" w:rsidRDefault="002C6F7F" w:rsidP="002C6F7F">
      <w:pPr>
        <w:jc w:val="both"/>
        <w:rPr>
          <w:rFonts w:ascii="Times New Roman" w:hAnsi="Times New Roman"/>
          <w:lang w:val="en-CA"/>
          <w:rPrChange w:id="145" w:author="Hassen" w:date="2016-05-27T11:23:00Z">
            <w:rPr>
              <w:rFonts w:ascii="Times New Roman" w:hAnsi="Times New Roman"/>
              <w:lang w:val="en-GB"/>
            </w:rPr>
          </w:rPrChange>
        </w:rPr>
      </w:pPr>
      <w:proofErr w:type="spellStart"/>
      <w:proofErr w:type="gramStart"/>
      <w:r w:rsidRPr="003A5638">
        <w:rPr>
          <w:rFonts w:ascii="Times New Roman" w:hAnsi="Times New Roman"/>
          <w:i/>
          <w:lang w:val="en-CA"/>
          <w:rPrChange w:id="146" w:author="Hassen" w:date="2016-05-27T11:23:00Z">
            <w:rPr>
              <w:rFonts w:ascii="Times New Roman" w:hAnsi="Times New Roman"/>
              <w:i/>
              <w:lang w:val="en-GB"/>
            </w:rPr>
          </w:rPrChange>
        </w:rPr>
        <w:t>z</w:t>
      </w:r>
      <w:r w:rsidR="00BF0457" w:rsidRPr="003A5638">
        <w:rPr>
          <w:rFonts w:ascii="Times New Roman" w:hAnsi="Times New Roman"/>
          <w:i/>
          <w:vertAlign w:val="subscript"/>
          <w:lang w:val="en-CA"/>
          <w:rPrChange w:id="147" w:author="Hassen" w:date="2016-05-27T11:23:00Z">
            <w:rPr>
              <w:rFonts w:ascii="Times New Roman" w:hAnsi="Times New Roman"/>
              <w:i/>
              <w:vertAlign w:val="subscript"/>
              <w:lang w:val="en-GB"/>
            </w:rPr>
          </w:rPrChange>
        </w:rPr>
        <w:t>hi</w:t>
      </w:r>
      <w:r w:rsidR="00F5532E" w:rsidRPr="003A5638">
        <w:rPr>
          <w:rFonts w:ascii="Times New Roman" w:hAnsi="Times New Roman"/>
          <w:i/>
          <w:vertAlign w:val="subscript"/>
          <w:lang w:val="en-CA"/>
          <w:rPrChange w:id="148" w:author="Hassen" w:date="2016-05-27T11:23:00Z">
            <w:rPr>
              <w:rFonts w:ascii="Times New Roman" w:hAnsi="Times New Roman"/>
              <w:i/>
              <w:vertAlign w:val="subscript"/>
              <w:lang w:val="en-GB"/>
            </w:rPr>
          </w:rPrChange>
        </w:rPr>
        <w:t>j</w:t>
      </w:r>
      <w:proofErr w:type="spellEnd"/>
      <w:proofErr w:type="gramEnd"/>
      <w:r w:rsidRPr="003A5638">
        <w:rPr>
          <w:rFonts w:ascii="Times New Roman" w:hAnsi="Times New Roman"/>
          <w:lang w:val="en-CA"/>
          <w:rPrChange w:id="149" w:author="Hassen" w:date="2016-05-27T11:23:00Z">
            <w:rPr>
              <w:rFonts w:ascii="Times New Roman" w:hAnsi="Times New Roman"/>
              <w:lang w:val="en-GB"/>
            </w:rPr>
          </w:rPrChange>
        </w:rPr>
        <w:t xml:space="preserve"> = (</w:t>
      </w:r>
      <w:r w:rsidRPr="003A5638">
        <w:rPr>
          <w:rFonts w:ascii="Symbol" w:hAnsi="Symbol"/>
          <w:i/>
          <w:lang w:val="en-CA"/>
          <w:rPrChange w:id="150" w:author="Hassen" w:date="2016-05-27T11:23:00Z">
            <w:rPr>
              <w:rFonts w:ascii="Symbol" w:hAnsi="Symbol"/>
              <w:i/>
              <w:lang w:val="en-GB"/>
            </w:rPr>
          </w:rPrChange>
        </w:rPr>
        <w:t></w:t>
      </w:r>
      <w:r w:rsidR="00796D76" w:rsidRPr="003A5638">
        <w:rPr>
          <w:rFonts w:ascii="Times New Roman" w:hAnsi="Times New Roman"/>
          <w:i/>
          <w:vertAlign w:val="subscript"/>
          <w:lang w:val="en-CA"/>
          <w:rPrChange w:id="151" w:author="Hassen" w:date="2016-05-27T11:23:00Z">
            <w:rPr>
              <w:rFonts w:ascii="Times New Roman" w:hAnsi="Times New Roman"/>
              <w:i/>
              <w:vertAlign w:val="subscript"/>
              <w:lang w:val="en-GB"/>
            </w:rPr>
          </w:rPrChange>
        </w:rPr>
        <w:t>0</w:t>
      </w:r>
      <w:r w:rsidRPr="003A5638">
        <w:rPr>
          <w:rFonts w:ascii="Times New Roman" w:hAnsi="Times New Roman"/>
          <w:i/>
          <w:vertAlign w:val="subscript"/>
          <w:lang w:val="en-CA"/>
          <w:rPrChange w:id="152" w:author="Hassen" w:date="2016-05-27T11:23:00Z">
            <w:rPr>
              <w:rFonts w:ascii="Times New Roman" w:hAnsi="Times New Roman"/>
              <w:i/>
              <w:vertAlign w:val="subscript"/>
              <w:lang w:val="en-GB"/>
            </w:rPr>
          </w:rPrChange>
        </w:rPr>
        <w:t>z</w:t>
      </w:r>
      <w:r w:rsidRPr="003A5638">
        <w:rPr>
          <w:rFonts w:ascii="Times New Roman" w:hAnsi="Times New Roman"/>
          <w:lang w:val="en-CA"/>
          <w:rPrChange w:id="153" w:author="Hassen" w:date="2016-05-27T11:23:00Z">
            <w:rPr>
              <w:rFonts w:ascii="Times New Roman" w:hAnsi="Times New Roman"/>
              <w:lang w:val="en-GB"/>
            </w:rPr>
          </w:rPrChange>
        </w:rPr>
        <w:t xml:space="preserve"> + </w:t>
      </w:r>
      <w:proofErr w:type="spellStart"/>
      <w:r w:rsidR="00BF0457" w:rsidRPr="003A5638">
        <w:rPr>
          <w:rFonts w:ascii="Times New Roman" w:hAnsi="Times New Roman"/>
          <w:i/>
          <w:lang w:val="en-CA"/>
          <w:rPrChange w:id="154" w:author="Hassen" w:date="2016-05-27T11:23:00Z">
            <w:rPr>
              <w:rFonts w:ascii="Times New Roman" w:hAnsi="Times New Roman"/>
              <w:i/>
              <w:lang w:val="en-GB"/>
            </w:rPr>
          </w:rPrChange>
        </w:rPr>
        <w:t>I</w:t>
      </w:r>
      <w:r w:rsidRPr="003A5638">
        <w:rPr>
          <w:rFonts w:ascii="Times New Roman" w:hAnsi="Times New Roman"/>
          <w:i/>
          <w:vertAlign w:val="subscript"/>
          <w:lang w:val="en-CA"/>
          <w:rPrChange w:id="155" w:author="Hassen" w:date="2016-05-27T11:23:00Z">
            <w:rPr>
              <w:rFonts w:ascii="Times New Roman" w:hAnsi="Times New Roman"/>
              <w:i/>
              <w:vertAlign w:val="subscript"/>
              <w:lang w:val="en-GB"/>
            </w:rPr>
          </w:rPrChange>
        </w:rPr>
        <w:t>z</w:t>
      </w:r>
      <w:r w:rsidR="00BF0457" w:rsidRPr="003A5638">
        <w:rPr>
          <w:rFonts w:ascii="Times New Roman" w:hAnsi="Times New Roman"/>
          <w:i/>
          <w:vertAlign w:val="subscript"/>
          <w:lang w:val="en-CA"/>
          <w:rPrChange w:id="156" w:author="Hassen" w:date="2016-05-27T11:23:00Z">
            <w:rPr>
              <w:rFonts w:ascii="Times New Roman" w:hAnsi="Times New Roman"/>
              <w:i/>
              <w:vertAlign w:val="subscript"/>
              <w:lang w:val="en-GB"/>
            </w:rPr>
          </w:rPrChange>
        </w:rPr>
        <w:t>i</w:t>
      </w:r>
      <w:proofErr w:type="spellEnd"/>
      <w:r w:rsidRPr="003A5638">
        <w:rPr>
          <w:rFonts w:ascii="Times New Roman" w:hAnsi="Times New Roman"/>
          <w:lang w:val="en-CA"/>
          <w:rPrChange w:id="157" w:author="Hassen" w:date="2016-05-27T11:23:00Z">
            <w:rPr>
              <w:rFonts w:ascii="Times New Roman" w:hAnsi="Times New Roman"/>
              <w:lang w:val="en-GB"/>
            </w:rPr>
          </w:rPrChange>
        </w:rPr>
        <w:t>) + (</w:t>
      </w:r>
      <w:r w:rsidRPr="003A5638">
        <w:rPr>
          <w:rFonts w:ascii="Symbol" w:hAnsi="Symbol"/>
          <w:i/>
          <w:lang w:val="en-CA"/>
          <w:rPrChange w:id="158" w:author="Hassen" w:date="2016-05-27T11:23:00Z">
            <w:rPr>
              <w:rFonts w:ascii="Symbol" w:hAnsi="Symbol"/>
              <w:i/>
              <w:lang w:val="en-GB"/>
            </w:rPr>
          </w:rPrChange>
        </w:rPr>
        <w:t></w:t>
      </w:r>
      <w:r w:rsidRPr="003A5638">
        <w:rPr>
          <w:rFonts w:ascii="Times New Roman" w:hAnsi="Times New Roman"/>
          <w:i/>
          <w:vertAlign w:val="subscript"/>
          <w:lang w:val="en-CA"/>
          <w:rPrChange w:id="159" w:author="Hassen" w:date="2016-05-27T11:23:00Z">
            <w:rPr>
              <w:rFonts w:ascii="Times New Roman" w:hAnsi="Times New Roman"/>
              <w:i/>
              <w:vertAlign w:val="subscript"/>
              <w:lang w:val="en-GB"/>
            </w:rPr>
          </w:rPrChange>
        </w:rPr>
        <w:t>1z</w:t>
      </w:r>
      <w:r w:rsidRPr="003A5638">
        <w:rPr>
          <w:rFonts w:ascii="Times New Roman" w:hAnsi="Times New Roman"/>
          <w:lang w:val="en-CA"/>
          <w:rPrChange w:id="160" w:author="Hassen" w:date="2016-05-27T11:23:00Z">
            <w:rPr>
              <w:rFonts w:ascii="Times New Roman" w:hAnsi="Times New Roman"/>
              <w:lang w:val="en-GB"/>
            </w:rPr>
          </w:rPrChange>
        </w:rPr>
        <w:t xml:space="preserve"> + </w:t>
      </w:r>
      <w:r w:rsidR="00F5532E" w:rsidRPr="003A5638">
        <w:rPr>
          <w:rFonts w:ascii="Times New Roman" w:hAnsi="Times New Roman"/>
          <w:i/>
          <w:lang w:val="en-CA"/>
          <w:rPrChange w:id="161" w:author="Hassen" w:date="2016-05-27T11:23:00Z">
            <w:rPr>
              <w:rFonts w:ascii="Times New Roman" w:hAnsi="Times New Roman"/>
              <w:i/>
              <w:lang w:val="en-GB"/>
            </w:rPr>
          </w:rPrChange>
        </w:rPr>
        <w:t>S</w:t>
      </w:r>
      <w:r w:rsidRPr="003A5638">
        <w:rPr>
          <w:rFonts w:ascii="Times New Roman" w:hAnsi="Times New Roman"/>
          <w:i/>
          <w:vertAlign w:val="subscript"/>
          <w:lang w:val="en-CA"/>
          <w:rPrChange w:id="162" w:author="Hassen" w:date="2016-05-27T11:23:00Z">
            <w:rPr>
              <w:rFonts w:ascii="Times New Roman" w:hAnsi="Times New Roman"/>
              <w:i/>
              <w:vertAlign w:val="subscript"/>
              <w:lang w:val="en-GB"/>
            </w:rPr>
          </w:rPrChange>
        </w:rPr>
        <w:t>1z</w:t>
      </w:r>
      <w:r w:rsidR="00BF0457" w:rsidRPr="003A5638">
        <w:rPr>
          <w:rFonts w:ascii="Times New Roman" w:hAnsi="Times New Roman"/>
          <w:i/>
          <w:vertAlign w:val="subscript"/>
          <w:lang w:val="en-CA"/>
          <w:rPrChange w:id="163" w:author="Hassen" w:date="2016-05-27T11:23:00Z">
            <w:rPr>
              <w:rFonts w:ascii="Times New Roman" w:hAnsi="Times New Roman"/>
              <w:i/>
              <w:vertAlign w:val="subscript"/>
              <w:lang w:val="en-GB"/>
            </w:rPr>
          </w:rPrChange>
        </w:rPr>
        <w:t>i</w:t>
      </w:r>
      <w:r w:rsidRPr="003A5638">
        <w:rPr>
          <w:rFonts w:ascii="Times New Roman" w:hAnsi="Times New Roman"/>
          <w:lang w:val="en-CA"/>
          <w:rPrChange w:id="164" w:author="Hassen" w:date="2016-05-27T11:23:00Z">
            <w:rPr>
              <w:rFonts w:ascii="Times New Roman" w:hAnsi="Times New Roman"/>
              <w:lang w:val="en-GB"/>
            </w:rPr>
          </w:rPrChange>
        </w:rPr>
        <w:t>).</w:t>
      </w:r>
      <w:r w:rsidRPr="003A5638">
        <w:rPr>
          <w:rFonts w:ascii="Times New Roman" w:hAnsi="Times New Roman"/>
          <w:i/>
          <w:lang w:val="en-CA"/>
          <w:rPrChange w:id="165" w:author="Hassen" w:date="2016-05-27T11:23:00Z">
            <w:rPr>
              <w:rFonts w:ascii="Times New Roman" w:hAnsi="Times New Roman"/>
              <w:i/>
              <w:lang w:val="en-GB"/>
            </w:rPr>
          </w:rPrChange>
        </w:rPr>
        <w:t>x</w:t>
      </w:r>
      <w:r w:rsidR="00796D76" w:rsidRPr="003A5638">
        <w:rPr>
          <w:rFonts w:ascii="Times New Roman" w:hAnsi="Times New Roman"/>
          <w:i/>
          <w:vertAlign w:val="subscript"/>
          <w:lang w:val="en-CA"/>
          <w:rPrChange w:id="166" w:author="Hassen" w:date="2016-05-27T11:23:00Z">
            <w:rPr>
              <w:rFonts w:ascii="Times New Roman" w:hAnsi="Times New Roman"/>
              <w:i/>
              <w:vertAlign w:val="subscript"/>
              <w:lang w:val="en-GB"/>
            </w:rPr>
          </w:rPrChange>
        </w:rPr>
        <w:t>1</w:t>
      </w:r>
      <w:r w:rsidR="00665A08" w:rsidRPr="003A5638">
        <w:rPr>
          <w:rFonts w:ascii="Times New Roman" w:hAnsi="Times New Roman"/>
          <w:i/>
          <w:vertAlign w:val="subscript"/>
          <w:lang w:val="en-CA"/>
          <w:rPrChange w:id="167" w:author="Hassen" w:date="2016-05-27T11:23:00Z">
            <w:rPr>
              <w:rFonts w:ascii="Times New Roman" w:hAnsi="Times New Roman"/>
              <w:i/>
              <w:vertAlign w:val="subscript"/>
              <w:lang w:val="en-GB"/>
            </w:rPr>
          </w:rPrChange>
        </w:rPr>
        <w:t>h</w:t>
      </w:r>
      <w:r w:rsidRPr="003A5638">
        <w:rPr>
          <w:rFonts w:ascii="Times New Roman" w:hAnsi="Times New Roman"/>
          <w:i/>
          <w:vertAlign w:val="subscript"/>
          <w:lang w:val="en-CA"/>
          <w:rPrChange w:id="168" w:author="Hassen" w:date="2016-05-27T11:23:00Z">
            <w:rPr>
              <w:rFonts w:ascii="Times New Roman" w:hAnsi="Times New Roman"/>
              <w:i/>
              <w:vertAlign w:val="subscript"/>
              <w:lang w:val="en-GB"/>
            </w:rPr>
          </w:rPrChange>
        </w:rPr>
        <w:t>i</w:t>
      </w:r>
      <w:ins w:id="169" w:author="Hassen" w:date="2016-05-24T11:33:00Z">
        <w:r w:rsidR="000A1BE1" w:rsidRPr="003A5638">
          <w:rPr>
            <w:rFonts w:ascii="Times New Roman" w:hAnsi="Times New Roman"/>
            <w:i/>
            <w:vertAlign w:val="subscript"/>
            <w:lang w:val="en-CA"/>
            <w:rPrChange w:id="170" w:author="Hassen" w:date="2016-05-27T11:23:00Z">
              <w:rPr>
                <w:rFonts w:ascii="Times New Roman" w:hAnsi="Times New Roman"/>
                <w:i/>
                <w:vertAlign w:val="subscript"/>
                <w:lang w:val="en-GB"/>
              </w:rPr>
            </w:rPrChange>
          </w:rPr>
          <w:t>j</w:t>
        </w:r>
      </w:ins>
      <w:r w:rsidRPr="003A5638">
        <w:rPr>
          <w:rFonts w:ascii="Times New Roman" w:hAnsi="Times New Roman"/>
          <w:lang w:val="en-CA"/>
          <w:rPrChange w:id="171" w:author="Hassen" w:date="2016-05-27T11:23:00Z">
            <w:rPr>
              <w:rFonts w:ascii="Times New Roman" w:hAnsi="Times New Roman"/>
              <w:lang w:val="en-GB"/>
            </w:rPr>
          </w:rPrChange>
        </w:rPr>
        <w:t xml:space="preserve"> + (</w:t>
      </w:r>
      <w:r w:rsidRPr="003A5638">
        <w:rPr>
          <w:rFonts w:ascii="Symbol" w:hAnsi="Symbol"/>
          <w:i/>
          <w:lang w:val="en-CA"/>
          <w:rPrChange w:id="172" w:author="Hassen" w:date="2016-05-27T11:23:00Z">
            <w:rPr>
              <w:rFonts w:ascii="Symbol" w:hAnsi="Symbol"/>
              <w:i/>
              <w:lang w:val="en-GB"/>
            </w:rPr>
          </w:rPrChange>
        </w:rPr>
        <w:t></w:t>
      </w:r>
      <w:r w:rsidRPr="003A5638">
        <w:rPr>
          <w:rFonts w:ascii="Times New Roman" w:hAnsi="Times New Roman"/>
          <w:i/>
          <w:vertAlign w:val="subscript"/>
          <w:lang w:val="en-CA"/>
          <w:rPrChange w:id="173" w:author="Hassen" w:date="2016-05-27T11:23:00Z">
            <w:rPr>
              <w:rFonts w:ascii="Times New Roman" w:hAnsi="Times New Roman"/>
              <w:i/>
              <w:vertAlign w:val="subscript"/>
              <w:lang w:val="en-GB"/>
            </w:rPr>
          </w:rPrChange>
        </w:rPr>
        <w:t>2z</w:t>
      </w:r>
      <w:r w:rsidRPr="003A5638">
        <w:rPr>
          <w:rFonts w:ascii="Times New Roman" w:hAnsi="Times New Roman"/>
          <w:lang w:val="en-CA"/>
          <w:rPrChange w:id="174" w:author="Hassen" w:date="2016-05-27T11:23:00Z">
            <w:rPr>
              <w:rFonts w:ascii="Times New Roman" w:hAnsi="Times New Roman"/>
              <w:lang w:val="en-GB"/>
            </w:rPr>
          </w:rPrChange>
        </w:rPr>
        <w:t xml:space="preserve"> + </w:t>
      </w:r>
      <w:r w:rsidR="00F5532E" w:rsidRPr="003A5638">
        <w:rPr>
          <w:rFonts w:ascii="Times New Roman" w:hAnsi="Times New Roman"/>
          <w:i/>
          <w:lang w:val="en-CA"/>
          <w:rPrChange w:id="175" w:author="Hassen" w:date="2016-05-27T11:23:00Z">
            <w:rPr>
              <w:rFonts w:ascii="Times New Roman" w:hAnsi="Times New Roman"/>
              <w:i/>
              <w:lang w:val="en-GB"/>
            </w:rPr>
          </w:rPrChange>
        </w:rPr>
        <w:t>S</w:t>
      </w:r>
      <w:r w:rsidRPr="003A5638">
        <w:rPr>
          <w:rFonts w:ascii="Times New Roman" w:hAnsi="Times New Roman"/>
          <w:i/>
          <w:vertAlign w:val="subscript"/>
          <w:lang w:val="en-CA"/>
          <w:rPrChange w:id="176" w:author="Hassen" w:date="2016-05-27T11:23:00Z">
            <w:rPr>
              <w:rFonts w:ascii="Times New Roman" w:hAnsi="Times New Roman"/>
              <w:i/>
              <w:vertAlign w:val="subscript"/>
              <w:lang w:val="en-GB"/>
            </w:rPr>
          </w:rPrChange>
        </w:rPr>
        <w:t>2z</w:t>
      </w:r>
      <w:r w:rsidR="00665A08" w:rsidRPr="003A5638">
        <w:rPr>
          <w:rFonts w:ascii="Times New Roman" w:hAnsi="Times New Roman"/>
          <w:i/>
          <w:vertAlign w:val="subscript"/>
          <w:lang w:val="en-CA"/>
          <w:rPrChange w:id="177" w:author="Hassen" w:date="2016-05-27T11:23:00Z">
            <w:rPr>
              <w:rFonts w:ascii="Times New Roman" w:hAnsi="Times New Roman"/>
              <w:i/>
              <w:vertAlign w:val="subscript"/>
              <w:lang w:val="en-GB"/>
            </w:rPr>
          </w:rPrChange>
        </w:rPr>
        <w:t>i</w:t>
      </w:r>
      <w:r w:rsidRPr="003A5638">
        <w:rPr>
          <w:rFonts w:ascii="Times New Roman" w:hAnsi="Times New Roman"/>
          <w:lang w:val="en-CA"/>
          <w:rPrChange w:id="178" w:author="Hassen" w:date="2016-05-27T11:23:00Z">
            <w:rPr>
              <w:rFonts w:ascii="Times New Roman" w:hAnsi="Times New Roman"/>
              <w:lang w:val="en-GB"/>
            </w:rPr>
          </w:rPrChange>
        </w:rPr>
        <w:t>).</w:t>
      </w:r>
      <w:r w:rsidRPr="003A5638">
        <w:rPr>
          <w:rFonts w:ascii="Times New Roman" w:hAnsi="Times New Roman"/>
          <w:i/>
          <w:lang w:val="en-CA"/>
          <w:rPrChange w:id="179" w:author="Hassen" w:date="2016-05-27T11:23:00Z">
            <w:rPr>
              <w:rFonts w:ascii="Times New Roman" w:hAnsi="Times New Roman"/>
              <w:i/>
              <w:lang w:val="en-GB"/>
            </w:rPr>
          </w:rPrChange>
        </w:rPr>
        <w:t>x</w:t>
      </w:r>
      <w:r w:rsidRPr="003A5638">
        <w:rPr>
          <w:rFonts w:ascii="Times New Roman" w:hAnsi="Times New Roman"/>
          <w:i/>
          <w:vertAlign w:val="subscript"/>
          <w:lang w:val="en-CA"/>
          <w:rPrChange w:id="180" w:author="Hassen" w:date="2016-05-27T11:23:00Z">
            <w:rPr>
              <w:rFonts w:ascii="Times New Roman" w:hAnsi="Times New Roman"/>
              <w:i/>
              <w:vertAlign w:val="subscript"/>
              <w:lang w:val="en-GB"/>
            </w:rPr>
          </w:rPrChange>
        </w:rPr>
        <w:t>2</w:t>
      </w:r>
      <w:r w:rsidR="00665A08" w:rsidRPr="003A5638">
        <w:rPr>
          <w:rFonts w:ascii="Times New Roman" w:hAnsi="Times New Roman"/>
          <w:i/>
          <w:vertAlign w:val="subscript"/>
          <w:lang w:val="en-CA"/>
          <w:rPrChange w:id="181" w:author="Hassen" w:date="2016-05-27T11:23:00Z">
            <w:rPr>
              <w:rFonts w:ascii="Times New Roman" w:hAnsi="Times New Roman"/>
              <w:i/>
              <w:vertAlign w:val="subscript"/>
              <w:lang w:val="en-GB"/>
            </w:rPr>
          </w:rPrChange>
        </w:rPr>
        <w:t>h</w:t>
      </w:r>
      <w:r w:rsidRPr="003A5638">
        <w:rPr>
          <w:rFonts w:ascii="Times New Roman" w:hAnsi="Times New Roman"/>
          <w:i/>
          <w:vertAlign w:val="subscript"/>
          <w:lang w:val="en-CA"/>
          <w:rPrChange w:id="182" w:author="Hassen" w:date="2016-05-27T11:23:00Z">
            <w:rPr>
              <w:rFonts w:ascii="Times New Roman" w:hAnsi="Times New Roman"/>
              <w:i/>
              <w:vertAlign w:val="subscript"/>
              <w:lang w:val="en-GB"/>
            </w:rPr>
          </w:rPrChange>
        </w:rPr>
        <w:t>i</w:t>
      </w:r>
      <w:ins w:id="183" w:author="Hassen" w:date="2016-05-24T11:33:00Z">
        <w:r w:rsidR="000A1BE1" w:rsidRPr="003A5638">
          <w:rPr>
            <w:rFonts w:ascii="Times New Roman" w:hAnsi="Times New Roman"/>
            <w:i/>
            <w:vertAlign w:val="subscript"/>
            <w:lang w:val="en-CA"/>
            <w:rPrChange w:id="184" w:author="Hassen" w:date="2016-05-27T11:23:00Z">
              <w:rPr>
                <w:rFonts w:ascii="Times New Roman" w:hAnsi="Times New Roman"/>
                <w:i/>
                <w:vertAlign w:val="subscript"/>
                <w:lang w:val="en-GB"/>
              </w:rPr>
            </w:rPrChange>
          </w:rPr>
          <w:t>j</w:t>
        </w:r>
      </w:ins>
      <w:r w:rsidRPr="003A5638">
        <w:rPr>
          <w:rFonts w:ascii="Times New Roman" w:hAnsi="Times New Roman"/>
          <w:lang w:val="en-CA"/>
          <w:rPrChange w:id="185" w:author="Hassen" w:date="2016-05-27T11:23:00Z">
            <w:rPr>
              <w:rFonts w:ascii="Times New Roman" w:hAnsi="Times New Roman"/>
              <w:lang w:val="en-GB"/>
            </w:rPr>
          </w:rPrChange>
        </w:rPr>
        <w:t xml:space="preserve"> + </w:t>
      </w:r>
      <w:r w:rsidR="00FE689C" w:rsidRPr="003A5638">
        <w:rPr>
          <w:rFonts w:ascii="Times New Roman" w:hAnsi="Times New Roman"/>
          <w:lang w:val="en-CA"/>
          <w:rPrChange w:id="186" w:author="Hassen" w:date="2016-05-27T11:23:00Z">
            <w:rPr>
              <w:rFonts w:ascii="Times New Roman" w:hAnsi="Times New Roman"/>
              <w:lang w:val="en-GB"/>
            </w:rPr>
          </w:rPrChange>
        </w:rPr>
        <w:t>(</w:t>
      </w:r>
      <w:r w:rsidR="00FE689C" w:rsidRPr="003A5638">
        <w:rPr>
          <w:rFonts w:ascii="Symbol" w:hAnsi="Symbol"/>
          <w:i/>
          <w:lang w:val="en-CA"/>
          <w:rPrChange w:id="187" w:author="Hassen" w:date="2016-05-27T11:23:00Z">
            <w:rPr>
              <w:rFonts w:ascii="Symbol" w:hAnsi="Symbol"/>
              <w:i/>
              <w:lang w:val="en-GB"/>
            </w:rPr>
          </w:rPrChange>
        </w:rPr>
        <w:t></w:t>
      </w:r>
      <w:r w:rsidR="00FE689C" w:rsidRPr="003A5638">
        <w:rPr>
          <w:rFonts w:ascii="Times New Roman" w:hAnsi="Times New Roman"/>
          <w:i/>
          <w:vertAlign w:val="subscript"/>
          <w:lang w:val="en-CA"/>
          <w:rPrChange w:id="188" w:author="Hassen" w:date="2016-05-27T11:23:00Z">
            <w:rPr>
              <w:rFonts w:ascii="Times New Roman" w:hAnsi="Times New Roman"/>
              <w:i/>
              <w:vertAlign w:val="subscript"/>
              <w:lang w:val="en-GB"/>
            </w:rPr>
          </w:rPrChange>
        </w:rPr>
        <w:t>12z</w:t>
      </w:r>
      <w:r w:rsidR="00FE689C" w:rsidRPr="003A5638">
        <w:rPr>
          <w:rFonts w:ascii="Times New Roman" w:hAnsi="Times New Roman"/>
          <w:lang w:val="en-CA"/>
          <w:rPrChange w:id="189" w:author="Hassen" w:date="2016-05-27T11:23:00Z">
            <w:rPr>
              <w:rFonts w:ascii="Times New Roman" w:hAnsi="Times New Roman"/>
              <w:lang w:val="en-GB"/>
            </w:rPr>
          </w:rPrChange>
        </w:rPr>
        <w:t xml:space="preserve"> + </w:t>
      </w:r>
      <w:r w:rsidR="00F5532E" w:rsidRPr="003A5638">
        <w:rPr>
          <w:rFonts w:ascii="Times New Roman" w:hAnsi="Times New Roman"/>
          <w:i/>
          <w:lang w:val="en-CA"/>
          <w:rPrChange w:id="190" w:author="Hassen" w:date="2016-05-27T11:23:00Z">
            <w:rPr>
              <w:rFonts w:ascii="Times New Roman" w:hAnsi="Times New Roman"/>
              <w:i/>
              <w:lang w:val="en-GB"/>
            </w:rPr>
          </w:rPrChange>
        </w:rPr>
        <w:t>S</w:t>
      </w:r>
      <w:r w:rsidR="00FE689C" w:rsidRPr="003A5638">
        <w:rPr>
          <w:rFonts w:ascii="Times New Roman" w:hAnsi="Times New Roman"/>
          <w:i/>
          <w:vertAlign w:val="subscript"/>
          <w:lang w:val="en-CA"/>
          <w:rPrChange w:id="191" w:author="Hassen" w:date="2016-05-27T11:23:00Z">
            <w:rPr>
              <w:rFonts w:ascii="Times New Roman" w:hAnsi="Times New Roman"/>
              <w:i/>
              <w:vertAlign w:val="subscript"/>
              <w:lang w:val="en-GB"/>
            </w:rPr>
          </w:rPrChange>
        </w:rPr>
        <w:t>12z</w:t>
      </w:r>
      <w:r w:rsidR="00665A08" w:rsidRPr="003A5638">
        <w:rPr>
          <w:rFonts w:ascii="Times New Roman" w:hAnsi="Times New Roman"/>
          <w:i/>
          <w:vertAlign w:val="subscript"/>
          <w:lang w:val="en-CA"/>
          <w:rPrChange w:id="192" w:author="Hassen" w:date="2016-05-27T11:23:00Z">
            <w:rPr>
              <w:rFonts w:ascii="Times New Roman" w:hAnsi="Times New Roman"/>
              <w:i/>
              <w:vertAlign w:val="subscript"/>
              <w:lang w:val="en-GB"/>
            </w:rPr>
          </w:rPrChange>
        </w:rPr>
        <w:t>i</w:t>
      </w:r>
      <w:r w:rsidR="00FE689C" w:rsidRPr="003A5638">
        <w:rPr>
          <w:rFonts w:ascii="Times New Roman" w:hAnsi="Times New Roman"/>
          <w:lang w:val="en-CA"/>
          <w:rPrChange w:id="193" w:author="Hassen" w:date="2016-05-27T11:23:00Z">
            <w:rPr>
              <w:rFonts w:ascii="Times New Roman" w:hAnsi="Times New Roman"/>
              <w:lang w:val="en-GB"/>
            </w:rPr>
          </w:rPrChange>
        </w:rPr>
        <w:t>)</w:t>
      </w:r>
      <w:r w:rsidR="00FE689C" w:rsidRPr="003A5638">
        <w:rPr>
          <w:rFonts w:ascii="Times New Roman" w:hAnsi="Times New Roman"/>
          <w:i/>
          <w:lang w:val="en-CA"/>
          <w:rPrChange w:id="194" w:author="Hassen" w:date="2016-05-27T11:23:00Z">
            <w:rPr>
              <w:rFonts w:ascii="Times New Roman" w:hAnsi="Times New Roman"/>
              <w:i/>
              <w:lang w:val="en-GB"/>
            </w:rPr>
          </w:rPrChange>
        </w:rPr>
        <w:t>x</w:t>
      </w:r>
      <w:r w:rsidR="00FE689C" w:rsidRPr="003A5638">
        <w:rPr>
          <w:rFonts w:ascii="Times New Roman" w:hAnsi="Times New Roman"/>
          <w:i/>
          <w:vertAlign w:val="subscript"/>
          <w:lang w:val="en-CA"/>
          <w:rPrChange w:id="195" w:author="Hassen" w:date="2016-05-27T11:23:00Z">
            <w:rPr>
              <w:rFonts w:ascii="Times New Roman" w:hAnsi="Times New Roman"/>
              <w:i/>
              <w:vertAlign w:val="subscript"/>
              <w:lang w:val="en-GB"/>
            </w:rPr>
          </w:rPrChange>
        </w:rPr>
        <w:t>1</w:t>
      </w:r>
      <w:r w:rsidR="00665A08" w:rsidRPr="003A5638">
        <w:rPr>
          <w:rFonts w:ascii="Times New Roman" w:hAnsi="Times New Roman"/>
          <w:i/>
          <w:vertAlign w:val="subscript"/>
          <w:lang w:val="en-CA"/>
          <w:rPrChange w:id="196" w:author="Hassen" w:date="2016-05-27T11:23:00Z">
            <w:rPr>
              <w:rFonts w:ascii="Times New Roman" w:hAnsi="Times New Roman"/>
              <w:i/>
              <w:vertAlign w:val="subscript"/>
              <w:lang w:val="en-GB"/>
            </w:rPr>
          </w:rPrChange>
        </w:rPr>
        <w:t>h</w:t>
      </w:r>
      <w:r w:rsidR="00FE689C" w:rsidRPr="003A5638">
        <w:rPr>
          <w:rFonts w:ascii="Times New Roman" w:hAnsi="Times New Roman"/>
          <w:i/>
          <w:vertAlign w:val="subscript"/>
          <w:lang w:val="en-CA"/>
          <w:rPrChange w:id="197" w:author="Hassen" w:date="2016-05-27T11:23:00Z">
            <w:rPr>
              <w:rFonts w:ascii="Times New Roman" w:hAnsi="Times New Roman"/>
              <w:i/>
              <w:vertAlign w:val="subscript"/>
              <w:lang w:val="en-GB"/>
            </w:rPr>
          </w:rPrChange>
        </w:rPr>
        <w:t>i</w:t>
      </w:r>
      <w:ins w:id="198" w:author="Hassen" w:date="2016-05-24T11:33:00Z">
        <w:r w:rsidR="000A1BE1" w:rsidRPr="003A5638">
          <w:rPr>
            <w:rFonts w:ascii="Times New Roman" w:hAnsi="Times New Roman"/>
            <w:i/>
            <w:vertAlign w:val="subscript"/>
            <w:lang w:val="en-CA"/>
            <w:rPrChange w:id="199" w:author="Hassen" w:date="2016-05-27T11:23:00Z">
              <w:rPr>
                <w:rFonts w:ascii="Times New Roman" w:hAnsi="Times New Roman"/>
                <w:i/>
                <w:vertAlign w:val="subscript"/>
                <w:lang w:val="en-GB"/>
              </w:rPr>
            </w:rPrChange>
          </w:rPr>
          <w:t>j</w:t>
        </w:r>
      </w:ins>
      <w:r w:rsidR="00FE689C" w:rsidRPr="003A5638">
        <w:rPr>
          <w:rFonts w:ascii="Times New Roman" w:hAnsi="Times New Roman"/>
          <w:lang w:val="en-CA"/>
          <w:rPrChange w:id="200" w:author="Hassen" w:date="2016-05-27T11:23:00Z">
            <w:rPr>
              <w:rFonts w:ascii="Times New Roman" w:hAnsi="Times New Roman"/>
              <w:lang w:val="en-GB"/>
            </w:rPr>
          </w:rPrChange>
        </w:rPr>
        <w:t>.</w:t>
      </w:r>
      <w:r w:rsidR="00FE689C" w:rsidRPr="003A5638">
        <w:rPr>
          <w:rFonts w:ascii="Times New Roman" w:hAnsi="Times New Roman"/>
          <w:i/>
          <w:lang w:val="en-CA"/>
          <w:rPrChange w:id="201" w:author="Hassen" w:date="2016-05-27T11:23:00Z">
            <w:rPr>
              <w:rFonts w:ascii="Times New Roman" w:hAnsi="Times New Roman"/>
              <w:i/>
              <w:lang w:val="en-GB"/>
            </w:rPr>
          </w:rPrChange>
        </w:rPr>
        <w:t>x</w:t>
      </w:r>
      <w:r w:rsidR="00FE689C" w:rsidRPr="003A5638">
        <w:rPr>
          <w:rFonts w:ascii="Times New Roman" w:hAnsi="Times New Roman"/>
          <w:i/>
          <w:vertAlign w:val="subscript"/>
          <w:lang w:val="en-CA"/>
          <w:rPrChange w:id="202" w:author="Hassen" w:date="2016-05-27T11:23:00Z">
            <w:rPr>
              <w:rFonts w:ascii="Times New Roman" w:hAnsi="Times New Roman"/>
              <w:i/>
              <w:vertAlign w:val="subscript"/>
              <w:lang w:val="en-GB"/>
            </w:rPr>
          </w:rPrChange>
        </w:rPr>
        <w:t>2</w:t>
      </w:r>
      <w:r w:rsidR="00665A08" w:rsidRPr="003A5638">
        <w:rPr>
          <w:rFonts w:ascii="Times New Roman" w:hAnsi="Times New Roman"/>
          <w:i/>
          <w:vertAlign w:val="subscript"/>
          <w:lang w:val="en-CA"/>
          <w:rPrChange w:id="203" w:author="Hassen" w:date="2016-05-27T11:23:00Z">
            <w:rPr>
              <w:rFonts w:ascii="Times New Roman" w:hAnsi="Times New Roman"/>
              <w:i/>
              <w:vertAlign w:val="subscript"/>
              <w:lang w:val="en-GB"/>
            </w:rPr>
          </w:rPrChange>
        </w:rPr>
        <w:t>h</w:t>
      </w:r>
      <w:r w:rsidR="00FE689C" w:rsidRPr="003A5638">
        <w:rPr>
          <w:rFonts w:ascii="Times New Roman" w:hAnsi="Times New Roman"/>
          <w:i/>
          <w:vertAlign w:val="subscript"/>
          <w:lang w:val="en-CA"/>
          <w:rPrChange w:id="204" w:author="Hassen" w:date="2016-05-27T11:23:00Z">
            <w:rPr>
              <w:rFonts w:ascii="Times New Roman" w:hAnsi="Times New Roman"/>
              <w:i/>
              <w:vertAlign w:val="subscript"/>
              <w:lang w:val="en-GB"/>
            </w:rPr>
          </w:rPrChange>
        </w:rPr>
        <w:t>i</w:t>
      </w:r>
      <w:ins w:id="205" w:author="Hassen" w:date="2016-05-24T11:33:00Z">
        <w:r w:rsidR="000A1BE1" w:rsidRPr="003A5638">
          <w:rPr>
            <w:rFonts w:ascii="Times New Roman" w:hAnsi="Times New Roman"/>
            <w:i/>
            <w:vertAlign w:val="subscript"/>
            <w:lang w:val="en-CA"/>
            <w:rPrChange w:id="206" w:author="Hassen" w:date="2016-05-27T11:23:00Z">
              <w:rPr>
                <w:rFonts w:ascii="Times New Roman" w:hAnsi="Times New Roman"/>
                <w:i/>
                <w:vertAlign w:val="subscript"/>
                <w:lang w:val="en-GB"/>
              </w:rPr>
            </w:rPrChange>
          </w:rPr>
          <w:t>j</w:t>
        </w:r>
      </w:ins>
      <w:r w:rsidR="00FE689C" w:rsidRPr="003A5638">
        <w:rPr>
          <w:rFonts w:ascii="Times New Roman" w:hAnsi="Times New Roman"/>
          <w:lang w:val="en-CA"/>
          <w:rPrChange w:id="207" w:author="Hassen" w:date="2016-05-27T11:23:00Z">
            <w:rPr>
              <w:rFonts w:ascii="Times New Roman" w:hAnsi="Times New Roman"/>
              <w:lang w:val="en-GB"/>
            </w:rPr>
          </w:rPrChange>
        </w:rPr>
        <w:t xml:space="preserve"> + </w:t>
      </w:r>
      <w:proofErr w:type="spellStart"/>
      <w:r w:rsidR="00845FF7" w:rsidRPr="003A5638">
        <w:rPr>
          <w:rFonts w:ascii="Times New Roman" w:hAnsi="Times New Roman"/>
          <w:i/>
          <w:lang w:val="en-CA"/>
          <w:rPrChange w:id="208" w:author="Hassen" w:date="2016-05-27T11:23:00Z">
            <w:rPr>
              <w:rFonts w:ascii="Times New Roman" w:hAnsi="Times New Roman"/>
              <w:i/>
              <w:lang w:val="en-GB"/>
            </w:rPr>
          </w:rPrChange>
        </w:rPr>
        <w:t>G</w:t>
      </w:r>
      <w:r w:rsidRPr="003A5638">
        <w:rPr>
          <w:rFonts w:ascii="Times New Roman" w:hAnsi="Times New Roman"/>
          <w:i/>
          <w:vertAlign w:val="subscript"/>
          <w:lang w:val="en-CA"/>
          <w:rPrChange w:id="209" w:author="Hassen" w:date="2016-05-27T11:23:00Z">
            <w:rPr>
              <w:rFonts w:ascii="Times New Roman" w:hAnsi="Times New Roman"/>
              <w:i/>
              <w:vertAlign w:val="subscript"/>
              <w:lang w:val="en-GB"/>
            </w:rPr>
          </w:rPrChange>
        </w:rPr>
        <w:t>z</w:t>
      </w:r>
      <w:r w:rsidR="000C3677" w:rsidRPr="003A5638">
        <w:rPr>
          <w:rFonts w:ascii="Times New Roman" w:hAnsi="Times New Roman"/>
          <w:i/>
          <w:vertAlign w:val="subscript"/>
          <w:lang w:val="en-CA"/>
          <w:rPrChange w:id="210" w:author="Hassen" w:date="2016-05-27T11:23:00Z">
            <w:rPr>
              <w:rFonts w:ascii="Times New Roman" w:hAnsi="Times New Roman"/>
              <w:i/>
              <w:vertAlign w:val="subscript"/>
              <w:lang w:val="en-GB"/>
            </w:rPr>
          </w:rPrChange>
        </w:rPr>
        <w:t>j</w:t>
      </w:r>
      <w:proofErr w:type="spellEnd"/>
      <w:r w:rsidRPr="003A5638">
        <w:rPr>
          <w:rFonts w:ascii="Times New Roman" w:hAnsi="Times New Roman"/>
          <w:lang w:val="en-CA"/>
          <w:rPrChange w:id="211" w:author="Hassen" w:date="2016-05-27T11:23:00Z">
            <w:rPr>
              <w:rFonts w:ascii="Times New Roman" w:hAnsi="Times New Roman"/>
              <w:lang w:val="en-GB"/>
            </w:rPr>
          </w:rPrChange>
        </w:rPr>
        <w:t xml:space="preserve"> + </w:t>
      </w:r>
      <w:proofErr w:type="spellStart"/>
      <w:r w:rsidR="00845FF7" w:rsidRPr="003A5638">
        <w:rPr>
          <w:rFonts w:ascii="Times New Roman" w:hAnsi="Times New Roman"/>
          <w:i/>
          <w:lang w:val="en-CA"/>
          <w:rPrChange w:id="212" w:author="Hassen" w:date="2016-05-27T11:23:00Z">
            <w:rPr>
              <w:rFonts w:ascii="Times New Roman" w:hAnsi="Times New Roman"/>
              <w:i/>
              <w:lang w:val="en-GB"/>
            </w:rPr>
          </w:rPrChange>
        </w:rPr>
        <w:t>e</w:t>
      </w:r>
      <w:r w:rsidRPr="003A5638">
        <w:rPr>
          <w:rFonts w:ascii="Times New Roman" w:hAnsi="Times New Roman"/>
          <w:i/>
          <w:vertAlign w:val="subscript"/>
          <w:lang w:val="en-CA"/>
          <w:rPrChange w:id="213" w:author="Hassen" w:date="2016-05-27T11:23:00Z">
            <w:rPr>
              <w:rFonts w:ascii="Times New Roman" w:hAnsi="Times New Roman"/>
              <w:i/>
              <w:vertAlign w:val="subscript"/>
              <w:lang w:val="en-GB"/>
            </w:rPr>
          </w:rPrChange>
        </w:rPr>
        <w:t>z</w:t>
      </w:r>
      <w:r w:rsidR="00665A08" w:rsidRPr="003A5638">
        <w:rPr>
          <w:rFonts w:ascii="Times New Roman" w:hAnsi="Times New Roman"/>
          <w:i/>
          <w:vertAlign w:val="subscript"/>
          <w:lang w:val="en-CA"/>
          <w:rPrChange w:id="214" w:author="Hassen" w:date="2016-05-27T11:23:00Z">
            <w:rPr>
              <w:rFonts w:ascii="Times New Roman" w:hAnsi="Times New Roman"/>
              <w:i/>
              <w:vertAlign w:val="subscript"/>
              <w:lang w:val="en-GB"/>
            </w:rPr>
          </w:rPrChange>
        </w:rPr>
        <w:t>h</w:t>
      </w:r>
      <w:r w:rsidRPr="003A5638">
        <w:rPr>
          <w:rFonts w:ascii="Times New Roman" w:hAnsi="Times New Roman"/>
          <w:i/>
          <w:vertAlign w:val="subscript"/>
          <w:lang w:val="en-CA"/>
          <w:rPrChange w:id="215" w:author="Hassen" w:date="2016-05-27T11:23:00Z">
            <w:rPr>
              <w:rFonts w:ascii="Times New Roman" w:hAnsi="Times New Roman"/>
              <w:i/>
              <w:vertAlign w:val="subscript"/>
              <w:lang w:val="en-GB"/>
            </w:rPr>
          </w:rPrChange>
        </w:rPr>
        <w:t>i</w:t>
      </w:r>
      <w:r w:rsidR="000C3677" w:rsidRPr="003A5638">
        <w:rPr>
          <w:rFonts w:ascii="Times New Roman" w:hAnsi="Times New Roman"/>
          <w:i/>
          <w:vertAlign w:val="subscript"/>
          <w:lang w:val="en-CA"/>
          <w:rPrChange w:id="216" w:author="Hassen" w:date="2016-05-27T11:23:00Z">
            <w:rPr>
              <w:rFonts w:ascii="Times New Roman" w:hAnsi="Times New Roman"/>
              <w:i/>
              <w:vertAlign w:val="subscript"/>
              <w:lang w:val="en-GB"/>
            </w:rPr>
          </w:rPrChange>
        </w:rPr>
        <w:t>j</w:t>
      </w:r>
      <w:proofErr w:type="spellEnd"/>
    </w:p>
    <w:p w14:paraId="3458DDA9" w14:textId="77777777" w:rsidR="002C6F7F" w:rsidRPr="003A5638" w:rsidRDefault="002C6F7F" w:rsidP="002710B7">
      <w:pPr>
        <w:jc w:val="both"/>
        <w:rPr>
          <w:rFonts w:ascii="Times New Roman" w:hAnsi="Times New Roman"/>
          <w:lang w:val="en-CA"/>
          <w:rPrChange w:id="217" w:author="Hassen" w:date="2016-05-27T11:23:00Z">
            <w:rPr>
              <w:rFonts w:ascii="Times New Roman" w:hAnsi="Times New Roman"/>
              <w:lang w:val="en-GB"/>
            </w:rPr>
          </w:rPrChange>
        </w:rPr>
      </w:pPr>
    </w:p>
    <w:tbl>
      <w:tblPr>
        <w:tblStyle w:val="TableGrid"/>
        <w:tblW w:w="0" w:type="auto"/>
        <w:tblCellSpacing w:w="20" w:type="dxa"/>
        <w:tblBorders>
          <w:top w:val="none" w:sz="0" w:space="0" w:color="auto"/>
          <w:left w:val="none" w:sz="0" w:space="0" w:color="auto"/>
          <w:bottom w:val="outset" w:sz="6" w:space="0" w:color="auto"/>
          <w:right w:val="none" w:sz="0" w:space="0" w:color="auto"/>
          <w:insideH w:val="outset" w:sz="6" w:space="0" w:color="auto"/>
          <w:insideV w:val="none" w:sz="0" w:space="0" w:color="auto"/>
        </w:tblBorders>
        <w:tblLook w:val="04A0" w:firstRow="1" w:lastRow="0" w:firstColumn="1" w:lastColumn="0" w:noHBand="0" w:noVBand="1"/>
      </w:tblPr>
      <w:tblGrid>
        <w:gridCol w:w="1518"/>
        <w:gridCol w:w="8184"/>
      </w:tblGrid>
      <w:tr w:rsidR="0083173F" w:rsidRPr="003A5638" w14:paraId="7C76EFEB" w14:textId="77777777" w:rsidTr="00FC2167">
        <w:trPr>
          <w:tblCellSpacing w:w="20" w:type="dxa"/>
        </w:trPr>
        <w:tc>
          <w:tcPr>
            <w:tcW w:w="1458" w:type="dxa"/>
          </w:tcPr>
          <w:p w14:paraId="1E8E2775" w14:textId="2DE7C3BC" w:rsidR="00C37712" w:rsidRPr="003A5638" w:rsidRDefault="00C37712" w:rsidP="002710B7">
            <w:pPr>
              <w:jc w:val="both"/>
              <w:rPr>
                <w:rFonts w:ascii="Times New Roman" w:hAnsi="Times New Roman"/>
                <w:lang w:val="en-CA"/>
                <w:rPrChange w:id="218" w:author="Hassen" w:date="2016-05-27T11:23:00Z">
                  <w:rPr>
                    <w:rFonts w:ascii="Times New Roman" w:hAnsi="Times New Roman"/>
                    <w:lang w:val="en-GB"/>
                  </w:rPr>
                </w:rPrChange>
              </w:rPr>
            </w:pPr>
            <w:r w:rsidRPr="003A5638">
              <w:rPr>
                <w:rFonts w:ascii="Times New Roman" w:hAnsi="Times New Roman"/>
                <w:lang w:val="en-CA"/>
                <w:rPrChange w:id="219" w:author="Hassen" w:date="2016-05-27T11:23:00Z">
                  <w:rPr>
                    <w:rFonts w:ascii="Times New Roman" w:hAnsi="Times New Roman"/>
                    <w:lang w:val="en-GB"/>
                  </w:rPr>
                </w:rPrChange>
              </w:rPr>
              <w:t>Component</w:t>
            </w:r>
            <w:r w:rsidR="001A7628" w:rsidRPr="003A5638">
              <w:rPr>
                <w:rFonts w:ascii="Times New Roman" w:hAnsi="Times New Roman"/>
                <w:lang w:val="en-CA"/>
                <w:rPrChange w:id="220" w:author="Hassen" w:date="2016-05-27T11:23:00Z">
                  <w:rPr>
                    <w:rFonts w:ascii="Times New Roman" w:hAnsi="Times New Roman"/>
                    <w:lang w:val="en-GB"/>
                  </w:rPr>
                </w:rPrChange>
              </w:rPr>
              <w:t>s</w:t>
            </w:r>
          </w:p>
        </w:tc>
        <w:tc>
          <w:tcPr>
            <w:tcW w:w="8164" w:type="dxa"/>
          </w:tcPr>
          <w:p w14:paraId="4E8C6E79" w14:textId="2F4CDA4A" w:rsidR="00C37712" w:rsidRPr="003A5638" w:rsidRDefault="00C95854" w:rsidP="002710B7">
            <w:pPr>
              <w:jc w:val="both"/>
              <w:rPr>
                <w:rFonts w:ascii="Times New Roman" w:hAnsi="Times New Roman"/>
                <w:lang w:val="en-CA"/>
                <w:rPrChange w:id="221" w:author="Hassen" w:date="2016-05-27T11:23:00Z">
                  <w:rPr>
                    <w:rFonts w:ascii="Times New Roman" w:hAnsi="Times New Roman"/>
                    <w:lang w:val="en-GB"/>
                  </w:rPr>
                </w:rPrChange>
              </w:rPr>
            </w:pPr>
            <w:r w:rsidRPr="003A5638">
              <w:rPr>
                <w:rFonts w:ascii="Times New Roman" w:hAnsi="Times New Roman"/>
                <w:lang w:val="en-CA"/>
                <w:rPrChange w:id="222" w:author="Hassen" w:date="2016-05-27T11:23:00Z">
                  <w:rPr>
                    <w:rFonts w:ascii="Times New Roman" w:hAnsi="Times New Roman"/>
                    <w:lang w:val="en-GB"/>
                  </w:rPr>
                </w:rPrChange>
              </w:rPr>
              <w:t>Explanation</w:t>
            </w:r>
            <w:r w:rsidR="001A7628" w:rsidRPr="003A5638">
              <w:rPr>
                <w:rFonts w:ascii="Times New Roman" w:hAnsi="Times New Roman"/>
                <w:lang w:val="en-CA"/>
                <w:rPrChange w:id="223" w:author="Hassen" w:date="2016-05-27T11:23:00Z">
                  <w:rPr>
                    <w:rFonts w:ascii="Times New Roman" w:hAnsi="Times New Roman"/>
                    <w:lang w:val="en-GB"/>
                  </w:rPr>
                </w:rPrChange>
              </w:rPr>
              <w:t>s</w:t>
            </w:r>
          </w:p>
        </w:tc>
      </w:tr>
      <w:tr w:rsidR="0083173F" w:rsidRPr="003A5638" w14:paraId="3A1A5F76" w14:textId="77777777" w:rsidTr="00FC2167">
        <w:trPr>
          <w:tblCellSpacing w:w="20" w:type="dxa"/>
        </w:trPr>
        <w:tc>
          <w:tcPr>
            <w:tcW w:w="1458" w:type="dxa"/>
          </w:tcPr>
          <w:p w14:paraId="79DF1403" w14:textId="14573EBE" w:rsidR="00C37712" w:rsidRPr="003A5638" w:rsidRDefault="00BF0457" w:rsidP="005A5D76">
            <w:pPr>
              <w:rPr>
                <w:rFonts w:ascii="Times New Roman" w:hAnsi="Times New Roman"/>
                <w:lang w:val="en-CA"/>
                <w:rPrChange w:id="224" w:author="Hassen" w:date="2016-05-27T11:23:00Z">
                  <w:rPr>
                    <w:rFonts w:ascii="Times New Roman" w:hAnsi="Times New Roman"/>
                    <w:lang w:val="en-GB"/>
                  </w:rPr>
                </w:rPrChange>
              </w:rPr>
            </w:pPr>
            <m:oMathPara>
              <m:oMathParaPr>
                <m:jc m:val="left"/>
              </m:oMathParaPr>
              <m:oMath>
                <m:r>
                  <w:rPr>
                    <w:rFonts w:ascii="Cambria Math" w:hAnsi="Cambria Math"/>
                    <w:lang w:val="en-CA"/>
                    <w:rPrChange w:id="225" w:author="Hassen" w:date="2016-05-27T11:23:00Z">
                      <w:rPr>
                        <w:rFonts w:ascii="Cambria Math" w:hAnsi="Cambria Math"/>
                        <w:lang w:val="en-GB"/>
                      </w:rPr>
                    </w:rPrChange>
                  </w:rPr>
                  <m:t>h</m:t>
                </m:r>
              </m:oMath>
            </m:oMathPara>
          </w:p>
        </w:tc>
        <w:tc>
          <w:tcPr>
            <w:tcW w:w="8164" w:type="dxa"/>
          </w:tcPr>
          <w:p w14:paraId="7E0FAADA" w14:textId="66FF93D5" w:rsidR="00C37712" w:rsidRPr="003A5638" w:rsidRDefault="00C97015" w:rsidP="005A5D76">
            <w:pPr>
              <w:tabs>
                <w:tab w:val="left" w:pos="1215"/>
              </w:tabs>
              <w:jc w:val="both"/>
              <w:rPr>
                <w:rFonts w:ascii="Times New Roman" w:hAnsi="Times New Roman"/>
                <w:lang w:val="en-CA"/>
                <w:rPrChange w:id="226" w:author="Hassen" w:date="2016-05-27T11:23:00Z">
                  <w:rPr>
                    <w:rFonts w:ascii="Times New Roman" w:hAnsi="Times New Roman"/>
                    <w:lang w:val="en-GB"/>
                  </w:rPr>
                </w:rPrChange>
              </w:rPr>
            </w:pPr>
            <w:r w:rsidRPr="003A5638">
              <w:rPr>
                <w:rFonts w:ascii="Times New Roman" w:hAnsi="Times New Roman"/>
                <w:lang w:val="en-CA"/>
                <w:rPrChange w:id="227" w:author="Hassen" w:date="2016-05-27T11:23:00Z">
                  <w:rPr>
                    <w:rFonts w:ascii="Times New Roman" w:hAnsi="Times New Roman"/>
                    <w:lang w:val="en-GB"/>
                  </w:rPr>
                </w:rPrChange>
              </w:rPr>
              <w:t>instance of time</w:t>
            </w:r>
          </w:p>
        </w:tc>
      </w:tr>
      <w:tr w:rsidR="0083173F" w:rsidRPr="003A5638" w14:paraId="1A0F32C5" w14:textId="77777777" w:rsidTr="00FC2167">
        <w:trPr>
          <w:tblCellSpacing w:w="20" w:type="dxa"/>
        </w:trPr>
        <w:tc>
          <w:tcPr>
            <w:tcW w:w="1458" w:type="dxa"/>
          </w:tcPr>
          <w:p w14:paraId="20CD0BDC" w14:textId="720EC262" w:rsidR="00C37712" w:rsidRPr="003A5638" w:rsidRDefault="00BF0457" w:rsidP="005A5D76">
            <w:pPr>
              <w:rPr>
                <w:rFonts w:ascii="Times New Roman" w:hAnsi="Times New Roman"/>
                <w:lang w:val="en-CA"/>
                <w:rPrChange w:id="228" w:author="Hassen" w:date="2016-05-27T11:23:00Z">
                  <w:rPr>
                    <w:rFonts w:ascii="Times New Roman" w:hAnsi="Times New Roman"/>
                    <w:lang w:val="en-GB"/>
                  </w:rPr>
                </w:rPrChange>
              </w:rPr>
            </w:pPr>
            <m:oMathPara>
              <m:oMathParaPr>
                <m:jc m:val="left"/>
              </m:oMathParaPr>
              <m:oMath>
                <m:r>
                  <w:rPr>
                    <w:rFonts w:ascii="Cambria Math" w:hAnsi="Cambria Math"/>
                    <w:lang w:val="en-CA"/>
                    <w:rPrChange w:id="229" w:author="Hassen" w:date="2016-05-27T11:23:00Z">
                      <w:rPr>
                        <w:rFonts w:ascii="Cambria Math" w:hAnsi="Cambria Math"/>
                        <w:lang w:val="en-GB"/>
                      </w:rPr>
                    </w:rPrChange>
                  </w:rPr>
                  <m:t>i</m:t>
                </m:r>
              </m:oMath>
            </m:oMathPara>
          </w:p>
        </w:tc>
        <w:tc>
          <w:tcPr>
            <w:tcW w:w="8164" w:type="dxa"/>
          </w:tcPr>
          <w:p w14:paraId="754CB02A" w14:textId="3CF6E458" w:rsidR="00C37712" w:rsidRPr="003A5638" w:rsidRDefault="00F57F43" w:rsidP="009E2101">
            <w:pPr>
              <w:jc w:val="both"/>
              <w:rPr>
                <w:rFonts w:ascii="Times New Roman" w:hAnsi="Times New Roman"/>
                <w:lang w:val="en-CA"/>
                <w:rPrChange w:id="230" w:author="Hassen" w:date="2016-05-27T11:23:00Z">
                  <w:rPr>
                    <w:rFonts w:ascii="Times New Roman" w:hAnsi="Times New Roman"/>
                    <w:lang w:val="en-GB"/>
                  </w:rPr>
                </w:rPrChange>
              </w:rPr>
            </w:pPr>
            <w:r w:rsidRPr="003A5638">
              <w:rPr>
                <w:rFonts w:ascii="Times New Roman" w:hAnsi="Times New Roman"/>
                <w:lang w:val="en-CA"/>
                <w:rPrChange w:id="231" w:author="Hassen" w:date="2016-05-27T11:23:00Z">
                  <w:rPr>
                    <w:rFonts w:ascii="Times New Roman" w:hAnsi="Times New Roman"/>
                    <w:lang w:val="en-GB"/>
                  </w:rPr>
                </w:rPrChange>
              </w:rPr>
              <w:t xml:space="preserve">individual </w:t>
            </w:r>
            <w:r w:rsidR="009E2101" w:rsidRPr="003A5638">
              <w:rPr>
                <w:rFonts w:ascii="Times New Roman" w:hAnsi="Times New Roman"/>
                <w:lang w:val="en-CA"/>
                <w:rPrChange w:id="232" w:author="Hassen" w:date="2016-05-27T11:23:00Z">
                  <w:rPr>
                    <w:rFonts w:ascii="Times New Roman" w:hAnsi="Times New Roman"/>
                    <w:lang w:val="en-GB"/>
                  </w:rPr>
                </w:rPrChange>
              </w:rPr>
              <w:t>identifier</w:t>
            </w:r>
          </w:p>
        </w:tc>
      </w:tr>
      <w:tr w:rsidR="0083173F" w:rsidRPr="003A5638" w14:paraId="38E1A746" w14:textId="77777777" w:rsidTr="00FC2167">
        <w:trPr>
          <w:tblCellSpacing w:w="20" w:type="dxa"/>
        </w:trPr>
        <w:tc>
          <w:tcPr>
            <w:tcW w:w="1458" w:type="dxa"/>
          </w:tcPr>
          <w:p w14:paraId="541B7E9D" w14:textId="66A2E2D3" w:rsidR="00C37712" w:rsidRPr="003A5638" w:rsidRDefault="00F5532E" w:rsidP="005A5D76">
            <w:pPr>
              <w:rPr>
                <w:rFonts w:ascii="Times New Roman" w:hAnsi="Times New Roman"/>
                <w:lang w:val="en-CA"/>
                <w:rPrChange w:id="233" w:author="Hassen" w:date="2016-05-27T11:23:00Z">
                  <w:rPr>
                    <w:rFonts w:ascii="Times New Roman" w:hAnsi="Times New Roman"/>
                    <w:lang w:val="en-GB"/>
                  </w:rPr>
                </w:rPrChange>
              </w:rPr>
            </w:pPr>
            <m:oMathPara>
              <m:oMathParaPr>
                <m:jc m:val="left"/>
              </m:oMathParaPr>
              <m:oMath>
                <m:r>
                  <w:rPr>
                    <w:rFonts w:ascii="Cambria Math" w:hAnsi="Cambria Math"/>
                    <w:lang w:val="en-CA"/>
                    <w:rPrChange w:id="234" w:author="Hassen" w:date="2016-05-27T11:23:00Z">
                      <w:rPr>
                        <w:rFonts w:ascii="Cambria Math" w:hAnsi="Cambria Math"/>
                        <w:lang w:val="en-GB"/>
                      </w:rPr>
                    </w:rPrChange>
                  </w:rPr>
                  <m:t>j</m:t>
                </m:r>
              </m:oMath>
            </m:oMathPara>
          </w:p>
        </w:tc>
        <w:tc>
          <w:tcPr>
            <w:tcW w:w="8164" w:type="dxa"/>
          </w:tcPr>
          <w:p w14:paraId="3DD53F14" w14:textId="0E553E14" w:rsidR="00C37712" w:rsidRPr="003A5638" w:rsidRDefault="00F57F43" w:rsidP="009E2101">
            <w:pPr>
              <w:jc w:val="both"/>
              <w:rPr>
                <w:rFonts w:ascii="Times New Roman" w:hAnsi="Times New Roman"/>
                <w:lang w:val="en-CA"/>
                <w:rPrChange w:id="235" w:author="Hassen" w:date="2016-05-27T11:23:00Z">
                  <w:rPr>
                    <w:rFonts w:ascii="Times New Roman" w:hAnsi="Times New Roman"/>
                    <w:lang w:val="en-GB"/>
                  </w:rPr>
                </w:rPrChange>
              </w:rPr>
            </w:pPr>
            <w:r w:rsidRPr="003A5638">
              <w:rPr>
                <w:rFonts w:ascii="Times New Roman" w:hAnsi="Times New Roman"/>
                <w:lang w:val="en-CA"/>
                <w:rPrChange w:id="236" w:author="Hassen" w:date="2016-05-27T11:23:00Z">
                  <w:rPr>
                    <w:rFonts w:ascii="Times New Roman" w:hAnsi="Times New Roman"/>
                    <w:lang w:val="en-GB"/>
                  </w:rPr>
                </w:rPrChange>
              </w:rPr>
              <w:t xml:space="preserve">group </w:t>
            </w:r>
            <w:r w:rsidR="009E2101" w:rsidRPr="003A5638">
              <w:rPr>
                <w:rFonts w:ascii="Times New Roman" w:hAnsi="Times New Roman"/>
                <w:lang w:val="en-CA"/>
                <w:rPrChange w:id="237" w:author="Hassen" w:date="2016-05-27T11:23:00Z">
                  <w:rPr>
                    <w:rFonts w:ascii="Times New Roman" w:hAnsi="Times New Roman"/>
                    <w:lang w:val="en-GB"/>
                  </w:rPr>
                </w:rPrChange>
              </w:rPr>
              <w:t>identifier</w:t>
            </w:r>
          </w:p>
        </w:tc>
      </w:tr>
      <w:tr w:rsidR="0083173F" w:rsidRPr="003A5638" w14:paraId="06ECE7C3" w14:textId="77777777" w:rsidTr="00FC2167">
        <w:trPr>
          <w:tblCellSpacing w:w="20" w:type="dxa"/>
        </w:trPr>
        <w:tc>
          <w:tcPr>
            <w:tcW w:w="1458" w:type="dxa"/>
          </w:tcPr>
          <w:p w14:paraId="43DB0D6F" w14:textId="38020B6B" w:rsidR="00C37712" w:rsidRPr="003A5638" w:rsidRDefault="003A5638" w:rsidP="005A5D76">
            <w:pPr>
              <w:rPr>
                <w:rFonts w:ascii="Times New Roman" w:hAnsi="Times New Roman"/>
                <w:lang w:val="en-CA"/>
                <w:rPrChange w:id="238" w:author="Hassen" w:date="2016-05-27T11:23:00Z">
                  <w:rPr>
                    <w:rFonts w:ascii="Times New Roman" w:hAnsi="Times New Roman"/>
                    <w:lang w:val="en-GB"/>
                  </w:rPr>
                </w:rPrChange>
              </w:rPr>
            </w:pPr>
            <m:oMathPara>
              <m:oMathParaPr>
                <m:jc m:val="left"/>
              </m:oMathParaPr>
              <m:oMath>
                <m:sSub>
                  <m:sSubPr>
                    <m:ctrlPr>
                      <w:rPr>
                        <w:rFonts w:ascii="Cambria Math" w:hAnsi="Cambria Math"/>
                        <w:i/>
                        <w:lang w:val="en-CA"/>
                        <w:rPrChange w:id="239" w:author="Hassen" w:date="2016-05-27T11:23:00Z">
                          <w:rPr>
                            <w:rFonts w:ascii="Cambria Math" w:hAnsi="Cambria Math"/>
                            <w:i/>
                            <w:lang w:val="en-GB"/>
                          </w:rPr>
                        </w:rPrChange>
                      </w:rPr>
                    </m:ctrlPr>
                  </m:sSubPr>
                  <m:e>
                    <m:r>
                      <w:rPr>
                        <w:rFonts w:ascii="Cambria Math" w:hAnsi="Cambria Math"/>
                        <w:lang w:val="en-CA"/>
                        <w:rPrChange w:id="240" w:author="Hassen" w:date="2016-05-27T11:23:00Z">
                          <w:rPr>
                            <w:rFonts w:ascii="Cambria Math" w:hAnsi="Cambria Math"/>
                            <w:lang w:val="en-GB"/>
                          </w:rPr>
                        </w:rPrChange>
                      </w:rPr>
                      <m:t>y</m:t>
                    </m:r>
                  </m:e>
                  <m:sub>
                    <m:r>
                      <w:rPr>
                        <w:rFonts w:ascii="Cambria Math" w:hAnsi="Cambria Math"/>
                        <w:lang w:val="en-CA"/>
                        <w:rPrChange w:id="241" w:author="Hassen" w:date="2016-05-27T11:23:00Z">
                          <w:rPr>
                            <w:rFonts w:ascii="Cambria Math" w:hAnsi="Cambria Math"/>
                            <w:lang w:val="en-GB"/>
                          </w:rPr>
                        </w:rPrChange>
                      </w:rPr>
                      <m:t>hij</m:t>
                    </m:r>
                  </m:sub>
                </m:sSub>
              </m:oMath>
            </m:oMathPara>
          </w:p>
        </w:tc>
        <w:tc>
          <w:tcPr>
            <w:tcW w:w="8164" w:type="dxa"/>
          </w:tcPr>
          <w:p w14:paraId="459F2F78" w14:textId="17E65605" w:rsidR="00C37712" w:rsidRPr="003A5638" w:rsidRDefault="00F57F43" w:rsidP="00665A08">
            <w:pPr>
              <w:jc w:val="both"/>
              <w:rPr>
                <w:rFonts w:ascii="Times New Roman" w:hAnsi="Times New Roman"/>
                <w:lang w:val="en-CA"/>
                <w:rPrChange w:id="242" w:author="Hassen" w:date="2016-05-27T11:23:00Z">
                  <w:rPr>
                    <w:rFonts w:ascii="Times New Roman" w:hAnsi="Times New Roman"/>
                    <w:lang w:val="en-GB"/>
                  </w:rPr>
                </w:rPrChange>
              </w:rPr>
            </w:pPr>
            <w:r w:rsidRPr="003A5638">
              <w:rPr>
                <w:rFonts w:ascii="Times New Roman" w:hAnsi="Times New Roman"/>
                <w:lang w:val="en-CA"/>
                <w:rPrChange w:id="243" w:author="Hassen" w:date="2016-05-27T11:23:00Z">
                  <w:rPr>
                    <w:rFonts w:ascii="Times New Roman" w:hAnsi="Times New Roman"/>
                    <w:lang w:val="en-GB"/>
                  </w:rPr>
                </w:rPrChange>
              </w:rPr>
              <w:t>phenotypic value of trait y at instance </w:t>
            </w:r>
            <w:r w:rsidR="00665A08" w:rsidRPr="003A5638">
              <w:rPr>
                <w:rFonts w:ascii="Times New Roman" w:hAnsi="Times New Roman"/>
                <w:lang w:val="en-CA"/>
                <w:rPrChange w:id="244" w:author="Hassen" w:date="2016-05-27T11:23:00Z">
                  <w:rPr>
                    <w:rFonts w:ascii="Times New Roman" w:hAnsi="Times New Roman"/>
                    <w:lang w:val="en-GB"/>
                  </w:rPr>
                </w:rPrChange>
              </w:rPr>
              <w:t>h</w:t>
            </w:r>
            <w:r w:rsidRPr="003A5638">
              <w:rPr>
                <w:rFonts w:ascii="Times New Roman" w:hAnsi="Times New Roman"/>
                <w:lang w:val="en-CA"/>
                <w:rPrChange w:id="245" w:author="Hassen" w:date="2016-05-27T11:23:00Z">
                  <w:rPr>
                    <w:rFonts w:ascii="Times New Roman" w:hAnsi="Times New Roman"/>
                    <w:lang w:val="en-GB"/>
                  </w:rPr>
                </w:rPrChange>
              </w:rPr>
              <w:t> for individual </w:t>
            </w:r>
            <w:proofErr w:type="spellStart"/>
            <w:r w:rsidR="00665A08" w:rsidRPr="003A5638">
              <w:rPr>
                <w:rFonts w:ascii="Times New Roman" w:hAnsi="Times New Roman"/>
                <w:lang w:val="en-CA"/>
                <w:rPrChange w:id="246" w:author="Hassen" w:date="2016-05-27T11:23:00Z">
                  <w:rPr>
                    <w:rFonts w:ascii="Times New Roman" w:hAnsi="Times New Roman"/>
                    <w:lang w:val="en-GB"/>
                  </w:rPr>
                </w:rPrChange>
              </w:rPr>
              <w:t>i</w:t>
            </w:r>
            <w:proofErr w:type="spellEnd"/>
            <w:r w:rsidR="00665A08" w:rsidRPr="003A5638">
              <w:rPr>
                <w:rFonts w:ascii="Times New Roman" w:hAnsi="Times New Roman"/>
                <w:lang w:val="en-CA"/>
                <w:rPrChange w:id="247" w:author="Hassen" w:date="2016-05-27T11:23:00Z">
                  <w:rPr>
                    <w:rFonts w:ascii="Times New Roman" w:hAnsi="Times New Roman"/>
                    <w:lang w:val="en-GB"/>
                  </w:rPr>
                </w:rPrChange>
              </w:rPr>
              <w:t> </w:t>
            </w:r>
            <w:r w:rsidRPr="003A5638">
              <w:rPr>
                <w:rFonts w:ascii="Times New Roman" w:hAnsi="Times New Roman"/>
                <w:lang w:val="en-CA"/>
                <w:rPrChange w:id="248" w:author="Hassen" w:date="2016-05-27T11:23:00Z">
                  <w:rPr>
                    <w:rFonts w:ascii="Times New Roman" w:hAnsi="Times New Roman"/>
                    <w:lang w:val="en-GB"/>
                  </w:rPr>
                </w:rPrChange>
              </w:rPr>
              <w:t>within group </w:t>
            </w:r>
            <w:r w:rsidR="009A7304" w:rsidRPr="003A5638">
              <w:rPr>
                <w:rFonts w:ascii="Times New Roman" w:hAnsi="Times New Roman"/>
                <w:lang w:val="en-CA"/>
                <w:rPrChange w:id="249" w:author="Hassen" w:date="2016-05-27T11:23:00Z">
                  <w:rPr>
                    <w:rFonts w:ascii="Times New Roman" w:hAnsi="Times New Roman"/>
                    <w:lang w:val="en-GB"/>
                  </w:rPr>
                </w:rPrChange>
              </w:rPr>
              <w:t>j</w:t>
            </w:r>
          </w:p>
        </w:tc>
      </w:tr>
      <w:tr w:rsidR="0083173F" w:rsidRPr="003A5638" w14:paraId="3832ABF2" w14:textId="77777777" w:rsidTr="00FC2167">
        <w:trPr>
          <w:tblCellSpacing w:w="20" w:type="dxa"/>
        </w:trPr>
        <w:tc>
          <w:tcPr>
            <w:tcW w:w="1458" w:type="dxa"/>
          </w:tcPr>
          <w:p w14:paraId="4983DD29" w14:textId="69479D36" w:rsidR="00C37712" w:rsidRPr="003A5638" w:rsidRDefault="003A5638" w:rsidP="005A5D76">
            <w:pPr>
              <w:rPr>
                <w:rFonts w:ascii="Times New Roman" w:hAnsi="Times New Roman"/>
                <w:lang w:val="en-CA"/>
                <w:rPrChange w:id="250" w:author="Hassen" w:date="2016-05-27T11:23:00Z">
                  <w:rPr>
                    <w:rFonts w:ascii="Times New Roman" w:hAnsi="Times New Roman"/>
                    <w:lang w:val="en-GB"/>
                  </w:rPr>
                </w:rPrChange>
              </w:rPr>
            </w:pPr>
            <m:oMathPara>
              <m:oMathParaPr>
                <m:jc m:val="left"/>
              </m:oMathParaPr>
              <m:oMath>
                <m:sSub>
                  <m:sSubPr>
                    <m:ctrlPr>
                      <w:rPr>
                        <w:rFonts w:ascii="Cambria Math" w:hAnsi="Cambria Math"/>
                        <w:i/>
                        <w:lang w:val="en-CA"/>
                        <w:rPrChange w:id="251" w:author="Hassen" w:date="2016-05-27T11:23:00Z">
                          <w:rPr>
                            <w:rFonts w:ascii="Cambria Math" w:hAnsi="Cambria Math"/>
                            <w:i/>
                            <w:lang w:val="en-GB"/>
                          </w:rPr>
                        </w:rPrChange>
                      </w:rPr>
                    </m:ctrlPr>
                  </m:sSubPr>
                  <m:e>
                    <m:r>
                      <w:rPr>
                        <w:rFonts w:ascii="Cambria Math" w:hAnsi="Cambria Math"/>
                        <w:lang w:val="en-CA"/>
                        <w:rPrChange w:id="252" w:author="Hassen" w:date="2016-05-27T11:23:00Z">
                          <w:rPr>
                            <w:rFonts w:ascii="Cambria Math" w:hAnsi="Cambria Math"/>
                            <w:lang w:val="en-GB"/>
                          </w:rPr>
                        </w:rPrChange>
                      </w:rPr>
                      <m:t>z</m:t>
                    </m:r>
                  </m:e>
                  <m:sub>
                    <m:r>
                      <w:rPr>
                        <w:rFonts w:ascii="Cambria Math" w:hAnsi="Cambria Math"/>
                        <w:lang w:val="en-CA"/>
                        <w:rPrChange w:id="253" w:author="Hassen" w:date="2016-05-27T11:23:00Z">
                          <w:rPr>
                            <w:rFonts w:ascii="Cambria Math" w:hAnsi="Cambria Math"/>
                            <w:lang w:val="en-GB"/>
                          </w:rPr>
                        </w:rPrChange>
                      </w:rPr>
                      <m:t>hij</m:t>
                    </m:r>
                  </m:sub>
                </m:sSub>
              </m:oMath>
            </m:oMathPara>
          </w:p>
        </w:tc>
        <w:tc>
          <w:tcPr>
            <w:tcW w:w="8164" w:type="dxa"/>
          </w:tcPr>
          <w:p w14:paraId="62C84602" w14:textId="2FAFD064" w:rsidR="00C37712" w:rsidRPr="003A5638" w:rsidRDefault="00F57F43" w:rsidP="002710B7">
            <w:pPr>
              <w:jc w:val="both"/>
              <w:rPr>
                <w:rFonts w:ascii="Times New Roman" w:hAnsi="Times New Roman"/>
                <w:lang w:val="en-CA"/>
                <w:rPrChange w:id="254" w:author="Hassen" w:date="2016-05-27T11:23:00Z">
                  <w:rPr>
                    <w:rFonts w:ascii="Times New Roman" w:hAnsi="Times New Roman"/>
                    <w:lang w:val="en-GB"/>
                  </w:rPr>
                </w:rPrChange>
              </w:rPr>
            </w:pPr>
            <w:r w:rsidRPr="003A5638">
              <w:rPr>
                <w:rFonts w:ascii="Times New Roman" w:hAnsi="Times New Roman"/>
                <w:lang w:val="en-CA"/>
                <w:rPrChange w:id="255" w:author="Hassen" w:date="2016-05-27T11:23:00Z">
                  <w:rPr>
                    <w:rFonts w:ascii="Times New Roman" w:hAnsi="Times New Roman"/>
                    <w:lang w:val="en-GB"/>
                  </w:rPr>
                </w:rPrChange>
              </w:rPr>
              <w:t>phenotypic value of trait z at instance </w:t>
            </w:r>
            <w:r w:rsidR="00665A08" w:rsidRPr="003A5638">
              <w:rPr>
                <w:rFonts w:ascii="Times New Roman" w:hAnsi="Times New Roman"/>
                <w:lang w:val="en-CA"/>
                <w:rPrChange w:id="256" w:author="Hassen" w:date="2016-05-27T11:23:00Z">
                  <w:rPr>
                    <w:rFonts w:ascii="Times New Roman" w:hAnsi="Times New Roman"/>
                    <w:lang w:val="en-GB"/>
                  </w:rPr>
                </w:rPrChange>
              </w:rPr>
              <w:t>h</w:t>
            </w:r>
            <w:r w:rsidRPr="003A5638">
              <w:rPr>
                <w:rFonts w:ascii="Times New Roman" w:hAnsi="Times New Roman"/>
                <w:lang w:val="en-CA"/>
                <w:rPrChange w:id="257" w:author="Hassen" w:date="2016-05-27T11:23:00Z">
                  <w:rPr>
                    <w:rFonts w:ascii="Times New Roman" w:hAnsi="Times New Roman"/>
                    <w:lang w:val="en-GB"/>
                  </w:rPr>
                </w:rPrChange>
              </w:rPr>
              <w:t> for individual </w:t>
            </w:r>
            <w:proofErr w:type="spellStart"/>
            <w:r w:rsidR="00665A08" w:rsidRPr="003A5638">
              <w:rPr>
                <w:rFonts w:ascii="Times New Roman" w:hAnsi="Times New Roman"/>
                <w:lang w:val="en-CA"/>
                <w:rPrChange w:id="258" w:author="Hassen" w:date="2016-05-27T11:23:00Z">
                  <w:rPr>
                    <w:rFonts w:ascii="Times New Roman" w:hAnsi="Times New Roman"/>
                    <w:lang w:val="en-GB"/>
                  </w:rPr>
                </w:rPrChange>
              </w:rPr>
              <w:t>i</w:t>
            </w:r>
            <w:proofErr w:type="spellEnd"/>
            <w:r w:rsidRPr="003A5638">
              <w:rPr>
                <w:rFonts w:ascii="Times New Roman" w:hAnsi="Times New Roman"/>
                <w:lang w:val="en-CA"/>
                <w:rPrChange w:id="259" w:author="Hassen" w:date="2016-05-27T11:23:00Z">
                  <w:rPr>
                    <w:rFonts w:ascii="Times New Roman" w:hAnsi="Times New Roman"/>
                    <w:lang w:val="en-GB"/>
                  </w:rPr>
                </w:rPrChange>
              </w:rPr>
              <w:t> within group </w:t>
            </w:r>
            <w:r w:rsidR="009A7304" w:rsidRPr="003A5638">
              <w:rPr>
                <w:rFonts w:ascii="Times New Roman" w:hAnsi="Times New Roman"/>
                <w:lang w:val="en-CA"/>
                <w:rPrChange w:id="260" w:author="Hassen" w:date="2016-05-27T11:23:00Z">
                  <w:rPr>
                    <w:rFonts w:ascii="Times New Roman" w:hAnsi="Times New Roman"/>
                    <w:lang w:val="en-GB"/>
                  </w:rPr>
                </w:rPrChange>
              </w:rPr>
              <w:t>j</w:t>
            </w:r>
          </w:p>
        </w:tc>
      </w:tr>
      <w:tr w:rsidR="0083173F" w:rsidRPr="003A5638" w14:paraId="37C029B2" w14:textId="77777777" w:rsidTr="00FC2167">
        <w:trPr>
          <w:tblCellSpacing w:w="20" w:type="dxa"/>
        </w:trPr>
        <w:tc>
          <w:tcPr>
            <w:tcW w:w="1458" w:type="dxa"/>
          </w:tcPr>
          <w:p w14:paraId="0AFB2800" w14:textId="7BA94582" w:rsidR="00C37712" w:rsidRPr="003A5638" w:rsidRDefault="003A5638" w:rsidP="005A5D76">
            <w:pPr>
              <w:rPr>
                <w:rFonts w:ascii="Times New Roman" w:hAnsi="Times New Roman"/>
                <w:lang w:val="en-CA"/>
                <w:rPrChange w:id="261" w:author="Hassen" w:date="2016-05-27T11:23:00Z">
                  <w:rPr>
                    <w:rFonts w:ascii="Times New Roman" w:hAnsi="Times New Roman"/>
                    <w:lang w:val="en-GB"/>
                  </w:rPr>
                </w:rPrChange>
              </w:rPr>
            </w:pPr>
            <m:oMathPara>
              <m:oMathParaPr>
                <m:jc m:val="left"/>
              </m:oMathParaPr>
              <m:oMath>
                <m:sSub>
                  <m:sSubPr>
                    <m:ctrlPr>
                      <w:rPr>
                        <w:rFonts w:ascii="Cambria Math" w:hAnsi="Cambria Math"/>
                        <w:i/>
                        <w:lang w:val="en-CA"/>
                        <w:rPrChange w:id="262" w:author="Hassen" w:date="2016-05-27T11:23:00Z">
                          <w:rPr>
                            <w:rFonts w:ascii="Cambria Math" w:hAnsi="Cambria Math"/>
                            <w:i/>
                            <w:lang w:val="en-GB"/>
                          </w:rPr>
                        </w:rPrChange>
                      </w:rPr>
                    </m:ctrlPr>
                  </m:sSubPr>
                  <m:e>
                    <m:r>
                      <w:rPr>
                        <w:rFonts w:ascii="Cambria Math" w:hAnsi="Cambria Math"/>
                        <w:lang w:val="en-CA"/>
                        <w:rPrChange w:id="263" w:author="Hassen" w:date="2016-05-27T11:23:00Z">
                          <w:rPr>
                            <w:rFonts w:ascii="Cambria Math" w:hAnsi="Cambria Math"/>
                            <w:lang w:val="en-GB"/>
                          </w:rPr>
                        </w:rPrChange>
                      </w:rPr>
                      <m:t>β</m:t>
                    </m:r>
                  </m:e>
                  <m:sub>
                    <m:r>
                      <w:rPr>
                        <w:rFonts w:ascii="Cambria Math" w:hAnsi="Cambria Math"/>
                        <w:lang w:val="en-CA"/>
                        <w:rPrChange w:id="264" w:author="Hassen" w:date="2016-05-27T11:23:00Z">
                          <w:rPr>
                            <w:rFonts w:ascii="Cambria Math" w:hAnsi="Cambria Math"/>
                            <w:lang w:val="en-GB"/>
                          </w:rPr>
                        </w:rPrChange>
                      </w:rPr>
                      <m:t>0</m:t>
                    </m:r>
                  </m:sub>
                </m:sSub>
              </m:oMath>
            </m:oMathPara>
          </w:p>
        </w:tc>
        <w:tc>
          <w:tcPr>
            <w:tcW w:w="8164" w:type="dxa"/>
          </w:tcPr>
          <w:p w14:paraId="603A4D9B" w14:textId="60A469B9" w:rsidR="00C37712" w:rsidRPr="003A5638" w:rsidRDefault="00F57F43" w:rsidP="002710B7">
            <w:pPr>
              <w:jc w:val="both"/>
              <w:rPr>
                <w:rFonts w:ascii="Times New Roman" w:hAnsi="Times New Roman"/>
                <w:lang w:val="en-CA"/>
                <w:rPrChange w:id="265" w:author="Hassen" w:date="2016-05-27T11:23:00Z">
                  <w:rPr>
                    <w:rFonts w:ascii="Times New Roman" w:hAnsi="Times New Roman"/>
                    <w:lang w:val="en-GB"/>
                  </w:rPr>
                </w:rPrChange>
              </w:rPr>
            </w:pPr>
            <w:r w:rsidRPr="003A5638">
              <w:rPr>
                <w:rFonts w:ascii="Times New Roman" w:hAnsi="Times New Roman"/>
                <w:lang w:val="en-CA"/>
                <w:rPrChange w:id="266" w:author="Hassen" w:date="2016-05-27T11:23:00Z">
                  <w:rPr>
                    <w:rFonts w:ascii="Times New Roman" w:hAnsi="Times New Roman"/>
                    <w:lang w:val="en-GB"/>
                  </w:rPr>
                </w:rPrChange>
              </w:rPr>
              <w:t>population mean</w:t>
            </w:r>
          </w:p>
        </w:tc>
      </w:tr>
      <w:tr w:rsidR="0083173F" w:rsidRPr="003A5638" w14:paraId="7E188A98" w14:textId="77777777" w:rsidTr="00FC2167">
        <w:trPr>
          <w:tblCellSpacing w:w="20" w:type="dxa"/>
        </w:trPr>
        <w:tc>
          <w:tcPr>
            <w:tcW w:w="1458" w:type="dxa"/>
          </w:tcPr>
          <w:p w14:paraId="620C6B34" w14:textId="7FF39ACE" w:rsidR="00C37712" w:rsidRPr="003A5638" w:rsidRDefault="003A5638" w:rsidP="005A5D76">
            <w:pPr>
              <w:rPr>
                <w:rFonts w:ascii="Times New Roman" w:hAnsi="Times New Roman"/>
                <w:lang w:val="en-CA"/>
                <w:rPrChange w:id="267" w:author="Hassen" w:date="2016-05-27T11:23:00Z">
                  <w:rPr>
                    <w:rFonts w:ascii="Times New Roman" w:hAnsi="Times New Roman"/>
                    <w:lang w:val="en-GB"/>
                  </w:rPr>
                </w:rPrChange>
              </w:rPr>
            </w:pPr>
            <m:oMathPara>
              <m:oMathParaPr>
                <m:jc m:val="left"/>
              </m:oMathParaPr>
              <m:oMath>
                <m:sSub>
                  <m:sSubPr>
                    <m:ctrlPr>
                      <w:rPr>
                        <w:rFonts w:ascii="Cambria Math" w:hAnsi="Cambria Math"/>
                        <w:i/>
                        <w:lang w:val="en-CA"/>
                        <w:rPrChange w:id="268" w:author="Hassen" w:date="2016-05-27T11:23:00Z">
                          <w:rPr>
                            <w:rFonts w:ascii="Cambria Math" w:hAnsi="Cambria Math"/>
                            <w:i/>
                            <w:lang w:val="en-GB"/>
                          </w:rPr>
                        </w:rPrChange>
                      </w:rPr>
                    </m:ctrlPr>
                  </m:sSubPr>
                  <m:e>
                    <m:r>
                      <w:rPr>
                        <w:rFonts w:ascii="Cambria Math" w:hAnsi="Cambria Math"/>
                        <w:lang w:val="en-CA"/>
                        <w:rPrChange w:id="269" w:author="Hassen" w:date="2016-05-27T11:23:00Z">
                          <w:rPr>
                            <w:rFonts w:ascii="Cambria Math" w:hAnsi="Cambria Math"/>
                            <w:lang w:val="en-GB"/>
                          </w:rPr>
                        </w:rPrChange>
                      </w:rPr>
                      <m:t>I</m:t>
                    </m:r>
                  </m:e>
                  <m:sub>
                    <m:r>
                      <w:rPr>
                        <w:rFonts w:ascii="Cambria Math" w:hAnsi="Cambria Math"/>
                        <w:lang w:val="en-CA"/>
                        <w:rPrChange w:id="270" w:author="Hassen" w:date="2016-05-27T11:23:00Z">
                          <w:rPr>
                            <w:rFonts w:ascii="Cambria Math" w:hAnsi="Cambria Math"/>
                            <w:lang w:val="en-GB"/>
                          </w:rPr>
                        </w:rPrChange>
                      </w:rPr>
                      <m:t>i</m:t>
                    </m:r>
                  </m:sub>
                </m:sSub>
              </m:oMath>
            </m:oMathPara>
          </w:p>
        </w:tc>
        <w:tc>
          <w:tcPr>
            <w:tcW w:w="8164" w:type="dxa"/>
          </w:tcPr>
          <w:p w14:paraId="1179860E" w14:textId="3F86BCBC" w:rsidR="00C37712" w:rsidRPr="003A5638" w:rsidRDefault="00F57F43" w:rsidP="002710B7">
            <w:pPr>
              <w:jc w:val="both"/>
              <w:rPr>
                <w:rFonts w:ascii="Times New Roman" w:hAnsi="Times New Roman"/>
                <w:lang w:val="en-CA"/>
                <w:rPrChange w:id="271" w:author="Hassen" w:date="2016-05-27T11:23:00Z">
                  <w:rPr>
                    <w:rFonts w:ascii="Times New Roman" w:hAnsi="Times New Roman"/>
                    <w:lang w:val="en-GB"/>
                  </w:rPr>
                </w:rPrChange>
              </w:rPr>
            </w:pPr>
            <w:r w:rsidRPr="003A5638">
              <w:rPr>
                <w:rFonts w:ascii="Times New Roman" w:hAnsi="Times New Roman"/>
                <w:lang w:val="en-CA"/>
                <w:rPrChange w:id="272" w:author="Hassen" w:date="2016-05-27T11:23:00Z">
                  <w:rPr>
                    <w:rFonts w:ascii="Times New Roman" w:hAnsi="Times New Roman"/>
                    <w:lang w:val="en-GB"/>
                  </w:rPr>
                </w:rPrChange>
              </w:rPr>
              <w:t>individual-specific deviations (random-intercepts) for individual </w:t>
            </w:r>
            <w:proofErr w:type="spellStart"/>
            <w:r w:rsidR="00665A08" w:rsidRPr="003A5638">
              <w:rPr>
                <w:rFonts w:ascii="Times New Roman" w:hAnsi="Times New Roman"/>
                <w:lang w:val="en-CA"/>
                <w:rPrChange w:id="273" w:author="Hassen" w:date="2016-05-27T11:23:00Z">
                  <w:rPr>
                    <w:rFonts w:ascii="Times New Roman" w:hAnsi="Times New Roman"/>
                    <w:lang w:val="en-GB"/>
                  </w:rPr>
                </w:rPrChange>
              </w:rPr>
              <w:t>i</w:t>
            </w:r>
            <w:proofErr w:type="spellEnd"/>
          </w:p>
        </w:tc>
      </w:tr>
      <w:tr w:rsidR="0083173F" w:rsidRPr="003A5638" w14:paraId="72E32BCD" w14:textId="77777777" w:rsidTr="00FC2167">
        <w:trPr>
          <w:tblCellSpacing w:w="20" w:type="dxa"/>
        </w:trPr>
        <w:tc>
          <w:tcPr>
            <w:tcW w:w="1458" w:type="dxa"/>
          </w:tcPr>
          <w:p w14:paraId="0E89DC50" w14:textId="2F03415A" w:rsidR="00C37712" w:rsidRPr="003A5638" w:rsidRDefault="00E10FC2" w:rsidP="005A5D76">
            <w:pPr>
              <w:rPr>
                <w:rFonts w:ascii="Times New Roman" w:hAnsi="Times New Roman"/>
                <w:lang w:val="en-CA"/>
                <w:rPrChange w:id="274" w:author="Hassen" w:date="2016-05-27T11:23:00Z">
                  <w:rPr>
                    <w:rFonts w:ascii="Times New Roman" w:hAnsi="Times New Roman"/>
                    <w:lang w:val="en-GB"/>
                  </w:rPr>
                </w:rPrChange>
              </w:rPr>
            </w:pPr>
            <m:oMathPara>
              <m:oMathParaPr>
                <m:jc m:val="left"/>
              </m:oMathParaPr>
              <m:oMath>
                <m:r>
                  <w:rPr>
                    <w:rFonts w:ascii="Cambria Math" w:hAnsi="Cambria Math"/>
                    <w:lang w:val="en-CA"/>
                    <w:rPrChange w:id="275" w:author="Hassen" w:date="2016-05-27T11:23:00Z">
                      <w:rPr>
                        <w:rFonts w:ascii="Cambria Math" w:hAnsi="Cambria Math"/>
                        <w:lang w:val="en-GB"/>
                      </w:rPr>
                    </w:rPrChange>
                  </w:rPr>
                  <m:t>βx</m:t>
                </m:r>
              </m:oMath>
            </m:oMathPara>
          </w:p>
        </w:tc>
        <w:tc>
          <w:tcPr>
            <w:tcW w:w="8164" w:type="dxa"/>
          </w:tcPr>
          <w:p w14:paraId="59D59C89" w14:textId="1E2ED7D8" w:rsidR="00C37712" w:rsidRPr="003A5638" w:rsidRDefault="00F57F43" w:rsidP="002710B7">
            <w:pPr>
              <w:jc w:val="both"/>
              <w:rPr>
                <w:rFonts w:ascii="Times New Roman" w:hAnsi="Times New Roman"/>
                <w:lang w:val="en-CA"/>
                <w:rPrChange w:id="276" w:author="Hassen" w:date="2016-05-27T11:23:00Z">
                  <w:rPr>
                    <w:rFonts w:ascii="Times New Roman" w:hAnsi="Times New Roman"/>
                    <w:lang w:val="en-GB"/>
                  </w:rPr>
                </w:rPrChange>
              </w:rPr>
            </w:pPr>
            <w:r w:rsidRPr="003A5638">
              <w:rPr>
                <w:rFonts w:ascii="Times New Roman" w:hAnsi="Times New Roman"/>
                <w:lang w:val="en-CA"/>
                <w:rPrChange w:id="277" w:author="Hassen" w:date="2016-05-27T11:23:00Z">
                  <w:rPr>
                    <w:rFonts w:ascii="Times New Roman" w:hAnsi="Times New Roman"/>
                    <w:lang w:val="en-GB"/>
                  </w:rPr>
                </w:rPrChange>
              </w:rPr>
              <w:t>population-wide response to environmental influences x</w:t>
            </w:r>
          </w:p>
        </w:tc>
      </w:tr>
      <w:tr w:rsidR="0083173F" w:rsidRPr="003A5638" w14:paraId="2FF7813C" w14:textId="77777777" w:rsidTr="00FC2167">
        <w:trPr>
          <w:tblCellSpacing w:w="20" w:type="dxa"/>
        </w:trPr>
        <w:tc>
          <w:tcPr>
            <w:tcW w:w="1458" w:type="dxa"/>
          </w:tcPr>
          <w:p w14:paraId="1014573B" w14:textId="4D7C00DD" w:rsidR="00C37712" w:rsidRPr="003A5638" w:rsidRDefault="003A5638" w:rsidP="005A5D76">
            <w:pPr>
              <w:rPr>
                <w:rFonts w:ascii="Times New Roman" w:hAnsi="Times New Roman"/>
                <w:lang w:val="en-CA"/>
                <w:rPrChange w:id="278" w:author="Hassen" w:date="2016-05-27T11:23:00Z">
                  <w:rPr>
                    <w:rFonts w:ascii="Times New Roman" w:hAnsi="Times New Roman"/>
                    <w:lang w:val="en-GB"/>
                  </w:rPr>
                </w:rPrChange>
              </w:rPr>
            </w:pPr>
            <m:oMathPara>
              <m:oMathParaPr>
                <m:jc m:val="left"/>
              </m:oMathParaPr>
              <m:oMath>
                <m:sSub>
                  <m:sSubPr>
                    <m:ctrlPr>
                      <w:rPr>
                        <w:rFonts w:ascii="Cambria Math" w:hAnsi="Cambria Math"/>
                        <w:i/>
                        <w:lang w:val="en-CA"/>
                        <w:rPrChange w:id="279" w:author="Hassen" w:date="2016-05-27T11:23:00Z">
                          <w:rPr>
                            <w:rFonts w:ascii="Cambria Math" w:hAnsi="Cambria Math"/>
                            <w:i/>
                            <w:lang w:val="en-GB"/>
                          </w:rPr>
                        </w:rPrChange>
                      </w:rPr>
                    </m:ctrlPr>
                  </m:sSubPr>
                  <m:e>
                    <m:r>
                      <w:rPr>
                        <w:rFonts w:ascii="Cambria Math" w:hAnsi="Cambria Math"/>
                        <w:lang w:val="en-CA"/>
                        <w:rPrChange w:id="280" w:author="Hassen" w:date="2016-05-27T11:23:00Z">
                          <w:rPr>
                            <w:rFonts w:ascii="Cambria Math" w:hAnsi="Cambria Math"/>
                            <w:lang w:val="en-GB"/>
                          </w:rPr>
                        </w:rPrChange>
                      </w:rPr>
                      <m:t>I</m:t>
                    </m:r>
                  </m:e>
                  <m:sub>
                    <m:r>
                      <w:rPr>
                        <w:rFonts w:ascii="Cambria Math" w:hAnsi="Cambria Math"/>
                        <w:lang w:val="en-CA"/>
                        <w:rPrChange w:id="281" w:author="Hassen" w:date="2016-05-27T11:23:00Z">
                          <w:rPr>
                            <w:rFonts w:ascii="Cambria Math" w:hAnsi="Cambria Math"/>
                            <w:lang w:val="en-GB"/>
                          </w:rPr>
                        </w:rPrChange>
                      </w:rPr>
                      <m:t>i</m:t>
                    </m:r>
                  </m:sub>
                </m:sSub>
                <m:r>
                  <w:rPr>
                    <w:rFonts w:ascii="Cambria Math" w:hAnsi="Cambria Math"/>
                    <w:lang w:val="en-CA"/>
                    <w:rPrChange w:id="282" w:author="Hassen" w:date="2016-05-27T11:23:00Z">
                      <w:rPr>
                        <w:rFonts w:ascii="Cambria Math" w:hAnsi="Cambria Math"/>
                        <w:lang w:val="en-GB"/>
                      </w:rPr>
                    </w:rPrChange>
                  </w:rPr>
                  <m:t>x</m:t>
                </m:r>
              </m:oMath>
            </m:oMathPara>
          </w:p>
        </w:tc>
        <w:tc>
          <w:tcPr>
            <w:tcW w:w="8164" w:type="dxa"/>
          </w:tcPr>
          <w:p w14:paraId="77631A5E" w14:textId="2939FF9E" w:rsidR="00C37712" w:rsidRPr="003A5638" w:rsidRDefault="00F57F43" w:rsidP="002710B7">
            <w:pPr>
              <w:jc w:val="both"/>
              <w:rPr>
                <w:rFonts w:ascii="Times New Roman" w:hAnsi="Times New Roman"/>
                <w:lang w:val="en-CA"/>
                <w:rPrChange w:id="283" w:author="Hassen" w:date="2016-05-27T11:23:00Z">
                  <w:rPr>
                    <w:rFonts w:ascii="Times New Roman" w:hAnsi="Times New Roman"/>
                    <w:lang w:val="en-GB"/>
                  </w:rPr>
                </w:rPrChange>
              </w:rPr>
            </w:pPr>
            <w:r w:rsidRPr="003A5638">
              <w:rPr>
                <w:rFonts w:ascii="Times New Roman" w:hAnsi="Times New Roman"/>
                <w:lang w:val="en-CA"/>
                <w:rPrChange w:id="284" w:author="Hassen" w:date="2016-05-27T11:23:00Z">
                  <w:rPr>
                    <w:rFonts w:ascii="Times New Roman" w:hAnsi="Times New Roman"/>
                    <w:lang w:val="en-GB"/>
                  </w:rPr>
                </w:rPrChange>
              </w:rPr>
              <w:t>individual-specific response to environmental influences x (random-slope) for individual </w:t>
            </w:r>
            <w:proofErr w:type="spellStart"/>
            <w:r w:rsidR="00665A08" w:rsidRPr="003A5638">
              <w:rPr>
                <w:rFonts w:ascii="Times New Roman" w:hAnsi="Times New Roman"/>
                <w:lang w:val="en-CA"/>
                <w:rPrChange w:id="285" w:author="Hassen" w:date="2016-05-27T11:23:00Z">
                  <w:rPr>
                    <w:rFonts w:ascii="Times New Roman" w:hAnsi="Times New Roman"/>
                    <w:lang w:val="en-GB"/>
                  </w:rPr>
                </w:rPrChange>
              </w:rPr>
              <w:t>i</w:t>
            </w:r>
            <w:proofErr w:type="spellEnd"/>
          </w:p>
        </w:tc>
      </w:tr>
      <w:tr w:rsidR="0083173F" w:rsidRPr="003A5638" w14:paraId="09657219" w14:textId="77777777" w:rsidTr="00FC2167">
        <w:trPr>
          <w:tblCellSpacing w:w="20" w:type="dxa"/>
        </w:trPr>
        <w:tc>
          <w:tcPr>
            <w:tcW w:w="1458" w:type="dxa"/>
          </w:tcPr>
          <w:p w14:paraId="4525A2A7" w14:textId="53E95B10" w:rsidR="00C37712" w:rsidRPr="003A5638" w:rsidRDefault="003A5638" w:rsidP="005A5D76">
            <w:pPr>
              <w:rPr>
                <w:rFonts w:ascii="Times New Roman" w:hAnsi="Times New Roman"/>
                <w:lang w:val="en-CA"/>
                <w:rPrChange w:id="286" w:author="Hassen" w:date="2016-05-27T11:23:00Z">
                  <w:rPr>
                    <w:rFonts w:ascii="Times New Roman" w:hAnsi="Times New Roman"/>
                    <w:lang w:val="en-GB"/>
                  </w:rPr>
                </w:rPrChange>
              </w:rPr>
            </w:pPr>
            <m:oMathPara>
              <m:oMathParaPr>
                <m:jc m:val="left"/>
              </m:oMathParaPr>
              <m:oMath>
                <m:sSub>
                  <m:sSubPr>
                    <m:ctrlPr>
                      <w:rPr>
                        <w:rFonts w:ascii="Cambria Math" w:hAnsi="Cambria Math"/>
                        <w:i/>
                        <w:lang w:val="en-CA"/>
                        <w:rPrChange w:id="287" w:author="Hassen" w:date="2016-05-27T11:23:00Z">
                          <w:rPr>
                            <w:rFonts w:ascii="Cambria Math" w:hAnsi="Cambria Math"/>
                            <w:i/>
                            <w:lang w:val="en-GB"/>
                          </w:rPr>
                        </w:rPrChange>
                      </w:rPr>
                    </m:ctrlPr>
                  </m:sSubPr>
                  <m:e>
                    <m:r>
                      <w:rPr>
                        <w:rFonts w:ascii="Cambria Math" w:hAnsi="Cambria Math"/>
                        <w:lang w:val="en-CA"/>
                        <w:rPrChange w:id="288" w:author="Hassen" w:date="2016-05-27T11:23:00Z">
                          <w:rPr>
                            <w:rFonts w:ascii="Cambria Math" w:hAnsi="Cambria Math"/>
                            <w:lang w:val="en-GB"/>
                          </w:rPr>
                        </w:rPrChange>
                      </w:rPr>
                      <m:t>G</m:t>
                    </m:r>
                  </m:e>
                  <m:sub>
                    <m:r>
                      <w:rPr>
                        <w:rFonts w:ascii="Cambria Math" w:hAnsi="Cambria Math"/>
                        <w:lang w:val="en-CA"/>
                        <w:rPrChange w:id="289" w:author="Hassen" w:date="2016-05-27T11:23:00Z">
                          <w:rPr>
                            <w:rFonts w:ascii="Cambria Math" w:hAnsi="Cambria Math"/>
                            <w:lang w:val="en-GB"/>
                          </w:rPr>
                        </w:rPrChange>
                      </w:rPr>
                      <m:t>j</m:t>
                    </m:r>
                  </m:sub>
                </m:sSub>
              </m:oMath>
            </m:oMathPara>
          </w:p>
        </w:tc>
        <w:tc>
          <w:tcPr>
            <w:tcW w:w="8164" w:type="dxa"/>
          </w:tcPr>
          <w:p w14:paraId="4FDDC1ED" w14:textId="3A576881" w:rsidR="00C37712" w:rsidRPr="003A5638" w:rsidRDefault="00F57F43" w:rsidP="002710B7">
            <w:pPr>
              <w:jc w:val="both"/>
              <w:rPr>
                <w:rFonts w:ascii="Times New Roman" w:hAnsi="Times New Roman"/>
                <w:lang w:val="en-CA"/>
                <w:rPrChange w:id="290" w:author="Hassen" w:date="2016-05-27T11:23:00Z">
                  <w:rPr>
                    <w:rFonts w:ascii="Times New Roman" w:hAnsi="Times New Roman"/>
                    <w:lang w:val="en-GB"/>
                  </w:rPr>
                </w:rPrChange>
              </w:rPr>
            </w:pPr>
            <w:r w:rsidRPr="003A5638">
              <w:rPr>
                <w:rFonts w:ascii="Times New Roman" w:hAnsi="Times New Roman"/>
                <w:lang w:val="en-CA"/>
                <w:rPrChange w:id="291" w:author="Hassen" w:date="2016-05-27T11:23:00Z">
                  <w:rPr>
                    <w:rFonts w:ascii="Times New Roman" w:hAnsi="Times New Roman"/>
                    <w:lang w:val="en-GB"/>
                  </w:rPr>
                </w:rPrChange>
              </w:rPr>
              <w:t>Higher-level grouping for each group </w:t>
            </w:r>
            <w:r w:rsidR="005405A9" w:rsidRPr="003A5638">
              <w:rPr>
                <w:rFonts w:ascii="Times New Roman" w:hAnsi="Times New Roman"/>
                <w:lang w:val="en-CA"/>
                <w:rPrChange w:id="292" w:author="Hassen" w:date="2016-05-27T11:23:00Z">
                  <w:rPr>
                    <w:rFonts w:ascii="Times New Roman" w:hAnsi="Times New Roman"/>
                    <w:lang w:val="en-GB"/>
                  </w:rPr>
                </w:rPrChange>
              </w:rPr>
              <w:t>j</w:t>
            </w:r>
          </w:p>
        </w:tc>
      </w:tr>
      <w:tr w:rsidR="0083173F" w:rsidRPr="003A5638" w14:paraId="5BD72A5C" w14:textId="77777777" w:rsidTr="00FC2167">
        <w:trPr>
          <w:tblCellSpacing w:w="20" w:type="dxa"/>
        </w:trPr>
        <w:tc>
          <w:tcPr>
            <w:tcW w:w="1458" w:type="dxa"/>
          </w:tcPr>
          <w:p w14:paraId="13D6EA1F" w14:textId="0A9B9192" w:rsidR="00C37712" w:rsidRPr="003A5638" w:rsidRDefault="003A5638" w:rsidP="005A5D76">
            <w:pPr>
              <w:rPr>
                <w:rFonts w:ascii="Times New Roman" w:hAnsi="Times New Roman"/>
                <w:lang w:val="en-CA"/>
                <w:rPrChange w:id="293" w:author="Hassen" w:date="2016-05-27T11:23:00Z">
                  <w:rPr>
                    <w:rFonts w:ascii="Times New Roman" w:hAnsi="Times New Roman"/>
                    <w:lang w:val="en-GB"/>
                  </w:rPr>
                </w:rPrChange>
              </w:rPr>
            </w:pPr>
            <m:oMathPara>
              <m:oMathParaPr>
                <m:jc m:val="left"/>
              </m:oMathParaPr>
              <m:oMath>
                <m:sSub>
                  <m:sSubPr>
                    <m:ctrlPr>
                      <w:rPr>
                        <w:rFonts w:ascii="Cambria Math" w:hAnsi="Cambria Math"/>
                        <w:i/>
                        <w:lang w:val="en-CA"/>
                        <w:rPrChange w:id="294" w:author="Hassen" w:date="2016-05-27T11:23:00Z">
                          <w:rPr>
                            <w:rFonts w:ascii="Cambria Math" w:hAnsi="Cambria Math"/>
                            <w:i/>
                            <w:lang w:val="en-GB"/>
                          </w:rPr>
                        </w:rPrChange>
                      </w:rPr>
                    </m:ctrlPr>
                  </m:sSubPr>
                  <m:e>
                    <m:r>
                      <w:rPr>
                        <w:rFonts w:ascii="Cambria Math" w:hAnsi="Cambria Math"/>
                        <w:lang w:val="en-CA"/>
                        <w:rPrChange w:id="295" w:author="Hassen" w:date="2016-05-27T11:23:00Z">
                          <w:rPr>
                            <w:rFonts w:ascii="Cambria Math" w:hAnsi="Cambria Math"/>
                            <w:lang w:val="en-GB"/>
                          </w:rPr>
                        </w:rPrChange>
                      </w:rPr>
                      <m:t>e</m:t>
                    </m:r>
                  </m:e>
                  <m:sub>
                    <m:r>
                      <w:rPr>
                        <w:rFonts w:ascii="Cambria Math" w:hAnsi="Cambria Math"/>
                        <w:lang w:val="en-CA"/>
                        <w:rPrChange w:id="296" w:author="Hassen" w:date="2016-05-27T11:23:00Z">
                          <w:rPr>
                            <w:rFonts w:ascii="Cambria Math" w:hAnsi="Cambria Math"/>
                            <w:lang w:val="en-GB"/>
                          </w:rPr>
                        </w:rPrChange>
                      </w:rPr>
                      <m:t>hi</m:t>
                    </m:r>
                    <m:r>
                      <w:ins w:id="297" w:author="Hassen" w:date="2016-05-24T11:21:00Z">
                        <w:rPr>
                          <w:rFonts w:ascii="Cambria Math" w:hAnsi="Cambria Math"/>
                          <w:lang w:val="en-CA"/>
                          <w:rPrChange w:id="298" w:author="Hassen" w:date="2016-05-27T11:23:00Z">
                            <w:rPr>
                              <w:rFonts w:ascii="Cambria Math" w:hAnsi="Cambria Math"/>
                              <w:lang w:val="en-GB"/>
                            </w:rPr>
                          </w:rPrChange>
                        </w:rPr>
                        <m:t>j</m:t>
                      </w:ins>
                    </m:r>
                    <m:r>
                      <w:del w:id="299" w:author="Hassen" w:date="2016-05-24T11:21:00Z">
                        <w:rPr>
                          <w:rFonts w:ascii="Cambria Math" w:hAnsi="Cambria Math"/>
                          <w:lang w:val="en-CA"/>
                          <w:rPrChange w:id="300" w:author="Hassen" w:date="2016-05-27T11:23:00Z">
                            <w:rPr>
                              <w:rFonts w:ascii="Cambria Math" w:hAnsi="Cambria Math"/>
                              <w:lang w:val="en-GB"/>
                            </w:rPr>
                          </w:rPrChange>
                        </w:rPr>
                        <m:t>e</m:t>
                      </w:del>
                    </m:r>
                  </m:sub>
                </m:sSub>
              </m:oMath>
            </m:oMathPara>
          </w:p>
        </w:tc>
        <w:tc>
          <w:tcPr>
            <w:tcW w:w="8164" w:type="dxa"/>
          </w:tcPr>
          <w:p w14:paraId="36E07437" w14:textId="1D3DB0B0" w:rsidR="00C37712" w:rsidRPr="003A5638" w:rsidRDefault="00F57F43" w:rsidP="002710B7">
            <w:pPr>
              <w:jc w:val="both"/>
              <w:rPr>
                <w:rFonts w:ascii="Times New Roman" w:hAnsi="Times New Roman"/>
                <w:lang w:val="en-CA"/>
                <w:rPrChange w:id="301" w:author="Hassen" w:date="2016-05-27T11:23:00Z">
                  <w:rPr>
                    <w:rFonts w:ascii="Times New Roman" w:hAnsi="Times New Roman"/>
                    <w:lang w:val="en-GB"/>
                  </w:rPr>
                </w:rPrChange>
              </w:rPr>
            </w:pPr>
            <w:del w:id="302" w:author="Haycen" w:date="2016-05-01T20:15:00Z">
              <w:r w:rsidRPr="003A5638" w:rsidDel="006D18C9">
                <w:rPr>
                  <w:rFonts w:ascii="Times New Roman" w:hAnsi="Times New Roman"/>
                  <w:lang w:val="en-CA"/>
                  <w:rPrChange w:id="303" w:author="Hassen" w:date="2016-05-27T11:23:00Z">
                    <w:rPr>
                      <w:rFonts w:ascii="Times New Roman" w:hAnsi="Times New Roman"/>
                      <w:lang w:val="en-GB"/>
                    </w:rPr>
                  </w:rPrChange>
                </w:rPr>
                <w:delText>measurement error</w:delText>
              </w:r>
            </w:del>
            <w:ins w:id="304" w:author="Haycen" w:date="2016-05-01T20:15:00Z">
              <w:r w:rsidR="006D18C9" w:rsidRPr="003A5638">
                <w:rPr>
                  <w:rFonts w:ascii="Times New Roman" w:hAnsi="Times New Roman"/>
                  <w:lang w:val="en-CA"/>
                  <w:rPrChange w:id="305" w:author="Hassen" w:date="2016-05-27T11:23:00Z">
                    <w:rPr>
                      <w:rFonts w:ascii="Times New Roman" w:hAnsi="Times New Roman"/>
                      <w:lang w:val="en-GB"/>
                    </w:rPr>
                  </w:rPrChange>
                </w:rPr>
                <w:t>residual</w:t>
              </w:r>
            </w:ins>
            <w:r w:rsidRPr="003A5638">
              <w:rPr>
                <w:rFonts w:ascii="Times New Roman" w:hAnsi="Times New Roman"/>
                <w:lang w:val="en-CA"/>
                <w:rPrChange w:id="306" w:author="Hassen" w:date="2016-05-27T11:23:00Z">
                  <w:rPr>
                    <w:rFonts w:ascii="Times New Roman" w:hAnsi="Times New Roman"/>
                    <w:lang w:val="en-GB"/>
                  </w:rPr>
                </w:rPrChange>
              </w:rPr>
              <w:t xml:space="preserve"> for the individual </w:t>
            </w:r>
            <w:proofErr w:type="spellStart"/>
            <w:r w:rsidR="00665A08" w:rsidRPr="003A5638">
              <w:rPr>
                <w:rFonts w:ascii="Times New Roman" w:hAnsi="Times New Roman"/>
                <w:lang w:val="en-CA"/>
                <w:rPrChange w:id="307" w:author="Hassen" w:date="2016-05-27T11:23:00Z">
                  <w:rPr>
                    <w:rFonts w:ascii="Times New Roman" w:hAnsi="Times New Roman"/>
                    <w:lang w:val="en-GB"/>
                  </w:rPr>
                </w:rPrChange>
              </w:rPr>
              <w:t>i</w:t>
            </w:r>
            <w:proofErr w:type="spellEnd"/>
            <w:r w:rsidR="009E2101" w:rsidRPr="003A5638">
              <w:rPr>
                <w:rFonts w:ascii="Times New Roman" w:hAnsi="Times New Roman"/>
                <w:lang w:val="en-CA"/>
                <w:rPrChange w:id="308" w:author="Hassen" w:date="2016-05-27T11:23:00Z">
                  <w:rPr>
                    <w:rFonts w:ascii="Times New Roman" w:hAnsi="Times New Roman"/>
                    <w:lang w:val="en-GB"/>
                  </w:rPr>
                </w:rPrChange>
              </w:rPr>
              <w:t xml:space="preserve"> and the group j </w:t>
            </w:r>
            <w:r w:rsidRPr="003A5638">
              <w:rPr>
                <w:rFonts w:ascii="Times New Roman" w:hAnsi="Times New Roman"/>
                <w:lang w:val="en-CA"/>
                <w:rPrChange w:id="309" w:author="Hassen" w:date="2016-05-27T11:23:00Z">
                  <w:rPr>
                    <w:rFonts w:ascii="Times New Roman" w:hAnsi="Times New Roman"/>
                    <w:lang w:val="en-GB"/>
                  </w:rPr>
                </w:rPrChange>
              </w:rPr>
              <w:t>at time </w:t>
            </w:r>
            <w:r w:rsidR="00665A08" w:rsidRPr="003A5638">
              <w:rPr>
                <w:rFonts w:ascii="Times New Roman" w:hAnsi="Times New Roman"/>
                <w:lang w:val="en-CA"/>
                <w:rPrChange w:id="310" w:author="Hassen" w:date="2016-05-27T11:23:00Z">
                  <w:rPr>
                    <w:rFonts w:ascii="Times New Roman" w:hAnsi="Times New Roman"/>
                    <w:lang w:val="en-GB"/>
                  </w:rPr>
                </w:rPrChange>
              </w:rPr>
              <w:t>h</w:t>
            </w:r>
          </w:p>
        </w:tc>
      </w:tr>
    </w:tbl>
    <w:p w14:paraId="390FE2CF" w14:textId="77777777" w:rsidR="00C37712" w:rsidRPr="003A5638" w:rsidRDefault="00C37712" w:rsidP="002710B7">
      <w:pPr>
        <w:jc w:val="both"/>
        <w:rPr>
          <w:rFonts w:ascii="Times New Roman" w:hAnsi="Times New Roman"/>
          <w:lang w:val="en-CA"/>
          <w:rPrChange w:id="311" w:author="Hassen" w:date="2016-05-27T11:23:00Z">
            <w:rPr>
              <w:rFonts w:ascii="Times New Roman" w:hAnsi="Times New Roman"/>
              <w:lang w:val="en-GB"/>
            </w:rPr>
          </w:rPrChange>
        </w:rPr>
      </w:pPr>
    </w:p>
    <w:p w14:paraId="6C8FDF4B" w14:textId="007F4817" w:rsidR="002710B7" w:rsidRPr="003A5638" w:rsidRDefault="00660556" w:rsidP="002710B7">
      <w:pPr>
        <w:jc w:val="both"/>
        <w:rPr>
          <w:rFonts w:ascii="Times New Roman" w:hAnsi="Times New Roman"/>
          <w:lang w:val="en-CA"/>
          <w:rPrChange w:id="312" w:author="Hassen" w:date="2016-05-27T11:23:00Z">
            <w:rPr>
              <w:rFonts w:ascii="Times New Roman" w:hAnsi="Times New Roman"/>
              <w:lang w:val="en-GB"/>
            </w:rPr>
          </w:rPrChange>
        </w:rPr>
      </w:pPr>
      <w:r w:rsidRPr="003A5638">
        <w:rPr>
          <w:rFonts w:ascii="Times New Roman" w:hAnsi="Times New Roman"/>
          <w:lang w:val="en-CA"/>
          <w:rPrChange w:id="313" w:author="Hassen" w:date="2016-05-27T11:23:00Z">
            <w:rPr>
              <w:rFonts w:ascii="Times New Roman" w:hAnsi="Times New Roman"/>
              <w:lang w:val="en-GB"/>
            </w:rPr>
          </w:rPrChange>
        </w:rPr>
        <w:t xml:space="preserve">The equation represents the model that generated phenotypic values </w:t>
      </w:r>
      <w:r w:rsidR="00BD524B" w:rsidRPr="003A5638">
        <w:rPr>
          <w:rFonts w:ascii="Times New Roman" w:hAnsi="Times New Roman"/>
          <w:lang w:val="en-CA"/>
          <w:rPrChange w:id="314" w:author="Hassen" w:date="2016-05-27T11:23:00Z">
            <w:rPr>
              <w:rFonts w:ascii="Times New Roman" w:hAnsi="Times New Roman"/>
              <w:lang w:val="en-GB"/>
            </w:rPr>
          </w:rPrChange>
        </w:rPr>
        <w:t>(</w:t>
      </w:r>
      <w:proofErr w:type="spellStart"/>
      <w:r w:rsidR="00BD524B" w:rsidRPr="003A5638">
        <w:rPr>
          <w:rFonts w:ascii="Times New Roman" w:hAnsi="Times New Roman"/>
          <w:i/>
          <w:lang w:val="en-CA"/>
          <w:rPrChange w:id="315" w:author="Hassen" w:date="2016-05-27T11:23:00Z">
            <w:rPr>
              <w:rFonts w:ascii="Times New Roman" w:hAnsi="Times New Roman"/>
              <w:i/>
              <w:lang w:val="en-GB"/>
            </w:rPr>
          </w:rPrChange>
        </w:rPr>
        <w:t>y</w:t>
      </w:r>
      <w:r w:rsidR="00665A08" w:rsidRPr="003A5638">
        <w:rPr>
          <w:rFonts w:ascii="Times New Roman" w:hAnsi="Times New Roman"/>
          <w:i/>
          <w:vertAlign w:val="subscript"/>
          <w:lang w:val="en-CA"/>
          <w:rPrChange w:id="316" w:author="Hassen" w:date="2016-05-27T11:23:00Z">
            <w:rPr>
              <w:rFonts w:ascii="Times New Roman" w:hAnsi="Times New Roman"/>
              <w:i/>
              <w:vertAlign w:val="subscript"/>
              <w:lang w:val="en-GB"/>
            </w:rPr>
          </w:rPrChange>
        </w:rPr>
        <w:t>hi</w:t>
      </w:r>
      <w:r w:rsidR="00F82A9A" w:rsidRPr="003A5638">
        <w:rPr>
          <w:rFonts w:ascii="Times New Roman" w:hAnsi="Times New Roman"/>
          <w:i/>
          <w:vertAlign w:val="subscript"/>
          <w:lang w:val="en-CA"/>
          <w:rPrChange w:id="317" w:author="Hassen" w:date="2016-05-27T11:23:00Z">
            <w:rPr>
              <w:rFonts w:ascii="Times New Roman" w:hAnsi="Times New Roman"/>
              <w:i/>
              <w:vertAlign w:val="subscript"/>
              <w:lang w:val="en-GB"/>
            </w:rPr>
          </w:rPrChange>
        </w:rPr>
        <w:t>j</w:t>
      </w:r>
      <w:proofErr w:type="spellEnd"/>
      <w:r w:rsidR="00FF4D80" w:rsidRPr="003A5638">
        <w:rPr>
          <w:rFonts w:ascii="Times New Roman" w:hAnsi="Times New Roman"/>
          <w:lang w:val="en-CA"/>
          <w:rPrChange w:id="318" w:author="Hassen" w:date="2016-05-27T11:23:00Z">
            <w:rPr>
              <w:rFonts w:ascii="Times New Roman" w:hAnsi="Times New Roman"/>
              <w:lang w:val="en-GB"/>
            </w:rPr>
          </w:rPrChange>
        </w:rPr>
        <w:t xml:space="preserve"> or </w:t>
      </w:r>
      <w:proofErr w:type="spellStart"/>
      <w:r w:rsidR="00FF4D80" w:rsidRPr="003A5638">
        <w:rPr>
          <w:rFonts w:ascii="Times New Roman" w:hAnsi="Times New Roman"/>
          <w:i/>
          <w:lang w:val="en-CA"/>
          <w:rPrChange w:id="319" w:author="Hassen" w:date="2016-05-27T11:23:00Z">
            <w:rPr>
              <w:rFonts w:ascii="Times New Roman" w:hAnsi="Times New Roman"/>
              <w:i/>
              <w:lang w:val="en-GB"/>
            </w:rPr>
          </w:rPrChange>
        </w:rPr>
        <w:t>z</w:t>
      </w:r>
      <w:r w:rsidR="00665A08" w:rsidRPr="003A5638">
        <w:rPr>
          <w:rFonts w:ascii="Times New Roman" w:hAnsi="Times New Roman"/>
          <w:i/>
          <w:vertAlign w:val="subscript"/>
          <w:lang w:val="en-CA"/>
          <w:rPrChange w:id="320" w:author="Hassen" w:date="2016-05-27T11:23:00Z">
            <w:rPr>
              <w:rFonts w:ascii="Times New Roman" w:hAnsi="Times New Roman"/>
              <w:i/>
              <w:vertAlign w:val="subscript"/>
              <w:lang w:val="en-GB"/>
            </w:rPr>
          </w:rPrChange>
        </w:rPr>
        <w:t>hi</w:t>
      </w:r>
      <w:r w:rsidR="00F82A9A" w:rsidRPr="003A5638">
        <w:rPr>
          <w:rFonts w:ascii="Times New Roman" w:hAnsi="Times New Roman"/>
          <w:i/>
          <w:vertAlign w:val="subscript"/>
          <w:lang w:val="en-CA"/>
          <w:rPrChange w:id="321" w:author="Hassen" w:date="2016-05-27T11:23:00Z">
            <w:rPr>
              <w:rFonts w:ascii="Times New Roman" w:hAnsi="Times New Roman"/>
              <w:i/>
              <w:vertAlign w:val="subscript"/>
              <w:lang w:val="en-GB"/>
            </w:rPr>
          </w:rPrChange>
        </w:rPr>
        <w:t>j</w:t>
      </w:r>
      <w:proofErr w:type="spellEnd"/>
      <w:r w:rsidR="00FF4D80" w:rsidRPr="003A5638">
        <w:rPr>
          <w:rFonts w:ascii="Times New Roman" w:hAnsi="Times New Roman"/>
          <w:lang w:val="en-CA"/>
          <w:rPrChange w:id="322" w:author="Hassen" w:date="2016-05-27T11:23:00Z">
            <w:rPr>
              <w:rFonts w:ascii="Times New Roman" w:hAnsi="Times New Roman"/>
              <w:lang w:val="en-GB"/>
            </w:rPr>
          </w:rPrChange>
        </w:rPr>
        <w:t>)</w:t>
      </w:r>
      <w:r w:rsidR="00BD524B" w:rsidRPr="003A5638">
        <w:rPr>
          <w:rFonts w:ascii="Times New Roman" w:hAnsi="Times New Roman"/>
          <w:lang w:val="en-CA"/>
          <w:rPrChange w:id="323" w:author="Hassen" w:date="2016-05-27T11:23:00Z">
            <w:rPr>
              <w:rFonts w:ascii="Times New Roman" w:hAnsi="Times New Roman"/>
              <w:lang w:val="en-GB"/>
            </w:rPr>
          </w:rPrChange>
        </w:rPr>
        <w:t xml:space="preserve"> </w:t>
      </w:r>
      <w:r w:rsidRPr="003A5638">
        <w:rPr>
          <w:rFonts w:ascii="Times New Roman" w:hAnsi="Times New Roman"/>
          <w:lang w:val="en-CA"/>
          <w:rPrChange w:id="324" w:author="Hassen" w:date="2016-05-27T11:23:00Z">
            <w:rPr>
              <w:rFonts w:ascii="Times New Roman" w:hAnsi="Times New Roman"/>
              <w:lang w:val="en-GB"/>
            </w:rPr>
          </w:rPrChange>
        </w:rPr>
        <w:t xml:space="preserve">of </w:t>
      </w:r>
      <w:r w:rsidR="00FF4D80" w:rsidRPr="003A5638">
        <w:rPr>
          <w:rFonts w:ascii="Times New Roman" w:hAnsi="Times New Roman"/>
          <w:lang w:val="en-CA"/>
          <w:rPrChange w:id="325" w:author="Hassen" w:date="2016-05-27T11:23:00Z">
            <w:rPr>
              <w:rFonts w:ascii="Times New Roman" w:hAnsi="Times New Roman"/>
              <w:lang w:val="en-GB"/>
            </w:rPr>
          </w:rPrChange>
        </w:rPr>
        <w:t>two</w:t>
      </w:r>
      <w:r w:rsidRPr="003A5638">
        <w:rPr>
          <w:rFonts w:ascii="Times New Roman" w:hAnsi="Times New Roman"/>
          <w:lang w:val="en-CA"/>
          <w:rPrChange w:id="326" w:author="Hassen" w:date="2016-05-27T11:23:00Z">
            <w:rPr>
              <w:rFonts w:ascii="Times New Roman" w:hAnsi="Times New Roman"/>
              <w:lang w:val="en-GB"/>
            </w:rPr>
          </w:rPrChange>
        </w:rPr>
        <w:t xml:space="preserve"> traits for each individual</w:t>
      </w:r>
      <w:r w:rsidR="00BD524B" w:rsidRPr="003A5638">
        <w:rPr>
          <w:rFonts w:ascii="Times New Roman" w:hAnsi="Times New Roman"/>
          <w:lang w:val="en-CA"/>
          <w:rPrChange w:id="327" w:author="Hassen" w:date="2016-05-27T11:23:00Z">
            <w:rPr>
              <w:rFonts w:ascii="Times New Roman" w:hAnsi="Times New Roman"/>
              <w:lang w:val="en-GB"/>
            </w:rPr>
          </w:rPrChange>
        </w:rPr>
        <w:t xml:space="preserve"> </w:t>
      </w:r>
      <w:proofErr w:type="spellStart"/>
      <w:r w:rsidR="00665A08" w:rsidRPr="003A5638">
        <w:rPr>
          <w:rFonts w:ascii="Times New Roman" w:hAnsi="Times New Roman"/>
          <w:i/>
          <w:lang w:val="en-CA"/>
          <w:rPrChange w:id="328" w:author="Hassen" w:date="2016-05-27T11:23:00Z">
            <w:rPr>
              <w:rFonts w:ascii="Times New Roman" w:hAnsi="Times New Roman"/>
              <w:i/>
              <w:lang w:val="en-GB"/>
            </w:rPr>
          </w:rPrChange>
        </w:rPr>
        <w:t>i</w:t>
      </w:r>
      <w:proofErr w:type="spellEnd"/>
      <w:r w:rsidR="00BD524B" w:rsidRPr="003A5638">
        <w:rPr>
          <w:rFonts w:ascii="Times New Roman" w:hAnsi="Times New Roman"/>
          <w:lang w:val="en-CA"/>
          <w:rPrChange w:id="329" w:author="Hassen" w:date="2016-05-27T11:23:00Z">
            <w:rPr>
              <w:rFonts w:ascii="Times New Roman" w:hAnsi="Times New Roman"/>
              <w:lang w:val="en-GB"/>
            </w:rPr>
          </w:rPrChange>
        </w:rPr>
        <w:t xml:space="preserve"> and at each </w:t>
      </w:r>
      <w:r w:rsidR="00D00532" w:rsidRPr="003A5638">
        <w:rPr>
          <w:rFonts w:ascii="Times New Roman" w:hAnsi="Times New Roman"/>
          <w:lang w:val="en-CA"/>
          <w:rPrChange w:id="330" w:author="Hassen" w:date="2016-05-27T11:23:00Z">
            <w:rPr>
              <w:rFonts w:ascii="Times New Roman" w:hAnsi="Times New Roman"/>
              <w:lang w:val="en-GB"/>
            </w:rPr>
          </w:rPrChange>
        </w:rPr>
        <w:t>instance</w:t>
      </w:r>
      <w:r w:rsidR="00AC6D3A" w:rsidRPr="003A5638">
        <w:rPr>
          <w:rFonts w:ascii="Times New Roman" w:hAnsi="Times New Roman"/>
          <w:lang w:val="en-CA"/>
          <w:rPrChange w:id="331" w:author="Hassen" w:date="2016-05-27T11:23:00Z">
            <w:rPr>
              <w:rFonts w:ascii="Times New Roman" w:hAnsi="Times New Roman"/>
              <w:lang w:val="en-GB"/>
            </w:rPr>
          </w:rPrChange>
        </w:rPr>
        <w:t xml:space="preserve"> of time</w:t>
      </w:r>
      <w:r w:rsidR="00BD524B" w:rsidRPr="003A5638">
        <w:rPr>
          <w:rFonts w:ascii="Times New Roman" w:hAnsi="Times New Roman"/>
          <w:lang w:val="en-CA"/>
          <w:rPrChange w:id="332" w:author="Hassen" w:date="2016-05-27T11:23:00Z">
            <w:rPr>
              <w:rFonts w:ascii="Times New Roman" w:hAnsi="Times New Roman"/>
              <w:lang w:val="en-GB"/>
            </w:rPr>
          </w:rPrChange>
        </w:rPr>
        <w:t xml:space="preserve"> </w:t>
      </w:r>
      <w:r w:rsidR="00665A08" w:rsidRPr="003A5638">
        <w:rPr>
          <w:rFonts w:ascii="Times New Roman" w:hAnsi="Times New Roman"/>
          <w:i/>
          <w:lang w:val="en-CA"/>
          <w:rPrChange w:id="333" w:author="Hassen" w:date="2016-05-27T11:23:00Z">
            <w:rPr>
              <w:rFonts w:ascii="Times New Roman" w:hAnsi="Times New Roman"/>
              <w:i/>
              <w:lang w:val="en-GB"/>
            </w:rPr>
          </w:rPrChange>
        </w:rPr>
        <w:t>h</w:t>
      </w:r>
      <w:r w:rsidR="002C6F7F" w:rsidRPr="003A5638">
        <w:rPr>
          <w:rFonts w:ascii="Times New Roman" w:hAnsi="Times New Roman"/>
          <w:lang w:val="en-CA"/>
          <w:rPrChange w:id="334" w:author="Hassen" w:date="2016-05-27T11:23:00Z">
            <w:rPr>
              <w:rFonts w:ascii="Times New Roman" w:hAnsi="Times New Roman"/>
              <w:lang w:val="en-GB"/>
            </w:rPr>
          </w:rPrChange>
        </w:rPr>
        <w:t xml:space="preserve">, in each group </w:t>
      </w:r>
      <w:r w:rsidR="00FE5F04" w:rsidRPr="003A5638">
        <w:rPr>
          <w:rFonts w:ascii="Times New Roman" w:hAnsi="Times New Roman"/>
          <w:i/>
          <w:lang w:val="en-CA"/>
          <w:rPrChange w:id="335" w:author="Hassen" w:date="2016-05-27T11:23:00Z">
            <w:rPr>
              <w:rFonts w:ascii="Times New Roman" w:hAnsi="Times New Roman"/>
              <w:i/>
              <w:lang w:val="en-GB"/>
            </w:rPr>
          </w:rPrChange>
        </w:rPr>
        <w:t>j</w:t>
      </w:r>
      <w:r w:rsidR="00BD524B" w:rsidRPr="003A5638">
        <w:rPr>
          <w:rFonts w:ascii="Times New Roman" w:hAnsi="Times New Roman"/>
          <w:lang w:val="en-CA"/>
          <w:rPrChange w:id="336" w:author="Hassen" w:date="2016-05-27T11:23:00Z">
            <w:rPr>
              <w:rFonts w:ascii="Times New Roman" w:hAnsi="Times New Roman"/>
              <w:lang w:val="en-GB"/>
            </w:rPr>
          </w:rPrChange>
        </w:rPr>
        <w:t>.</w:t>
      </w:r>
      <w:r w:rsidR="002710B7" w:rsidRPr="003A5638">
        <w:rPr>
          <w:rFonts w:ascii="Times New Roman" w:hAnsi="Times New Roman"/>
          <w:lang w:val="en-CA"/>
          <w:rPrChange w:id="337" w:author="Hassen" w:date="2016-05-27T11:23:00Z">
            <w:rPr>
              <w:rFonts w:ascii="Times New Roman" w:hAnsi="Times New Roman"/>
              <w:lang w:val="en-GB"/>
            </w:rPr>
          </w:rPrChange>
        </w:rPr>
        <w:t xml:space="preserve"> </w:t>
      </w:r>
    </w:p>
    <w:p w14:paraId="783B6D4F" w14:textId="77777777" w:rsidR="002710B7" w:rsidRPr="003A5638" w:rsidRDefault="002710B7" w:rsidP="002710B7">
      <w:pPr>
        <w:jc w:val="both"/>
        <w:rPr>
          <w:rFonts w:ascii="Times New Roman" w:hAnsi="Times New Roman"/>
          <w:lang w:val="en-CA"/>
          <w:rPrChange w:id="338" w:author="Hassen" w:date="2016-05-27T11:23:00Z">
            <w:rPr>
              <w:rFonts w:ascii="Times New Roman" w:hAnsi="Times New Roman"/>
              <w:lang w:val="en-GB"/>
            </w:rPr>
          </w:rPrChange>
        </w:rPr>
      </w:pPr>
    </w:p>
    <w:p w14:paraId="4CF08CBB" w14:textId="0B2DF566" w:rsidR="002710B7" w:rsidRPr="003A5638" w:rsidRDefault="00600552" w:rsidP="002710B7">
      <w:pPr>
        <w:jc w:val="both"/>
        <w:rPr>
          <w:rFonts w:ascii="Times New Roman" w:hAnsi="Times New Roman"/>
          <w:lang w:val="en-CA"/>
          <w:rPrChange w:id="339" w:author="Hassen" w:date="2016-05-27T11:23:00Z">
            <w:rPr>
              <w:rFonts w:ascii="Times New Roman" w:hAnsi="Times New Roman"/>
              <w:lang w:val="en-GB"/>
            </w:rPr>
          </w:rPrChange>
        </w:rPr>
      </w:pPr>
      <w:r w:rsidRPr="003A5638">
        <w:rPr>
          <w:rFonts w:ascii="Times New Roman" w:hAnsi="Times New Roman"/>
          <w:lang w:val="en-CA"/>
          <w:rPrChange w:id="340" w:author="Hassen" w:date="2016-05-27T11:23:00Z">
            <w:rPr>
              <w:rFonts w:ascii="Times New Roman" w:hAnsi="Times New Roman"/>
              <w:lang w:val="en-GB"/>
            </w:rPr>
          </w:rPrChange>
        </w:rPr>
        <w:t>I</w:t>
      </w:r>
      <w:r w:rsidR="002710B7" w:rsidRPr="003A5638">
        <w:rPr>
          <w:rFonts w:ascii="Times New Roman" w:hAnsi="Times New Roman"/>
          <w:lang w:val="en-CA"/>
          <w:rPrChange w:id="341" w:author="Hassen" w:date="2016-05-27T11:23:00Z">
            <w:rPr>
              <w:rFonts w:ascii="Times New Roman" w:hAnsi="Times New Roman"/>
              <w:lang w:val="en-GB"/>
            </w:rPr>
          </w:rPrChange>
        </w:rPr>
        <w:t>t should be noted that subscripts are organised to represent the different hierarchical levels involved in the generation of the value of the trait: subscript</w:t>
      </w:r>
      <w:r w:rsidR="00665A08" w:rsidRPr="003A5638">
        <w:rPr>
          <w:rFonts w:ascii="Times New Roman" w:hAnsi="Times New Roman"/>
          <w:lang w:val="en-CA"/>
          <w:rPrChange w:id="342" w:author="Hassen" w:date="2016-05-27T11:23:00Z">
            <w:rPr>
              <w:rFonts w:ascii="Times New Roman" w:hAnsi="Times New Roman"/>
              <w:lang w:val="en-GB"/>
            </w:rPr>
          </w:rPrChange>
        </w:rPr>
        <w:t xml:space="preserve"> </w:t>
      </w:r>
      <w:r w:rsidR="00665A08" w:rsidRPr="003A5638">
        <w:rPr>
          <w:rFonts w:ascii="Times New Roman" w:hAnsi="Times New Roman"/>
          <w:i/>
          <w:lang w:val="en-CA"/>
          <w:rPrChange w:id="343" w:author="Hassen" w:date="2016-05-27T11:23:00Z">
            <w:rPr>
              <w:rFonts w:ascii="Times New Roman" w:hAnsi="Times New Roman"/>
              <w:i/>
              <w:lang w:val="en-GB"/>
            </w:rPr>
          </w:rPrChange>
        </w:rPr>
        <w:t>h</w:t>
      </w:r>
      <w:r w:rsidR="002710B7" w:rsidRPr="003A5638">
        <w:rPr>
          <w:rFonts w:ascii="Times New Roman" w:hAnsi="Times New Roman"/>
          <w:i/>
          <w:lang w:val="en-CA"/>
          <w:rPrChange w:id="344" w:author="Hassen" w:date="2016-05-27T11:23:00Z">
            <w:rPr>
              <w:rFonts w:ascii="Times New Roman" w:hAnsi="Times New Roman"/>
              <w:i/>
              <w:lang w:val="en-GB"/>
            </w:rPr>
          </w:rPrChange>
        </w:rPr>
        <w:t xml:space="preserve"> </w:t>
      </w:r>
      <w:r w:rsidR="002710B7" w:rsidRPr="003A5638">
        <w:rPr>
          <w:rFonts w:ascii="Times New Roman" w:hAnsi="Times New Roman"/>
          <w:lang w:val="en-CA"/>
          <w:rPrChange w:id="345" w:author="Hassen" w:date="2016-05-27T11:23:00Z">
            <w:rPr>
              <w:rFonts w:ascii="Times New Roman" w:hAnsi="Times New Roman"/>
              <w:lang w:val="en-GB"/>
            </w:rPr>
          </w:rPrChange>
        </w:rPr>
        <w:t xml:space="preserve">stands for the instance at which the traits is measured for the individual </w:t>
      </w:r>
      <w:proofErr w:type="spellStart"/>
      <w:r w:rsidR="00665A08" w:rsidRPr="003A5638">
        <w:rPr>
          <w:rFonts w:ascii="Times New Roman" w:hAnsi="Times New Roman"/>
          <w:i/>
          <w:lang w:val="en-CA"/>
          <w:rPrChange w:id="346" w:author="Hassen" w:date="2016-05-27T11:23:00Z">
            <w:rPr>
              <w:rFonts w:ascii="Times New Roman" w:hAnsi="Times New Roman"/>
              <w:i/>
              <w:lang w:val="en-GB"/>
            </w:rPr>
          </w:rPrChange>
        </w:rPr>
        <w:t>i</w:t>
      </w:r>
      <w:proofErr w:type="spellEnd"/>
      <w:r w:rsidR="002710B7" w:rsidRPr="003A5638">
        <w:rPr>
          <w:rFonts w:ascii="Times New Roman" w:hAnsi="Times New Roman"/>
          <w:lang w:val="en-CA"/>
          <w:rPrChange w:id="347" w:author="Hassen" w:date="2016-05-27T11:23:00Z">
            <w:rPr>
              <w:rFonts w:ascii="Times New Roman" w:hAnsi="Times New Roman"/>
              <w:lang w:val="en-GB"/>
            </w:rPr>
          </w:rPrChange>
        </w:rPr>
        <w:t xml:space="preserve">, within </w:t>
      </w:r>
      <w:r w:rsidR="00BD524B" w:rsidRPr="003A5638">
        <w:rPr>
          <w:rFonts w:ascii="Times New Roman" w:hAnsi="Times New Roman"/>
          <w:lang w:val="en-CA"/>
          <w:rPrChange w:id="348" w:author="Hassen" w:date="2016-05-27T11:23:00Z">
            <w:rPr>
              <w:rFonts w:ascii="Times New Roman" w:hAnsi="Times New Roman"/>
              <w:lang w:val="en-GB"/>
            </w:rPr>
          </w:rPrChange>
        </w:rPr>
        <w:t>group</w:t>
      </w:r>
      <w:r w:rsidR="002710B7" w:rsidRPr="003A5638">
        <w:rPr>
          <w:rFonts w:ascii="Times New Roman" w:hAnsi="Times New Roman"/>
          <w:lang w:val="en-CA"/>
          <w:rPrChange w:id="349" w:author="Hassen" w:date="2016-05-27T11:23:00Z">
            <w:rPr>
              <w:rFonts w:ascii="Times New Roman" w:hAnsi="Times New Roman"/>
              <w:lang w:val="en-GB"/>
            </w:rPr>
          </w:rPrChange>
        </w:rPr>
        <w:t xml:space="preserve"> </w:t>
      </w:r>
      <w:r w:rsidR="00A32782" w:rsidRPr="003A5638">
        <w:rPr>
          <w:rFonts w:ascii="Times New Roman" w:hAnsi="Times New Roman"/>
          <w:i/>
          <w:lang w:val="en-CA"/>
          <w:rPrChange w:id="350" w:author="Hassen" w:date="2016-05-27T11:23:00Z">
            <w:rPr>
              <w:rFonts w:ascii="Times New Roman" w:hAnsi="Times New Roman"/>
              <w:i/>
              <w:lang w:val="en-GB"/>
            </w:rPr>
          </w:rPrChange>
        </w:rPr>
        <w:t>j</w:t>
      </w:r>
      <w:r w:rsidR="002710B7" w:rsidRPr="003A5638">
        <w:rPr>
          <w:rFonts w:ascii="Times New Roman" w:hAnsi="Times New Roman"/>
          <w:i/>
          <w:lang w:val="en-CA"/>
          <w:rPrChange w:id="351" w:author="Hassen" w:date="2016-05-27T11:23:00Z">
            <w:rPr>
              <w:rFonts w:ascii="Times New Roman" w:hAnsi="Times New Roman"/>
              <w:i/>
              <w:lang w:val="en-GB"/>
            </w:rPr>
          </w:rPrChange>
        </w:rPr>
        <w:t>.</w:t>
      </w:r>
      <w:r w:rsidR="00BD524B" w:rsidRPr="003A5638">
        <w:rPr>
          <w:rFonts w:ascii="Times New Roman" w:hAnsi="Times New Roman"/>
          <w:lang w:val="en-CA"/>
          <w:rPrChange w:id="352" w:author="Hassen" w:date="2016-05-27T11:23:00Z">
            <w:rPr>
              <w:rFonts w:ascii="Times New Roman" w:hAnsi="Times New Roman"/>
              <w:lang w:val="en-GB"/>
            </w:rPr>
          </w:rPrChange>
        </w:rPr>
        <w:t xml:space="preserve"> </w:t>
      </w:r>
      <w:r w:rsidR="002710B7" w:rsidRPr="003A5638">
        <w:rPr>
          <w:rFonts w:ascii="Times New Roman" w:hAnsi="Times New Roman"/>
          <w:lang w:val="en-CA"/>
          <w:rPrChange w:id="353" w:author="Hassen" w:date="2016-05-27T11:23:00Z">
            <w:rPr>
              <w:rFonts w:ascii="Times New Roman" w:hAnsi="Times New Roman"/>
              <w:lang w:val="en-GB"/>
            </w:rPr>
          </w:rPrChange>
        </w:rPr>
        <w:t xml:space="preserve">Finally subscript </w:t>
      </w:r>
      <w:r w:rsidR="002710B7" w:rsidRPr="003A5638">
        <w:rPr>
          <w:rFonts w:ascii="Times New Roman" w:hAnsi="Times New Roman"/>
          <w:i/>
          <w:lang w:val="en-CA"/>
          <w:rPrChange w:id="354" w:author="Hassen" w:date="2016-05-27T11:23:00Z">
            <w:rPr>
              <w:rFonts w:ascii="Times New Roman" w:hAnsi="Times New Roman"/>
              <w:i/>
              <w:lang w:val="en-GB"/>
            </w:rPr>
          </w:rPrChange>
        </w:rPr>
        <w:t>y</w:t>
      </w:r>
      <w:r w:rsidR="002710B7" w:rsidRPr="003A5638">
        <w:rPr>
          <w:rFonts w:ascii="Times New Roman" w:hAnsi="Times New Roman"/>
          <w:lang w:val="en-CA"/>
          <w:rPrChange w:id="355" w:author="Hassen" w:date="2016-05-27T11:23:00Z">
            <w:rPr>
              <w:rFonts w:ascii="Times New Roman" w:hAnsi="Times New Roman"/>
              <w:lang w:val="en-GB"/>
            </w:rPr>
          </w:rPrChange>
        </w:rPr>
        <w:t xml:space="preserve"> or </w:t>
      </w:r>
      <w:r w:rsidR="002710B7" w:rsidRPr="003A5638">
        <w:rPr>
          <w:rFonts w:ascii="Times New Roman" w:hAnsi="Times New Roman"/>
          <w:i/>
          <w:lang w:val="en-CA"/>
          <w:rPrChange w:id="356" w:author="Hassen" w:date="2016-05-27T11:23:00Z">
            <w:rPr>
              <w:rFonts w:ascii="Times New Roman" w:hAnsi="Times New Roman"/>
              <w:i/>
              <w:lang w:val="en-GB"/>
            </w:rPr>
          </w:rPrChange>
        </w:rPr>
        <w:t>z</w:t>
      </w:r>
      <w:r w:rsidR="002710B7" w:rsidRPr="003A5638">
        <w:rPr>
          <w:rFonts w:ascii="Times New Roman" w:hAnsi="Times New Roman"/>
          <w:lang w:val="en-CA"/>
          <w:rPrChange w:id="357" w:author="Hassen" w:date="2016-05-27T11:23:00Z">
            <w:rPr>
              <w:rFonts w:ascii="Times New Roman" w:hAnsi="Times New Roman"/>
              <w:lang w:val="en-GB"/>
            </w:rPr>
          </w:rPrChange>
        </w:rPr>
        <w:t xml:space="preserve"> refers to the </w:t>
      </w:r>
      <w:r w:rsidR="00574C3B" w:rsidRPr="003A5638">
        <w:rPr>
          <w:rFonts w:ascii="Times New Roman" w:hAnsi="Times New Roman"/>
          <w:lang w:val="en-CA"/>
          <w:rPrChange w:id="358" w:author="Hassen" w:date="2016-05-27T11:23:00Z">
            <w:rPr>
              <w:rFonts w:ascii="Times New Roman" w:hAnsi="Times New Roman"/>
              <w:lang w:val="en-GB"/>
            </w:rPr>
          </w:rPrChange>
        </w:rPr>
        <w:t xml:space="preserve">two </w:t>
      </w:r>
      <w:r w:rsidR="002710B7" w:rsidRPr="003A5638">
        <w:rPr>
          <w:rFonts w:ascii="Times New Roman" w:hAnsi="Times New Roman"/>
          <w:lang w:val="en-CA"/>
          <w:rPrChange w:id="359" w:author="Hassen" w:date="2016-05-27T11:23:00Z">
            <w:rPr>
              <w:rFonts w:ascii="Times New Roman" w:hAnsi="Times New Roman"/>
              <w:lang w:val="en-GB"/>
            </w:rPr>
          </w:rPrChange>
        </w:rPr>
        <w:t>trait</w:t>
      </w:r>
      <w:r w:rsidR="00574C3B" w:rsidRPr="003A5638">
        <w:rPr>
          <w:rFonts w:ascii="Times New Roman" w:hAnsi="Times New Roman"/>
          <w:lang w:val="en-CA"/>
          <w:rPrChange w:id="360" w:author="Hassen" w:date="2016-05-27T11:23:00Z">
            <w:rPr>
              <w:rFonts w:ascii="Times New Roman" w:hAnsi="Times New Roman"/>
              <w:lang w:val="en-GB"/>
            </w:rPr>
          </w:rPrChange>
        </w:rPr>
        <w:t>s</w:t>
      </w:r>
      <w:r w:rsidR="002710B7" w:rsidRPr="003A5638">
        <w:rPr>
          <w:rFonts w:ascii="Times New Roman" w:hAnsi="Times New Roman"/>
          <w:lang w:val="en-CA"/>
          <w:rPrChange w:id="361" w:author="Hassen" w:date="2016-05-27T11:23:00Z">
            <w:rPr>
              <w:rFonts w:ascii="Times New Roman" w:hAnsi="Times New Roman"/>
              <w:lang w:val="en-GB"/>
            </w:rPr>
          </w:rPrChange>
        </w:rPr>
        <w:t xml:space="preserve"> generated.</w:t>
      </w:r>
    </w:p>
    <w:p w14:paraId="73713612" w14:textId="77777777" w:rsidR="00D00532" w:rsidRPr="003A5638" w:rsidRDefault="00D00532" w:rsidP="002710B7">
      <w:pPr>
        <w:jc w:val="both"/>
        <w:rPr>
          <w:rFonts w:ascii="Times New Roman" w:hAnsi="Times New Roman"/>
          <w:lang w:val="en-CA"/>
          <w:rPrChange w:id="362" w:author="Hassen" w:date="2016-05-27T11:23:00Z">
            <w:rPr>
              <w:rFonts w:ascii="Times New Roman" w:hAnsi="Times New Roman"/>
              <w:lang w:val="en-GB"/>
            </w:rPr>
          </w:rPrChange>
        </w:rPr>
      </w:pPr>
    </w:p>
    <w:p w14:paraId="3511B16F" w14:textId="4677BC80" w:rsidR="00D00532" w:rsidRPr="003A5638" w:rsidRDefault="00D00532" w:rsidP="002710B7">
      <w:pPr>
        <w:jc w:val="both"/>
        <w:rPr>
          <w:rFonts w:ascii="Times New Roman" w:hAnsi="Times New Roman"/>
          <w:lang w:val="en-CA"/>
          <w:rPrChange w:id="363" w:author="Hassen" w:date="2016-05-27T11:23:00Z">
            <w:rPr>
              <w:rFonts w:ascii="Times New Roman" w:hAnsi="Times New Roman"/>
              <w:lang w:val="en-GB"/>
            </w:rPr>
          </w:rPrChange>
        </w:rPr>
      </w:pPr>
      <w:r w:rsidRPr="003A5638">
        <w:rPr>
          <w:rFonts w:ascii="Times New Roman" w:hAnsi="Times New Roman"/>
          <w:lang w:val="en-CA"/>
          <w:rPrChange w:id="364" w:author="Hassen" w:date="2016-05-27T11:23:00Z">
            <w:rPr>
              <w:rFonts w:ascii="Times New Roman" w:hAnsi="Times New Roman"/>
              <w:lang w:val="en-GB"/>
            </w:rPr>
          </w:rPrChange>
        </w:rPr>
        <w:t xml:space="preserve">At first sight we can see that the </w:t>
      </w:r>
      <w:r w:rsidR="000C1549" w:rsidRPr="003A5638">
        <w:rPr>
          <w:rFonts w:ascii="Times New Roman" w:hAnsi="Times New Roman"/>
          <w:lang w:val="en-CA"/>
          <w:rPrChange w:id="365" w:author="Hassen" w:date="2016-05-27T11:23:00Z">
            <w:rPr>
              <w:rFonts w:ascii="Times New Roman" w:hAnsi="Times New Roman"/>
              <w:lang w:val="en-GB"/>
            </w:rPr>
          </w:rPrChange>
        </w:rPr>
        <w:t xml:space="preserve">phenotypic </w:t>
      </w:r>
      <w:r w:rsidRPr="003A5638">
        <w:rPr>
          <w:rFonts w:ascii="Times New Roman" w:hAnsi="Times New Roman"/>
          <w:lang w:val="en-CA"/>
          <w:rPrChange w:id="366" w:author="Hassen" w:date="2016-05-27T11:23:00Z">
            <w:rPr>
              <w:rFonts w:ascii="Times New Roman" w:hAnsi="Times New Roman"/>
              <w:lang w:val="en-GB"/>
            </w:rPr>
          </w:rPrChange>
        </w:rPr>
        <w:t xml:space="preserve">value of the trait </w:t>
      </w:r>
      <w:r w:rsidRPr="003A5638">
        <w:rPr>
          <w:rFonts w:ascii="Times New Roman" w:hAnsi="Times New Roman"/>
          <w:i/>
          <w:lang w:val="en-CA"/>
          <w:rPrChange w:id="367" w:author="Hassen" w:date="2016-05-27T11:23:00Z">
            <w:rPr>
              <w:rFonts w:ascii="Times New Roman" w:hAnsi="Times New Roman"/>
              <w:i/>
              <w:lang w:val="en-GB"/>
            </w:rPr>
          </w:rPrChange>
        </w:rPr>
        <w:t>y</w:t>
      </w:r>
      <w:r w:rsidRPr="003A5638">
        <w:rPr>
          <w:rFonts w:ascii="Times New Roman" w:hAnsi="Times New Roman"/>
          <w:lang w:val="en-CA"/>
          <w:rPrChange w:id="368" w:author="Hassen" w:date="2016-05-27T11:23:00Z">
            <w:rPr>
              <w:rFonts w:ascii="Times New Roman" w:hAnsi="Times New Roman"/>
              <w:lang w:val="en-GB"/>
            </w:rPr>
          </w:rPrChange>
        </w:rPr>
        <w:t xml:space="preserve"> for individual </w:t>
      </w:r>
      <w:proofErr w:type="spellStart"/>
      <w:r w:rsidR="00665A08" w:rsidRPr="003A5638">
        <w:rPr>
          <w:rFonts w:ascii="Times New Roman" w:hAnsi="Times New Roman"/>
          <w:i/>
          <w:lang w:val="en-CA"/>
          <w:rPrChange w:id="369" w:author="Hassen" w:date="2016-05-27T11:23:00Z">
            <w:rPr>
              <w:rFonts w:ascii="Times New Roman" w:hAnsi="Times New Roman"/>
              <w:i/>
              <w:lang w:val="en-GB"/>
            </w:rPr>
          </w:rPrChange>
        </w:rPr>
        <w:t>i</w:t>
      </w:r>
      <w:proofErr w:type="spellEnd"/>
      <w:r w:rsidRPr="003A5638">
        <w:rPr>
          <w:rFonts w:ascii="Times New Roman" w:hAnsi="Times New Roman"/>
          <w:lang w:val="en-CA"/>
          <w:rPrChange w:id="370" w:author="Hassen" w:date="2016-05-27T11:23:00Z">
            <w:rPr>
              <w:rFonts w:ascii="Times New Roman" w:hAnsi="Times New Roman"/>
              <w:lang w:val="en-GB"/>
            </w:rPr>
          </w:rPrChange>
        </w:rPr>
        <w:t xml:space="preserve"> at instance </w:t>
      </w:r>
      <w:r w:rsidR="00665A08" w:rsidRPr="003A5638">
        <w:rPr>
          <w:rFonts w:ascii="Times New Roman" w:hAnsi="Times New Roman"/>
          <w:i/>
          <w:lang w:val="en-CA"/>
          <w:rPrChange w:id="371" w:author="Hassen" w:date="2016-05-27T11:23:00Z">
            <w:rPr>
              <w:rFonts w:ascii="Times New Roman" w:hAnsi="Times New Roman"/>
              <w:i/>
              <w:lang w:val="en-GB"/>
            </w:rPr>
          </w:rPrChange>
        </w:rPr>
        <w:t>h</w:t>
      </w:r>
      <w:r w:rsidRPr="003A5638">
        <w:rPr>
          <w:rFonts w:ascii="Times New Roman" w:hAnsi="Times New Roman"/>
          <w:lang w:val="en-CA"/>
          <w:rPrChange w:id="372" w:author="Hassen" w:date="2016-05-27T11:23:00Z">
            <w:rPr>
              <w:rFonts w:ascii="Times New Roman" w:hAnsi="Times New Roman"/>
              <w:lang w:val="en-GB"/>
            </w:rPr>
          </w:rPrChange>
        </w:rPr>
        <w:t xml:space="preserve"> </w:t>
      </w:r>
      <w:r w:rsidR="00271266" w:rsidRPr="003A5638">
        <w:rPr>
          <w:rFonts w:ascii="Times New Roman" w:hAnsi="Times New Roman"/>
          <w:lang w:val="en-CA"/>
          <w:rPrChange w:id="373" w:author="Hassen" w:date="2016-05-27T11:23:00Z">
            <w:rPr>
              <w:rFonts w:ascii="Times New Roman" w:hAnsi="Times New Roman"/>
              <w:lang w:val="en-GB"/>
            </w:rPr>
          </w:rPrChange>
        </w:rPr>
        <w:t>in group</w:t>
      </w:r>
      <w:r w:rsidR="002C6F7F" w:rsidRPr="003A5638">
        <w:rPr>
          <w:rFonts w:ascii="Times New Roman" w:hAnsi="Times New Roman"/>
          <w:lang w:val="en-CA"/>
          <w:rPrChange w:id="374" w:author="Hassen" w:date="2016-05-27T11:23:00Z">
            <w:rPr>
              <w:rFonts w:ascii="Times New Roman" w:hAnsi="Times New Roman"/>
              <w:lang w:val="en-GB"/>
            </w:rPr>
          </w:rPrChange>
        </w:rPr>
        <w:t xml:space="preserve"> </w:t>
      </w:r>
      <w:r w:rsidR="00C123E3" w:rsidRPr="003A5638">
        <w:rPr>
          <w:rFonts w:ascii="Times New Roman" w:hAnsi="Times New Roman"/>
          <w:i/>
          <w:lang w:val="en-CA"/>
          <w:rPrChange w:id="375" w:author="Hassen" w:date="2016-05-27T11:23:00Z">
            <w:rPr>
              <w:rFonts w:ascii="Times New Roman" w:hAnsi="Times New Roman"/>
              <w:i/>
              <w:lang w:val="en-GB"/>
            </w:rPr>
          </w:rPrChange>
        </w:rPr>
        <w:t>j</w:t>
      </w:r>
      <w:r w:rsidR="002C6F7F" w:rsidRPr="003A5638">
        <w:rPr>
          <w:rFonts w:ascii="Times New Roman" w:hAnsi="Times New Roman"/>
          <w:lang w:val="en-CA"/>
          <w:rPrChange w:id="376" w:author="Hassen" w:date="2016-05-27T11:23:00Z">
            <w:rPr>
              <w:rFonts w:ascii="Times New Roman" w:hAnsi="Times New Roman"/>
              <w:lang w:val="en-GB"/>
            </w:rPr>
          </w:rPrChange>
        </w:rPr>
        <w:t xml:space="preserve"> </w:t>
      </w:r>
      <w:r w:rsidRPr="003A5638">
        <w:rPr>
          <w:rFonts w:ascii="Times New Roman" w:hAnsi="Times New Roman"/>
          <w:lang w:val="en-CA"/>
          <w:rPrChange w:id="377" w:author="Hassen" w:date="2016-05-27T11:23:00Z">
            <w:rPr>
              <w:rFonts w:ascii="Times New Roman" w:hAnsi="Times New Roman"/>
              <w:lang w:val="en-GB"/>
            </w:rPr>
          </w:rPrChange>
        </w:rPr>
        <w:t xml:space="preserve">is the sum of a series of components. Let’s first decompose the equation into all </w:t>
      </w:r>
      <w:r w:rsidR="00600552" w:rsidRPr="003A5638">
        <w:rPr>
          <w:rFonts w:ascii="Times New Roman" w:hAnsi="Times New Roman"/>
          <w:lang w:val="en-CA"/>
          <w:rPrChange w:id="378" w:author="Hassen" w:date="2016-05-27T11:23:00Z">
            <w:rPr>
              <w:rFonts w:ascii="Times New Roman" w:hAnsi="Times New Roman"/>
              <w:lang w:val="en-GB"/>
            </w:rPr>
          </w:rPrChange>
        </w:rPr>
        <w:t xml:space="preserve">of </w:t>
      </w:r>
      <w:r w:rsidRPr="003A5638">
        <w:rPr>
          <w:rFonts w:ascii="Times New Roman" w:hAnsi="Times New Roman"/>
          <w:lang w:val="en-CA"/>
          <w:rPrChange w:id="379" w:author="Hassen" w:date="2016-05-27T11:23:00Z">
            <w:rPr>
              <w:rFonts w:ascii="Times New Roman" w:hAnsi="Times New Roman"/>
              <w:lang w:val="en-GB"/>
            </w:rPr>
          </w:rPrChange>
        </w:rPr>
        <w:t>its</w:t>
      </w:r>
      <w:r w:rsidR="00BD524B" w:rsidRPr="003A5638">
        <w:rPr>
          <w:rFonts w:ascii="Times New Roman" w:hAnsi="Times New Roman"/>
          <w:lang w:val="en-CA"/>
          <w:rPrChange w:id="380" w:author="Hassen" w:date="2016-05-27T11:23:00Z">
            <w:rPr>
              <w:rFonts w:ascii="Times New Roman" w:hAnsi="Times New Roman"/>
              <w:lang w:val="en-GB"/>
            </w:rPr>
          </w:rPrChange>
        </w:rPr>
        <w:t xml:space="preserve"> </w:t>
      </w:r>
      <w:r w:rsidR="00FF4D80" w:rsidRPr="003A5638">
        <w:rPr>
          <w:rFonts w:ascii="Times New Roman" w:hAnsi="Times New Roman"/>
          <w:lang w:val="en-CA"/>
          <w:rPrChange w:id="381" w:author="Hassen" w:date="2016-05-27T11:23:00Z">
            <w:rPr>
              <w:rFonts w:ascii="Times New Roman" w:hAnsi="Times New Roman"/>
              <w:lang w:val="en-GB"/>
            </w:rPr>
          </w:rPrChange>
        </w:rPr>
        <w:t>components</w:t>
      </w:r>
      <w:r w:rsidRPr="003A5638">
        <w:rPr>
          <w:rFonts w:ascii="Times New Roman" w:hAnsi="Times New Roman"/>
          <w:lang w:val="en-CA"/>
          <w:rPrChange w:id="382" w:author="Hassen" w:date="2016-05-27T11:23:00Z">
            <w:rPr>
              <w:rFonts w:ascii="Times New Roman" w:hAnsi="Times New Roman"/>
              <w:lang w:val="en-GB"/>
            </w:rPr>
          </w:rPrChange>
        </w:rPr>
        <w:t xml:space="preserve">, and we </w:t>
      </w:r>
      <w:r w:rsidR="002C6F7F" w:rsidRPr="003A5638">
        <w:rPr>
          <w:rFonts w:ascii="Times New Roman" w:hAnsi="Times New Roman"/>
          <w:lang w:val="en-CA"/>
          <w:rPrChange w:id="383" w:author="Hassen" w:date="2016-05-27T11:23:00Z">
            <w:rPr>
              <w:rFonts w:ascii="Times New Roman" w:hAnsi="Times New Roman"/>
              <w:lang w:val="en-GB"/>
            </w:rPr>
          </w:rPrChange>
        </w:rPr>
        <w:t xml:space="preserve">then </w:t>
      </w:r>
      <w:r w:rsidRPr="003A5638">
        <w:rPr>
          <w:rFonts w:ascii="Times New Roman" w:hAnsi="Times New Roman"/>
          <w:lang w:val="en-CA"/>
          <w:rPrChange w:id="384" w:author="Hassen" w:date="2016-05-27T11:23:00Z">
            <w:rPr>
              <w:rFonts w:ascii="Times New Roman" w:hAnsi="Times New Roman"/>
              <w:lang w:val="en-GB"/>
            </w:rPr>
          </w:rPrChange>
        </w:rPr>
        <w:t>will see how each of the component</w:t>
      </w:r>
      <w:r w:rsidR="003050F4" w:rsidRPr="003A5638">
        <w:rPr>
          <w:rFonts w:ascii="Times New Roman" w:hAnsi="Times New Roman"/>
          <w:lang w:val="en-CA"/>
          <w:rPrChange w:id="385" w:author="Hassen" w:date="2016-05-27T11:23:00Z">
            <w:rPr>
              <w:rFonts w:ascii="Times New Roman" w:hAnsi="Times New Roman"/>
              <w:lang w:val="en-GB"/>
            </w:rPr>
          </w:rPrChange>
        </w:rPr>
        <w:t>s</w:t>
      </w:r>
      <w:r w:rsidRPr="003A5638">
        <w:rPr>
          <w:rFonts w:ascii="Times New Roman" w:hAnsi="Times New Roman"/>
          <w:lang w:val="en-CA"/>
          <w:rPrChange w:id="386" w:author="Hassen" w:date="2016-05-27T11:23:00Z">
            <w:rPr>
              <w:rFonts w:ascii="Times New Roman" w:hAnsi="Times New Roman"/>
              <w:lang w:val="en-GB"/>
            </w:rPr>
          </w:rPrChange>
        </w:rPr>
        <w:t xml:space="preserve"> is generated</w:t>
      </w:r>
      <w:r w:rsidR="00BD524B" w:rsidRPr="003A5638">
        <w:rPr>
          <w:rFonts w:ascii="Times New Roman" w:hAnsi="Times New Roman"/>
          <w:lang w:val="en-CA"/>
          <w:rPrChange w:id="387" w:author="Hassen" w:date="2016-05-27T11:23:00Z">
            <w:rPr>
              <w:rFonts w:ascii="Times New Roman" w:hAnsi="Times New Roman"/>
              <w:lang w:val="en-GB"/>
            </w:rPr>
          </w:rPrChange>
        </w:rPr>
        <w:t>:</w:t>
      </w:r>
      <w:r w:rsidR="002710B7" w:rsidRPr="003A5638">
        <w:rPr>
          <w:rFonts w:ascii="Times New Roman" w:hAnsi="Times New Roman"/>
          <w:lang w:val="en-CA"/>
          <w:rPrChange w:id="388" w:author="Hassen" w:date="2016-05-27T11:23:00Z">
            <w:rPr>
              <w:rFonts w:ascii="Times New Roman" w:hAnsi="Times New Roman"/>
              <w:lang w:val="en-GB"/>
            </w:rPr>
          </w:rPrChange>
        </w:rPr>
        <w:t xml:space="preserve"> </w:t>
      </w:r>
    </w:p>
    <w:p w14:paraId="7EA48D13" w14:textId="77777777" w:rsidR="003371F8" w:rsidRPr="003A5638" w:rsidRDefault="003371F8" w:rsidP="002710B7">
      <w:pPr>
        <w:jc w:val="both"/>
        <w:rPr>
          <w:rFonts w:ascii="Times New Roman" w:hAnsi="Times New Roman"/>
          <w:lang w:val="en-CA"/>
          <w:rPrChange w:id="389" w:author="Hassen" w:date="2016-05-27T11:23:00Z">
            <w:rPr>
              <w:rFonts w:ascii="Times New Roman" w:hAnsi="Times New Roman"/>
              <w:lang w:val="en-GB"/>
            </w:rPr>
          </w:rPrChange>
        </w:rPr>
      </w:pPr>
    </w:p>
    <w:p w14:paraId="7E8DAA1E" w14:textId="26E37A6F" w:rsidR="00D00532" w:rsidRPr="003A5638" w:rsidRDefault="00D00532" w:rsidP="002710B7">
      <w:pPr>
        <w:jc w:val="both"/>
        <w:rPr>
          <w:rFonts w:ascii="Times New Roman" w:hAnsi="Times New Roman"/>
          <w:lang w:val="en-CA"/>
          <w:rPrChange w:id="390" w:author="Hassen" w:date="2016-05-27T11:23:00Z">
            <w:rPr>
              <w:rFonts w:ascii="Times New Roman" w:hAnsi="Times New Roman"/>
              <w:lang w:val="en-GB"/>
            </w:rPr>
          </w:rPrChange>
        </w:rPr>
      </w:pPr>
      <w:r w:rsidRPr="003A5638">
        <w:rPr>
          <w:rFonts w:ascii="Times New Roman" w:hAnsi="Times New Roman"/>
          <w:lang w:val="en-CA"/>
          <w:rPrChange w:id="391" w:author="Hassen" w:date="2016-05-27T11:23:00Z">
            <w:rPr>
              <w:rFonts w:ascii="Times New Roman" w:hAnsi="Times New Roman"/>
              <w:lang w:val="en-GB"/>
            </w:rPr>
          </w:rPrChange>
        </w:rPr>
        <w:t>T</w:t>
      </w:r>
      <w:r w:rsidR="00BD524B" w:rsidRPr="003A5638">
        <w:rPr>
          <w:rFonts w:ascii="Times New Roman" w:hAnsi="Times New Roman"/>
          <w:lang w:val="en-CA"/>
          <w:rPrChange w:id="392" w:author="Hassen" w:date="2016-05-27T11:23:00Z">
            <w:rPr>
              <w:rFonts w:ascii="Times New Roman" w:hAnsi="Times New Roman"/>
              <w:lang w:val="en-GB"/>
            </w:rPr>
          </w:rPrChange>
        </w:rPr>
        <w:t xml:space="preserve">he first </w:t>
      </w:r>
      <w:r w:rsidR="00FF4D80" w:rsidRPr="003A5638">
        <w:rPr>
          <w:rFonts w:ascii="Times New Roman" w:hAnsi="Times New Roman"/>
          <w:lang w:val="en-CA"/>
          <w:rPrChange w:id="393" w:author="Hassen" w:date="2016-05-27T11:23:00Z">
            <w:rPr>
              <w:rFonts w:ascii="Times New Roman" w:hAnsi="Times New Roman"/>
              <w:lang w:val="en-GB"/>
            </w:rPr>
          </w:rPrChange>
        </w:rPr>
        <w:t>component</w:t>
      </w:r>
      <w:r w:rsidR="00BD524B" w:rsidRPr="003A5638">
        <w:rPr>
          <w:rFonts w:ascii="Times New Roman" w:hAnsi="Times New Roman"/>
          <w:lang w:val="en-CA"/>
          <w:rPrChange w:id="394" w:author="Hassen" w:date="2016-05-27T11:23:00Z">
            <w:rPr>
              <w:rFonts w:ascii="Times New Roman" w:hAnsi="Times New Roman"/>
              <w:lang w:val="en-GB"/>
            </w:rPr>
          </w:rPrChange>
        </w:rPr>
        <w:t xml:space="preserve"> on the right hand side of the equation represents the population average </w:t>
      </w:r>
      <w:r w:rsidR="0081004B" w:rsidRPr="003A5638">
        <w:rPr>
          <w:rFonts w:ascii="Symbol" w:hAnsi="Symbol"/>
          <w:i/>
          <w:lang w:val="en-CA"/>
          <w:rPrChange w:id="395" w:author="Hassen" w:date="2016-05-27T11:23:00Z">
            <w:rPr>
              <w:rFonts w:ascii="Symbol" w:hAnsi="Symbol"/>
              <w:i/>
              <w:lang w:val="en-GB"/>
            </w:rPr>
          </w:rPrChange>
        </w:rPr>
        <w:t></w:t>
      </w:r>
      <w:r w:rsidR="00536A81" w:rsidRPr="003A5638">
        <w:rPr>
          <w:rFonts w:ascii="Times New Roman" w:hAnsi="Times New Roman"/>
          <w:i/>
          <w:vertAlign w:val="subscript"/>
          <w:lang w:val="en-CA"/>
          <w:rPrChange w:id="396" w:author="Hassen" w:date="2016-05-27T11:23:00Z">
            <w:rPr>
              <w:rFonts w:ascii="Times New Roman" w:hAnsi="Times New Roman"/>
              <w:i/>
              <w:vertAlign w:val="subscript"/>
              <w:lang w:val="en-GB"/>
            </w:rPr>
          </w:rPrChange>
        </w:rPr>
        <w:t>0</w:t>
      </w:r>
      <w:r w:rsidR="00BD524B" w:rsidRPr="003A5638">
        <w:rPr>
          <w:rFonts w:ascii="Times New Roman" w:hAnsi="Times New Roman"/>
          <w:i/>
          <w:vertAlign w:val="subscript"/>
          <w:lang w:val="en-CA"/>
          <w:rPrChange w:id="397" w:author="Hassen" w:date="2016-05-27T11:23:00Z">
            <w:rPr>
              <w:rFonts w:ascii="Times New Roman" w:hAnsi="Times New Roman"/>
              <w:i/>
              <w:vertAlign w:val="subscript"/>
              <w:lang w:val="en-GB"/>
            </w:rPr>
          </w:rPrChange>
        </w:rPr>
        <w:t>y</w:t>
      </w:r>
      <w:r w:rsidR="00BD524B" w:rsidRPr="003A5638">
        <w:rPr>
          <w:rFonts w:ascii="Times New Roman" w:hAnsi="Times New Roman"/>
          <w:lang w:val="en-CA"/>
          <w:rPrChange w:id="398" w:author="Hassen" w:date="2016-05-27T11:23:00Z">
            <w:rPr>
              <w:rFonts w:ascii="Times New Roman" w:hAnsi="Times New Roman"/>
              <w:lang w:val="en-GB"/>
            </w:rPr>
          </w:rPrChange>
        </w:rPr>
        <w:t xml:space="preserve"> for the trait </w:t>
      </w:r>
      <w:r w:rsidR="00BD524B" w:rsidRPr="003A5638">
        <w:rPr>
          <w:rFonts w:ascii="Times New Roman" w:hAnsi="Times New Roman"/>
          <w:i/>
          <w:lang w:val="en-CA"/>
          <w:rPrChange w:id="399" w:author="Hassen" w:date="2016-05-27T11:23:00Z">
            <w:rPr>
              <w:rFonts w:ascii="Times New Roman" w:hAnsi="Times New Roman"/>
              <w:i/>
              <w:lang w:val="en-GB"/>
            </w:rPr>
          </w:rPrChange>
        </w:rPr>
        <w:t>y</w:t>
      </w:r>
      <w:r w:rsidR="00BD524B" w:rsidRPr="003A5638">
        <w:rPr>
          <w:rFonts w:ascii="Times New Roman" w:hAnsi="Times New Roman"/>
          <w:lang w:val="en-CA"/>
          <w:rPrChange w:id="400" w:author="Hassen" w:date="2016-05-27T11:23:00Z">
            <w:rPr>
              <w:rFonts w:ascii="Times New Roman" w:hAnsi="Times New Roman"/>
              <w:lang w:val="en-GB"/>
            </w:rPr>
          </w:rPrChange>
        </w:rPr>
        <w:t>, and the deviation of each individual</w:t>
      </w:r>
      <w:r w:rsidR="00600552" w:rsidRPr="003A5638">
        <w:rPr>
          <w:rFonts w:ascii="Times New Roman" w:hAnsi="Times New Roman"/>
          <w:lang w:val="en-CA"/>
          <w:rPrChange w:id="401" w:author="Hassen" w:date="2016-05-27T11:23:00Z">
            <w:rPr>
              <w:rFonts w:ascii="Times New Roman" w:hAnsi="Times New Roman"/>
              <w:lang w:val="en-GB"/>
            </w:rPr>
          </w:rPrChange>
        </w:rPr>
        <w:t>’s</w:t>
      </w:r>
      <w:r w:rsidR="00BD524B" w:rsidRPr="003A5638">
        <w:rPr>
          <w:rFonts w:ascii="Times New Roman" w:hAnsi="Times New Roman"/>
          <w:lang w:val="en-CA"/>
          <w:rPrChange w:id="402" w:author="Hassen" w:date="2016-05-27T11:23:00Z">
            <w:rPr>
              <w:rFonts w:ascii="Times New Roman" w:hAnsi="Times New Roman"/>
              <w:lang w:val="en-GB"/>
            </w:rPr>
          </w:rPrChange>
        </w:rPr>
        <w:t xml:space="preserve"> trait mean </w:t>
      </w:r>
      <w:r w:rsidR="00600552" w:rsidRPr="003A5638">
        <w:rPr>
          <w:rFonts w:ascii="Times New Roman" w:hAnsi="Times New Roman"/>
          <w:lang w:val="en-CA"/>
          <w:rPrChange w:id="403" w:author="Hassen" w:date="2016-05-27T11:23:00Z">
            <w:rPr>
              <w:rFonts w:ascii="Times New Roman" w:hAnsi="Times New Roman"/>
              <w:lang w:val="en-GB"/>
            </w:rPr>
          </w:rPrChange>
        </w:rPr>
        <w:t xml:space="preserve">from </w:t>
      </w:r>
      <w:r w:rsidR="00BD524B" w:rsidRPr="003A5638">
        <w:rPr>
          <w:rFonts w:ascii="Times New Roman" w:hAnsi="Times New Roman"/>
          <w:lang w:val="en-CA"/>
          <w:rPrChange w:id="404" w:author="Hassen" w:date="2016-05-27T11:23:00Z">
            <w:rPr>
              <w:rFonts w:ascii="Times New Roman" w:hAnsi="Times New Roman"/>
              <w:lang w:val="en-GB"/>
            </w:rPr>
          </w:rPrChange>
        </w:rPr>
        <w:t>that population average</w:t>
      </w:r>
      <w:r w:rsidR="00600552" w:rsidRPr="003A5638">
        <w:rPr>
          <w:rFonts w:ascii="Times New Roman" w:hAnsi="Times New Roman"/>
          <w:lang w:val="en-CA"/>
          <w:rPrChange w:id="405" w:author="Hassen" w:date="2016-05-27T11:23:00Z">
            <w:rPr>
              <w:rFonts w:ascii="Times New Roman" w:hAnsi="Times New Roman"/>
              <w:lang w:val="en-GB"/>
            </w:rPr>
          </w:rPrChange>
        </w:rPr>
        <w:t xml:space="preserve"> (</w:t>
      </w:r>
      <w:proofErr w:type="spellStart"/>
      <w:r w:rsidR="00E86345" w:rsidRPr="003A5638">
        <w:rPr>
          <w:rFonts w:ascii="Times New Roman" w:hAnsi="Times New Roman"/>
          <w:i/>
          <w:lang w:val="en-CA"/>
          <w:rPrChange w:id="406" w:author="Hassen" w:date="2016-05-27T11:23:00Z">
            <w:rPr>
              <w:rFonts w:ascii="Times New Roman" w:hAnsi="Times New Roman"/>
              <w:i/>
              <w:lang w:val="en-GB"/>
            </w:rPr>
          </w:rPrChange>
        </w:rPr>
        <w:t>I</w:t>
      </w:r>
      <w:r w:rsidR="00600552" w:rsidRPr="003A5638">
        <w:rPr>
          <w:rFonts w:ascii="Times New Roman" w:hAnsi="Times New Roman"/>
          <w:i/>
          <w:vertAlign w:val="subscript"/>
          <w:lang w:val="en-CA"/>
          <w:rPrChange w:id="407" w:author="Hassen" w:date="2016-05-27T11:23:00Z">
            <w:rPr>
              <w:rFonts w:ascii="Times New Roman" w:hAnsi="Times New Roman"/>
              <w:i/>
              <w:vertAlign w:val="subscript"/>
              <w:lang w:val="en-GB"/>
            </w:rPr>
          </w:rPrChange>
        </w:rPr>
        <w:t>y</w:t>
      </w:r>
      <w:r w:rsidR="00665A08" w:rsidRPr="003A5638">
        <w:rPr>
          <w:rFonts w:ascii="Times New Roman" w:hAnsi="Times New Roman"/>
          <w:i/>
          <w:vertAlign w:val="subscript"/>
          <w:lang w:val="en-CA"/>
          <w:rPrChange w:id="408" w:author="Hassen" w:date="2016-05-27T11:23:00Z">
            <w:rPr>
              <w:rFonts w:ascii="Times New Roman" w:hAnsi="Times New Roman"/>
              <w:i/>
              <w:vertAlign w:val="subscript"/>
              <w:lang w:val="en-GB"/>
            </w:rPr>
          </w:rPrChange>
        </w:rPr>
        <w:t>i</w:t>
      </w:r>
      <w:proofErr w:type="spellEnd"/>
      <w:r w:rsidR="00600552" w:rsidRPr="003A5638">
        <w:rPr>
          <w:rFonts w:ascii="Times New Roman" w:hAnsi="Times New Roman"/>
          <w:lang w:val="en-CA"/>
          <w:rPrChange w:id="409" w:author="Hassen" w:date="2016-05-27T11:23:00Z">
            <w:rPr>
              <w:rFonts w:ascii="Times New Roman" w:hAnsi="Times New Roman"/>
              <w:lang w:val="en-GB"/>
            </w:rPr>
          </w:rPrChange>
        </w:rPr>
        <w:t>, generally called individual level or individual intercept)</w:t>
      </w:r>
      <w:r w:rsidR="00BD524B" w:rsidRPr="003A5638">
        <w:rPr>
          <w:rFonts w:ascii="Times New Roman" w:hAnsi="Times New Roman"/>
          <w:lang w:val="en-CA"/>
          <w:rPrChange w:id="410" w:author="Hassen" w:date="2016-05-27T11:23:00Z">
            <w:rPr>
              <w:rFonts w:ascii="Times New Roman" w:hAnsi="Times New Roman"/>
              <w:lang w:val="en-GB"/>
            </w:rPr>
          </w:rPrChange>
        </w:rPr>
        <w:t>.</w:t>
      </w:r>
      <w:r w:rsidR="00FF4D80" w:rsidRPr="003A5638">
        <w:rPr>
          <w:rFonts w:ascii="Times New Roman" w:hAnsi="Times New Roman"/>
          <w:lang w:val="en-CA"/>
          <w:rPrChange w:id="411" w:author="Hassen" w:date="2016-05-27T11:23:00Z">
            <w:rPr>
              <w:rFonts w:ascii="Times New Roman" w:hAnsi="Times New Roman"/>
              <w:lang w:val="en-GB"/>
            </w:rPr>
          </w:rPrChange>
        </w:rPr>
        <w:t xml:space="preserve"> All the other elements occurring on the right</w:t>
      </w:r>
      <w:r w:rsidR="0081004B" w:rsidRPr="003A5638">
        <w:rPr>
          <w:rFonts w:ascii="Times New Roman" w:hAnsi="Times New Roman"/>
          <w:lang w:val="en-CA"/>
          <w:rPrChange w:id="412" w:author="Hassen" w:date="2016-05-27T11:23:00Z">
            <w:rPr>
              <w:rFonts w:ascii="Times New Roman" w:hAnsi="Times New Roman"/>
              <w:lang w:val="en-GB"/>
            </w:rPr>
          </w:rPrChange>
        </w:rPr>
        <w:t xml:space="preserve"> hand side of </w:t>
      </w:r>
      <w:r w:rsidR="00FF4D80" w:rsidRPr="003A5638">
        <w:rPr>
          <w:rFonts w:ascii="Times New Roman" w:hAnsi="Times New Roman"/>
          <w:lang w:val="en-CA"/>
          <w:rPrChange w:id="413" w:author="Hassen" w:date="2016-05-27T11:23:00Z">
            <w:rPr>
              <w:rFonts w:ascii="Times New Roman" w:hAnsi="Times New Roman"/>
              <w:lang w:val="en-GB"/>
            </w:rPr>
          </w:rPrChange>
        </w:rPr>
        <w:t xml:space="preserve">the equation represent </w:t>
      </w:r>
      <w:r w:rsidR="00600552" w:rsidRPr="003A5638">
        <w:rPr>
          <w:rFonts w:ascii="Times New Roman" w:hAnsi="Times New Roman"/>
          <w:lang w:val="en-CA"/>
          <w:rPrChange w:id="414" w:author="Hassen" w:date="2016-05-27T11:23:00Z">
            <w:rPr>
              <w:rFonts w:ascii="Times New Roman" w:hAnsi="Times New Roman"/>
              <w:lang w:val="en-GB"/>
            </w:rPr>
          </w:rPrChange>
        </w:rPr>
        <w:t xml:space="preserve">also </w:t>
      </w:r>
      <w:r w:rsidR="00FF4D80" w:rsidRPr="003A5638">
        <w:rPr>
          <w:rFonts w:ascii="Times New Roman" w:hAnsi="Times New Roman"/>
          <w:lang w:val="en-CA"/>
          <w:rPrChange w:id="415" w:author="Hassen" w:date="2016-05-27T11:23:00Z">
            <w:rPr>
              <w:rFonts w:ascii="Times New Roman" w:hAnsi="Times New Roman"/>
              <w:lang w:val="en-GB"/>
            </w:rPr>
          </w:rPrChange>
        </w:rPr>
        <w:t xml:space="preserve">deviations from the average of the trait in that population. </w:t>
      </w:r>
    </w:p>
    <w:p w14:paraId="601AC92C" w14:textId="77777777" w:rsidR="003371F8" w:rsidRPr="003A5638" w:rsidRDefault="003371F8" w:rsidP="002710B7">
      <w:pPr>
        <w:jc w:val="both"/>
        <w:rPr>
          <w:rFonts w:ascii="Times New Roman" w:hAnsi="Times New Roman"/>
          <w:lang w:val="en-CA"/>
          <w:rPrChange w:id="416" w:author="Hassen" w:date="2016-05-27T11:23:00Z">
            <w:rPr>
              <w:rFonts w:ascii="Times New Roman" w:hAnsi="Times New Roman"/>
              <w:lang w:val="en-GB"/>
            </w:rPr>
          </w:rPrChange>
        </w:rPr>
      </w:pPr>
    </w:p>
    <w:p w14:paraId="7E5B6E53" w14:textId="61ADEA4A" w:rsidR="00D00532" w:rsidRPr="003A5638" w:rsidRDefault="00FF4D80" w:rsidP="002710B7">
      <w:pPr>
        <w:jc w:val="both"/>
        <w:rPr>
          <w:rFonts w:ascii="Times New Roman" w:hAnsi="Times New Roman"/>
          <w:lang w:val="en-CA"/>
          <w:rPrChange w:id="417" w:author="Hassen" w:date="2016-05-27T11:23:00Z">
            <w:rPr>
              <w:rFonts w:ascii="Times New Roman" w:hAnsi="Times New Roman"/>
              <w:lang w:val="en-GB"/>
            </w:rPr>
          </w:rPrChange>
        </w:rPr>
      </w:pPr>
      <w:r w:rsidRPr="003A5638">
        <w:rPr>
          <w:rFonts w:ascii="Times New Roman" w:hAnsi="Times New Roman"/>
          <w:lang w:val="en-CA"/>
          <w:rPrChange w:id="418" w:author="Hassen" w:date="2016-05-27T11:23:00Z">
            <w:rPr>
              <w:rFonts w:ascii="Times New Roman" w:hAnsi="Times New Roman"/>
              <w:lang w:val="en-GB"/>
            </w:rPr>
          </w:rPrChange>
        </w:rPr>
        <w:t xml:space="preserve">Let’s </w:t>
      </w:r>
      <w:r w:rsidR="000E56D5" w:rsidRPr="003A5638">
        <w:rPr>
          <w:rFonts w:ascii="Times New Roman" w:hAnsi="Times New Roman"/>
          <w:lang w:val="en-CA"/>
          <w:rPrChange w:id="419" w:author="Hassen" w:date="2016-05-27T11:23:00Z">
            <w:rPr>
              <w:rFonts w:ascii="Times New Roman" w:hAnsi="Times New Roman"/>
              <w:lang w:val="en-GB"/>
            </w:rPr>
          </w:rPrChange>
        </w:rPr>
        <w:t xml:space="preserve">now </w:t>
      </w:r>
      <w:r w:rsidRPr="003A5638">
        <w:rPr>
          <w:rFonts w:ascii="Times New Roman" w:hAnsi="Times New Roman"/>
          <w:lang w:val="en-CA"/>
          <w:rPrChange w:id="420" w:author="Hassen" w:date="2016-05-27T11:23:00Z">
            <w:rPr>
              <w:rFonts w:ascii="Times New Roman" w:hAnsi="Times New Roman"/>
              <w:lang w:val="en-GB"/>
            </w:rPr>
          </w:rPrChange>
        </w:rPr>
        <w:t xml:space="preserve">go </w:t>
      </w:r>
      <w:r w:rsidR="000E56D5" w:rsidRPr="003A5638">
        <w:rPr>
          <w:rFonts w:ascii="Times New Roman" w:hAnsi="Times New Roman"/>
          <w:lang w:val="en-CA"/>
          <w:rPrChange w:id="421" w:author="Hassen" w:date="2016-05-27T11:23:00Z">
            <w:rPr>
              <w:rFonts w:ascii="Times New Roman" w:hAnsi="Times New Roman"/>
              <w:lang w:val="en-GB"/>
            </w:rPr>
          </w:rPrChange>
        </w:rPr>
        <w:t xml:space="preserve">to the end of the equation, where </w:t>
      </w:r>
      <w:r w:rsidR="00600552" w:rsidRPr="003A5638">
        <w:rPr>
          <w:rFonts w:ascii="Times New Roman" w:hAnsi="Times New Roman"/>
          <w:lang w:val="en-CA"/>
          <w:rPrChange w:id="422" w:author="Hassen" w:date="2016-05-27T11:23:00Z">
            <w:rPr>
              <w:rFonts w:ascii="Times New Roman" w:hAnsi="Times New Roman"/>
              <w:lang w:val="en-GB"/>
            </w:rPr>
          </w:rPrChange>
        </w:rPr>
        <w:t xml:space="preserve">we find </w:t>
      </w:r>
      <w:r w:rsidR="000E56D5" w:rsidRPr="003A5638">
        <w:rPr>
          <w:rFonts w:ascii="Times New Roman" w:hAnsi="Times New Roman"/>
          <w:lang w:val="en-CA"/>
          <w:rPrChange w:id="423" w:author="Hassen" w:date="2016-05-27T11:23:00Z">
            <w:rPr>
              <w:rFonts w:ascii="Times New Roman" w:hAnsi="Times New Roman"/>
              <w:lang w:val="en-GB"/>
            </w:rPr>
          </w:rPrChange>
        </w:rPr>
        <w:t xml:space="preserve">the </w:t>
      </w:r>
      <w:del w:id="424" w:author="Haycen" w:date="2016-05-01T20:16:00Z">
        <w:r w:rsidR="000E56D5" w:rsidRPr="003A5638" w:rsidDel="00484FB1">
          <w:rPr>
            <w:rFonts w:ascii="Times New Roman" w:hAnsi="Times New Roman"/>
            <w:lang w:val="en-CA"/>
            <w:rPrChange w:id="425" w:author="Hassen" w:date="2016-05-27T11:23:00Z">
              <w:rPr>
                <w:rFonts w:ascii="Times New Roman" w:hAnsi="Times New Roman"/>
                <w:lang w:val="en-GB"/>
              </w:rPr>
            </w:rPrChange>
          </w:rPr>
          <w:delText xml:space="preserve">error </w:delText>
        </w:r>
      </w:del>
      <w:ins w:id="426" w:author="Haycen" w:date="2016-05-01T20:16:00Z">
        <w:r w:rsidR="00484FB1" w:rsidRPr="003A5638">
          <w:rPr>
            <w:rFonts w:ascii="Times New Roman" w:hAnsi="Times New Roman"/>
            <w:lang w:val="en-CA"/>
            <w:rPrChange w:id="427" w:author="Hassen" w:date="2016-05-27T11:23:00Z">
              <w:rPr>
                <w:rFonts w:ascii="Times New Roman" w:hAnsi="Times New Roman"/>
                <w:lang w:val="en-GB"/>
              </w:rPr>
            </w:rPrChange>
          </w:rPr>
          <w:t xml:space="preserve">residual </w:t>
        </w:r>
      </w:ins>
      <w:proofErr w:type="spellStart"/>
      <w:r w:rsidR="00EC5090" w:rsidRPr="003A5638">
        <w:rPr>
          <w:rFonts w:ascii="Times New Roman" w:hAnsi="Times New Roman"/>
          <w:i/>
          <w:lang w:val="en-CA"/>
          <w:rPrChange w:id="428" w:author="Hassen" w:date="2016-05-27T11:23:00Z">
            <w:rPr>
              <w:rFonts w:ascii="Times New Roman" w:hAnsi="Times New Roman"/>
              <w:i/>
              <w:lang w:val="en-GB"/>
            </w:rPr>
          </w:rPrChange>
        </w:rPr>
        <w:t>e</w:t>
      </w:r>
      <w:r w:rsidR="000E56D5" w:rsidRPr="003A5638">
        <w:rPr>
          <w:rFonts w:ascii="Times New Roman" w:hAnsi="Times New Roman"/>
          <w:i/>
          <w:vertAlign w:val="subscript"/>
          <w:lang w:val="en-CA"/>
          <w:rPrChange w:id="429" w:author="Hassen" w:date="2016-05-27T11:23:00Z">
            <w:rPr>
              <w:rFonts w:ascii="Times New Roman" w:hAnsi="Times New Roman"/>
              <w:i/>
              <w:vertAlign w:val="subscript"/>
              <w:lang w:val="en-GB"/>
            </w:rPr>
          </w:rPrChange>
        </w:rPr>
        <w:t>y</w:t>
      </w:r>
      <w:r w:rsidR="00665A08" w:rsidRPr="003A5638">
        <w:rPr>
          <w:rFonts w:ascii="Times New Roman" w:hAnsi="Times New Roman"/>
          <w:i/>
          <w:vertAlign w:val="subscript"/>
          <w:lang w:val="en-CA"/>
          <w:rPrChange w:id="430" w:author="Hassen" w:date="2016-05-27T11:23:00Z">
            <w:rPr>
              <w:rFonts w:ascii="Times New Roman" w:hAnsi="Times New Roman"/>
              <w:i/>
              <w:vertAlign w:val="subscript"/>
              <w:lang w:val="en-GB"/>
            </w:rPr>
          </w:rPrChange>
        </w:rPr>
        <w:t>hi</w:t>
      </w:r>
      <w:r w:rsidR="00EC5090" w:rsidRPr="003A5638">
        <w:rPr>
          <w:rFonts w:ascii="Times New Roman" w:hAnsi="Times New Roman"/>
          <w:i/>
          <w:vertAlign w:val="subscript"/>
          <w:lang w:val="en-CA"/>
          <w:rPrChange w:id="431" w:author="Hassen" w:date="2016-05-27T11:23:00Z">
            <w:rPr>
              <w:rFonts w:ascii="Times New Roman" w:hAnsi="Times New Roman"/>
              <w:i/>
              <w:vertAlign w:val="subscript"/>
              <w:lang w:val="en-GB"/>
            </w:rPr>
          </w:rPrChange>
        </w:rPr>
        <w:t>j</w:t>
      </w:r>
      <w:proofErr w:type="spellEnd"/>
      <w:ins w:id="432" w:author="Haycen" w:date="2016-05-01T20:22:00Z">
        <w:r w:rsidR="004B6DD1" w:rsidRPr="003A5638">
          <w:rPr>
            <w:rFonts w:ascii="Times New Roman" w:hAnsi="Times New Roman"/>
            <w:lang w:val="en-CA"/>
            <w:rPrChange w:id="433" w:author="Hassen" w:date="2016-05-27T11:23:00Z">
              <w:rPr>
                <w:rFonts w:ascii="Times New Roman" w:hAnsi="Times New Roman"/>
                <w:lang w:val="en-GB"/>
              </w:rPr>
            </w:rPrChange>
          </w:rPr>
          <w:t xml:space="preserve">. </w:t>
        </w:r>
      </w:ins>
      <w:ins w:id="434" w:author="Haycen" w:date="2016-05-01T20:23:00Z">
        <w:r w:rsidR="004B6DD1" w:rsidRPr="003A5638">
          <w:rPr>
            <w:rFonts w:ascii="Times New Roman" w:hAnsi="Times New Roman"/>
            <w:lang w:val="en-CA"/>
            <w:rPrChange w:id="435" w:author="Hassen" w:date="2016-05-27T11:23:00Z">
              <w:rPr>
                <w:rFonts w:ascii="Times New Roman" w:hAnsi="Times New Roman"/>
                <w:lang w:val="en-GB"/>
              </w:rPr>
            </w:rPrChange>
          </w:rPr>
          <w:t xml:space="preserve">The residual term represents </w:t>
        </w:r>
      </w:ins>
      <w:del w:id="436" w:author="Haycen" w:date="2016-05-01T20:16:00Z">
        <w:r w:rsidR="000E56D5" w:rsidRPr="003A5638" w:rsidDel="00484FB1">
          <w:rPr>
            <w:rFonts w:ascii="Times New Roman" w:hAnsi="Times New Roman"/>
            <w:i/>
            <w:lang w:val="en-CA"/>
            <w:rPrChange w:id="437" w:author="Hassen" w:date="2016-05-27T11:23:00Z">
              <w:rPr>
                <w:rFonts w:ascii="Times New Roman" w:hAnsi="Times New Roman"/>
                <w:i/>
                <w:lang w:val="en-GB"/>
              </w:rPr>
            </w:rPrChange>
          </w:rPr>
          <w:delText>.</w:delText>
        </w:r>
        <w:r w:rsidR="000E56D5" w:rsidRPr="003A5638" w:rsidDel="00484FB1">
          <w:rPr>
            <w:rFonts w:ascii="Times New Roman" w:hAnsi="Times New Roman"/>
            <w:lang w:val="en-CA"/>
            <w:rPrChange w:id="438" w:author="Hassen" w:date="2016-05-27T11:23:00Z">
              <w:rPr>
                <w:rFonts w:ascii="Times New Roman" w:hAnsi="Times New Roman"/>
                <w:lang w:val="en-GB"/>
              </w:rPr>
            </w:rPrChange>
          </w:rPr>
          <w:delText xml:space="preserve"> </w:delText>
        </w:r>
      </w:del>
      <w:ins w:id="439" w:author="Haycen" w:date="2016-05-01T20:17:00Z">
        <w:r w:rsidR="00484FB1" w:rsidRPr="003A5638">
          <w:rPr>
            <w:rFonts w:ascii="Times New Roman" w:hAnsi="Times New Roman"/>
            <w:lang w:val="en-CA"/>
            <w:rPrChange w:id="440" w:author="Hassen" w:date="2016-05-27T11:23:00Z">
              <w:rPr>
                <w:rFonts w:ascii="Times New Roman" w:hAnsi="Times New Roman"/>
                <w:lang w:val="en-GB"/>
              </w:rPr>
            </w:rPrChange>
          </w:rPr>
          <w:t>unaccounted effect</w:t>
        </w:r>
      </w:ins>
      <w:ins w:id="441" w:author="Haycen" w:date="2016-05-01T20:25:00Z">
        <w:r w:rsidR="00C659F0" w:rsidRPr="003A5638">
          <w:rPr>
            <w:rFonts w:ascii="Times New Roman" w:hAnsi="Times New Roman"/>
            <w:lang w:val="en-CA"/>
            <w:rPrChange w:id="442" w:author="Hassen" w:date="2016-05-27T11:23:00Z">
              <w:rPr>
                <w:rFonts w:ascii="Times New Roman" w:hAnsi="Times New Roman"/>
                <w:lang w:val="en-GB"/>
              </w:rPr>
            </w:rPrChange>
          </w:rPr>
          <w:t>s</w:t>
        </w:r>
      </w:ins>
      <w:ins w:id="443" w:author="Haycen" w:date="2016-05-01T20:17:00Z">
        <w:r w:rsidR="00484FB1" w:rsidRPr="003A5638">
          <w:rPr>
            <w:rFonts w:ascii="Times New Roman" w:hAnsi="Times New Roman"/>
            <w:lang w:val="en-CA"/>
            <w:rPrChange w:id="444" w:author="Hassen" w:date="2016-05-27T11:23:00Z">
              <w:rPr>
                <w:rFonts w:ascii="Times New Roman" w:hAnsi="Times New Roman"/>
                <w:lang w:val="en-GB"/>
              </w:rPr>
            </w:rPrChange>
          </w:rPr>
          <w:t xml:space="preserve"> on the phenotype</w:t>
        </w:r>
      </w:ins>
      <w:ins w:id="445" w:author="Haycen" w:date="2016-05-01T20:16:00Z">
        <w:r w:rsidR="004B6DD1" w:rsidRPr="003A5638">
          <w:rPr>
            <w:rFonts w:ascii="Times New Roman" w:hAnsi="Times New Roman"/>
            <w:lang w:val="en-CA"/>
            <w:rPrChange w:id="446" w:author="Hassen" w:date="2016-05-27T11:23:00Z">
              <w:rPr>
                <w:rFonts w:ascii="Times New Roman" w:hAnsi="Times New Roman"/>
                <w:lang w:val="en-GB"/>
              </w:rPr>
            </w:rPrChange>
          </w:rPr>
          <w:t xml:space="preserve"> which could </w:t>
        </w:r>
      </w:ins>
      <w:ins w:id="447" w:author="Haycen" w:date="2016-05-01T20:27:00Z">
        <w:r w:rsidR="00E262DD" w:rsidRPr="003A5638">
          <w:rPr>
            <w:rFonts w:ascii="Times New Roman" w:hAnsi="Times New Roman"/>
            <w:lang w:val="en-CA"/>
            <w:rPrChange w:id="448" w:author="Hassen" w:date="2016-05-27T11:23:00Z">
              <w:rPr>
                <w:rFonts w:ascii="Times New Roman" w:hAnsi="Times New Roman"/>
                <w:lang w:val="en-GB"/>
              </w:rPr>
            </w:rPrChange>
          </w:rPr>
          <w:t xml:space="preserve">be </w:t>
        </w:r>
      </w:ins>
      <w:ins w:id="449" w:author="Haycen" w:date="2016-05-01T20:23:00Z">
        <w:r w:rsidR="004B6DD1" w:rsidRPr="003A5638">
          <w:rPr>
            <w:rFonts w:ascii="Times New Roman" w:hAnsi="Times New Roman"/>
            <w:lang w:val="en-CA"/>
            <w:rPrChange w:id="450" w:author="Hassen" w:date="2016-05-27T11:23:00Z">
              <w:rPr>
                <w:rFonts w:ascii="Times New Roman" w:hAnsi="Times New Roman"/>
                <w:lang w:val="en-GB"/>
              </w:rPr>
            </w:rPrChange>
          </w:rPr>
          <w:t>biological effect</w:t>
        </w:r>
      </w:ins>
      <w:ins w:id="451" w:author="Haycen" w:date="2016-05-01T20:25:00Z">
        <w:r w:rsidR="00C659F0" w:rsidRPr="003A5638">
          <w:rPr>
            <w:rFonts w:ascii="Times New Roman" w:hAnsi="Times New Roman"/>
            <w:lang w:val="en-CA"/>
            <w:rPrChange w:id="452" w:author="Hassen" w:date="2016-05-27T11:23:00Z">
              <w:rPr>
                <w:rFonts w:ascii="Times New Roman" w:hAnsi="Times New Roman"/>
                <w:lang w:val="en-GB"/>
              </w:rPr>
            </w:rPrChange>
          </w:rPr>
          <w:t>s</w:t>
        </w:r>
      </w:ins>
      <w:ins w:id="453" w:author="Haycen" w:date="2016-05-01T20:23:00Z">
        <w:r w:rsidR="004B6DD1" w:rsidRPr="003A5638">
          <w:rPr>
            <w:rFonts w:ascii="Times New Roman" w:hAnsi="Times New Roman"/>
            <w:lang w:val="en-CA"/>
            <w:rPrChange w:id="454" w:author="Hassen" w:date="2016-05-27T11:23:00Z">
              <w:rPr>
                <w:rFonts w:ascii="Times New Roman" w:hAnsi="Times New Roman"/>
                <w:lang w:val="en-GB"/>
              </w:rPr>
            </w:rPrChange>
          </w:rPr>
          <w:t xml:space="preserve"> and/or measurement error</w:t>
        </w:r>
      </w:ins>
      <w:ins w:id="455" w:author="Haycen" w:date="2016-05-01T20:25:00Z">
        <w:r w:rsidR="00C659F0" w:rsidRPr="003A5638">
          <w:rPr>
            <w:rFonts w:ascii="Times New Roman" w:hAnsi="Times New Roman"/>
            <w:lang w:val="en-CA"/>
            <w:rPrChange w:id="456" w:author="Hassen" w:date="2016-05-27T11:23:00Z">
              <w:rPr>
                <w:rFonts w:ascii="Times New Roman" w:hAnsi="Times New Roman"/>
                <w:lang w:val="en-GB"/>
              </w:rPr>
            </w:rPrChange>
          </w:rPr>
          <w:t>s</w:t>
        </w:r>
      </w:ins>
      <w:ins w:id="457" w:author="Haycen" w:date="2016-05-01T20:23:00Z">
        <w:r w:rsidR="004B6DD1" w:rsidRPr="003A5638">
          <w:rPr>
            <w:rFonts w:ascii="Times New Roman" w:hAnsi="Times New Roman"/>
            <w:lang w:val="en-CA"/>
            <w:rPrChange w:id="458" w:author="Hassen" w:date="2016-05-27T11:23:00Z">
              <w:rPr>
                <w:rFonts w:ascii="Times New Roman" w:hAnsi="Times New Roman"/>
                <w:lang w:val="en-GB"/>
              </w:rPr>
            </w:rPrChange>
          </w:rPr>
          <w:t>.</w:t>
        </w:r>
      </w:ins>
      <w:ins w:id="459" w:author="Haycen" w:date="2016-05-01T20:16:00Z">
        <w:r w:rsidR="00484FB1" w:rsidRPr="003A5638">
          <w:rPr>
            <w:rFonts w:ascii="Times New Roman" w:hAnsi="Times New Roman"/>
            <w:lang w:val="en-CA"/>
            <w:rPrChange w:id="460" w:author="Hassen" w:date="2016-05-27T11:23:00Z">
              <w:rPr>
                <w:rFonts w:ascii="Times New Roman" w:hAnsi="Times New Roman"/>
                <w:lang w:val="en-GB"/>
              </w:rPr>
            </w:rPrChange>
          </w:rPr>
          <w:t xml:space="preserve"> </w:t>
        </w:r>
      </w:ins>
      <w:r w:rsidR="00D00532" w:rsidRPr="003A5638">
        <w:rPr>
          <w:rFonts w:ascii="Times New Roman" w:hAnsi="Times New Roman"/>
          <w:lang w:val="en-CA"/>
          <w:rPrChange w:id="461" w:author="Hassen" w:date="2016-05-27T11:23:00Z">
            <w:rPr>
              <w:rFonts w:ascii="Times New Roman" w:hAnsi="Times New Roman"/>
              <w:lang w:val="en-GB"/>
            </w:rPr>
          </w:rPrChange>
        </w:rPr>
        <w:t xml:space="preserve">At the left of the error term we have </w:t>
      </w:r>
      <w:proofErr w:type="spellStart"/>
      <w:r w:rsidR="00EB7BEE" w:rsidRPr="003A5638">
        <w:rPr>
          <w:rFonts w:ascii="Times New Roman" w:hAnsi="Times New Roman"/>
          <w:i/>
          <w:lang w:val="en-CA"/>
          <w:rPrChange w:id="462" w:author="Hassen" w:date="2016-05-27T11:23:00Z">
            <w:rPr>
              <w:rFonts w:ascii="Times New Roman" w:hAnsi="Times New Roman"/>
              <w:i/>
              <w:lang w:val="en-GB"/>
            </w:rPr>
          </w:rPrChange>
        </w:rPr>
        <w:t>G</w:t>
      </w:r>
      <w:r w:rsidR="00D00532" w:rsidRPr="003A5638">
        <w:rPr>
          <w:rFonts w:ascii="Times New Roman" w:hAnsi="Times New Roman"/>
          <w:i/>
          <w:vertAlign w:val="subscript"/>
          <w:lang w:val="en-CA"/>
          <w:rPrChange w:id="463" w:author="Hassen" w:date="2016-05-27T11:23:00Z">
            <w:rPr>
              <w:rFonts w:ascii="Times New Roman" w:hAnsi="Times New Roman"/>
              <w:i/>
              <w:vertAlign w:val="subscript"/>
              <w:lang w:val="en-GB"/>
            </w:rPr>
          </w:rPrChange>
        </w:rPr>
        <w:t>y</w:t>
      </w:r>
      <w:r w:rsidR="00EB7BEE" w:rsidRPr="003A5638">
        <w:rPr>
          <w:rFonts w:ascii="Times New Roman" w:hAnsi="Times New Roman"/>
          <w:i/>
          <w:vertAlign w:val="subscript"/>
          <w:lang w:val="en-CA"/>
          <w:rPrChange w:id="464" w:author="Hassen" w:date="2016-05-27T11:23:00Z">
            <w:rPr>
              <w:rFonts w:ascii="Times New Roman" w:hAnsi="Times New Roman"/>
              <w:i/>
              <w:vertAlign w:val="subscript"/>
              <w:lang w:val="en-GB"/>
            </w:rPr>
          </w:rPrChange>
        </w:rPr>
        <w:t>j</w:t>
      </w:r>
      <w:proofErr w:type="spellEnd"/>
      <w:r w:rsidR="00D00532" w:rsidRPr="003A5638">
        <w:rPr>
          <w:rFonts w:ascii="Times New Roman" w:hAnsi="Times New Roman"/>
          <w:lang w:val="en-CA"/>
          <w:rPrChange w:id="465" w:author="Hassen" w:date="2016-05-27T11:23:00Z">
            <w:rPr>
              <w:rFonts w:ascii="Times New Roman" w:hAnsi="Times New Roman"/>
              <w:lang w:val="en-GB"/>
            </w:rPr>
          </w:rPrChange>
        </w:rPr>
        <w:t xml:space="preserve"> that represents the deviation from the population average of trait </w:t>
      </w:r>
      <w:r w:rsidR="00D00532" w:rsidRPr="003A5638">
        <w:rPr>
          <w:rFonts w:ascii="Times New Roman" w:hAnsi="Times New Roman"/>
          <w:i/>
          <w:lang w:val="en-CA"/>
          <w:rPrChange w:id="466" w:author="Hassen" w:date="2016-05-27T11:23:00Z">
            <w:rPr>
              <w:rFonts w:ascii="Times New Roman" w:hAnsi="Times New Roman"/>
              <w:i/>
              <w:lang w:val="en-GB"/>
            </w:rPr>
          </w:rPrChange>
        </w:rPr>
        <w:t>y</w:t>
      </w:r>
      <w:r w:rsidR="00D00532" w:rsidRPr="003A5638">
        <w:rPr>
          <w:rFonts w:ascii="Times New Roman" w:hAnsi="Times New Roman"/>
          <w:lang w:val="en-CA"/>
          <w:rPrChange w:id="467" w:author="Hassen" w:date="2016-05-27T11:23:00Z">
            <w:rPr>
              <w:rFonts w:ascii="Times New Roman" w:hAnsi="Times New Roman"/>
              <w:lang w:val="en-GB"/>
            </w:rPr>
          </w:rPrChange>
        </w:rPr>
        <w:t xml:space="preserve"> for a group </w:t>
      </w:r>
      <w:r w:rsidR="006B13FF" w:rsidRPr="003A5638">
        <w:rPr>
          <w:rFonts w:ascii="Times New Roman" w:hAnsi="Times New Roman"/>
          <w:i/>
          <w:lang w:val="en-CA"/>
          <w:rPrChange w:id="468" w:author="Hassen" w:date="2016-05-27T11:23:00Z">
            <w:rPr>
              <w:rFonts w:ascii="Times New Roman" w:hAnsi="Times New Roman"/>
              <w:i/>
              <w:lang w:val="en-GB"/>
            </w:rPr>
          </w:rPrChange>
        </w:rPr>
        <w:t>j</w:t>
      </w:r>
      <w:r w:rsidR="00D00532" w:rsidRPr="003A5638">
        <w:rPr>
          <w:rFonts w:ascii="Times New Roman" w:hAnsi="Times New Roman"/>
          <w:lang w:val="en-CA"/>
          <w:rPrChange w:id="469" w:author="Hassen" w:date="2016-05-27T11:23:00Z">
            <w:rPr>
              <w:rFonts w:ascii="Times New Roman" w:hAnsi="Times New Roman"/>
              <w:lang w:val="en-GB"/>
            </w:rPr>
          </w:rPrChange>
        </w:rPr>
        <w:t xml:space="preserve"> (this means that all the individuals of a given group </w:t>
      </w:r>
      <w:r w:rsidR="00532AB0" w:rsidRPr="003A5638">
        <w:rPr>
          <w:rFonts w:ascii="Times New Roman" w:hAnsi="Times New Roman"/>
          <w:i/>
          <w:lang w:val="en-CA"/>
          <w:rPrChange w:id="470" w:author="Hassen" w:date="2016-05-27T11:23:00Z">
            <w:rPr>
              <w:rFonts w:ascii="Times New Roman" w:hAnsi="Times New Roman"/>
              <w:i/>
              <w:lang w:val="en-GB"/>
            </w:rPr>
          </w:rPrChange>
        </w:rPr>
        <w:t>j</w:t>
      </w:r>
      <w:r w:rsidR="00D00532" w:rsidRPr="003A5638">
        <w:rPr>
          <w:rFonts w:ascii="Times New Roman" w:hAnsi="Times New Roman"/>
          <w:lang w:val="en-CA"/>
          <w:rPrChange w:id="471" w:author="Hassen" w:date="2016-05-27T11:23:00Z">
            <w:rPr>
              <w:rFonts w:ascii="Times New Roman" w:hAnsi="Times New Roman"/>
              <w:lang w:val="en-GB"/>
            </w:rPr>
          </w:rPrChange>
        </w:rPr>
        <w:t xml:space="preserve"> share the same value of </w:t>
      </w:r>
      <w:r w:rsidR="00A302B9" w:rsidRPr="003A5638">
        <w:rPr>
          <w:rFonts w:ascii="Times New Roman" w:hAnsi="Times New Roman"/>
          <w:i/>
          <w:lang w:val="en-CA"/>
          <w:rPrChange w:id="472" w:author="Hassen" w:date="2016-05-27T11:23:00Z">
            <w:rPr>
              <w:rFonts w:ascii="Times New Roman" w:hAnsi="Times New Roman"/>
              <w:i/>
              <w:lang w:val="en-GB"/>
            </w:rPr>
          </w:rPrChange>
        </w:rPr>
        <w:t>G</w:t>
      </w:r>
      <w:r w:rsidR="009B2385" w:rsidRPr="003A5638">
        <w:rPr>
          <w:rFonts w:ascii="Times New Roman" w:hAnsi="Times New Roman"/>
          <w:i/>
          <w:lang w:val="en-CA"/>
          <w:rPrChange w:id="473" w:author="Hassen" w:date="2016-05-27T11:23:00Z">
            <w:rPr>
              <w:rFonts w:ascii="Times New Roman" w:hAnsi="Times New Roman"/>
              <w:i/>
              <w:lang w:val="en-GB"/>
            </w:rPr>
          </w:rPrChange>
        </w:rPr>
        <w:t xml:space="preserve"> (</w:t>
      </w:r>
      <w:r w:rsidR="00A302B9" w:rsidRPr="003A5638">
        <w:rPr>
          <w:rFonts w:ascii="Times New Roman" w:hAnsi="Times New Roman"/>
          <w:i/>
          <w:lang w:val="en-CA"/>
          <w:rPrChange w:id="474" w:author="Hassen" w:date="2016-05-27T11:23:00Z">
            <w:rPr>
              <w:rFonts w:ascii="Times New Roman" w:hAnsi="Times New Roman"/>
              <w:i/>
              <w:lang w:val="en-GB"/>
            </w:rPr>
          </w:rPrChange>
        </w:rPr>
        <w:t>G</w:t>
      </w:r>
      <w:r w:rsidR="0081004B" w:rsidRPr="003A5638">
        <w:rPr>
          <w:rFonts w:ascii="Times New Roman" w:hAnsi="Times New Roman"/>
          <w:i/>
          <w:lang w:val="en-CA"/>
          <w:rPrChange w:id="475" w:author="Hassen" w:date="2016-05-27T11:23:00Z">
            <w:rPr>
              <w:rFonts w:ascii="Times New Roman" w:hAnsi="Times New Roman"/>
              <w:i/>
              <w:lang w:val="en-GB"/>
            </w:rPr>
          </w:rPrChange>
        </w:rPr>
        <w:t xml:space="preserve"> </w:t>
      </w:r>
      <w:r w:rsidR="0081004B" w:rsidRPr="003A5638">
        <w:rPr>
          <w:rFonts w:ascii="Times New Roman" w:hAnsi="Times New Roman"/>
          <w:lang w:val="en-CA"/>
          <w:rPrChange w:id="476" w:author="Hassen" w:date="2016-05-27T11:23:00Z">
            <w:rPr>
              <w:rFonts w:ascii="Times New Roman" w:hAnsi="Times New Roman"/>
              <w:lang w:val="en-GB"/>
            </w:rPr>
          </w:rPrChange>
        </w:rPr>
        <w:t>follows a normal dis</w:t>
      </w:r>
      <w:r w:rsidR="009B2385" w:rsidRPr="003A5638">
        <w:rPr>
          <w:rFonts w:ascii="Times New Roman" w:hAnsi="Times New Roman"/>
          <w:lang w:val="en-CA"/>
          <w:rPrChange w:id="477" w:author="Hassen" w:date="2016-05-27T11:23:00Z">
            <w:rPr>
              <w:rFonts w:ascii="Times New Roman" w:hAnsi="Times New Roman"/>
              <w:lang w:val="en-GB"/>
            </w:rPr>
          </w:rPrChange>
        </w:rPr>
        <w:t>tribution with a mean = 0 and</w:t>
      </w:r>
      <w:r w:rsidR="0081004B" w:rsidRPr="003A5638">
        <w:rPr>
          <w:rFonts w:ascii="Times New Roman" w:hAnsi="Times New Roman"/>
          <w:lang w:val="en-CA"/>
          <w:rPrChange w:id="478" w:author="Hassen" w:date="2016-05-27T11:23:00Z">
            <w:rPr>
              <w:rFonts w:ascii="Times New Roman" w:hAnsi="Times New Roman"/>
              <w:lang w:val="en-GB"/>
            </w:rPr>
          </w:rPrChange>
        </w:rPr>
        <w:t xml:space="preserve"> variance = </w:t>
      </w:r>
      <w:proofErr w:type="spellStart"/>
      <w:proofErr w:type="gramStart"/>
      <w:r w:rsidR="0081004B" w:rsidRPr="003A5638">
        <w:rPr>
          <w:rFonts w:ascii="Times New Roman" w:hAnsi="Times New Roman"/>
          <w:i/>
          <w:lang w:val="en-CA"/>
          <w:rPrChange w:id="479" w:author="Hassen" w:date="2016-05-27T11:23:00Z">
            <w:rPr>
              <w:rFonts w:ascii="Times New Roman" w:hAnsi="Times New Roman"/>
              <w:i/>
              <w:lang w:val="en-GB"/>
            </w:rPr>
          </w:rPrChange>
        </w:rPr>
        <w:t>V</w:t>
      </w:r>
      <w:ins w:id="480" w:author="Hassen" w:date="2016-05-24T11:35:00Z">
        <w:r w:rsidR="00C11803" w:rsidRPr="003A5638">
          <w:rPr>
            <w:rFonts w:ascii="Times New Roman" w:hAnsi="Times New Roman"/>
            <w:i/>
            <w:lang w:val="en-CA"/>
            <w:rPrChange w:id="481" w:author="Hassen" w:date="2016-05-27T11:23:00Z">
              <w:rPr>
                <w:rFonts w:ascii="Times New Roman" w:hAnsi="Times New Roman"/>
                <w:i/>
                <w:lang w:val="en-GB"/>
              </w:rPr>
            </w:rPrChange>
          </w:rPr>
          <w:t>ar</w:t>
        </w:r>
      </w:ins>
      <w:proofErr w:type="spellEnd"/>
      <w:ins w:id="482" w:author="Hassen" w:date="2016-05-24T11:45:00Z">
        <w:r w:rsidR="00C11803" w:rsidRPr="003A5638">
          <w:rPr>
            <w:rFonts w:ascii="Times New Roman" w:hAnsi="Times New Roman"/>
            <w:i/>
            <w:lang w:val="en-CA"/>
            <w:rPrChange w:id="483" w:author="Hassen" w:date="2016-05-27T11:23:00Z">
              <w:rPr>
                <w:rFonts w:ascii="Times New Roman" w:hAnsi="Times New Roman"/>
                <w:i/>
                <w:lang w:val="en-GB"/>
              </w:rPr>
            </w:rPrChange>
          </w:rPr>
          <w:t>(</w:t>
        </w:r>
      </w:ins>
      <w:proofErr w:type="gramEnd"/>
      <w:r w:rsidR="00ED2AB9" w:rsidRPr="003A5638">
        <w:rPr>
          <w:rFonts w:ascii="Times New Roman" w:hAnsi="Times New Roman"/>
          <w:i/>
          <w:lang w:val="en-CA"/>
          <w:rPrChange w:id="484" w:author="Hassen" w:date="2016-05-27T11:23:00Z">
            <w:rPr>
              <w:rFonts w:ascii="Times New Roman" w:hAnsi="Times New Roman"/>
              <w:i/>
              <w:vertAlign w:val="subscript"/>
              <w:lang w:val="en-GB"/>
            </w:rPr>
          </w:rPrChange>
        </w:rPr>
        <w:t>G</w:t>
      </w:r>
      <w:ins w:id="485" w:author="Hassen" w:date="2016-05-24T11:45:00Z">
        <w:r w:rsidR="00C11803" w:rsidRPr="003A5638">
          <w:rPr>
            <w:rFonts w:ascii="Times New Roman" w:hAnsi="Times New Roman"/>
            <w:lang w:val="en-CA"/>
            <w:rPrChange w:id="486" w:author="Hassen" w:date="2016-05-27T11:23:00Z">
              <w:rPr>
                <w:rFonts w:ascii="Times New Roman" w:hAnsi="Times New Roman"/>
                <w:lang w:val="en-GB"/>
              </w:rPr>
            </w:rPrChange>
          </w:rPr>
          <w:t>)</w:t>
        </w:r>
      </w:ins>
      <w:r w:rsidR="00D00532" w:rsidRPr="003A5638">
        <w:rPr>
          <w:rFonts w:ascii="Times New Roman" w:hAnsi="Times New Roman"/>
          <w:lang w:val="en-CA"/>
          <w:rPrChange w:id="487" w:author="Hassen" w:date="2016-05-27T11:23:00Z">
            <w:rPr>
              <w:rFonts w:ascii="Times New Roman" w:hAnsi="Times New Roman"/>
              <w:lang w:val="en-GB"/>
            </w:rPr>
          </w:rPrChange>
        </w:rPr>
        <w:t>)</w:t>
      </w:r>
      <w:r w:rsidR="006F599B" w:rsidRPr="003A5638">
        <w:rPr>
          <w:rFonts w:ascii="Times New Roman" w:hAnsi="Times New Roman"/>
          <w:lang w:val="en-CA"/>
          <w:rPrChange w:id="488" w:author="Hassen" w:date="2016-05-27T11:23:00Z">
            <w:rPr>
              <w:rFonts w:ascii="Times New Roman" w:hAnsi="Times New Roman"/>
              <w:lang w:val="en-GB"/>
            </w:rPr>
          </w:rPrChange>
        </w:rPr>
        <w:t>.</w:t>
      </w:r>
      <w:r w:rsidR="00B76E4A" w:rsidRPr="003A5638">
        <w:rPr>
          <w:rFonts w:ascii="Times New Roman" w:hAnsi="Times New Roman"/>
          <w:lang w:val="en-CA"/>
          <w:rPrChange w:id="489" w:author="Hassen" w:date="2016-05-27T11:23:00Z">
            <w:rPr>
              <w:rFonts w:ascii="Times New Roman" w:hAnsi="Times New Roman"/>
              <w:lang w:val="en-GB"/>
            </w:rPr>
          </w:rPrChange>
        </w:rPr>
        <w:t xml:space="preserve"> The </w:t>
      </w:r>
      <w:r w:rsidR="0016665D" w:rsidRPr="003A5638">
        <w:rPr>
          <w:rFonts w:ascii="Times New Roman" w:hAnsi="Times New Roman"/>
          <w:lang w:val="en-CA"/>
          <w:rPrChange w:id="490" w:author="Hassen" w:date="2016-05-27T11:23:00Z">
            <w:rPr>
              <w:rFonts w:ascii="Times New Roman" w:hAnsi="Times New Roman"/>
              <w:lang w:val="en-GB"/>
            </w:rPr>
          </w:rPrChange>
        </w:rPr>
        <w:t xml:space="preserve">concept </w:t>
      </w:r>
      <w:r w:rsidR="00E31C9A" w:rsidRPr="003A5638">
        <w:rPr>
          <w:rFonts w:ascii="Times New Roman" w:hAnsi="Times New Roman"/>
          <w:lang w:val="en-CA"/>
          <w:rPrChange w:id="491" w:author="Hassen" w:date="2016-05-27T11:23:00Z">
            <w:rPr>
              <w:rFonts w:ascii="Times New Roman" w:hAnsi="Times New Roman"/>
              <w:lang w:val="en-GB"/>
            </w:rPr>
          </w:rPrChange>
        </w:rPr>
        <w:t>of</w:t>
      </w:r>
      <w:r w:rsidR="00D550F2" w:rsidRPr="003A5638">
        <w:rPr>
          <w:rFonts w:ascii="Times New Roman" w:hAnsi="Times New Roman"/>
          <w:lang w:val="en-CA"/>
          <w:rPrChange w:id="492" w:author="Hassen" w:date="2016-05-27T11:23:00Z">
            <w:rPr>
              <w:rFonts w:ascii="Times New Roman" w:hAnsi="Times New Roman"/>
              <w:lang w:val="en-GB"/>
            </w:rPr>
          </w:rPrChange>
        </w:rPr>
        <w:t xml:space="preserve"> </w:t>
      </w:r>
      <w:r w:rsidR="0016665D" w:rsidRPr="003A5638">
        <w:rPr>
          <w:rFonts w:ascii="Times New Roman" w:hAnsi="Times New Roman"/>
          <w:lang w:val="en-CA"/>
          <w:rPrChange w:id="493" w:author="Hassen" w:date="2016-05-27T11:23:00Z">
            <w:rPr>
              <w:rFonts w:ascii="Times New Roman" w:hAnsi="Times New Roman"/>
              <w:lang w:val="en-GB"/>
            </w:rPr>
          </w:rPrChange>
        </w:rPr>
        <w:t>group</w:t>
      </w:r>
      <w:r w:rsidR="007569BF" w:rsidRPr="003A5638">
        <w:rPr>
          <w:rFonts w:ascii="Times New Roman" w:hAnsi="Times New Roman"/>
          <w:lang w:val="en-CA"/>
          <w:rPrChange w:id="494" w:author="Hassen" w:date="2016-05-27T11:23:00Z">
            <w:rPr>
              <w:rFonts w:ascii="Times New Roman" w:hAnsi="Times New Roman"/>
              <w:lang w:val="en-GB"/>
            </w:rPr>
          </w:rPrChange>
        </w:rPr>
        <w:t>ing</w:t>
      </w:r>
      <w:r w:rsidR="0016665D" w:rsidRPr="003A5638">
        <w:rPr>
          <w:rFonts w:ascii="Times New Roman" w:hAnsi="Times New Roman"/>
          <w:lang w:val="en-CA"/>
          <w:rPrChange w:id="495" w:author="Hassen" w:date="2016-05-27T11:23:00Z">
            <w:rPr>
              <w:rFonts w:ascii="Times New Roman" w:hAnsi="Times New Roman"/>
              <w:lang w:val="en-GB"/>
            </w:rPr>
          </w:rPrChange>
        </w:rPr>
        <w:t xml:space="preserve"> </w:t>
      </w:r>
      <w:r w:rsidR="0039008D" w:rsidRPr="003A5638">
        <w:rPr>
          <w:rFonts w:ascii="Times New Roman" w:hAnsi="Times New Roman"/>
          <w:lang w:val="en-CA"/>
          <w:rPrChange w:id="496" w:author="Hassen" w:date="2016-05-27T11:23:00Z">
            <w:rPr>
              <w:rFonts w:ascii="Times New Roman" w:hAnsi="Times New Roman"/>
              <w:lang w:val="en-GB"/>
            </w:rPr>
          </w:rPrChange>
        </w:rPr>
        <w:t>is</w:t>
      </w:r>
      <w:r w:rsidR="0021057E" w:rsidRPr="003A5638">
        <w:rPr>
          <w:rFonts w:ascii="Times New Roman" w:hAnsi="Times New Roman"/>
          <w:lang w:val="en-CA"/>
          <w:rPrChange w:id="497" w:author="Hassen" w:date="2016-05-27T11:23:00Z">
            <w:rPr>
              <w:rFonts w:ascii="Times New Roman" w:hAnsi="Times New Roman"/>
              <w:lang w:val="en-GB"/>
            </w:rPr>
          </w:rPrChange>
        </w:rPr>
        <w:t xml:space="preserve"> </w:t>
      </w:r>
      <w:r w:rsidR="00F45525" w:rsidRPr="003A5638">
        <w:rPr>
          <w:rFonts w:ascii="Times New Roman" w:hAnsi="Times New Roman"/>
          <w:lang w:val="en-CA"/>
          <w:rPrChange w:id="498" w:author="Hassen" w:date="2016-05-27T11:23:00Z">
            <w:rPr>
              <w:rFonts w:ascii="Times New Roman" w:hAnsi="Times New Roman"/>
              <w:lang w:val="en-GB"/>
            </w:rPr>
          </w:rPrChange>
        </w:rPr>
        <w:t>wide ranging</w:t>
      </w:r>
      <w:r w:rsidR="0021057E" w:rsidRPr="003A5638">
        <w:rPr>
          <w:rFonts w:ascii="Times New Roman" w:hAnsi="Times New Roman"/>
          <w:lang w:val="en-CA"/>
          <w:rPrChange w:id="499" w:author="Hassen" w:date="2016-05-27T11:23:00Z">
            <w:rPr>
              <w:rFonts w:ascii="Times New Roman" w:hAnsi="Times New Roman"/>
              <w:lang w:val="en-GB"/>
            </w:rPr>
          </w:rPrChange>
        </w:rPr>
        <w:t xml:space="preserve"> </w:t>
      </w:r>
      <w:r w:rsidR="0057225D" w:rsidRPr="003A5638">
        <w:rPr>
          <w:rFonts w:ascii="Times New Roman" w:hAnsi="Times New Roman"/>
          <w:lang w:val="en-CA"/>
          <w:rPrChange w:id="500" w:author="Hassen" w:date="2016-05-27T11:23:00Z">
            <w:rPr>
              <w:rFonts w:ascii="Times New Roman" w:hAnsi="Times New Roman"/>
              <w:lang w:val="en-GB"/>
            </w:rPr>
          </w:rPrChange>
        </w:rPr>
        <w:t xml:space="preserve">from genetic </w:t>
      </w:r>
      <w:r w:rsidR="00405B7F" w:rsidRPr="003A5638">
        <w:rPr>
          <w:rFonts w:ascii="Times New Roman" w:hAnsi="Times New Roman"/>
          <w:lang w:val="en-CA"/>
          <w:rPrChange w:id="501" w:author="Hassen" w:date="2016-05-27T11:23:00Z">
            <w:rPr>
              <w:rFonts w:ascii="Times New Roman" w:hAnsi="Times New Roman"/>
              <w:lang w:val="en-GB"/>
            </w:rPr>
          </w:rPrChange>
        </w:rPr>
        <w:t>similarities</w:t>
      </w:r>
      <w:r w:rsidR="00E74BEC" w:rsidRPr="003A5638">
        <w:rPr>
          <w:rFonts w:ascii="Times New Roman" w:hAnsi="Times New Roman"/>
          <w:lang w:val="en-CA"/>
          <w:rPrChange w:id="502" w:author="Hassen" w:date="2016-05-27T11:23:00Z">
            <w:rPr>
              <w:rFonts w:ascii="Times New Roman" w:hAnsi="Times New Roman"/>
              <w:lang w:val="en-GB"/>
            </w:rPr>
          </w:rPrChange>
        </w:rPr>
        <w:t xml:space="preserve"> (</w:t>
      </w:r>
      <w:r w:rsidR="00874BA5" w:rsidRPr="003A5638">
        <w:rPr>
          <w:rFonts w:ascii="Times New Roman" w:hAnsi="Times New Roman"/>
          <w:lang w:val="en-CA"/>
          <w:rPrChange w:id="503" w:author="Hassen" w:date="2016-05-27T11:23:00Z">
            <w:rPr>
              <w:rFonts w:ascii="Times New Roman" w:hAnsi="Times New Roman"/>
              <w:lang w:val="en-GB"/>
            </w:rPr>
          </w:rPrChange>
        </w:rPr>
        <w:t xml:space="preserve">e.g. </w:t>
      </w:r>
      <w:r w:rsidR="00E74BEC" w:rsidRPr="003A5638">
        <w:rPr>
          <w:rFonts w:ascii="Times New Roman" w:hAnsi="Times New Roman"/>
          <w:lang w:val="en-CA"/>
          <w:rPrChange w:id="504" w:author="Hassen" w:date="2016-05-27T11:23:00Z">
            <w:rPr>
              <w:rFonts w:ascii="Times New Roman" w:hAnsi="Times New Roman"/>
              <w:lang w:val="en-GB"/>
            </w:rPr>
          </w:rPrChange>
        </w:rPr>
        <w:t>families)</w:t>
      </w:r>
      <w:r w:rsidR="0057225D" w:rsidRPr="003A5638">
        <w:rPr>
          <w:rFonts w:ascii="Times New Roman" w:hAnsi="Times New Roman"/>
          <w:lang w:val="en-CA"/>
          <w:rPrChange w:id="505" w:author="Hassen" w:date="2016-05-27T11:23:00Z">
            <w:rPr>
              <w:rFonts w:ascii="Times New Roman" w:hAnsi="Times New Roman"/>
              <w:lang w:val="en-GB"/>
            </w:rPr>
          </w:rPrChange>
        </w:rPr>
        <w:t xml:space="preserve"> to spatial aggregation</w:t>
      </w:r>
      <w:r w:rsidR="008F62D5" w:rsidRPr="003A5638">
        <w:rPr>
          <w:rFonts w:ascii="Times New Roman" w:hAnsi="Times New Roman"/>
          <w:lang w:val="en-CA"/>
          <w:rPrChange w:id="506" w:author="Hassen" w:date="2016-05-27T11:23:00Z">
            <w:rPr>
              <w:rFonts w:ascii="Times New Roman" w:hAnsi="Times New Roman"/>
              <w:lang w:val="en-GB"/>
            </w:rPr>
          </w:rPrChange>
        </w:rPr>
        <w:t>s</w:t>
      </w:r>
      <w:r w:rsidR="001D3FC1" w:rsidRPr="003A5638">
        <w:rPr>
          <w:rFonts w:ascii="Times New Roman" w:hAnsi="Times New Roman"/>
          <w:lang w:val="en-CA"/>
          <w:rPrChange w:id="507" w:author="Hassen" w:date="2016-05-27T11:23:00Z">
            <w:rPr>
              <w:rFonts w:ascii="Times New Roman" w:hAnsi="Times New Roman"/>
              <w:lang w:val="en-GB"/>
            </w:rPr>
          </w:rPrChange>
        </w:rPr>
        <w:t xml:space="preserve"> (e.g</w:t>
      </w:r>
      <w:r w:rsidR="00825F96" w:rsidRPr="003A5638">
        <w:rPr>
          <w:rFonts w:ascii="Times New Roman" w:hAnsi="Times New Roman"/>
          <w:lang w:val="en-CA"/>
          <w:rPrChange w:id="508" w:author="Hassen" w:date="2016-05-27T11:23:00Z">
            <w:rPr>
              <w:rFonts w:ascii="Times New Roman" w:hAnsi="Times New Roman"/>
              <w:lang w:val="en-GB"/>
            </w:rPr>
          </w:rPrChange>
        </w:rPr>
        <w:t>.</w:t>
      </w:r>
      <w:r w:rsidR="001D3FC1" w:rsidRPr="003A5638">
        <w:rPr>
          <w:rFonts w:ascii="Times New Roman" w:hAnsi="Times New Roman"/>
          <w:lang w:val="en-CA"/>
          <w:rPrChange w:id="509" w:author="Hassen" w:date="2016-05-27T11:23:00Z">
            <w:rPr>
              <w:rFonts w:ascii="Times New Roman" w:hAnsi="Times New Roman"/>
              <w:lang w:val="en-GB"/>
            </w:rPr>
          </w:rPrChange>
        </w:rPr>
        <w:t xml:space="preserve"> territories)</w:t>
      </w:r>
      <w:r w:rsidR="00355672" w:rsidRPr="003A5638">
        <w:rPr>
          <w:rFonts w:ascii="Times New Roman" w:hAnsi="Times New Roman"/>
          <w:lang w:val="en-CA"/>
          <w:rPrChange w:id="510" w:author="Hassen" w:date="2016-05-27T11:23:00Z">
            <w:rPr>
              <w:rFonts w:ascii="Times New Roman" w:hAnsi="Times New Roman"/>
              <w:lang w:val="en-GB"/>
            </w:rPr>
          </w:rPrChange>
        </w:rPr>
        <w:t xml:space="preserve"> and</w:t>
      </w:r>
      <w:r w:rsidR="00714EE8" w:rsidRPr="003A5638">
        <w:rPr>
          <w:rFonts w:ascii="Times New Roman" w:hAnsi="Times New Roman"/>
          <w:lang w:val="en-CA"/>
          <w:rPrChange w:id="511" w:author="Hassen" w:date="2016-05-27T11:23:00Z">
            <w:rPr>
              <w:rFonts w:ascii="Times New Roman" w:hAnsi="Times New Roman"/>
              <w:lang w:val="en-GB"/>
            </w:rPr>
          </w:rPrChange>
        </w:rPr>
        <w:t xml:space="preserve"> diet compositions</w:t>
      </w:r>
      <w:r w:rsidR="00C07789" w:rsidRPr="003A5638">
        <w:rPr>
          <w:rFonts w:ascii="Times New Roman" w:hAnsi="Times New Roman"/>
          <w:lang w:val="en-CA"/>
          <w:rPrChange w:id="512" w:author="Hassen" w:date="2016-05-27T11:23:00Z">
            <w:rPr>
              <w:rFonts w:ascii="Times New Roman" w:hAnsi="Times New Roman"/>
              <w:lang w:val="en-GB"/>
            </w:rPr>
          </w:rPrChange>
        </w:rPr>
        <w:t xml:space="preserve"> </w:t>
      </w:r>
      <w:r w:rsidR="00355672" w:rsidRPr="003A5638">
        <w:rPr>
          <w:rFonts w:ascii="Times New Roman" w:hAnsi="Times New Roman"/>
          <w:lang w:val="en-CA"/>
          <w:rPrChange w:id="513" w:author="Hassen" w:date="2016-05-27T11:23:00Z">
            <w:rPr>
              <w:rFonts w:ascii="Times New Roman" w:hAnsi="Times New Roman"/>
              <w:lang w:val="en-GB"/>
            </w:rPr>
          </w:rPrChange>
        </w:rPr>
        <w:t xml:space="preserve">and </w:t>
      </w:r>
      <w:r w:rsidR="005A5D76" w:rsidRPr="003A5638">
        <w:rPr>
          <w:rFonts w:ascii="Times New Roman" w:hAnsi="Times New Roman"/>
          <w:lang w:val="en-CA"/>
          <w:rPrChange w:id="514" w:author="Hassen" w:date="2016-05-27T11:23:00Z">
            <w:rPr>
              <w:rFonts w:ascii="Times New Roman" w:hAnsi="Times New Roman"/>
              <w:lang w:val="en-GB"/>
            </w:rPr>
          </w:rPrChange>
        </w:rPr>
        <w:t>could be</w:t>
      </w:r>
      <w:r w:rsidR="00355672" w:rsidRPr="003A5638">
        <w:rPr>
          <w:rFonts w:ascii="Times New Roman" w:hAnsi="Times New Roman"/>
          <w:lang w:val="en-CA"/>
          <w:rPrChange w:id="515" w:author="Hassen" w:date="2016-05-27T11:23:00Z">
            <w:rPr>
              <w:rFonts w:ascii="Times New Roman" w:hAnsi="Times New Roman"/>
              <w:lang w:val="en-GB"/>
            </w:rPr>
          </w:rPrChange>
        </w:rPr>
        <w:t xml:space="preserve"> specific to the </w:t>
      </w:r>
      <w:r w:rsidR="009867B2" w:rsidRPr="003A5638">
        <w:rPr>
          <w:rFonts w:ascii="Times New Roman" w:hAnsi="Times New Roman"/>
          <w:lang w:val="en-CA"/>
          <w:rPrChange w:id="516" w:author="Hassen" w:date="2016-05-27T11:23:00Z">
            <w:rPr>
              <w:rFonts w:ascii="Times New Roman" w:hAnsi="Times New Roman"/>
              <w:lang w:val="en-GB"/>
            </w:rPr>
          </w:rPrChange>
        </w:rPr>
        <w:t>each</w:t>
      </w:r>
      <w:r w:rsidR="00355672" w:rsidRPr="003A5638">
        <w:rPr>
          <w:rFonts w:ascii="Times New Roman" w:hAnsi="Times New Roman"/>
          <w:lang w:val="en-CA"/>
          <w:rPrChange w:id="517" w:author="Hassen" w:date="2016-05-27T11:23:00Z">
            <w:rPr>
              <w:rFonts w:ascii="Times New Roman" w:hAnsi="Times New Roman"/>
              <w:lang w:val="en-GB"/>
            </w:rPr>
          </w:rPrChange>
        </w:rPr>
        <w:t xml:space="preserve"> study</w:t>
      </w:r>
      <w:r w:rsidR="0057225D" w:rsidRPr="003A5638">
        <w:rPr>
          <w:rFonts w:ascii="Times New Roman" w:hAnsi="Times New Roman"/>
          <w:lang w:val="en-CA"/>
          <w:rPrChange w:id="518" w:author="Hassen" w:date="2016-05-27T11:23:00Z">
            <w:rPr>
              <w:rFonts w:ascii="Times New Roman" w:hAnsi="Times New Roman"/>
              <w:lang w:val="en-GB"/>
            </w:rPr>
          </w:rPrChange>
        </w:rPr>
        <w:t>.</w:t>
      </w:r>
      <w:r w:rsidR="00B76E4A" w:rsidRPr="003A5638">
        <w:rPr>
          <w:rFonts w:ascii="Times New Roman" w:hAnsi="Times New Roman"/>
          <w:lang w:val="en-CA"/>
          <w:rPrChange w:id="519" w:author="Hassen" w:date="2016-05-27T11:23:00Z">
            <w:rPr>
              <w:rFonts w:ascii="Times New Roman" w:hAnsi="Times New Roman"/>
              <w:lang w:val="en-GB"/>
            </w:rPr>
          </w:rPrChange>
        </w:rPr>
        <w:t xml:space="preserve">    </w:t>
      </w:r>
    </w:p>
    <w:p w14:paraId="4B2B885A" w14:textId="77777777" w:rsidR="003371F8" w:rsidRPr="003A5638" w:rsidRDefault="003371F8" w:rsidP="002710B7">
      <w:pPr>
        <w:jc w:val="both"/>
        <w:rPr>
          <w:rFonts w:ascii="Times New Roman" w:hAnsi="Times New Roman"/>
          <w:lang w:val="en-CA"/>
          <w:rPrChange w:id="520" w:author="Hassen" w:date="2016-05-27T11:23:00Z">
            <w:rPr>
              <w:rFonts w:ascii="Times New Roman" w:hAnsi="Times New Roman"/>
              <w:lang w:val="en-GB"/>
            </w:rPr>
          </w:rPrChange>
        </w:rPr>
      </w:pPr>
    </w:p>
    <w:p w14:paraId="5E4654AE" w14:textId="4E31B02A" w:rsidR="003371F8" w:rsidRPr="003A5638" w:rsidRDefault="00D00532" w:rsidP="002710B7">
      <w:pPr>
        <w:jc w:val="both"/>
        <w:rPr>
          <w:rFonts w:ascii="Times New Roman" w:hAnsi="Times New Roman"/>
          <w:lang w:val="en-CA"/>
          <w:rPrChange w:id="521" w:author="Hassen" w:date="2016-05-27T11:23:00Z">
            <w:rPr>
              <w:rFonts w:ascii="Times New Roman" w:hAnsi="Times New Roman"/>
              <w:lang w:val="en-GB"/>
            </w:rPr>
          </w:rPrChange>
        </w:rPr>
      </w:pPr>
      <w:r w:rsidRPr="003A5638">
        <w:rPr>
          <w:rFonts w:ascii="Times New Roman" w:hAnsi="Times New Roman"/>
          <w:lang w:val="en-CA"/>
          <w:rPrChange w:id="522" w:author="Hassen" w:date="2016-05-27T11:23:00Z">
            <w:rPr>
              <w:rFonts w:ascii="Times New Roman" w:hAnsi="Times New Roman"/>
              <w:lang w:val="en-GB"/>
            </w:rPr>
          </w:rPrChange>
        </w:rPr>
        <w:t xml:space="preserve">The last </w:t>
      </w:r>
      <w:r w:rsidR="009B2385" w:rsidRPr="003A5638">
        <w:rPr>
          <w:rFonts w:ascii="Times New Roman" w:hAnsi="Times New Roman"/>
          <w:lang w:val="en-CA"/>
          <w:rPrChange w:id="523" w:author="Hassen" w:date="2016-05-27T11:23:00Z">
            <w:rPr>
              <w:rFonts w:ascii="Times New Roman" w:hAnsi="Times New Roman"/>
              <w:lang w:val="en-GB"/>
            </w:rPr>
          </w:rPrChange>
        </w:rPr>
        <w:t>three</w:t>
      </w:r>
      <w:r w:rsidR="0081004B" w:rsidRPr="003A5638">
        <w:rPr>
          <w:rFonts w:ascii="Times New Roman" w:hAnsi="Times New Roman"/>
          <w:lang w:val="en-CA"/>
          <w:rPrChange w:id="524" w:author="Hassen" w:date="2016-05-27T11:23:00Z">
            <w:rPr>
              <w:rFonts w:ascii="Times New Roman" w:hAnsi="Times New Roman"/>
              <w:lang w:val="en-GB"/>
            </w:rPr>
          </w:rPrChange>
        </w:rPr>
        <w:t xml:space="preserve"> </w:t>
      </w:r>
      <w:r w:rsidRPr="003A5638">
        <w:rPr>
          <w:rFonts w:ascii="Times New Roman" w:hAnsi="Times New Roman"/>
          <w:lang w:val="en-CA"/>
          <w:rPrChange w:id="525" w:author="Hassen" w:date="2016-05-27T11:23:00Z">
            <w:rPr>
              <w:rFonts w:ascii="Times New Roman" w:hAnsi="Times New Roman"/>
              <w:lang w:val="en-GB"/>
            </w:rPr>
          </w:rPrChange>
        </w:rPr>
        <w:t xml:space="preserve">components </w:t>
      </w:r>
      <w:r w:rsidR="009B2385" w:rsidRPr="003A5638">
        <w:rPr>
          <w:rFonts w:ascii="Times New Roman" w:hAnsi="Times New Roman"/>
          <w:lang w:val="en-CA"/>
          <w:rPrChange w:id="526" w:author="Hassen" w:date="2016-05-27T11:23:00Z">
            <w:rPr>
              <w:rFonts w:ascii="Times New Roman" w:hAnsi="Times New Roman"/>
              <w:lang w:val="en-GB"/>
            </w:rPr>
          </w:rPrChange>
        </w:rPr>
        <w:t>(</w:t>
      </w:r>
      <w:r w:rsidR="009B2385" w:rsidRPr="003A5638">
        <w:rPr>
          <w:rFonts w:ascii="Symbol" w:hAnsi="Symbol"/>
          <w:i/>
          <w:lang w:val="en-CA"/>
          <w:rPrChange w:id="527" w:author="Hassen" w:date="2016-05-27T11:23:00Z">
            <w:rPr>
              <w:rFonts w:ascii="Symbol" w:hAnsi="Symbol"/>
              <w:i/>
              <w:lang w:val="en-GB"/>
            </w:rPr>
          </w:rPrChange>
        </w:rPr>
        <w:t></w:t>
      </w:r>
      <w:r w:rsidR="009B2385" w:rsidRPr="003A5638">
        <w:rPr>
          <w:rFonts w:ascii="Times New Roman" w:hAnsi="Times New Roman"/>
          <w:i/>
          <w:vertAlign w:val="subscript"/>
          <w:lang w:val="en-CA"/>
          <w:rPrChange w:id="528" w:author="Hassen" w:date="2016-05-27T11:23:00Z">
            <w:rPr>
              <w:rFonts w:ascii="Times New Roman" w:hAnsi="Times New Roman"/>
              <w:i/>
              <w:vertAlign w:val="subscript"/>
              <w:lang w:val="en-GB"/>
            </w:rPr>
          </w:rPrChange>
        </w:rPr>
        <w:t>1y</w:t>
      </w:r>
      <w:r w:rsidR="009B2385" w:rsidRPr="003A5638">
        <w:rPr>
          <w:rFonts w:ascii="Times New Roman" w:hAnsi="Times New Roman"/>
          <w:lang w:val="en-CA"/>
          <w:rPrChange w:id="529" w:author="Hassen" w:date="2016-05-27T11:23:00Z">
            <w:rPr>
              <w:rFonts w:ascii="Times New Roman" w:hAnsi="Times New Roman"/>
              <w:lang w:val="en-GB"/>
            </w:rPr>
          </w:rPrChange>
        </w:rPr>
        <w:t xml:space="preserve"> + </w:t>
      </w:r>
      <w:r w:rsidR="006F6D15" w:rsidRPr="003A5638">
        <w:rPr>
          <w:rFonts w:ascii="Times New Roman" w:hAnsi="Times New Roman"/>
          <w:lang w:val="en-CA"/>
          <w:rPrChange w:id="530" w:author="Hassen" w:date="2016-05-27T11:23:00Z">
            <w:rPr>
              <w:rFonts w:ascii="Times New Roman" w:hAnsi="Times New Roman"/>
              <w:lang w:val="en-GB"/>
            </w:rPr>
          </w:rPrChange>
        </w:rPr>
        <w:t>S</w:t>
      </w:r>
      <w:r w:rsidR="009B2385" w:rsidRPr="003A5638">
        <w:rPr>
          <w:rFonts w:ascii="Times New Roman" w:hAnsi="Times New Roman"/>
          <w:i/>
          <w:vertAlign w:val="subscript"/>
          <w:lang w:val="en-CA"/>
          <w:rPrChange w:id="531" w:author="Hassen" w:date="2016-05-27T11:23:00Z">
            <w:rPr>
              <w:rFonts w:ascii="Times New Roman" w:hAnsi="Times New Roman"/>
              <w:i/>
              <w:vertAlign w:val="subscript"/>
              <w:lang w:val="en-GB"/>
            </w:rPr>
          </w:rPrChange>
        </w:rPr>
        <w:t>1y</w:t>
      </w:r>
      <w:r w:rsidR="009F50EF" w:rsidRPr="003A5638">
        <w:rPr>
          <w:rFonts w:ascii="Times New Roman" w:hAnsi="Times New Roman"/>
          <w:i/>
          <w:vertAlign w:val="subscript"/>
          <w:lang w:val="en-CA"/>
          <w:rPrChange w:id="532" w:author="Hassen" w:date="2016-05-27T11:23:00Z">
            <w:rPr>
              <w:rFonts w:ascii="Times New Roman" w:hAnsi="Times New Roman"/>
              <w:i/>
              <w:vertAlign w:val="subscript"/>
              <w:lang w:val="en-GB"/>
            </w:rPr>
          </w:rPrChange>
        </w:rPr>
        <w:t>i</w:t>
      </w:r>
      <w:r w:rsidR="009B2385" w:rsidRPr="003A5638">
        <w:rPr>
          <w:rFonts w:ascii="Times New Roman" w:hAnsi="Times New Roman"/>
          <w:lang w:val="en-CA"/>
          <w:rPrChange w:id="533" w:author="Hassen" w:date="2016-05-27T11:23:00Z">
            <w:rPr>
              <w:rFonts w:ascii="Times New Roman" w:hAnsi="Times New Roman"/>
              <w:lang w:val="en-GB"/>
            </w:rPr>
          </w:rPrChange>
        </w:rPr>
        <w:t>).</w:t>
      </w:r>
      <w:r w:rsidR="009B2385" w:rsidRPr="003A5638">
        <w:rPr>
          <w:rFonts w:ascii="Times New Roman" w:hAnsi="Times New Roman"/>
          <w:i/>
          <w:lang w:val="en-CA"/>
          <w:rPrChange w:id="534" w:author="Hassen" w:date="2016-05-27T11:23:00Z">
            <w:rPr>
              <w:rFonts w:ascii="Times New Roman" w:hAnsi="Times New Roman"/>
              <w:i/>
              <w:lang w:val="en-GB"/>
            </w:rPr>
          </w:rPrChange>
        </w:rPr>
        <w:t>x</w:t>
      </w:r>
      <w:r w:rsidR="009B2385" w:rsidRPr="003A5638">
        <w:rPr>
          <w:rFonts w:ascii="Times New Roman" w:hAnsi="Times New Roman"/>
          <w:i/>
          <w:vertAlign w:val="subscript"/>
          <w:lang w:val="en-CA"/>
          <w:rPrChange w:id="535" w:author="Hassen" w:date="2016-05-27T11:23:00Z">
            <w:rPr>
              <w:rFonts w:ascii="Times New Roman" w:hAnsi="Times New Roman"/>
              <w:i/>
              <w:vertAlign w:val="subscript"/>
              <w:lang w:val="en-GB"/>
            </w:rPr>
          </w:rPrChange>
        </w:rPr>
        <w:t>1</w:t>
      </w:r>
      <w:r w:rsidR="00665A08" w:rsidRPr="003A5638">
        <w:rPr>
          <w:rFonts w:ascii="Times New Roman" w:hAnsi="Times New Roman"/>
          <w:i/>
          <w:vertAlign w:val="subscript"/>
          <w:lang w:val="en-CA"/>
          <w:rPrChange w:id="536" w:author="Hassen" w:date="2016-05-27T11:23:00Z">
            <w:rPr>
              <w:rFonts w:ascii="Times New Roman" w:hAnsi="Times New Roman"/>
              <w:i/>
              <w:vertAlign w:val="subscript"/>
              <w:lang w:val="en-GB"/>
            </w:rPr>
          </w:rPrChange>
        </w:rPr>
        <w:t>h</w:t>
      </w:r>
      <w:r w:rsidR="009B2385" w:rsidRPr="003A5638">
        <w:rPr>
          <w:rFonts w:ascii="Times New Roman" w:hAnsi="Times New Roman"/>
          <w:i/>
          <w:vertAlign w:val="subscript"/>
          <w:lang w:val="en-CA"/>
          <w:rPrChange w:id="537" w:author="Hassen" w:date="2016-05-27T11:23:00Z">
            <w:rPr>
              <w:rFonts w:ascii="Times New Roman" w:hAnsi="Times New Roman"/>
              <w:i/>
              <w:vertAlign w:val="subscript"/>
              <w:lang w:val="en-GB"/>
            </w:rPr>
          </w:rPrChange>
        </w:rPr>
        <w:t>i</w:t>
      </w:r>
      <w:r w:rsidR="009B2385" w:rsidRPr="003A5638">
        <w:rPr>
          <w:rFonts w:ascii="Times New Roman" w:hAnsi="Times New Roman"/>
          <w:lang w:val="en-CA"/>
          <w:rPrChange w:id="538" w:author="Hassen" w:date="2016-05-27T11:23:00Z">
            <w:rPr>
              <w:rFonts w:ascii="Times New Roman" w:hAnsi="Times New Roman"/>
              <w:lang w:val="en-GB"/>
            </w:rPr>
          </w:rPrChange>
        </w:rPr>
        <w:t xml:space="preserve"> + (</w:t>
      </w:r>
      <w:r w:rsidR="009B2385" w:rsidRPr="003A5638">
        <w:rPr>
          <w:rFonts w:ascii="Symbol" w:hAnsi="Symbol"/>
          <w:i/>
          <w:lang w:val="en-CA"/>
          <w:rPrChange w:id="539" w:author="Hassen" w:date="2016-05-27T11:23:00Z">
            <w:rPr>
              <w:rFonts w:ascii="Symbol" w:hAnsi="Symbol"/>
              <w:i/>
              <w:lang w:val="en-GB"/>
            </w:rPr>
          </w:rPrChange>
        </w:rPr>
        <w:t></w:t>
      </w:r>
      <w:r w:rsidR="009B2385" w:rsidRPr="003A5638">
        <w:rPr>
          <w:rFonts w:ascii="Times New Roman" w:hAnsi="Times New Roman"/>
          <w:i/>
          <w:vertAlign w:val="subscript"/>
          <w:lang w:val="en-CA"/>
          <w:rPrChange w:id="540" w:author="Hassen" w:date="2016-05-27T11:23:00Z">
            <w:rPr>
              <w:rFonts w:ascii="Times New Roman" w:hAnsi="Times New Roman"/>
              <w:i/>
              <w:vertAlign w:val="subscript"/>
              <w:lang w:val="en-GB"/>
            </w:rPr>
          </w:rPrChange>
        </w:rPr>
        <w:t>2y</w:t>
      </w:r>
      <w:r w:rsidR="009B2385" w:rsidRPr="003A5638">
        <w:rPr>
          <w:rFonts w:ascii="Times New Roman" w:hAnsi="Times New Roman"/>
          <w:lang w:val="en-CA"/>
          <w:rPrChange w:id="541" w:author="Hassen" w:date="2016-05-27T11:23:00Z">
            <w:rPr>
              <w:rFonts w:ascii="Times New Roman" w:hAnsi="Times New Roman"/>
              <w:lang w:val="en-GB"/>
            </w:rPr>
          </w:rPrChange>
        </w:rPr>
        <w:t xml:space="preserve"> + </w:t>
      </w:r>
      <w:r w:rsidR="000F10FE" w:rsidRPr="003A5638">
        <w:rPr>
          <w:rFonts w:ascii="Times New Roman" w:hAnsi="Times New Roman"/>
          <w:lang w:val="en-CA"/>
          <w:rPrChange w:id="542" w:author="Hassen" w:date="2016-05-27T11:23:00Z">
            <w:rPr>
              <w:rFonts w:ascii="Times New Roman" w:hAnsi="Times New Roman"/>
              <w:lang w:val="en-GB"/>
            </w:rPr>
          </w:rPrChange>
        </w:rPr>
        <w:t>S</w:t>
      </w:r>
      <w:r w:rsidR="009B2385" w:rsidRPr="003A5638">
        <w:rPr>
          <w:rFonts w:ascii="Times New Roman" w:hAnsi="Times New Roman"/>
          <w:i/>
          <w:vertAlign w:val="subscript"/>
          <w:lang w:val="en-CA"/>
          <w:rPrChange w:id="543" w:author="Hassen" w:date="2016-05-27T11:23:00Z">
            <w:rPr>
              <w:rFonts w:ascii="Times New Roman" w:hAnsi="Times New Roman"/>
              <w:i/>
              <w:vertAlign w:val="subscript"/>
              <w:lang w:val="en-GB"/>
            </w:rPr>
          </w:rPrChange>
        </w:rPr>
        <w:t>2y</w:t>
      </w:r>
      <w:r w:rsidR="00665A08" w:rsidRPr="003A5638">
        <w:rPr>
          <w:rFonts w:ascii="Times New Roman" w:hAnsi="Times New Roman"/>
          <w:i/>
          <w:vertAlign w:val="subscript"/>
          <w:lang w:val="en-CA"/>
          <w:rPrChange w:id="544" w:author="Hassen" w:date="2016-05-27T11:23:00Z">
            <w:rPr>
              <w:rFonts w:ascii="Times New Roman" w:hAnsi="Times New Roman"/>
              <w:i/>
              <w:vertAlign w:val="subscript"/>
              <w:lang w:val="en-GB"/>
            </w:rPr>
          </w:rPrChange>
        </w:rPr>
        <w:t>i</w:t>
      </w:r>
      <w:r w:rsidR="009B2385" w:rsidRPr="003A5638">
        <w:rPr>
          <w:rFonts w:ascii="Times New Roman" w:hAnsi="Times New Roman"/>
          <w:lang w:val="en-CA"/>
          <w:rPrChange w:id="545" w:author="Hassen" w:date="2016-05-27T11:23:00Z">
            <w:rPr>
              <w:rFonts w:ascii="Times New Roman" w:hAnsi="Times New Roman"/>
              <w:lang w:val="en-GB"/>
            </w:rPr>
          </w:rPrChange>
        </w:rPr>
        <w:t>).</w:t>
      </w:r>
      <w:r w:rsidR="009B2385" w:rsidRPr="003A5638">
        <w:rPr>
          <w:rFonts w:ascii="Times New Roman" w:hAnsi="Times New Roman"/>
          <w:i/>
          <w:lang w:val="en-CA"/>
          <w:rPrChange w:id="546" w:author="Hassen" w:date="2016-05-27T11:23:00Z">
            <w:rPr>
              <w:rFonts w:ascii="Times New Roman" w:hAnsi="Times New Roman"/>
              <w:i/>
              <w:lang w:val="en-GB"/>
            </w:rPr>
          </w:rPrChange>
        </w:rPr>
        <w:t>x</w:t>
      </w:r>
      <w:r w:rsidR="009B2385" w:rsidRPr="003A5638">
        <w:rPr>
          <w:rFonts w:ascii="Times New Roman" w:hAnsi="Times New Roman"/>
          <w:i/>
          <w:vertAlign w:val="subscript"/>
          <w:lang w:val="en-CA"/>
          <w:rPrChange w:id="547" w:author="Hassen" w:date="2016-05-27T11:23:00Z">
            <w:rPr>
              <w:rFonts w:ascii="Times New Roman" w:hAnsi="Times New Roman"/>
              <w:i/>
              <w:vertAlign w:val="subscript"/>
              <w:lang w:val="en-GB"/>
            </w:rPr>
          </w:rPrChange>
        </w:rPr>
        <w:t>2</w:t>
      </w:r>
      <w:r w:rsidR="00665A08" w:rsidRPr="003A5638">
        <w:rPr>
          <w:rFonts w:ascii="Times New Roman" w:hAnsi="Times New Roman"/>
          <w:i/>
          <w:vertAlign w:val="subscript"/>
          <w:lang w:val="en-CA"/>
          <w:rPrChange w:id="548" w:author="Hassen" w:date="2016-05-27T11:23:00Z">
            <w:rPr>
              <w:rFonts w:ascii="Times New Roman" w:hAnsi="Times New Roman"/>
              <w:i/>
              <w:vertAlign w:val="subscript"/>
              <w:lang w:val="en-GB"/>
            </w:rPr>
          </w:rPrChange>
        </w:rPr>
        <w:t>hi</w:t>
      </w:r>
      <w:r w:rsidR="009B2385" w:rsidRPr="003A5638">
        <w:rPr>
          <w:rFonts w:ascii="Times New Roman" w:hAnsi="Times New Roman"/>
          <w:i/>
          <w:vertAlign w:val="subscript"/>
          <w:lang w:val="en-CA"/>
          <w:rPrChange w:id="549" w:author="Hassen" w:date="2016-05-27T11:23:00Z">
            <w:rPr>
              <w:rFonts w:ascii="Times New Roman" w:hAnsi="Times New Roman"/>
              <w:i/>
              <w:vertAlign w:val="subscript"/>
              <w:lang w:val="en-GB"/>
            </w:rPr>
          </w:rPrChange>
        </w:rPr>
        <w:t xml:space="preserve"> </w:t>
      </w:r>
      <w:r w:rsidR="009B2385" w:rsidRPr="003A5638">
        <w:rPr>
          <w:rFonts w:ascii="Times New Roman" w:hAnsi="Times New Roman"/>
          <w:lang w:val="en-CA"/>
          <w:rPrChange w:id="550" w:author="Hassen" w:date="2016-05-27T11:23:00Z">
            <w:rPr>
              <w:rFonts w:ascii="Times New Roman" w:hAnsi="Times New Roman"/>
              <w:lang w:val="en-GB"/>
            </w:rPr>
          </w:rPrChange>
        </w:rPr>
        <w:t>+ (</w:t>
      </w:r>
      <w:r w:rsidR="009B2385" w:rsidRPr="003A5638">
        <w:rPr>
          <w:rFonts w:ascii="Symbol" w:hAnsi="Symbol"/>
          <w:i/>
          <w:lang w:val="en-CA"/>
          <w:rPrChange w:id="551" w:author="Hassen" w:date="2016-05-27T11:23:00Z">
            <w:rPr>
              <w:rFonts w:ascii="Symbol" w:hAnsi="Symbol"/>
              <w:i/>
              <w:lang w:val="en-GB"/>
            </w:rPr>
          </w:rPrChange>
        </w:rPr>
        <w:t></w:t>
      </w:r>
      <w:r w:rsidR="009B2385" w:rsidRPr="003A5638">
        <w:rPr>
          <w:rFonts w:ascii="Times New Roman" w:hAnsi="Times New Roman"/>
          <w:i/>
          <w:vertAlign w:val="subscript"/>
          <w:lang w:val="en-CA"/>
          <w:rPrChange w:id="552" w:author="Hassen" w:date="2016-05-27T11:23:00Z">
            <w:rPr>
              <w:rFonts w:ascii="Times New Roman" w:hAnsi="Times New Roman"/>
              <w:i/>
              <w:vertAlign w:val="subscript"/>
              <w:lang w:val="en-GB"/>
            </w:rPr>
          </w:rPrChange>
        </w:rPr>
        <w:t>12y</w:t>
      </w:r>
      <w:r w:rsidR="009B2385" w:rsidRPr="003A5638">
        <w:rPr>
          <w:rFonts w:ascii="Times New Roman" w:hAnsi="Times New Roman"/>
          <w:lang w:val="en-CA"/>
          <w:rPrChange w:id="553" w:author="Hassen" w:date="2016-05-27T11:23:00Z">
            <w:rPr>
              <w:rFonts w:ascii="Times New Roman" w:hAnsi="Times New Roman"/>
              <w:lang w:val="en-GB"/>
            </w:rPr>
          </w:rPrChange>
        </w:rPr>
        <w:t xml:space="preserve"> + </w:t>
      </w:r>
      <w:r w:rsidR="000F10FE" w:rsidRPr="003A5638">
        <w:rPr>
          <w:rFonts w:ascii="Times New Roman" w:hAnsi="Times New Roman"/>
          <w:i/>
          <w:lang w:val="en-CA"/>
          <w:rPrChange w:id="554" w:author="Hassen" w:date="2016-05-27T11:23:00Z">
            <w:rPr>
              <w:rFonts w:ascii="Times New Roman" w:hAnsi="Times New Roman"/>
              <w:i/>
              <w:lang w:val="en-GB"/>
            </w:rPr>
          </w:rPrChange>
        </w:rPr>
        <w:t>S</w:t>
      </w:r>
      <w:r w:rsidR="009B2385" w:rsidRPr="003A5638">
        <w:rPr>
          <w:rFonts w:ascii="Times New Roman" w:hAnsi="Times New Roman"/>
          <w:i/>
          <w:vertAlign w:val="subscript"/>
          <w:lang w:val="en-CA"/>
          <w:rPrChange w:id="555" w:author="Hassen" w:date="2016-05-27T11:23:00Z">
            <w:rPr>
              <w:rFonts w:ascii="Times New Roman" w:hAnsi="Times New Roman"/>
              <w:i/>
              <w:vertAlign w:val="subscript"/>
              <w:lang w:val="en-GB"/>
            </w:rPr>
          </w:rPrChange>
        </w:rPr>
        <w:t>12y</w:t>
      </w:r>
      <w:r w:rsidR="00665A08" w:rsidRPr="003A5638">
        <w:rPr>
          <w:rFonts w:ascii="Times New Roman" w:hAnsi="Times New Roman"/>
          <w:i/>
          <w:vertAlign w:val="subscript"/>
          <w:lang w:val="en-CA"/>
          <w:rPrChange w:id="556" w:author="Hassen" w:date="2016-05-27T11:23:00Z">
            <w:rPr>
              <w:rFonts w:ascii="Times New Roman" w:hAnsi="Times New Roman"/>
              <w:i/>
              <w:vertAlign w:val="subscript"/>
              <w:lang w:val="en-GB"/>
            </w:rPr>
          </w:rPrChange>
        </w:rPr>
        <w:t>i</w:t>
      </w:r>
      <w:proofErr w:type="gramStart"/>
      <w:r w:rsidR="009B2385" w:rsidRPr="003A5638">
        <w:rPr>
          <w:rFonts w:ascii="Times New Roman" w:hAnsi="Times New Roman"/>
          <w:lang w:val="en-CA"/>
          <w:rPrChange w:id="557" w:author="Hassen" w:date="2016-05-27T11:23:00Z">
            <w:rPr>
              <w:rFonts w:ascii="Times New Roman" w:hAnsi="Times New Roman"/>
              <w:lang w:val="en-GB"/>
            </w:rPr>
          </w:rPrChange>
        </w:rPr>
        <w:t>)</w:t>
      </w:r>
      <w:r w:rsidR="009B2385" w:rsidRPr="003A5638">
        <w:rPr>
          <w:rFonts w:ascii="Times New Roman" w:hAnsi="Times New Roman"/>
          <w:i/>
          <w:lang w:val="en-CA"/>
          <w:rPrChange w:id="558" w:author="Hassen" w:date="2016-05-27T11:23:00Z">
            <w:rPr>
              <w:rFonts w:ascii="Times New Roman" w:hAnsi="Times New Roman"/>
              <w:i/>
              <w:lang w:val="en-GB"/>
            </w:rPr>
          </w:rPrChange>
        </w:rPr>
        <w:t>x</w:t>
      </w:r>
      <w:r w:rsidR="009B2385" w:rsidRPr="003A5638">
        <w:rPr>
          <w:rFonts w:ascii="Times New Roman" w:hAnsi="Times New Roman"/>
          <w:i/>
          <w:vertAlign w:val="subscript"/>
          <w:lang w:val="en-CA"/>
          <w:rPrChange w:id="559" w:author="Hassen" w:date="2016-05-27T11:23:00Z">
            <w:rPr>
              <w:rFonts w:ascii="Times New Roman" w:hAnsi="Times New Roman"/>
              <w:i/>
              <w:vertAlign w:val="subscript"/>
              <w:lang w:val="en-GB"/>
            </w:rPr>
          </w:rPrChange>
        </w:rPr>
        <w:t>1</w:t>
      </w:r>
      <w:r w:rsidR="00665A08" w:rsidRPr="003A5638">
        <w:rPr>
          <w:rFonts w:ascii="Times New Roman" w:hAnsi="Times New Roman"/>
          <w:i/>
          <w:vertAlign w:val="subscript"/>
          <w:lang w:val="en-CA"/>
          <w:rPrChange w:id="560" w:author="Hassen" w:date="2016-05-27T11:23:00Z">
            <w:rPr>
              <w:rFonts w:ascii="Times New Roman" w:hAnsi="Times New Roman"/>
              <w:i/>
              <w:vertAlign w:val="subscript"/>
              <w:lang w:val="en-GB"/>
            </w:rPr>
          </w:rPrChange>
        </w:rPr>
        <w:t>h</w:t>
      </w:r>
      <w:r w:rsidR="009B2385" w:rsidRPr="003A5638">
        <w:rPr>
          <w:rFonts w:ascii="Times New Roman" w:hAnsi="Times New Roman"/>
          <w:i/>
          <w:vertAlign w:val="subscript"/>
          <w:lang w:val="en-CA"/>
          <w:rPrChange w:id="561" w:author="Hassen" w:date="2016-05-27T11:23:00Z">
            <w:rPr>
              <w:rFonts w:ascii="Times New Roman" w:hAnsi="Times New Roman"/>
              <w:i/>
              <w:vertAlign w:val="subscript"/>
              <w:lang w:val="en-GB"/>
            </w:rPr>
          </w:rPrChange>
        </w:rPr>
        <w:t>i</w:t>
      </w:r>
      <w:r w:rsidR="009B2385" w:rsidRPr="003A5638">
        <w:rPr>
          <w:rFonts w:ascii="Times New Roman" w:hAnsi="Times New Roman"/>
          <w:lang w:val="en-CA"/>
          <w:rPrChange w:id="562" w:author="Hassen" w:date="2016-05-27T11:23:00Z">
            <w:rPr>
              <w:rFonts w:ascii="Times New Roman" w:hAnsi="Times New Roman"/>
              <w:lang w:val="en-GB"/>
            </w:rPr>
          </w:rPrChange>
        </w:rPr>
        <w:t>.</w:t>
      </w:r>
      <w:r w:rsidR="009B2385" w:rsidRPr="003A5638">
        <w:rPr>
          <w:rFonts w:ascii="Times New Roman" w:hAnsi="Times New Roman"/>
          <w:i/>
          <w:lang w:val="en-CA"/>
          <w:rPrChange w:id="563" w:author="Hassen" w:date="2016-05-27T11:23:00Z">
            <w:rPr>
              <w:rFonts w:ascii="Times New Roman" w:hAnsi="Times New Roman"/>
              <w:i/>
              <w:lang w:val="en-GB"/>
            </w:rPr>
          </w:rPrChange>
        </w:rPr>
        <w:t>x</w:t>
      </w:r>
      <w:r w:rsidR="009B2385" w:rsidRPr="003A5638">
        <w:rPr>
          <w:rFonts w:ascii="Times New Roman" w:hAnsi="Times New Roman"/>
          <w:i/>
          <w:vertAlign w:val="subscript"/>
          <w:lang w:val="en-CA"/>
          <w:rPrChange w:id="564" w:author="Hassen" w:date="2016-05-27T11:23:00Z">
            <w:rPr>
              <w:rFonts w:ascii="Times New Roman" w:hAnsi="Times New Roman"/>
              <w:i/>
              <w:vertAlign w:val="subscript"/>
              <w:lang w:val="en-GB"/>
            </w:rPr>
          </w:rPrChange>
        </w:rPr>
        <w:t>2</w:t>
      </w:r>
      <w:r w:rsidR="00665A08" w:rsidRPr="003A5638">
        <w:rPr>
          <w:rFonts w:ascii="Times New Roman" w:hAnsi="Times New Roman"/>
          <w:i/>
          <w:vertAlign w:val="subscript"/>
          <w:lang w:val="en-CA"/>
          <w:rPrChange w:id="565" w:author="Hassen" w:date="2016-05-27T11:23:00Z">
            <w:rPr>
              <w:rFonts w:ascii="Times New Roman" w:hAnsi="Times New Roman"/>
              <w:i/>
              <w:vertAlign w:val="subscript"/>
              <w:lang w:val="en-GB"/>
            </w:rPr>
          </w:rPrChange>
        </w:rPr>
        <w:t>h</w:t>
      </w:r>
      <w:r w:rsidR="009B2385" w:rsidRPr="003A5638">
        <w:rPr>
          <w:rFonts w:ascii="Times New Roman" w:hAnsi="Times New Roman"/>
          <w:i/>
          <w:vertAlign w:val="subscript"/>
          <w:lang w:val="en-CA"/>
          <w:rPrChange w:id="566" w:author="Hassen" w:date="2016-05-27T11:23:00Z">
            <w:rPr>
              <w:rFonts w:ascii="Times New Roman" w:hAnsi="Times New Roman"/>
              <w:i/>
              <w:vertAlign w:val="subscript"/>
              <w:lang w:val="en-GB"/>
            </w:rPr>
          </w:rPrChange>
        </w:rPr>
        <w:t>i</w:t>
      </w:r>
      <w:proofErr w:type="gramEnd"/>
      <w:r w:rsidRPr="003A5638">
        <w:rPr>
          <w:rFonts w:ascii="Times New Roman" w:hAnsi="Times New Roman"/>
          <w:lang w:val="en-CA"/>
          <w:rPrChange w:id="567" w:author="Hassen" w:date="2016-05-27T11:23:00Z">
            <w:rPr>
              <w:rFonts w:ascii="Times New Roman" w:hAnsi="Times New Roman"/>
              <w:lang w:val="en-GB"/>
            </w:rPr>
          </w:rPrChange>
        </w:rPr>
        <w:t xml:space="preserve"> represent </w:t>
      </w:r>
      <w:r w:rsidR="0081004B" w:rsidRPr="003A5638">
        <w:rPr>
          <w:rFonts w:ascii="Times New Roman" w:hAnsi="Times New Roman"/>
          <w:lang w:val="en-CA"/>
          <w:rPrChange w:id="568" w:author="Hassen" w:date="2016-05-27T11:23:00Z">
            <w:rPr>
              <w:rFonts w:ascii="Times New Roman" w:hAnsi="Times New Roman"/>
              <w:lang w:val="en-GB"/>
            </w:rPr>
          </w:rPrChange>
        </w:rPr>
        <w:t xml:space="preserve">two </w:t>
      </w:r>
      <w:r w:rsidRPr="003A5638">
        <w:rPr>
          <w:rFonts w:ascii="Times New Roman" w:hAnsi="Times New Roman"/>
          <w:lang w:val="en-CA"/>
          <w:rPrChange w:id="569" w:author="Hassen" w:date="2016-05-27T11:23:00Z">
            <w:rPr>
              <w:rFonts w:ascii="Times New Roman" w:hAnsi="Times New Roman"/>
              <w:lang w:val="en-GB"/>
            </w:rPr>
          </w:rPrChange>
        </w:rPr>
        <w:t>different environmental effects</w:t>
      </w:r>
      <w:r w:rsidR="009B2385" w:rsidRPr="003A5638">
        <w:rPr>
          <w:rFonts w:ascii="Times New Roman" w:hAnsi="Times New Roman"/>
          <w:lang w:val="en-CA"/>
          <w:rPrChange w:id="570" w:author="Hassen" w:date="2016-05-27T11:23:00Z">
            <w:rPr>
              <w:rFonts w:ascii="Times New Roman" w:hAnsi="Times New Roman"/>
              <w:lang w:val="en-GB"/>
            </w:rPr>
          </w:rPrChange>
        </w:rPr>
        <w:t xml:space="preserve"> and their interaction</w:t>
      </w:r>
      <w:r w:rsidRPr="003A5638">
        <w:rPr>
          <w:rFonts w:ascii="Times New Roman" w:hAnsi="Times New Roman"/>
          <w:lang w:val="en-CA"/>
          <w:rPrChange w:id="571" w:author="Hassen" w:date="2016-05-27T11:23:00Z">
            <w:rPr>
              <w:rFonts w:ascii="Times New Roman" w:hAnsi="Times New Roman"/>
              <w:lang w:val="en-GB"/>
            </w:rPr>
          </w:rPrChange>
        </w:rPr>
        <w:t xml:space="preserve"> that you could use to generate different sources of var</w:t>
      </w:r>
      <w:r w:rsidR="00B72F8F" w:rsidRPr="003A5638">
        <w:rPr>
          <w:rFonts w:ascii="Times New Roman" w:hAnsi="Times New Roman"/>
          <w:lang w:val="en-CA"/>
          <w:rPrChange w:id="572" w:author="Hassen" w:date="2016-05-27T11:23:00Z">
            <w:rPr>
              <w:rFonts w:ascii="Times New Roman" w:hAnsi="Times New Roman"/>
              <w:lang w:val="en-GB"/>
            </w:rPr>
          </w:rPrChange>
        </w:rPr>
        <w:t>iation for your simulation</w:t>
      </w:r>
      <w:r w:rsidR="00C21CAB" w:rsidRPr="003A5638">
        <w:rPr>
          <w:rFonts w:ascii="Times New Roman" w:hAnsi="Times New Roman"/>
          <w:lang w:val="en-CA"/>
          <w:rPrChange w:id="573" w:author="Hassen" w:date="2016-05-27T11:23:00Z">
            <w:rPr>
              <w:rFonts w:ascii="Times New Roman" w:hAnsi="Times New Roman"/>
              <w:lang w:val="en-GB"/>
            </w:rPr>
          </w:rPrChange>
        </w:rPr>
        <w:t>s</w:t>
      </w:r>
      <w:r w:rsidR="00AC6D3A" w:rsidRPr="003A5638">
        <w:rPr>
          <w:rFonts w:ascii="Times New Roman" w:hAnsi="Times New Roman"/>
          <w:lang w:val="en-CA"/>
          <w:rPrChange w:id="574" w:author="Hassen" w:date="2016-05-27T11:23:00Z">
            <w:rPr>
              <w:rFonts w:ascii="Times New Roman" w:hAnsi="Times New Roman"/>
              <w:lang w:val="en-GB"/>
            </w:rPr>
          </w:rPrChange>
        </w:rPr>
        <w:t xml:space="preserve">. </w:t>
      </w:r>
    </w:p>
    <w:p w14:paraId="3262C179" w14:textId="77777777" w:rsidR="00DB38EE" w:rsidRPr="003A5638" w:rsidRDefault="00DB38EE" w:rsidP="002710B7">
      <w:pPr>
        <w:jc w:val="both"/>
        <w:rPr>
          <w:rFonts w:ascii="Times New Roman" w:hAnsi="Times New Roman"/>
          <w:lang w:val="en-CA"/>
          <w:rPrChange w:id="575" w:author="Hassen" w:date="2016-05-27T11:23:00Z">
            <w:rPr>
              <w:rFonts w:ascii="Times New Roman" w:hAnsi="Times New Roman"/>
              <w:lang w:val="en-GB"/>
            </w:rPr>
          </w:rPrChange>
        </w:rPr>
      </w:pPr>
    </w:p>
    <w:p w14:paraId="19DE50D0" w14:textId="588ED771" w:rsidR="00090EDF" w:rsidRPr="003A5638" w:rsidRDefault="00FC5ED3" w:rsidP="002710B7">
      <w:pPr>
        <w:jc w:val="both"/>
        <w:rPr>
          <w:rFonts w:ascii="Times New Roman" w:hAnsi="Times New Roman"/>
          <w:lang w:val="en-CA"/>
          <w:rPrChange w:id="576" w:author="Hassen" w:date="2016-05-27T11:23:00Z">
            <w:rPr>
              <w:rFonts w:ascii="Times New Roman" w:hAnsi="Times New Roman"/>
              <w:lang w:val="en-GB"/>
            </w:rPr>
          </w:rPrChange>
        </w:rPr>
      </w:pPr>
      <w:r w:rsidRPr="003A5638">
        <w:rPr>
          <w:rFonts w:ascii="Times New Roman" w:hAnsi="Times New Roman"/>
          <w:lang w:val="en-CA"/>
          <w:rPrChange w:id="577" w:author="Hassen" w:date="2016-05-27T11:23:00Z">
            <w:rPr>
              <w:rFonts w:ascii="Times New Roman" w:hAnsi="Times New Roman"/>
              <w:lang w:val="en-GB"/>
            </w:rPr>
          </w:rPrChange>
        </w:rPr>
        <w:t>These terms represent</w:t>
      </w:r>
      <w:r w:rsidR="00090EDF" w:rsidRPr="003A5638">
        <w:rPr>
          <w:rFonts w:ascii="Times New Roman" w:hAnsi="Times New Roman"/>
          <w:lang w:val="en-CA"/>
          <w:rPrChange w:id="578" w:author="Hassen" w:date="2016-05-27T11:23:00Z">
            <w:rPr>
              <w:rFonts w:ascii="Times New Roman" w:hAnsi="Times New Roman"/>
              <w:lang w:val="en-GB"/>
            </w:rPr>
          </w:rPrChange>
        </w:rPr>
        <w:t xml:space="preserve"> phenotypically plastic changes in the value of the trait as a function of </w:t>
      </w:r>
      <w:r w:rsidR="00C37150" w:rsidRPr="003A5638">
        <w:rPr>
          <w:rFonts w:ascii="Times New Roman" w:hAnsi="Times New Roman"/>
          <w:lang w:val="en-CA"/>
          <w:rPrChange w:id="579" w:author="Hassen" w:date="2016-05-27T11:23:00Z">
            <w:rPr>
              <w:rFonts w:ascii="Times New Roman" w:hAnsi="Times New Roman"/>
              <w:lang w:val="en-GB"/>
            </w:rPr>
          </w:rPrChange>
        </w:rPr>
        <w:t>two</w:t>
      </w:r>
      <w:r w:rsidR="00090EDF" w:rsidRPr="003A5638">
        <w:rPr>
          <w:rFonts w:ascii="Times New Roman" w:hAnsi="Times New Roman"/>
          <w:lang w:val="en-CA"/>
          <w:rPrChange w:id="580" w:author="Hassen" w:date="2016-05-27T11:23:00Z">
            <w:rPr>
              <w:rFonts w:ascii="Times New Roman" w:hAnsi="Times New Roman"/>
              <w:lang w:val="en-GB"/>
            </w:rPr>
          </w:rPrChange>
        </w:rPr>
        <w:t xml:space="preserve"> environmental factor</w:t>
      </w:r>
      <w:r w:rsidR="00C37150" w:rsidRPr="003A5638">
        <w:rPr>
          <w:rFonts w:ascii="Times New Roman" w:hAnsi="Times New Roman"/>
          <w:lang w:val="en-CA"/>
          <w:rPrChange w:id="581" w:author="Hassen" w:date="2016-05-27T11:23:00Z">
            <w:rPr>
              <w:rFonts w:ascii="Times New Roman" w:hAnsi="Times New Roman"/>
              <w:lang w:val="en-GB"/>
            </w:rPr>
          </w:rPrChange>
        </w:rPr>
        <w:t>s</w:t>
      </w:r>
      <w:r w:rsidR="00090EDF" w:rsidRPr="003A5638">
        <w:rPr>
          <w:rFonts w:ascii="Times New Roman" w:hAnsi="Times New Roman"/>
          <w:lang w:val="en-CA"/>
          <w:rPrChange w:id="582" w:author="Hassen" w:date="2016-05-27T11:23:00Z">
            <w:rPr>
              <w:rFonts w:ascii="Times New Roman" w:hAnsi="Times New Roman"/>
              <w:lang w:val="en-GB"/>
            </w:rPr>
          </w:rPrChange>
        </w:rPr>
        <w:t xml:space="preserve"> </w:t>
      </w:r>
      <w:r w:rsidR="00090EDF" w:rsidRPr="003A5638">
        <w:rPr>
          <w:rFonts w:ascii="Times New Roman" w:hAnsi="Times New Roman"/>
          <w:i/>
          <w:lang w:val="en-CA"/>
          <w:rPrChange w:id="583" w:author="Hassen" w:date="2016-05-27T11:23:00Z">
            <w:rPr>
              <w:rFonts w:ascii="Times New Roman" w:hAnsi="Times New Roman"/>
              <w:i/>
              <w:lang w:val="en-GB"/>
            </w:rPr>
          </w:rPrChange>
        </w:rPr>
        <w:t>x</w:t>
      </w:r>
      <w:r w:rsidR="00C37150" w:rsidRPr="003A5638">
        <w:rPr>
          <w:rFonts w:ascii="Times New Roman" w:hAnsi="Times New Roman"/>
          <w:i/>
          <w:vertAlign w:val="subscript"/>
          <w:lang w:val="en-CA"/>
          <w:rPrChange w:id="584" w:author="Hassen" w:date="2016-05-27T11:23:00Z">
            <w:rPr>
              <w:rFonts w:ascii="Times New Roman" w:hAnsi="Times New Roman"/>
              <w:i/>
              <w:vertAlign w:val="subscript"/>
              <w:lang w:val="en-GB"/>
            </w:rPr>
          </w:rPrChange>
        </w:rPr>
        <w:t>1</w:t>
      </w:r>
      <w:r w:rsidR="00C37150" w:rsidRPr="003A5638">
        <w:rPr>
          <w:rFonts w:ascii="Times New Roman" w:hAnsi="Times New Roman"/>
          <w:i/>
          <w:lang w:val="en-CA"/>
          <w:rPrChange w:id="585" w:author="Hassen" w:date="2016-05-27T11:23:00Z">
            <w:rPr>
              <w:rFonts w:ascii="Times New Roman" w:hAnsi="Times New Roman"/>
              <w:i/>
              <w:lang w:val="en-GB"/>
            </w:rPr>
          </w:rPrChange>
        </w:rPr>
        <w:t xml:space="preserve"> </w:t>
      </w:r>
      <w:r w:rsidR="00C37150" w:rsidRPr="003A5638">
        <w:rPr>
          <w:rFonts w:ascii="Times New Roman" w:hAnsi="Times New Roman"/>
          <w:lang w:val="en-CA"/>
          <w:rPrChange w:id="586" w:author="Hassen" w:date="2016-05-27T11:23:00Z">
            <w:rPr>
              <w:rFonts w:ascii="Times New Roman" w:hAnsi="Times New Roman"/>
              <w:lang w:val="en-GB"/>
            </w:rPr>
          </w:rPrChange>
        </w:rPr>
        <w:t>and</w:t>
      </w:r>
      <w:r w:rsidR="00C37150" w:rsidRPr="003A5638">
        <w:rPr>
          <w:rFonts w:ascii="Times New Roman" w:hAnsi="Times New Roman"/>
          <w:i/>
          <w:lang w:val="en-CA"/>
          <w:rPrChange w:id="587" w:author="Hassen" w:date="2016-05-27T11:23:00Z">
            <w:rPr>
              <w:rFonts w:ascii="Times New Roman" w:hAnsi="Times New Roman"/>
              <w:i/>
              <w:lang w:val="en-GB"/>
            </w:rPr>
          </w:rPrChange>
        </w:rPr>
        <w:t xml:space="preserve"> x</w:t>
      </w:r>
      <w:r w:rsidR="00C37150" w:rsidRPr="003A5638">
        <w:rPr>
          <w:rFonts w:ascii="Times New Roman" w:hAnsi="Times New Roman"/>
          <w:i/>
          <w:vertAlign w:val="subscript"/>
          <w:lang w:val="en-CA"/>
          <w:rPrChange w:id="588" w:author="Hassen" w:date="2016-05-27T11:23:00Z">
            <w:rPr>
              <w:rFonts w:ascii="Times New Roman" w:hAnsi="Times New Roman"/>
              <w:i/>
              <w:vertAlign w:val="subscript"/>
              <w:lang w:val="en-GB"/>
            </w:rPr>
          </w:rPrChange>
        </w:rPr>
        <w:t>2</w:t>
      </w:r>
      <w:r w:rsidR="0074763D" w:rsidRPr="003A5638">
        <w:rPr>
          <w:rFonts w:ascii="Times New Roman" w:hAnsi="Times New Roman"/>
          <w:lang w:val="en-CA"/>
          <w:rPrChange w:id="589" w:author="Hassen" w:date="2016-05-27T11:23:00Z">
            <w:rPr>
              <w:rFonts w:ascii="Times New Roman" w:hAnsi="Times New Roman"/>
              <w:lang w:val="en-GB"/>
            </w:rPr>
          </w:rPrChange>
        </w:rPr>
        <w:t>. In other words, that</w:t>
      </w:r>
      <w:r w:rsidR="00090EDF" w:rsidRPr="003A5638">
        <w:rPr>
          <w:rFonts w:ascii="Times New Roman" w:hAnsi="Times New Roman"/>
          <w:lang w:val="en-CA"/>
          <w:rPrChange w:id="590" w:author="Hassen" w:date="2016-05-27T11:23:00Z">
            <w:rPr>
              <w:rFonts w:ascii="Times New Roman" w:hAnsi="Times New Roman"/>
              <w:lang w:val="en-GB"/>
            </w:rPr>
          </w:rPrChange>
        </w:rPr>
        <w:t xml:space="preserve"> part of the equation is the reaction norm of trait </w:t>
      </w:r>
      <w:r w:rsidR="00090EDF" w:rsidRPr="003A5638">
        <w:rPr>
          <w:rFonts w:ascii="Times New Roman" w:hAnsi="Times New Roman"/>
          <w:i/>
          <w:lang w:val="en-CA"/>
          <w:rPrChange w:id="591" w:author="Hassen" w:date="2016-05-27T11:23:00Z">
            <w:rPr>
              <w:rFonts w:ascii="Times New Roman" w:hAnsi="Times New Roman"/>
              <w:i/>
              <w:lang w:val="en-GB"/>
            </w:rPr>
          </w:rPrChange>
        </w:rPr>
        <w:t>y</w:t>
      </w:r>
      <w:r w:rsidR="00090EDF" w:rsidRPr="003A5638">
        <w:rPr>
          <w:rFonts w:ascii="Times New Roman" w:hAnsi="Times New Roman"/>
          <w:lang w:val="en-CA"/>
          <w:rPrChange w:id="592" w:author="Hassen" w:date="2016-05-27T11:23:00Z">
            <w:rPr>
              <w:rFonts w:ascii="Times New Roman" w:hAnsi="Times New Roman"/>
              <w:lang w:val="en-GB"/>
            </w:rPr>
          </w:rPrChange>
        </w:rPr>
        <w:t xml:space="preserve"> as a function of </w:t>
      </w:r>
      <w:r w:rsidR="00C37150" w:rsidRPr="003A5638">
        <w:rPr>
          <w:rFonts w:ascii="Times New Roman" w:hAnsi="Times New Roman"/>
          <w:lang w:val="en-CA"/>
          <w:rPrChange w:id="593" w:author="Hassen" w:date="2016-05-27T11:23:00Z">
            <w:rPr>
              <w:rFonts w:ascii="Times New Roman" w:hAnsi="Times New Roman"/>
              <w:lang w:val="en-GB"/>
            </w:rPr>
          </w:rPrChange>
        </w:rPr>
        <w:t xml:space="preserve">either </w:t>
      </w:r>
      <w:r w:rsidR="00090EDF" w:rsidRPr="003A5638">
        <w:rPr>
          <w:rFonts w:ascii="Times New Roman" w:hAnsi="Times New Roman"/>
          <w:lang w:val="en-CA"/>
          <w:rPrChange w:id="594" w:author="Hassen" w:date="2016-05-27T11:23:00Z">
            <w:rPr>
              <w:rFonts w:ascii="Times New Roman" w:hAnsi="Times New Roman"/>
              <w:lang w:val="en-GB"/>
            </w:rPr>
          </w:rPrChange>
        </w:rPr>
        <w:t xml:space="preserve">environment </w:t>
      </w:r>
      <w:r w:rsidR="00C37150" w:rsidRPr="003A5638">
        <w:rPr>
          <w:rFonts w:ascii="Times New Roman" w:hAnsi="Times New Roman"/>
          <w:i/>
          <w:lang w:val="en-CA"/>
          <w:rPrChange w:id="595" w:author="Hassen" w:date="2016-05-27T11:23:00Z">
            <w:rPr>
              <w:rFonts w:ascii="Times New Roman" w:hAnsi="Times New Roman"/>
              <w:i/>
              <w:lang w:val="en-GB"/>
            </w:rPr>
          </w:rPrChange>
        </w:rPr>
        <w:t>x</w:t>
      </w:r>
      <w:r w:rsidR="00C37150" w:rsidRPr="003A5638">
        <w:rPr>
          <w:rFonts w:ascii="Times New Roman" w:hAnsi="Times New Roman"/>
          <w:i/>
          <w:vertAlign w:val="subscript"/>
          <w:lang w:val="en-CA"/>
          <w:rPrChange w:id="596" w:author="Hassen" w:date="2016-05-27T11:23:00Z">
            <w:rPr>
              <w:rFonts w:ascii="Times New Roman" w:hAnsi="Times New Roman"/>
              <w:i/>
              <w:vertAlign w:val="subscript"/>
              <w:lang w:val="en-GB"/>
            </w:rPr>
          </w:rPrChange>
        </w:rPr>
        <w:t>1</w:t>
      </w:r>
      <w:r w:rsidR="00C37150" w:rsidRPr="003A5638">
        <w:rPr>
          <w:rFonts w:ascii="Times New Roman" w:hAnsi="Times New Roman"/>
          <w:i/>
          <w:lang w:val="en-CA"/>
          <w:rPrChange w:id="597" w:author="Hassen" w:date="2016-05-27T11:23:00Z">
            <w:rPr>
              <w:rFonts w:ascii="Times New Roman" w:hAnsi="Times New Roman"/>
              <w:i/>
              <w:lang w:val="en-GB"/>
            </w:rPr>
          </w:rPrChange>
        </w:rPr>
        <w:t xml:space="preserve"> </w:t>
      </w:r>
      <w:r w:rsidR="00C37150" w:rsidRPr="003A5638">
        <w:rPr>
          <w:rFonts w:ascii="Times New Roman" w:hAnsi="Times New Roman"/>
          <w:lang w:val="en-CA"/>
          <w:rPrChange w:id="598" w:author="Hassen" w:date="2016-05-27T11:23:00Z">
            <w:rPr>
              <w:rFonts w:ascii="Times New Roman" w:hAnsi="Times New Roman"/>
              <w:lang w:val="en-GB"/>
            </w:rPr>
          </w:rPrChange>
        </w:rPr>
        <w:t>or</w:t>
      </w:r>
      <w:r w:rsidR="00C37150" w:rsidRPr="003A5638">
        <w:rPr>
          <w:rFonts w:ascii="Times New Roman" w:hAnsi="Times New Roman"/>
          <w:i/>
          <w:lang w:val="en-CA"/>
          <w:rPrChange w:id="599" w:author="Hassen" w:date="2016-05-27T11:23:00Z">
            <w:rPr>
              <w:rFonts w:ascii="Times New Roman" w:hAnsi="Times New Roman"/>
              <w:i/>
              <w:lang w:val="en-GB"/>
            </w:rPr>
          </w:rPrChange>
        </w:rPr>
        <w:t xml:space="preserve"> x</w:t>
      </w:r>
      <w:r w:rsidR="00C37150" w:rsidRPr="003A5638">
        <w:rPr>
          <w:rFonts w:ascii="Times New Roman" w:hAnsi="Times New Roman"/>
          <w:i/>
          <w:vertAlign w:val="subscript"/>
          <w:lang w:val="en-CA"/>
          <w:rPrChange w:id="600" w:author="Hassen" w:date="2016-05-27T11:23:00Z">
            <w:rPr>
              <w:rFonts w:ascii="Times New Roman" w:hAnsi="Times New Roman"/>
              <w:i/>
              <w:vertAlign w:val="subscript"/>
              <w:lang w:val="en-GB"/>
            </w:rPr>
          </w:rPrChange>
        </w:rPr>
        <w:t>2</w:t>
      </w:r>
      <w:r w:rsidR="009B2385" w:rsidRPr="003A5638">
        <w:rPr>
          <w:rFonts w:ascii="Times New Roman" w:hAnsi="Times New Roman"/>
          <w:lang w:val="en-CA"/>
          <w:rPrChange w:id="601" w:author="Hassen" w:date="2016-05-27T11:23:00Z">
            <w:rPr>
              <w:rFonts w:ascii="Times New Roman" w:hAnsi="Times New Roman"/>
              <w:lang w:val="en-GB"/>
            </w:rPr>
          </w:rPrChange>
        </w:rPr>
        <w:t xml:space="preserve"> (or both </w:t>
      </w:r>
      <w:r w:rsidR="009B2385" w:rsidRPr="003A5638">
        <w:rPr>
          <w:rFonts w:ascii="Times New Roman" w:hAnsi="Times New Roman"/>
          <w:i/>
          <w:lang w:val="en-CA"/>
          <w:rPrChange w:id="602" w:author="Hassen" w:date="2016-05-27T11:23:00Z">
            <w:rPr>
              <w:rFonts w:ascii="Times New Roman" w:hAnsi="Times New Roman"/>
              <w:i/>
              <w:lang w:val="en-GB"/>
            </w:rPr>
          </w:rPrChange>
        </w:rPr>
        <w:t>x</w:t>
      </w:r>
      <w:r w:rsidR="009B2385" w:rsidRPr="003A5638">
        <w:rPr>
          <w:rFonts w:ascii="Times New Roman" w:hAnsi="Times New Roman"/>
          <w:i/>
          <w:vertAlign w:val="subscript"/>
          <w:lang w:val="en-CA"/>
          <w:rPrChange w:id="603" w:author="Hassen" w:date="2016-05-27T11:23:00Z">
            <w:rPr>
              <w:rFonts w:ascii="Times New Roman" w:hAnsi="Times New Roman"/>
              <w:i/>
              <w:vertAlign w:val="subscript"/>
              <w:lang w:val="en-GB"/>
            </w:rPr>
          </w:rPrChange>
        </w:rPr>
        <w:t>1</w:t>
      </w:r>
      <w:r w:rsidR="009B2385" w:rsidRPr="003A5638">
        <w:rPr>
          <w:rFonts w:ascii="Times New Roman" w:hAnsi="Times New Roman"/>
          <w:i/>
          <w:lang w:val="en-CA"/>
          <w:rPrChange w:id="604" w:author="Hassen" w:date="2016-05-27T11:23:00Z">
            <w:rPr>
              <w:rFonts w:ascii="Times New Roman" w:hAnsi="Times New Roman"/>
              <w:i/>
              <w:lang w:val="en-GB"/>
            </w:rPr>
          </w:rPrChange>
        </w:rPr>
        <w:t xml:space="preserve"> </w:t>
      </w:r>
      <w:r w:rsidR="009B2385" w:rsidRPr="003A5638">
        <w:rPr>
          <w:rFonts w:ascii="Times New Roman" w:hAnsi="Times New Roman"/>
          <w:lang w:val="en-CA"/>
          <w:rPrChange w:id="605" w:author="Hassen" w:date="2016-05-27T11:23:00Z">
            <w:rPr>
              <w:rFonts w:ascii="Times New Roman" w:hAnsi="Times New Roman"/>
              <w:lang w:val="en-GB"/>
            </w:rPr>
          </w:rPrChange>
        </w:rPr>
        <w:t>and</w:t>
      </w:r>
      <w:r w:rsidR="009B2385" w:rsidRPr="003A5638">
        <w:rPr>
          <w:rFonts w:ascii="Times New Roman" w:hAnsi="Times New Roman"/>
          <w:i/>
          <w:lang w:val="en-CA"/>
          <w:rPrChange w:id="606" w:author="Hassen" w:date="2016-05-27T11:23:00Z">
            <w:rPr>
              <w:rFonts w:ascii="Times New Roman" w:hAnsi="Times New Roman"/>
              <w:i/>
              <w:lang w:val="en-GB"/>
            </w:rPr>
          </w:rPrChange>
        </w:rPr>
        <w:t xml:space="preserve"> x</w:t>
      </w:r>
      <w:r w:rsidR="009B2385" w:rsidRPr="003A5638">
        <w:rPr>
          <w:rFonts w:ascii="Times New Roman" w:hAnsi="Times New Roman"/>
          <w:i/>
          <w:vertAlign w:val="subscript"/>
          <w:lang w:val="en-CA"/>
          <w:rPrChange w:id="607" w:author="Hassen" w:date="2016-05-27T11:23:00Z">
            <w:rPr>
              <w:rFonts w:ascii="Times New Roman" w:hAnsi="Times New Roman"/>
              <w:i/>
              <w:vertAlign w:val="subscript"/>
              <w:lang w:val="en-GB"/>
            </w:rPr>
          </w:rPrChange>
        </w:rPr>
        <w:t>2</w:t>
      </w:r>
      <w:r w:rsidR="009B2385" w:rsidRPr="003A5638">
        <w:rPr>
          <w:rFonts w:ascii="Times New Roman" w:hAnsi="Times New Roman"/>
          <w:lang w:val="en-CA"/>
          <w:rPrChange w:id="608" w:author="Hassen" w:date="2016-05-27T11:23:00Z">
            <w:rPr>
              <w:rFonts w:ascii="Times New Roman" w:hAnsi="Times New Roman"/>
              <w:lang w:val="en-GB"/>
            </w:rPr>
          </w:rPrChange>
        </w:rPr>
        <w:t>).</w:t>
      </w:r>
      <w:r w:rsidR="00090EDF" w:rsidRPr="003A5638">
        <w:rPr>
          <w:rFonts w:ascii="Times New Roman" w:hAnsi="Times New Roman"/>
          <w:lang w:val="en-CA"/>
          <w:rPrChange w:id="609" w:author="Hassen" w:date="2016-05-27T11:23:00Z">
            <w:rPr>
              <w:rFonts w:ascii="Times New Roman" w:hAnsi="Times New Roman"/>
              <w:lang w:val="en-GB"/>
            </w:rPr>
          </w:rPrChange>
        </w:rPr>
        <w:t xml:space="preserve"> </w:t>
      </w:r>
      <w:r w:rsidR="00C37150" w:rsidRPr="003A5638">
        <w:rPr>
          <w:rFonts w:ascii="Times New Roman" w:hAnsi="Times New Roman"/>
          <w:lang w:val="en-CA"/>
          <w:rPrChange w:id="610" w:author="Hassen" w:date="2016-05-27T11:23:00Z">
            <w:rPr>
              <w:rFonts w:ascii="Times New Roman" w:hAnsi="Times New Roman"/>
              <w:lang w:val="en-GB"/>
            </w:rPr>
          </w:rPrChange>
        </w:rPr>
        <w:t>Below we will explain the equation for</w:t>
      </w:r>
      <w:r w:rsidR="00C37150" w:rsidRPr="003A5638">
        <w:rPr>
          <w:rFonts w:ascii="Times New Roman" w:hAnsi="Times New Roman"/>
          <w:i/>
          <w:lang w:val="en-CA"/>
          <w:rPrChange w:id="611" w:author="Hassen" w:date="2016-05-27T11:23:00Z">
            <w:rPr>
              <w:rFonts w:ascii="Times New Roman" w:hAnsi="Times New Roman"/>
              <w:i/>
              <w:lang w:val="en-GB"/>
            </w:rPr>
          </w:rPrChange>
        </w:rPr>
        <w:t xml:space="preserve"> </w:t>
      </w:r>
      <w:r w:rsidR="00C37150" w:rsidRPr="003A5638">
        <w:rPr>
          <w:rFonts w:ascii="Times New Roman" w:hAnsi="Times New Roman"/>
          <w:lang w:val="en-CA"/>
          <w:rPrChange w:id="612" w:author="Hassen" w:date="2016-05-27T11:23:00Z">
            <w:rPr>
              <w:rFonts w:ascii="Times New Roman" w:hAnsi="Times New Roman"/>
              <w:lang w:val="en-GB"/>
            </w:rPr>
          </w:rPrChange>
        </w:rPr>
        <w:t>a</w:t>
      </w:r>
      <w:r w:rsidR="00C37150" w:rsidRPr="003A5638">
        <w:rPr>
          <w:rFonts w:ascii="Times New Roman" w:hAnsi="Times New Roman"/>
          <w:i/>
          <w:lang w:val="en-CA"/>
          <w:rPrChange w:id="613" w:author="Hassen" w:date="2016-05-27T11:23:00Z">
            <w:rPr>
              <w:rFonts w:ascii="Times New Roman" w:hAnsi="Times New Roman"/>
              <w:i/>
              <w:lang w:val="en-GB"/>
            </w:rPr>
          </w:rPrChange>
        </w:rPr>
        <w:t xml:space="preserve"> </w:t>
      </w:r>
      <w:r w:rsidR="00C37150" w:rsidRPr="003A5638">
        <w:rPr>
          <w:rFonts w:ascii="Times New Roman" w:hAnsi="Times New Roman"/>
          <w:lang w:val="en-CA"/>
          <w:rPrChange w:id="614" w:author="Hassen" w:date="2016-05-27T11:23:00Z">
            <w:rPr>
              <w:rFonts w:ascii="Times New Roman" w:hAnsi="Times New Roman"/>
              <w:lang w:val="en-GB"/>
            </w:rPr>
          </w:rPrChange>
        </w:rPr>
        <w:t xml:space="preserve">given environmental factor </w:t>
      </w:r>
      <w:r w:rsidR="00C37150" w:rsidRPr="003A5638">
        <w:rPr>
          <w:rFonts w:ascii="Times New Roman" w:hAnsi="Times New Roman"/>
          <w:i/>
          <w:lang w:val="en-CA"/>
          <w:rPrChange w:id="615" w:author="Hassen" w:date="2016-05-27T11:23:00Z">
            <w:rPr>
              <w:rFonts w:ascii="Times New Roman" w:hAnsi="Times New Roman"/>
              <w:i/>
              <w:lang w:val="en-GB"/>
            </w:rPr>
          </w:rPrChange>
        </w:rPr>
        <w:t>x</w:t>
      </w:r>
      <w:r w:rsidR="00C37150" w:rsidRPr="003A5638">
        <w:rPr>
          <w:rFonts w:ascii="Times New Roman" w:hAnsi="Times New Roman"/>
          <w:lang w:val="en-CA"/>
          <w:rPrChange w:id="616" w:author="Hassen" w:date="2016-05-27T11:23:00Z">
            <w:rPr>
              <w:rFonts w:ascii="Times New Roman" w:hAnsi="Times New Roman"/>
              <w:lang w:val="en-GB"/>
            </w:rPr>
          </w:rPrChange>
        </w:rPr>
        <w:t xml:space="preserve">. </w:t>
      </w:r>
      <w:r w:rsidR="00832950" w:rsidRPr="003A5638">
        <w:rPr>
          <w:rFonts w:ascii="Times New Roman" w:hAnsi="Times New Roman"/>
          <w:lang w:val="en-CA"/>
          <w:rPrChange w:id="617" w:author="Hassen" w:date="2016-05-27T11:23:00Z">
            <w:rPr>
              <w:rFonts w:ascii="Times New Roman" w:hAnsi="Times New Roman"/>
              <w:lang w:val="en-GB"/>
            </w:rPr>
          </w:rPrChange>
        </w:rPr>
        <w:t xml:space="preserve">Environment </w:t>
      </w:r>
      <w:r w:rsidR="00090EDF" w:rsidRPr="003A5638">
        <w:rPr>
          <w:rFonts w:ascii="Times New Roman" w:hAnsi="Times New Roman"/>
          <w:i/>
          <w:lang w:val="en-CA"/>
          <w:rPrChange w:id="618" w:author="Hassen" w:date="2016-05-27T11:23:00Z">
            <w:rPr>
              <w:rFonts w:ascii="Times New Roman" w:hAnsi="Times New Roman"/>
              <w:i/>
              <w:lang w:val="en-GB"/>
            </w:rPr>
          </w:rPrChange>
        </w:rPr>
        <w:t>x</w:t>
      </w:r>
      <w:r w:rsidR="00090EDF" w:rsidRPr="003A5638">
        <w:rPr>
          <w:rFonts w:ascii="Times New Roman" w:hAnsi="Times New Roman"/>
          <w:lang w:val="en-CA"/>
          <w:rPrChange w:id="619" w:author="Hassen" w:date="2016-05-27T11:23:00Z">
            <w:rPr>
              <w:rFonts w:ascii="Times New Roman" w:hAnsi="Times New Roman"/>
              <w:lang w:val="en-GB"/>
            </w:rPr>
          </w:rPrChange>
        </w:rPr>
        <w:t xml:space="preserve"> can be measured</w:t>
      </w:r>
      <w:r w:rsidR="0074763D" w:rsidRPr="003A5638">
        <w:rPr>
          <w:rFonts w:ascii="Times New Roman" w:hAnsi="Times New Roman"/>
          <w:lang w:val="en-CA"/>
          <w:rPrChange w:id="620" w:author="Hassen" w:date="2016-05-27T11:23:00Z">
            <w:rPr>
              <w:rFonts w:ascii="Times New Roman" w:hAnsi="Times New Roman"/>
              <w:lang w:val="en-GB"/>
            </w:rPr>
          </w:rPrChange>
        </w:rPr>
        <w:t xml:space="preserve"> and thus </w:t>
      </w:r>
      <w:r w:rsidR="00832950" w:rsidRPr="003A5638">
        <w:rPr>
          <w:rFonts w:ascii="Times New Roman" w:hAnsi="Times New Roman"/>
          <w:lang w:val="en-CA"/>
          <w:rPrChange w:id="621" w:author="Hassen" w:date="2016-05-27T11:23:00Z">
            <w:rPr>
              <w:rFonts w:ascii="Times New Roman" w:hAnsi="Times New Roman"/>
              <w:lang w:val="en-GB"/>
            </w:rPr>
          </w:rPrChange>
        </w:rPr>
        <w:t xml:space="preserve">you can decide whether or not </w:t>
      </w:r>
      <w:r w:rsidR="00656415" w:rsidRPr="003A5638">
        <w:rPr>
          <w:rFonts w:ascii="Times New Roman" w:hAnsi="Times New Roman"/>
          <w:lang w:val="en-CA"/>
          <w:rPrChange w:id="622" w:author="Hassen" w:date="2016-05-27T11:23:00Z">
            <w:rPr>
              <w:rFonts w:ascii="Times New Roman" w:hAnsi="Times New Roman"/>
              <w:lang w:val="en-GB"/>
            </w:rPr>
          </w:rPrChange>
        </w:rPr>
        <w:t>to</w:t>
      </w:r>
      <w:r w:rsidR="00832950" w:rsidRPr="003A5638">
        <w:rPr>
          <w:rFonts w:ascii="Times New Roman" w:hAnsi="Times New Roman"/>
          <w:lang w:val="en-CA"/>
          <w:rPrChange w:id="623" w:author="Hassen" w:date="2016-05-27T11:23:00Z">
            <w:rPr>
              <w:rFonts w:ascii="Times New Roman" w:hAnsi="Times New Roman"/>
              <w:lang w:val="en-GB"/>
            </w:rPr>
          </w:rPrChange>
        </w:rPr>
        <w:t xml:space="preserve"> include</w:t>
      </w:r>
      <w:r w:rsidR="00656415" w:rsidRPr="003A5638">
        <w:rPr>
          <w:rFonts w:ascii="Times New Roman" w:hAnsi="Times New Roman"/>
          <w:lang w:val="en-CA"/>
          <w:rPrChange w:id="624" w:author="Hassen" w:date="2016-05-27T11:23:00Z">
            <w:rPr>
              <w:rFonts w:ascii="Times New Roman" w:hAnsi="Times New Roman"/>
              <w:lang w:val="en-GB"/>
            </w:rPr>
          </w:rPrChange>
        </w:rPr>
        <w:t xml:space="preserve"> </w:t>
      </w:r>
      <w:r w:rsidR="00656415" w:rsidRPr="003A5638">
        <w:rPr>
          <w:rFonts w:ascii="Times New Roman" w:hAnsi="Times New Roman"/>
          <w:i/>
          <w:lang w:val="en-CA"/>
          <w:rPrChange w:id="625" w:author="Hassen" w:date="2016-05-27T11:23:00Z">
            <w:rPr>
              <w:rFonts w:ascii="Times New Roman" w:hAnsi="Times New Roman"/>
              <w:i/>
              <w:lang w:val="en-GB"/>
            </w:rPr>
          </w:rPrChange>
        </w:rPr>
        <w:t>x</w:t>
      </w:r>
      <w:r w:rsidR="0074763D" w:rsidRPr="003A5638">
        <w:rPr>
          <w:rFonts w:ascii="Times New Roman" w:hAnsi="Times New Roman"/>
          <w:lang w:val="en-CA"/>
          <w:rPrChange w:id="626" w:author="Hassen" w:date="2016-05-27T11:23:00Z">
            <w:rPr>
              <w:rFonts w:ascii="Times New Roman" w:hAnsi="Times New Roman"/>
              <w:lang w:val="en-GB"/>
            </w:rPr>
          </w:rPrChange>
        </w:rPr>
        <w:t xml:space="preserve"> in subsequent mixed</w:t>
      </w:r>
      <w:r w:rsidR="00600552" w:rsidRPr="003A5638">
        <w:rPr>
          <w:rFonts w:ascii="Times New Roman" w:hAnsi="Times New Roman"/>
          <w:lang w:val="en-CA"/>
          <w:rPrChange w:id="627" w:author="Hassen" w:date="2016-05-27T11:23:00Z">
            <w:rPr>
              <w:rFonts w:ascii="Times New Roman" w:hAnsi="Times New Roman"/>
              <w:lang w:val="en-GB"/>
            </w:rPr>
          </w:rPrChange>
        </w:rPr>
        <w:t>-effects</w:t>
      </w:r>
      <w:r w:rsidR="0074763D" w:rsidRPr="003A5638">
        <w:rPr>
          <w:rFonts w:ascii="Times New Roman" w:hAnsi="Times New Roman"/>
          <w:lang w:val="en-CA"/>
          <w:rPrChange w:id="628" w:author="Hassen" w:date="2016-05-27T11:23:00Z">
            <w:rPr>
              <w:rFonts w:ascii="Times New Roman" w:hAnsi="Times New Roman"/>
              <w:lang w:val="en-GB"/>
            </w:rPr>
          </w:rPrChange>
        </w:rPr>
        <w:t xml:space="preserve"> models</w:t>
      </w:r>
      <w:r w:rsidR="00832950" w:rsidRPr="003A5638">
        <w:rPr>
          <w:rFonts w:ascii="Times New Roman" w:hAnsi="Times New Roman"/>
          <w:lang w:val="en-CA"/>
          <w:rPrChange w:id="629" w:author="Hassen" w:date="2016-05-27T11:23:00Z">
            <w:rPr>
              <w:rFonts w:ascii="Times New Roman" w:hAnsi="Times New Roman"/>
              <w:lang w:val="en-GB"/>
            </w:rPr>
          </w:rPrChange>
        </w:rPr>
        <w:t xml:space="preserve"> (</w:t>
      </w:r>
      <w:r w:rsidR="00D32B8D" w:rsidRPr="003A5638">
        <w:rPr>
          <w:rFonts w:ascii="Times New Roman" w:hAnsi="Times New Roman"/>
          <w:lang w:val="en-CA"/>
          <w:rPrChange w:id="630" w:author="Hassen" w:date="2016-05-27T11:23:00Z">
            <w:rPr>
              <w:rFonts w:ascii="Times New Roman" w:hAnsi="Times New Roman"/>
              <w:lang w:val="en-GB"/>
            </w:rPr>
          </w:rPrChange>
        </w:rPr>
        <w:t xml:space="preserve">whether you </w:t>
      </w:r>
      <w:r w:rsidR="00832950" w:rsidRPr="003A5638">
        <w:rPr>
          <w:rFonts w:ascii="Times New Roman" w:hAnsi="Times New Roman"/>
          <w:lang w:val="en-CA"/>
          <w:rPrChange w:id="631" w:author="Hassen" w:date="2016-05-27T11:23:00Z">
            <w:rPr>
              <w:rFonts w:ascii="Times New Roman" w:hAnsi="Times New Roman"/>
              <w:lang w:val="en-GB"/>
            </w:rPr>
          </w:rPrChange>
        </w:rPr>
        <w:t xml:space="preserve">include </w:t>
      </w:r>
      <w:r w:rsidR="00832950" w:rsidRPr="003A5638">
        <w:rPr>
          <w:rFonts w:ascii="Times New Roman" w:hAnsi="Times New Roman"/>
          <w:i/>
          <w:lang w:val="en-CA"/>
          <w:rPrChange w:id="632" w:author="Hassen" w:date="2016-05-27T11:23:00Z">
            <w:rPr>
              <w:rFonts w:ascii="Times New Roman" w:hAnsi="Times New Roman"/>
              <w:i/>
              <w:lang w:val="en-GB"/>
            </w:rPr>
          </w:rPrChange>
        </w:rPr>
        <w:t>x</w:t>
      </w:r>
      <w:r w:rsidR="00832950" w:rsidRPr="003A5638">
        <w:rPr>
          <w:rFonts w:ascii="Times New Roman" w:hAnsi="Times New Roman"/>
          <w:lang w:val="en-CA"/>
          <w:rPrChange w:id="633" w:author="Hassen" w:date="2016-05-27T11:23:00Z">
            <w:rPr>
              <w:rFonts w:ascii="Times New Roman" w:hAnsi="Times New Roman"/>
              <w:lang w:val="en-GB"/>
            </w:rPr>
          </w:rPrChange>
        </w:rPr>
        <w:t xml:space="preserve"> in the model</w:t>
      </w:r>
      <w:r w:rsidR="00D32B8D" w:rsidRPr="003A5638">
        <w:rPr>
          <w:rFonts w:ascii="Times New Roman" w:hAnsi="Times New Roman"/>
          <w:lang w:val="en-CA"/>
          <w:rPrChange w:id="634" w:author="Hassen" w:date="2016-05-27T11:23:00Z">
            <w:rPr>
              <w:rFonts w:ascii="Times New Roman" w:hAnsi="Times New Roman"/>
              <w:lang w:val="en-GB"/>
            </w:rPr>
          </w:rPrChange>
        </w:rPr>
        <w:t xml:space="preserve"> or not allows you </w:t>
      </w:r>
      <w:r w:rsidR="00832950" w:rsidRPr="003A5638">
        <w:rPr>
          <w:rFonts w:ascii="Times New Roman" w:hAnsi="Times New Roman"/>
          <w:lang w:val="en-CA"/>
          <w:rPrChange w:id="635" w:author="Hassen" w:date="2016-05-27T11:23:00Z">
            <w:rPr>
              <w:rFonts w:ascii="Times New Roman" w:hAnsi="Times New Roman"/>
              <w:lang w:val="en-GB"/>
            </w:rPr>
          </w:rPrChange>
        </w:rPr>
        <w:t>to test how unknown/unmeasured environment</w:t>
      </w:r>
      <w:r w:rsidR="004775FD" w:rsidRPr="003A5638">
        <w:rPr>
          <w:rFonts w:ascii="Times New Roman" w:hAnsi="Times New Roman"/>
          <w:lang w:val="en-CA"/>
          <w:rPrChange w:id="636" w:author="Hassen" w:date="2016-05-27T11:23:00Z">
            <w:rPr>
              <w:rFonts w:ascii="Times New Roman" w:hAnsi="Times New Roman"/>
              <w:lang w:val="en-GB"/>
            </w:rPr>
          </w:rPrChange>
        </w:rPr>
        <w:t>s</w:t>
      </w:r>
      <w:r w:rsidR="00832950" w:rsidRPr="003A5638">
        <w:rPr>
          <w:rFonts w:ascii="Times New Roman" w:hAnsi="Times New Roman"/>
          <w:lang w:val="en-CA"/>
          <w:rPrChange w:id="637" w:author="Hassen" w:date="2016-05-27T11:23:00Z">
            <w:rPr>
              <w:rFonts w:ascii="Times New Roman" w:hAnsi="Times New Roman"/>
              <w:lang w:val="en-GB"/>
            </w:rPr>
          </w:rPrChange>
        </w:rPr>
        <w:t xml:space="preserve"> affect estimates of </w:t>
      </w:r>
      <w:r w:rsidR="00600552" w:rsidRPr="003A5638">
        <w:rPr>
          <w:rFonts w:ascii="Times New Roman" w:hAnsi="Times New Roman"/>
          <w:lang w:val="en-CA"/>
          <w:rPrChange w:id="638" w:author="Hassen" w:date="2016-05-27T11:23:00Z">
            <w:rPr>
              <w:rFonts w:ascii="Times New Roman" w:hAnsi="Times New Roman"/>
              <w:lang w:val="en-GB"/>
            </w:rPr>
          </w:rPrChange>
        </w:rPr>
        <w:t xml:space="preserve">other parameters in </w:t>
      </w:r>
      <w:r w:rsidR="00832950" w:rsidRPr="003A5638">
        <w:rPr>
          <w:rFonts w:ascii="Times New Roman" w:hAnsi="Times New Roman"/>
          <w:lang w:val="en-CA"/>
          <w:rPrChange w:id="639" w:author="Hassen" w:date="2016-05-27T11:23:00Z">
            <w:rPr>
              <w:rFonts w:ascii="Times New Roman" w:hAnsi="Times New Roman"/>
              <w:lang w:val="en-GB"/>
            </w:rPr>
          </w:rPrChange>
        </w:rPr>
        <w:t>the model)</w:t>
      </w:r>
      <w:r w:rsidR="00090EDF" w:rsidRPr="003A5638">
        <w:rPr>
          <w:rFonts w:ascii="Times New Roman" w:hAnsi="Times New Roman"/>
          <w:lang w:val="en-CA"/>
          <w:rPrChange w:id="640" w:author="Hassen" w:date="2016-05-27T11:23:00Z">
            <w:rPr>
              <w:rFonts w:ascii="Times New Roman" w:hAnsi="Times New Roman"/>
              <w:lang w:val="en-GB"/>
            </w:rPr>
          </w:rPrChange>
        </w:rPr>
        <w:t xml:space="preserve">. </w:t>
      </w:r>
      <w:r w:rsidR="00D33BDC" w:rsidRPr="003A5638">
        <w:rPr>
          <w:rFonts w:ascii="Times New Roman" w:hAnsi="Times New Roman"/>
          <w:lang w:val="en-CA"/>
          <w:rPrChange w:id="641" w:author="Hassen" w:date="2016-05-27T11:23:00Z">
            <w:rPr>
              <w:rFonts w:ascii="Times New Roman" w:hAnsi="Times New Roman"/>
              <w:lang w:val="en-GB"/>
            </w:rPr>
          </w:rPrChange>
        </w:rPr>
        <w:t xml:space="preserve">The reaction norm </w:t>
      </w:r>
      <w:r w:rsidR="003371F8" w:rsidRPr="003A5638">
        <w:rPr>
          <w:rFonts w:ascii="Times New Roman" w:hAnsi="Times New Roman"/>
          <w:lang w:val="en-CA"/>
          <w:rPrChange w:id="642" w:author="Hassen" w:date="2016-05-27T11:23:00Z">
            <w:rPr>
              <w:rFonts w:ascii="Times New Roman" w:hAnsi="Times New Roman"/>
              <w:lang w:val="en-GB"/>
            </w:rPr>
          </w:rPrChange>
        </w:rPr>
        <w:t xml:space="preserve">is itself </w:t>
      </w:r>
      <w:r w:rsidR="00D33BDC" w:rsidRPr="003A5638">
        <w:rPr>
          <w:rFonts w:ascii="Times New Roman" w:hAnsi="Times New Roman"/>
          <w:lang w:val="en-CA"/>
          <w:rPrChange w:id="643" w:author="Hassen" w:date="2016-05-27T11:23:00Z">
            <w:rPr>
              <w:rFonts w:ascii="Times New Roman" w:hAnsi="Times New Roman"/>
              <w:lang w:val="en-GB"/>
            </w:rPr>
          </w:rPrChange>
        </w:rPr>
        <w:t xml:space="preserve">composed </w:t>
      </w:r>
      <w:r w:rsidR="003371F8" w:rsidRPr="003A5638">
        <w:rPr>
          <w:rFonts w:ascii="Times New Roman" w:hAnsi="Times New Roman"/>
          <w:lang w:val="en-CA"/>
          <w:rPrChange w:id="644" w:author="Hassen" w:date="2016-05-27T11:23:00Z">
            <w:rPr>
              <w:rFonts w:ascii="Times New Roman" w:hAnsi="Times New Roman"/>
              <w:lang w:val="en-GB"/>
            </w:rPr>
          </w:rPrChange>
        </w:rPr>
        <w:t>of</w:t>
      </w:r>
      <w:r w:rsidR="00D33BDC" w:rsidRPr="003A5638">
        <w:rPr>
          <w:rFonts w:ascii="Times New Roman" w:hAnsi="Times New Roman"/>
          <w:lang w:val="en-CA"/>
          <w:rPrChange w:id="645" w:author="Hassen" w:date="2016-05-27T11:23:00Z">
            <w:rPr>
              <w:rFonts w:ascii="Times New Roman" w:hAnsi="Times New Roman"/>
              <w:lang w:val="en-GB"/>
            </w:rPr>
          </w:rPrChange>
        </w:rPr>
        <w:t xml:space="preserve"> a population</w:t>
      </w:r>
      <w:r w:rsidR="00600552" w:rsidRPr="003A5638">
        <w:rPr>
          <w:rFonts w:ascii="Times New Roman" w:hAnsi="Times New Roman"/>
          <w:lang w:val="en-CA"/>
          <w:rPrChange w:id="646" w:author="Hassen" w:date="2016-05-27T11:23:00Z">
            <w:rPr>
              <w:rFonts w:ascii="Times New Roman" w:hAnsi="Times New Roman"/>
              <w:lang w:val="en-GB"/>
            </w:rPr>
          </w:rPrChange>
        </w:rPr>
        <w:t>-level</w:t>
      </w:r>
      <w:r w:rsidR="00D33BDC" w:rsidRPr="003A5638">
        <w:rPr>
          <w:rFonts w:ascii="Times New Roman" w:hAnsi="Times New Roman"/>
          <w:lang w:val="en-CA"/>
          <w:rPrChange w:id="647" w:author="Hassen" w:date="2016-05-27T11:23:00Z">
            <w:rPr>
              <w:rFonts w:ascii="Times New Roman" w:hAnsi="Times New Roman"/>
              <w:lang w:val="en-GB"/>
            </w:rPr>
          </w:rPrChange>
        </w:rPr>
        <w:t xml:space="preserve"> component (</w:t>
      </w:r>
      <w:r w:rsidR="00FE689C" w:rsidRPr="003A5638">
        <w:rPr>
          <w:rFonts w:ascii="Times New Roman" w:hAnsi="Times New Roman"/>
          <w:lang w:val="en-CA"/>
          <w:rPrChange w:id="648" w:author="Hassen" w:date="2016-05-27T11:23:00Z">
            <w:rPr>
              <w:rFonts w:ascii="Times New Roman" w:hAnsi="Times New Roman"/>
              <w:lang w:val="en-GB"/>
            </w:rPr>
          </w:rPrChange>
        </w:rPr>
        <w:t xml:space="preserve">e.g. </w:t>
      </w:r>
      <w:r w:rsidR="00D33BDC" w:rsidRPr="003A5638">
        <w:rPr>
          <w:rFonts w:ascii="Symbol" w:hAnsi="Symbol"/>
          <w:i/>
          <w:lang w:val="en-CA"/>
          <w:rPrChange w:id="649" w:author="Hassen" w:date="2016-05-27T11:23:00Z">
            <w:rPr>
              <w:rFonts w:ascii="Symbol" w:hAnsi="Symbol"/>
              <w:i/>
              <w:lang w:val="en-GB"/>
            </w:rPr>
          </w:rPrChange>
        </w:rPr>
        <w:t></w:t>
      </w:r>
      <w:r w:rsidR="00FE689C" w:rsidRPr="003A5638">
        <w:rPr>
          <w:rFonts w:ascii="Times New Roman" w:hAnsi="Times New Roman"/>
          <w:i/>
          <w:vertAlign w:val="subscript"/>
          <w:lang w:val="en-CA"/>
          <w:rPrChange w:id="650" w:author="Hassen" w:date="2016-05-27T11:23:00Z">
            <w:rPr>
              <w:rFonts w:ascii="Times New Roman" w:hAnsi="Times New Roman"/>
              <w:i/>
              <w:vertAlign w:val="subscript"/>
              <w:lang w:val="en-GB"/>
            </w:rPr>
          </w:rPrChange>
        </w:rPr>
        <w:t>1</w:t>
      </w:r>
      <w:r w:rsidR="00D33BDC" w:rsidRPr="003A5638">
        <w:rPr>
          <w:rFonts w:ascii="Times New Roman" w:hAnsi="Times New Roman"/>
          <w:i/>
          <w:vertAlign w:val="subscript"/>
          <w:lang w:val="en-CA"/>
          <w:rPrChange w:id="651" w:author="Hassen" w:date="2016-05-27T11:23:00Z">
            <w:rPr>
              <w:rFonts w:ascii="Times New Roman" w:hAnsi="Times New Roman"/>
              <w:i/>
              <w:vertAlign w:val="subscript"/>
              <w:lang w:val="en-GB"/>
            </w:rPr>
          </w:rPrChange>
        </w:rPr>
        <w:t>y</w:t>
      </w:r>
      <w:r w:rsidR="00D33BDC" w:rsidRPr="003A5638">
        <w:rPr>
          <w:rFonts w:ascii="Times New Roman" w:hAnsi="Times New Roman"/>
          <w:lang w:val="en-CA"/>
          <w:rPrChange w:id="652" w:author="Hassen" w:date="2016-05-27T11:23:00Z">
            <w:rPr>
              <w:rFonts w:ascii="Times New Roman" w:hAnsi="Times New Roman"/>
              <w:lang w:val="en-GB"/>
            </w:rPr>
          </w:rPrChange>
        </w:rPr>
        <w:t>) and</w:t>
      </w:r>
      <w:r w:rsidR="003371F8" w:rsidRPr="003A5638">
        <w:rPr>
          <w:rFonts w:ascii="Times New Roman" w:hAnsi="Times New Roman"/>
          <w:lang w:val="en-CA"/>
          <w:rPrChange w:id="653" w:author="Hassen" w:date="2016-05-27T11:23:00Z">
            <w:rPr>
              <w:rFonts w:ascii="Times New Roman" w:hAnsi="Times New Roman"/>
              <w:lang w:val="en-GB"/>
            </w:rPr>
          </w:rPrChange>
        </w:rPr>
        <w:t xml:space="preserve"> of</w:t>
      </w:r>
      <w:r w:rsidR="00D33BDC" w:rsidRPr="003A5638">
        <w:rPr>
          <w:rFonts w:ascii="Times New Roman" w:hAnsi="Times New Roman"/>
          <w:lang w:val="en-CA"/>
          <w:rPrChange w:id="654" w:author="Hassen" w:date="2016-05-27T11:23:00Z">
            <w:rPr>
              <w:rFonts w:ascii="Times New Roman" w:hAnsi="Times New Roman"/>
              <w:lang w:val="en-GB"/>
            </w:rPr>
          </w:rPrChange>
        </w:rPr>
        <w:t xml:space="preserve"> an individual deviation from </w:t>
      </w:r>
      <w:r w:rsidR="003371F8" w:rsidRPr="003A5638">
        <w:rPr>
          <w:rFonts w:ascii="Times New Roman" w:hAnsi="Times New Roman"/>
          <w:lang w:val="en-CA"/>
          <w:rPrChange w:id="655" w:author="Hassen" w:date="2016-05-27T11:23:00Z">
            <w:rPr>
              <w:rFonts w:ascii="Times New Roman" w:hAnsi="Times New Roman"/>
              <w:lang w:val="en-GB"/>
            </w:rPr>
          </w:rPrChange>
        </w:rPr>
        <w:t>the</w:t>
      </w:r>
      <w:r w:rsidR="00D33BDC" w:rsidRPr="003A5638">
        <w:rPr>
          <w:rFonts w:ascii="Times New Roman" w:hAnsi="Times New Roman"/>
          <w:lang w:val="en-CA"/>
          <w:rPrChange w:id="656" w:author="Hassen" w:date="2016-05-27T11:23:00Z">
            <w:rPr>
              <w:rFonts w:ascii="Times New Roman" w:hAnsi="Times New Roman"/>
              <w:lang w:val="en-GB"/>
            </w:rPr>
          </w:rPrChange>
        </w:rPr>
        <w:t xml:space="preserve"> population norm</w:t>
      </w:r>
      <w:r w:rsidR="00C37150" w:rsidRPr="003A5638">
        <w:rPr>
          <w:rFonts w:ascii="Times New Roman" w:hAnsi="Times New Roman"/>
          <w:lang w:val="en-CA"/>
          <w:rPrChange w:id="657" w:author="Hassen" w:date="2016-05-27T11:23:00Z">
            <w:rPr>
              <w:rFonts w:ascii="Times New Roman" w:hAnsi="Times New Roman"/>
              <w:lang w:val="en-GB"/>
            </w:rPr>
          </w:rPrChange>
        </w:rPr>
        <w:t xml:space="preserve"> (</w:t>
      </w:r>
      <w:r w:rsidR="005265B8" w:rsidRPr="003A5638">
        <w:rPr>
          <w:rFonts w:ascii="Times New Roman" w:hAnsi="Times New Roman"/>
          <w:i/>
          <w:lang w:val="en-CA"/>
          <w:rPrChange w:id="658" w:author="Hassen" w:date="2016-05-27T11:23:00Z">
            <w:rPr>
              <w:rFonts w:ascii="Times New Roman" w:hAnsi="Times New Roman"/>
              <w:i/>
              <w:lang w:val="en-GB"/>
            </w:rPr>
          </w:rPrChange>
        </w:rPr>
        <w:t>S</w:t>
      </w:r>
      <w:r w:rsidR="00FE689C" w:rsidRPr="003A5638">
        <w:rPr>
          <w:rFonts w:ascii="Times New Roman" w:hAnsi="Times New Roman"/>
          <w:i/>
          <w:vertAlign w:val="subscript"/>
          <w:lang w:val="en-CA"/>
          <w:rPrChange w:id="659" w:author="Hassen" w:date="2016-05-27T11:23:00Z">
            <w:rPr>
              <w:rFonts w:ascii="Times New Roman" w:hAnsi="Times New Roman"/>
              <w:i/>
              <w:vertAlign w:val="subscript"/>
              <w:lang w:val="en-GB"/>
            </w:rPr>
          </w:rPrChange>
        </w:rPr>
        <w:t>1</w:t>
      </w:r>
      <w:r w:rsidR="00C37150" w:rsidRPr="003A5638">
        <w:rPr>
          <w:rFonts w:ascii="Times New Roman" w:hAnsi="Times New Roman"/>
          <w:i/>
          <w:vertAlign w:val="subscript"/>
          <w:lang w:val="en-CA"/>
          <w:rPrChange w:id="660" w:author="Hassen" w:date="2016-05-27T11:23:00Z">
            <w:rPr>
              <w:rFonts w:ascii="Times New Roman" w:hAnsi="Times New Roman"/>
              <w:i/>
              <w:vertAlign w:val="subscript"/>
              <w:lang w:val="en-GB"/>
            </w:rPr>
          </w:rPrChange>
        </w:rPr>
        <w:t>y</w:t>
      </w:r>
      <w:r w:rsidR="00665A08" w:rsidRPr="003A5638">
        <w:rPr>
          <w:rFonts w:ascii="Times New Roman" w:hAnsi="Times New Roman"/>
          <w:i/>
          <w:vertAlign w:val="subscript"/>
          <w:lang w:val="en-CA"/>
          <w:rPrChange w:id="661" w:author="Hassen" w:date="2016-05-27T11:23:00Z">
            <w:rPr>
              <w:rFonts w:ascii="Times New Roman" w:hAnsi="Times New Roman"/>
              <w:i/>
              <w:vertAlign w:val="subscript"/>
              <w:lang w:val="en-GB"/>
            </w:rPr>
          </w:rPrChange>
        </w:rPr>
        <w:t>i</w:t>
      </w:r>
      <w:r w:rsidR="00C37150" w:rsidRPr="003A5638">
        <w:rPr>
          <w:rFonts w:ascii="Times New Roman" w:hAnsi="Times New Roman"/>
          <w:lang w:val="en-CA"/>
          <w:rPrChange w:id="662" w:author="Hassen" w:date="2016-05-27T11:23:00Z">
            <w:rPr>
              <w:rFonts w:ascii="Times New Roman" w:hAnsi="Times New Roman"/>
              <w:lang w:val="en-GB"/>
            </w:rPr>
          </w:rPrChange>
        </w:rPr>
        <w:t>)</w:t>
      </w:r>
      <w:r w:rsidR="00D33BDC" w:rsidRPr="003A5638">
        <w:rPr>
          <w:rFonts w:ascii="Times New Roman" w:hAnsi="Times New Roman"/>
          <w:lang w:val="en-CA"/>
          <w:rPrChange w:id="663" w:author="Hassen" w:date="2016-05-27T11:23:00Z">
            <w:rPr>
              <w:rFonts w:ascii="Times New Roman" w:hAnsi="Times New Roman"/>
              <w:lang w:val="en-GB"/>
            </w:rPr>
          </w:rPrChange>
        </w:rPr>
        <w:t>.</w:t>
      </w:r>
      <w:r w:rsidR="003371F8" w:rsidRPr="003A5638">
        <w:rPr>
          <w:rFonts w:ascii="Times New Roman" w:hAnsi="Times New Roman"/>
          <w:lang w:val="en-CA"/>
          <w:rPrChange w:id="664" w:author="Hassen" w:date="2016-05-27T11:23:00Z">
            <w:rPr>
              <w:rFonts w:ascii="Times New Roman" w:hAnsi="Times New Roman"/>
              <w:lang w:val="en-GB"/>
            </w:rPr>
          </w:rPrChange>
        </w:rPr>
        <w:t xml:space="preserve"> When both terms are combined trait values are generated so that individuals differ in their slopes for trait </w:t>
      </w:r>
      <w:r w:rsidR="003371F8" w:rsidRPr="003A5638">
        <w:rPr>
          <w:rFonts w:ascii="Times New Roman" w:hAnsi="Times New Roman"/>
          <w:i/>
          <w:lang w:val="en-CA"/>
          <w:rPrChange w:id="665" w:author="Hassen" w:date="2016-05-27T11:23:00Z">
            <w:rPr>
              <w:rFonts w:ascii="Times New Roman" w:hAnsi="Times New Roman"/>
              <w:i/>
              <w:lang w:val="en-GB"/>
            </w:rPr>
          </w:rPrChange>
        </w:rPr>
        <w:t>y</w:t>
      </w:r>
      <w:r w:rsidR="003371F8" w:rsidRPr="003A5638">
        <w:rPr>
          <w:rFonts w:ascii="Times New Roman" w:hAnsi="Times New Roman"/>
          <w:lang w:val="en-CA"/>
          <w:rPrChange w:id="666" w:author="Hassen" w:date="2016-05-27T11:23:00Z">
            <w:rPr>
              <w:rFonts w:ascii="Times New Roman" w:hAnsi="Times New Roman"/>
              <w:lang w:val="en-GB"/>
            </w:rPr>
          </w:rPrChange>
        </w:rPr>
        <w:t xml:space="preserve"> as a function of environment </w:t>
      </w:r>
      <w:r w:rsidR="003371F8" w:rsidRPr="003A5638">
        <w:rPr>
          <w:rFonts w:ascii="Times New Roman" w:hAnsi="Times New Roman"/>
          <w:i/>
          <w:lang w:val="en-CA"/>
          <w:rPrChange w:id="667" w:author="Hassen" w:date="2016-05-27T11:23:00Z">
            <w:rPr>
              <w:rFonts w:ascii="Times New Roman" w:hAnsi="Times New Roman"/>
              <w:i/>
              <w:lang w:val="en-GB"/>
            </w:rPr>
          </w:rPrChange>
        </w:rPr>
        <w:t>x</w:t>
      </w:r>
      <w:r w:rsidR="003371F8" w:rsidRPr="003A5638">
        <w:rPr>
          <w:rFonts w:ascii="Times New Roman" w:hAnsi="Times New Roman"/>
          <w:lang w:val="en-CA"/>
          <w:rPrChange w:id="668" w:author="Hassen" w:date="2016-05-27T11:23:00Z">
            <w:rPr>
              <w:rFonts w:ascii="Times New Roman" w:hAnsi="Times New Roman"/>
              <w:lang w:val="en-GB"/>
            </w:rPr>
          </w:rPrChange>
        </w:rPr>
        <w:t xml:space="preserve">. </w:t>
      </w:r>
      <w:r w:rsidR="005C4127" w:rsidRPr="003A5638">
        <w:rPr>
          <w:rFonts w:ascii="Times New Roman" w:hAnsi="Times New Roman"/>
          <w:lang w:val="en-CA"/>
          <w:rPrChange w:id="669" w:author="Hassen" w:date="2016-05-27T11:23:00Z">
            <w:rPr>
              <w:rFonts w:ascii="Times New Roman" w:hAnsi="Times New Roman"/>
              <w:lang w:val="en-GB"/>
            </w:rPr>
          </w:rPrChange>
        </w:rPr>
        <w:t>Lastly</w:t>
      </w:r>
      <w:r w:rsidR="0074763D" w:rsidRPr="003A5638">
        <w:rPr>
          <w:rFonts w:ascii="Times New Roman" w:hAnsi="Times New Roman"/>
          <w:lang w:val="en-CA"/>
          <w:rPrChange w:id="670" w:author="Hassen" w:date="2016-05-27T11:23:00Z">
            <w:rPr>
              <w:rFonts w:ascii="Times New Roman" w:hAnsi="Times New Roman"/>
              <w:lang w:val="en-GB"/>
            </w:rPr>
          </w:rPrChange>
        </w:rPr>
        <w:t xml:space="preserve"> there is a possibility to implement an interaction between </w:t>
      </w:r>
      <w:r w:rsidR="0074763D" w:rsidRPr="003A5638">
        <w:rPr>
          <w:rFonts w:ascii="Times New Roman" w:hAnsi="Times New Roman"/>
          <w:i/>
          <w:lang w:val="en-CA"/>
          <w:rPrChange w:id="671" w:author="Hassen" w:date="2016-05-27T11:23:00Z">
            <w:rPr>
              <w:rFonts w:ascii="Times New Roman" w:hAnsi="Times New Roman"/>
              <w:i/>
              <w:lang w:val="en-GB"/>
            </w:rPr>
          </w:rPrChange>
        </w:rPr>
        <w:t>x</w:t>
      </w:r>
      <w:r w:rsidR="0074763D" w:rsidRPr="003A5638">
        <w:rPr>
          <w:rFonts w:ascii="Times New Roman" w:hAnsi="Times New Roman"/>
          <w:i/>
          <w:vertAlign w:val="subscript"/>
          <w:lang w:val="en-CA"/>
          <w:rPrChange w:id="672" w:author="Hassen" w:date="2016-05-27T11:23:00Z">
            <w:rPr>
              <w:rFonts w:ascii="Times New Roman" w:hAnsi="Times New Roman"/>
              <w:i/>
              <w:vertAlign w:val="subscript"/>
              <w:lang w:val="en-GB"/>
            </w:rPr>
          </w:rPrChange>
        </w:rPr>
        <w:t xml:space="preserve">1 </w:t>
      </w:r>
      <w:r w:rsidR="0074763D" w:rsidRPr="003A5638">
        <w:rPr>
          <w:rFonts w:ascii="Times New Roman" w:hAnsi="Times New Roman"/>
          <w:lang w:val="en-CA"/>
          <w:rPrChange w:id="673" w:author="Hassen" w:date="2016-05-27T11:23:00Z">
            <w:rPr>
              <w:rFonts w:ascii="Times New Roman" w:hAnsi="Times New Roman"/>
              <w:lang w:val="en-GB"/>
            </w:rPr>
          </w:rPrChange>
        </w:rPr>
        <w:t xml:space="preserve">and </w:t>
      </w:r>
      <w:r w:rsidR="0074763D" w:rsidRPr="003A5638">
        <w:rPr>
          <w:rFonts w:ascii="Times New Roman" w:hAnsi="Times New Roman"/>
          <w:i/>
          <w:lang w:val="en-CA"/>
          <w:rPrChange w:id="674" w:author="Hassen" w:date="2016-05-27T11:23:00Z">
            <w:rPr>
              <w:rFonts w:ascii="Times New Roman" w:hAnsi="Times New Roman"/>
              <w:i/>
              <w:lang w:val="en-GB"/>
            </w:rPr>
          </w:rPrChange>
        </w:rPr>
        <w:t>x</w:t>
      </w:r>
      <w:r w:rsidR="0074763D" w:rsidRPr="003A5638">
        <w:rPr>
          <w:rFonts w:ascii="Times New Roman" w:hAnsi="Times New Roman"/>
          <w:i/>
          <w:vertAlign w:val="subscript"/>
          <w:lang w:val="en-CA"/>
          <w:rPrChange w:id="675" w:author="Hassen" w:date="2016-05-27T11:23:00Z">
            <w:rPr>
              <w:rFonts w:ascii="Times New Roman" w:hAnsi="Times New Roman"/>
              <w:i/>
              <w:vertAlign w:val="subscript"/>
              <w:lang w:val="en-GB"/>
            </w:rPr>
          </w:rPrChange>
        </w:rPr>
        <w:t>2</w:t>
      </w:r>
      <w:r w:rsidR="00DD4B2A" w:rsidRPr="003A5638">
        <w:rPr>
          <w:rFonts w:ascii="Times New Roman" w:hAnsi="Times New Roman"/>
          <w:lang w:val="en-CA"/>
          <w:rPrChange w:id="676" w:author="Hassen" w:date="2016-05-27T11:23:00Z">
            <w:rPr>
              <w:rFonts w:ascii="Times New Roman" w:hAnsi="Times New Roman"/>
              <w:lang w:val="en-GB"/>
            </w:rPr>
          </w:rPrChange>
        </w:rPr>
        <w:t xml:space="preserve"> [</w:t>
      </w:r>
      <w:r w:rsidR="00FE689C" w:rsidRPr="003A5638">
        <w:rPr>
          <w:rFonts w:ascii="Times New Roman" w:hAnsi="Times New Roman"/>
          <w:lang w:val="en-CA"/>
          <w:rPrChange w:id="677" w:author="Hassen" w:date="2016-05-27T11:23:00Z">
            <w:rPr>
              <w:rFonts w:ascii="Times New Roman" w:hAnsi="Times New Roman"/>
              <w:lang w:val="en-GB"/>
            </w:rPr>
          </w:rPrChange>
        </w:rPr>
        <w:t>(</w:t>
      </w:r>
      <w:r w:rsidR="00FE689C" w:rsidRPr="003A5638">
        <w:rPr>
          <w:rFonts w:ascii="Symbol" w:hAnsi="Symbol"/>
          <w:i/>
          <w:lang w:val="en-CA"/>
          <w:rPrChange w:id="678" w:author="Hassen" w:date="2016-05-27T11:23:00Z">
            <w:rPr>
              <w:rFonts w:ascii="Symbol" w:hAnsi="Symbol"/>
              <w:i/>
              <w:lang w:val="en-GB"/>
            </w:rPr>
          </w:rPrChange>
        </w:rPr>
        <w:t></w:t>
      </w:r>
      <w:r w:rsidR="00FE689C" w:rsidRPr="003A5638">
        <w:rPr>
          <w:rFonts w:ascii="Times New Roman" w:hAnsi="Times New Roman"/>
          <w:i/>
          <w:vertAlign w:val="subscript"/>
          <w:lang w:val="en-CA"/>
          <w:rPrChange w:id="679" w:author="Hassen" w:date="2016-05-27T11:23:00Z">
            <w:rPr>
              <w:rFonts w:ascii="Times New Roman" w:hAnsi="Times New Roman"/>
              <w:i/>
              <w:vertAlign w:val="subscript"/>
              <w:lang w:val="en-GB"/>
            </w:rPr>
          </w:rPrChange>
        </w:rPr>
        <w:t>12y</w:t>
      </w:r>
      <w:r w:rsidR="00FE689C" w:rsidRPr="003A5638">
        <w:rPr>
          <w:rFonts w:ascii="Times New Roman" w:hAnsi="Times New Roman"/>
          <w:lang w:val="en-CA"/>
          <w:rPrChange w:id="680" w:author="Hassen" w:date="2016-05-27T11:23:00Z">
            <w:rPr>
              <w:rFonts w:ascii="Times New Roman" w:hAnsi="Times New Roman"/>
              <w:lang w:val="en-GB"/>
            </w:rPr>
          </w:rPrChange>
        </w:rPr>
        <w:t xml:space="preserve"> +</w:t>
      </w:r>
      <w:r w:rsidR="00665A08" w:rsidRPr="003A5638">
        <w:rPr>
          <w:rFonts w:ascii="Times New Roman" w:hAnsi="Times New Roman"/>
          <w:lang w:val="en-CA"/>
          <w:rPrChange w:id="681" w:author="Hassen" w:date="2016-05-27T11:23:00Z">
            <w:rPr>
              <w:rFonts w:ascii="Times New Roman" w:hAnsi="Times New Roman"/>
              <w:lang w:val="en-GB"/>
            </w:rPr>
          </w:rPrChange>
        </w:rPr>
        <w:t xml:space="preserve"> </w:t>
      </w:r>
      <w:r w:rsidR="004468CE" w:rsidRPr="003A5638">
        <w:rPr>
          <w:rFonts w:ascii="Times New Roman" w:hAnsi="Times New Roman"/>
          <w:lang w:val="en-CA"/>
          <w:rPrChange w:id="682" w:author="Hassen" w:date="2016-05-27T11:23:00Z">
            <w:rPr>
              <w:rFonts w:ascii="Times New Roman" w:hAnsi="Times New Roman"/>
              <w:lang w:val="en-GB"/>
            </w:rPr>
          </w:rPrChange>
        </w:rPr>
        <w:t>S</w:t>
      </w:r>
      <w:r w:rsidR="00FE689C" w:rsidRPr="003A5638">
        <w:rPr>
          <w:rFonts w:ascii="Times New Roman" w:hAnsi="Times New Roman"/>
          <w:i/>
          <w:vertAlign w:val="subscript"/>
          <w:lang w:val="en-CA"/>
          <w:rPrChange w:id="683" w:author="Hassen" w:date="2016-05-27T11:23:00Z">
            <w:rPr>
              <w:rFonts w:ascii="Times New Roman" w:hAnsi="Times New Roman"/>
              <w:i/>
              <w:vertAlign w:val="subscript"/>
              <w:lang w:val="en-GB"/>
            </w:rPr>
          </w:rPrChange>
        </w:rPr>
        <w:t>12y</w:t>
      </w:r>
      <w:r w:rsidR="00665A08" w:rsidRPr="003A5638">
        <w:rPr>
          <w:rFonts w:ascii="Times New Roman" w:hAnsi="Times New Roman"/>
          <w:i/>
          <w:vertAlign w:val="subscript"/>
          <w:lang w:val="en-CA"/>
          <w:rPrChange w:id="684" w:author="Hassen" w:date="2016-05-27T11:23:00Z">
            <w:rPr>
              <w:rFonts w:ascii="Times New Roman" w:hAnsi="Times New Roman"/>
              <w:i/>
              <w:vertAlign w:val="subscript"/>
              <w:lang w:val="en-GB"/>
            </w:rPr>
          </w:rPrChange>
        </w:rPr>
        <w:t>i</w:t>
      </w:r>
      <w:proofErr w:type="gramStart"/>
      <w:r w:rsidR="00FE689C" w:rsidRPr="003A5638">
        <w:rPr>
          <w:rFonts w:ascii="Times New Roman" w:hAnsi="Times New Roman"/>
          <w:lang w:val="en-CA"/>
          <w:rPrChange w:id="685" w:author="Hassen" w:date="2016-05-27T11:23:00Z">
            <w:rPr>
              <w:rFonts w:ascii="Times New Roman" w:hAnsi="Times New Roman"/>
              <w:lang w:val="en-GB"/>
            </w:rPr>
          </w:rPrChange>
        </w:rPr>
        <w:t>)</w:t>
      </w:r>
      <w:r w:rsidR="00FE689C" w:rsidRPr="003A5638">
        <w:rPr>
          <w:rFonts w:ascii="Times New Roman" w:hAnsi="Times New Roman"/>
          <w:i/>
          <w:lang w:val="en-CA"/>
          <w:rPrChange w:id="686" w:author="Hassen" w:date="2016-05-27T11:23:00Z">
            <w:rPr>
              <w:rFonts w:ascii="Times New Roman" w:hAnsi="Times New Roman"/>
              <w:i/>
              <w:lang w:val="en-GB"/>
            </w:rPr>
          </w:rPrChange>
        </w:rPr>
        <w:t>x</w:t>
      </w:r>
      <w:r w:rsidR="00FE689C" w:rsidRPr="003A5638">
        <w:rPr>
          <w:rFonts w:ascii="Times New Roman" w:hAnsi="Times New Roman"/>
          <w:i/>
          <w:vertAlign w:val="subscript"/>
          <w:lang w:val="en-CA"/>
          <w:rPrChange w:id="687" w:author="Hassen" w:date="2016-05-27T11:23:00Z">
            <w:rPr>
              <w:rFonts w:ascii="Times New Roman" w:hAnsi="Times New Roman"/>
              <w:i/>
              <w:vertAlign w:val="subscript"/>
              <w:lang w:val="en-GB"/>
            </w:rPr>
          </w:rPrChange>
        </w:rPr>
        <w:t>1</w:t>
      </w:r>
      <w:r w:rsidR="00665A08" w:rsidRPr="003A5638">
        <w:rPr>
          <w:rFonts w:ascii="Times New Roman" w:hAnsi="Times New Roman"/>
          <w:i/>
          <w:vertAlign w:val="subscript"/>
          <w:lang w:val="en-CA"/>
          <w:rPrChange w:id="688" w:author="Hassen" w:date="2016-05-27T11:23:00Z">
            <w:rPr>
              <w:rFonts w:ascii="Times New Roman" w:hAnsi="Times New Roman"/>
              <w:i/>
              <w:vertAlign w:val="subscript"/>
              <w:lang w:val="en-GB"/>
            </w:rPr>
          </w:rPrChange>
        </w:rPr>
        <w:t>h</w:t>
      </w:r>
      <w:r w:rsidR="00FE689C" w:rsidRPr="003A5638">
        <w:rPr>
          <w:rFonts w:ascii="Times New Roman" w:hAnsi="Times New Roman"/>
          <w:i/>
          <w:vertAlign w:val="subscript"/>
          <w:lang w:val="en-CA"/>
          <w:rPrChange w:id="689" w:author="Hassen" w:date="2016-05-27T11:23:00Z">
            <w:rPr>
              <w:rFonts w:ascii="Times New Roman" w:hAnsi="Times New Roman"/>
              <w:i/>
              <w:vertAlign w:val="subscript"/>
              <w:lang w:val="en-GB"/>
            </w:rPr>
          </w:rPrChange>
        </w:rPr>
        <w:t>i</w:t>
      </w:r>
      <w:r w:rsidR="00FE689C" w:rsidRPr="003A5638">
        <w:rPr>
          <w:rFonts w:ascii="Times New Roman" w:hAnsi="Times New Roman"/>
          <w:lang w:val="en-CA"/>
          <w:rPrChange w:id="690" w:author="Hassen" w:date="2016-05-27T11:23:00Z">
            <w:rPr>
              <w:rFonts w:ascii="Times New Roman" w:hAnsi="Times New Roman"/>
              <w:lang w:val="en-GB"/>
            </w:rPr>
          </w:rPrChange>
        </w:rPr>
        <w:t>.</w:t>
      </w:r>
      <w:r w:rsidR="00FE689C" w:rsidRPr="003A5638">
        <w:rPr>
          <w:rFonts w:ascii="Times New Roman" w:hAnsi="Times New Roman"/>
          <w:i/>
          <w:lang w:val="en-CA"/>
          <w:rPrChange w:id="691" w:author="Hassen" w:date="2016-05-27T11:23:00Z">
            <w:rPr>
              <w:rFonts w:ascii="Times New Roman" w:hAnsi="Times New Roman"/>
              <w:i/>
              <w:lang w:val="en-GB"/>
            </w:rPr>
          </w:rPrChange>
        </w:rPr>
        <w:t>x</w:t>
      </w:r>
      <w:r w:rsidR="00FE689C" w:rsidRPr="003A5638">
        <w:rPr>
          <w:rFonts w:ascii="Times New Roman" w:hAnsi="Times New Roman"/>
          <w:i/>
          <w:vertAlign w:val="subscript"/>
          <w:lang w:val="en-CA"/>
          <w:rPrChange w:id="692" w:author="Hassen" w:date="2016-05-27T11:23:00Z">
            <w:rPr>
              <w:rFonts w:ascii="Times New Roman" w:hAnsi="Times New Roman"/>
              <w:i/>
              <w:vertAlign w:val="subscript"/>
              <w:lang w:val="en-GB"/>
            </w:rPr>
          </w:rPrChange>
        </w:rPr>
        <w:t>2</w:t>
      </w:r>
      <w:r w:rsidR="00665A08" w:rsidRPr="003A5638">
        <w:rPr>
          <w:rFonts w:ascii="Times New Roman" w:hAnsi="Times New Roman"/>
          <w:i/>
          <w:vertAlign w:val="subscript"/>
          <w:lang w:val="en-CA"/>
          <w:rPrChange w:id="693" w:author="Hassen" w:date="2016-05-27T11:23:00Z">
            <w:rPr>
              <w:rFonts w:ascii="Times New Roman" w:hAnsi="Times New Roman"/>
              <w:i/>
              <w:vertAlign w:val="subscript"/>
              <w:lang w:val="en-GB"/>
            </w:rPr>
          </w:rPrChange>
        </w:rPr>
        <w:t>h</w:t>
      </w:r>
      <w:r w:rsidR="00FE689C" w:rsidRPr="003A5638">
        <w:rPr>
          <w:rFonts w:ascii="Times New Roman" w:hAnsi="Times New Roman"/>
          <w:i/>
          <w:vertAlign w:val="subscript"/>
          <w:lang w:val="en-CA"/>
          <w:rPrChange w:id="694" w:author="Hassen" w:date="2016-05-27T11:23:00Z">
            <w:rPr>
              <w:rFonts w:ascii="Times New Roman" w:hAnsi="Times New Roman"/>
              <w:i/>
              <w:vertAlign w:val="subscript"/>
              <w:lang w:val="en-GB"/>
            </w:rPr>
          </w:rPrChange>
        </w:rPr>
        <w:t>i</w:t>
      </w:r>
      <w:proofErr w:type="gramEnd"/>
      <w:r w:rsidR="00DD4B2A" w:rsidRPr="003A5638">
        <w:rPr>
          <w:rFonts w:ascii="Times New Roman" w:hAnsi="Times New Roman"/>
          <w:lang w:val="en-CA"/>
          <w:rPrChange w:id="695" w:author="Hassen" w:date="2016-05-27T11:23:00Z">
            <w:rPr>
              <w:rFonts w:ascii="Times New Roman" w:hAnsi="Times New Roman"/>
              <w:lang w:val="en-GB"/>
            </w:rPr>
          </w:rPrChange>
        </w:rPr>
        <w:t>)]</w:t>
      </w:r>
      <w:r w:rsidR="0074763D" w:rsidRPr="003A5638">
        <w:rPr>
          <w:rFonts w:ascii="Times New Roman" w:hAnsi="Times New Roman"/>
          <w:lang w:val="en-CA"/>
          <w:rPrChange w:id="696" w:author="Hassen" w:date="2016-05-27T11:23:00Z">
            <w:rPr>
              <w:rFonts w:ascii="Times New Roman" w:hAnsi="Times New Roman"/>
              <w:lang w:val="en-GB"/>
            </w:rPr>
          </w:rPrChange>
        </w:rPr>
        <w:t>.</w:t>
      </w:r>
    </w:p>
    <w:p w14:paraId="7FAEE24E" w14:textId="77777777" w:rsidR="00090EDF" w:rsidRPr="003A5638" w:rsidRDefault="00090EDF" w:rsidP="002710B7">
      <w:pPr>
        <w:jc w:val="both"/>
        <w:rPr>
          <w:rFonts w:ascii="Times New Roman" w:hAnsi="Times New Roman"/>
          <w:lang w:val="en-CA"/>
          <w:rPrChange w:id="697" w:author="Hassen" w:date="2016-05-27T11:23:00Z">
            <w:rPr>
              <w:rFonts w:ascii="Times New Roman" w:hAnsi="Times New Roman"/>
              <w:lang w:val="en-GB"/>
            </w:rPr>
          </w:rPrChange>
        </w:rPr>
      </w:pPr>
    </w:p>
    <w:p w14:paraId="1AFF2AA1" w14:textId="77777777" w:rsidR="00090EDF" w:rsidRPr="003A5638" w:rsidRDefault="00090EDF" w:rsidP="002710B7">
      <w:pPr>
        <w:jc w:val="both"/>
        <w:rPr>
          <w:rFonts w:ascii="Times New Roman" w:hAnsi="Times New Roman"/>
          <w:i/>
          <w:lang w:val="en-CA"/>
          <w:rPrChange w:id="698" w:author="Hassen" w:date="2016-05-27T11:23:00Z">
            <w:rPr>
              <w:rFonts w:ascii="Times New Roman" w:hAnsi="Times New Roman"/>
              <w:i/>
              <w:lang w:val="en-GB"/>
            </w:rPr>
          </w:rPrChange>
        </w:rPr>
      </w:pPr>
    </w:p>
    <w:p w14:paraId="26241E31" w14:textId="3500ED23" w:rsidR="00D00532" w:rsidRPr="003A5638" w:rsidRDefault="004E48A8" w:rsidP="00444424">
      <w:pPr>
        <w:keepNext/>
        <w:jc w:val="both"/>
        <w:rPr>
          <w:rFonts w:ascii="Times New Roman" w:hAnsi="Times New Roman"/>
          <w:b/>
          <w:lang w:val="en-CA"/>
          <w:rPrChange w:id="699" w:author="Hassen" w:date="2016-05-27T11:23:00Z">
            <w:rPr>
              <w:rFonts w:ascii="Times New Roman" w:hAnsi="Times New Roman"/>
              <w:b/>
              <w:lang w:val="en-GB"/>
            </w:rPr>
          </w:rPrChange>
        </w:rPr>
      </w:pPr>
      <w:r w:rsidRPr="003A5638">
        <w:rPr>
          <w:rFonts w:ascii="Times New Roman" w:hAnsi="Times New Roman"/>
          <w:b/>
          <w:lang w:val="en-CA"/>
          <w:rPrChange w:id="700" w:author="Hassen" w:date="2016-05-27T11:23:00Z">
            <w:rPr>
              <w:rFonts w:ascii="Times New Roman" w:hAnsi="Times New Roman"/>
              <w:b/>
              <w:lang w:val="en-GB"/>
            </w:rPr>
          </w:rPrChange>
        </w:rPr>
        <w:lastRenderedPageBreak/>
        <w:t>Individual specific responses</w:t>
      </w:r>
    </w:p>
    <w:p w14:paraId="52A715D7" w14:textId="77777777" w:rsidR="00D00532" w:rsidRPr="003A5638" w:rsidRDefault="00D00532" w:rsidP="00444424">
      <w:pPr>
        <w:keepNext/>
        <w:jc w:val="both"/>
        <w:rPr>
          <w:rFonts w:ascii="Times New Roman" w:hAnsi="Times New Roman"/>
          <w:i/>
          <w:lang w:val="en-CA"/>
          <w:rPrChange w:id="701" w:author="Hassen" w:date="2016-05-27T11:23:00Z">
            <w:rPr>
              <w:rFonts w:ascii="Times New Roman" w:hAnsi="Times New Roman"/>
              <w:i/>
              <w:lang w:val="en-GB"/>
            </w:rPr>
          </w:rPrChange>
        </w:rPr>
      </w:pPr>
    </w:p>
    <w:p w14:paraId="294EAD13" w14:textId="37742E3D" w:rsidR="00452F34" w:rsidRPr="003A5638" w:rsidRDefault="00452F34" w:rsidP="00452F34">
      <w:pPr>
        <w:jc w:val="both"/>
        <w:rPr>
          <w:rFonts w:ascii="Times New Roman" w:hAnsi="Times New Roman"/>
          <w:lang w:val="en-CA"/>
          <w:rPrChange w:id="702" w:author="Hassen" w:date="2016-05-27T11:23:00Z">
            <w:rPr>
              <w:rFonts w:ascii="Times New Roman" w:hAnsi="Times New Roman"/>
              <w:lang w:val="en-GB"/>
            </w:rPr>
          </w:rPrChange>
        </w:rPr>
      </w:pPr>
      <w:r w:rsidRPr="003A5638">
        <w:rPr>
          <w:rFonts w:ascii="Times New Roman" w:hAnsi="Times New Roman"/>
          <w:lang w:val="en-CA"/>
          <w:rPrChange w:id="703" w:author="Hassen" w:date="2016-05-27T11:23:00Z">
            <w:rPr>
              <w:rFonts w:ascii="Times New Roman" w:hAnsi="Times New Roman"/>
              <w:lang w:val="en-GB"/>
            </w:rPr>
          </w:rPrChange>
        </w:rPr>
        <w:t xml:space="preserve">Below we show the way we generate the different values of each individual-level random effect for both traits </w:t>
      </w:r>
      <w:r w:rsidRPr="003A5638">
        <w:rPr>
          <w:rFonts w:ascii="Times New Roman" w:hAnsi="Times New Roman"/>
          <w:i/>
          <w:lang w:val="en-CA"/>
          <w:rPrChange w:id="704" w:author="Hassen" w:date="2016-05-27T11:23:00Z">
            <w:rPr>
              <w:rFonts w:ascii="Times New Roman" w:hAnsi="Times New Roman"/>
              <w:i/>
              <w:lang w:val="en-GB"/>
            </w:rPr>
          </w:rPrChange>
        </w:rPr>
        <w:t>y</w:t>
      </w:r>
      <w:r w:rsidRPr="003A5638">
        <w:rPr>
          <w:rFonts w:ascii="Times New Roman" w:hAnsi="Times New Roman"/>
          <w:lang w:val="en-CA"/>
          <w:rPrChange w:id="705" w:author="Hassen" w:date="2016-05-27T11:23:00Z">
            <w:rPr>
              <w:rFonts w:ascii="Times New Roman" w:hAnsi="Times New Roman"/>
              <w:lang w:val="en-GB"/>
            </w:rPr>
          </w:rPrChange>
        </w:rPr>
        <w:t xml:space="preserve"> and </w:t>
      </w:r>
      <w:r w:rsidRPr="003A5638">
        <w:rPr>
          <w:rFonts w:ascii="Times New Roman" w:hAnsi="Times New Roman"/>
          <w:i/>
          <w:lang w:val="en-CA"/>
          <w:rPrChange w:id="706" w:author="Hassen" w:date="2016-05-27T11:23:00Z">
            <w:rPr>
              <w:rFonts w:ascii="Times New Roman" w:hAnsi="Times New Roman"/>
              <w:i/>
              <w:lang w:val="en-GB"/>
            </w:rPr>
          </w:rPrChange>
        </w:rPr>
        <w:t>z</w:t>
      </w:r>
      <w:r w:rsidRPr="003A5638">
        <w:rPr>
          <w:rFonts w:ascii="Times New Roman" w:hAnsi="Times New Roman"/>
          <w:lang w:val="en-CA"/>
          <w:rPrChange w:id="707" w:author="Hassen" w:date="2016-05-27T11:23:00Z">
            <w:rPr>
              <w:rFonts w:ascii="Times New Roman" w:hAnsi="Times New Roman"/>
              <w:lang w:val="en-GB"/>
            </w:rPr>
          </w:rPrChange>
        </w:rPr>
        <w:t xml:space="preserve">. The vector of individual deviations of the population-mean intercept and slopes for the two traits follows a multivariate normal distribution (MNV) with a zero-mean and </w:t>
      </w:r>
      <w:r w:rsidR="00267207" w:rsidRPr="003A5638">
        <w:rPr>
          <w:rFonts w:ascii="Times New Roman" w:hAnsi="Times New Roman"/>
          <w:lang w:val="en-CA"/>
          <w:rPrChange w:id="708" w:author="Hassen" w:date="2016-05-27T11:23:00Z">
            <w:rPr>
              <w:rFonts w:ascii="Times New Roman" w:hAnsi="Times New Roman"/>
              <w:lang w:val="en-GB"/>
            </w:rPr>
          </w:rPrChange>
        </w:rPr>
        <w:t>covariance/</w:t>
      </w:r>
      <w:r w:rsidR="005307F7" w:rsidRPr="003A5638">
        <w:rPr>
          <w:rFonts w:ascii="Times New Roman" w:hAnsi="Times New Roman"/>
          <w:lang w:val="en-CA"/>
          <w:rPrChange w:id="709" w:author="Hassen" w:date="2016-05-27T11:23:00Z">
            <w:rPr>
              <w:rFonts w:ascii="Times New Roman" w:hAnsi="Times New Roman"/>
              <w:lang w:val="en-GB"/>
            </w:rPr>
          </w:rPrChange>
        </w:rPr>
        <w:t xml:space="preserve">variance </w:t>
      </w:r>
      <w:r w:rsidRPr="003A5638">
        <w:rPr>
          <w:rFonts w:ascii="Times New Roman" w:hAnsi="Times New Roman"/>
          <w:lang w:val="en-CA"/>
          <w:rPrChange w:id="710" w:author="Hassen" w:date="2016-05-27T11:23:00Z">
            <w:rPr>
              <w:rFonts w:ascii="Times New Roman" w:hAnsi="Times New Roman"/>
              <w:lang w:val="en-GB"/>
            </w:rPr>
          </w:rPrChange>
        </w:rPr>
        <w:t xml:space="preserve">matrix structure </w:t>
      </w:r>
      <w:r w:rsidRPr="003A5638">
        <w:rPr>
          <w:rFonts w:ascii="Symbol" w:hAnsi="Symbol"/>
          <w:i/>
          <w:lang w:val="en-CA"/>
          <w:rPrChange w:id="711" w:author="Hassen" w:date="2016-05-27T11:23:00Z">
            <w:rPr>
              <w:rFonts w:ascii="Symbol" w:hAnsi="Symbol"/>
              <w:i/>
              <w:lang w:val="en-GB"/>
            </w:rPr>
          </w:rPrChange>
        </w:rPr>
        <w:t></w:t>
      </w:r>
      <w:r w:rsidRPr="003A5638">
        <w:rPr>
          <w:rFonts w:ascii="Times New Roman" w:hAnsi="Times New Roman"/>
          <w:i/>
          <w:vertAlign w:val="subscript"/>
          <w:lang w:val="en-CA"/>
          <w:rPrChange w:id="712" w:author="Hassen" w:date="2016-05-27T11:23:00Z">
            <w:rPr>
              <w:rFonts w:ascii="Times New Roman" w:hAnsi="Times New Roman"/>
              <w:i/>
              <w:vertAlign w:val="subscript"/>
              <w:lang w:val="en-GB"/>
            </w:rPr>
          </w:rPrChange>
        </w:rPr>
        <w:t>IS</w:t>
      </w:r>
      <w:r w:rsidRPr="003A5638">
        <w:rPr>
          <w:rFonts w:ascii="Times New Roman" w:hAnsi="Times New Roman"/>
          <w:lang w:val="en-CA"/>
          <w:rPrChange w:id="713" w:author="Hassen" w:date="2016-05-27T11:23:00Z">
            <w:rPr>
              <w:rFonts w:ascii="Times New Roman" w:hAnsi="Times New Roman"/>
              <w:lang w:val="en-GB"/>
            </w:rPr>
          </w:rPrChange>
        </w:rPr>
        <w:t xml:space="preserve">. On the right hand side, we show the (co)variance matrix </w:t>
      </w:r>
      <w:r w:rsidRPr="003A5638">
        <w:rPr>
          <w:rFonts w:ascii="Symbol" w:hAnsi="Symbol"/>
          <w:i/>
          <w:lang w:val="en-CA"/>
          <w:rPrChange w:id="714" w:author="Hassen" w:date="2016-05-27T11:23:00Z">
            <w:rPr>
              <w:rFonts w:ascii="Symbol" w:hAnsi="Symbol"/>
              <w:i/>
              <w:lang w:val="en-GB"/>
            </w:rPr>
          </w:rPrChange>
        </w:rPr>
        <w:t></w:t>
      </w:r>
      <w:r w:rsidRPr="003A5638">
        <w:rPr>
          <w:rFonts w:ascii="Times New Roman" w:hAnsi="Times New Roman"/>
          <w:i/>
          <w:vertAlign w:val="subscript"/>
          <w:lang w:val="en-CA"/>
          <w:rPrChange w:id="715" w:author="Hassen" w:date="2016-05-27T11:23:00Z">
            <w:rPr>
              <w:rFonts w:ascii="Times New Roman" w:hAnsi="Times New Roman"/>
              <w:i/>
              <w:vertAlign w:val="subscript"/>
              <w:lang w:val="en-GB"/>
            </w:rPr>
          </w:rPrChange>
        </w:rPr>
        <w:t>I</w:t>
      </w:r>
      <w:r w:rsidRPr="003A5638">
        <w:rPr>
          <w:rFonts w:ascii="Times New Roman" w:hAnsi="Times New Roman"/>
          <w:i/>
          <w:lang w:val="en-CA"/>
          <w:rPrChange w:id="716" w:author="Hassen" w:date="2016-05-27T11:23:00Z">
            <w:rPr>
              <w:rFonts w:ascii="Times New Roman" w:hAnsi="Times New Roman"/>
              <w:i/>
              <w:lang w:val="en-GB"/>
            </w:rPr>
          </w:rPrChange>
        </w:rPr>
        <w:t xml:space="preserve">. </w:t>
      </w:r>
      <w:r w:rsidRPr="003A5638">
        <w:rPr>
          <w:rFonts w:ascii="Times New Roman" w:hAnsi="Times New Roman"/>
          <w:lang w:val="en-CA"/>
          <w:rPrChange w:id="717" w:author="Hassen" w:date="2016-05-27T11:23:00Z">
            <w:rPr>
              <w:rFonts w:ascii="Times New Roman" w:hAnsi="Times New Roman"/>
              <w:lang w:val="en-GB"/>
            </w:rPr>
          </w:rPrChange>
        </w:rPr>
        <w:t xml:space="preserve">Values of variance stand along the diagonal of the matrix (i.e. respectively, the among-individual variance in intercepts for </w:t>
      </w:r>
      <w:r w:rsidRPr="003A5638">
        <w:rPr>
          <w:rFonts w:ascii="Times New Roman" w:hAnsi="Times New Roman"/>
          <w:i/>
          <w:lang w:val="en-CA"/>
          <w:rPrChange w:id="718" w:author="Hassen" w:date="2016-05-27T11:23:00Z">
            <w:rPr>
              <w:rFonts w:ascii="Times New Roman" w:hAnsi="Times New Roman"/>
              <w:i/>
              <w:lang w:val="en-GB"/>
            </w:rPr>
          </w:rPrChange>
        </w:rPr>
        <w:t xml:space="preserve">y </w:t>
      </w:r>
      <w:r w:rsidRPr="003A5638">
        <w:rPr>
          <w:rFonts w:ascii="Times New Roman" w:hAnsi="Times New Roman"/>
          <w:lang w:val="en-CA"/>
          <w:rPrChange w:id="719" w:author="Hassen" w:date="2016-05-27T11:23:00Z">
            <w:rPr>
              <w:rFonts w:ascii="Times New Roman" w:hAnsi="Times New Roman"/>
              <w:lang w:val="en-GB"/>
            </w:rPr>
          </w:rPrChange>
        </w:rPr>
        <w:t>(</w:t>
      </w:r>
      <w:proofErr w:type="spellStart"/>
      <w:proofErr w:type="gramStart"/>
      <w:r w:rsidRPr="003A5638">
        <w:rPr>
          <w:rFonts w:ascii="Times New Roman" w:hAnsi="Times New Roman"/>
          <w:i/>
          <w:lang w:val="en-CA"/>
          <w:rPrChange w:id="720" w:author="Hassen" w:date="2016-05-27T11:23:00Z">
            <w:rPr>
              <w:rFonts w:ascii="Times New Roman" w:hAnsi="Times New Roman"/>
              <w:i/>
              <w:lang w:val="en-GB"/>
            </w:rPr>
          </w:rPrChange>
        </w:rPr>
        <w:t>V</w:t>
      </w:r>
      <w:ins w:id="721" w:author="Hassen" w:date="2016-05-24T11:45:00Z">
        <w:r w:rsidR="00FC0D7B" w:rsidRPr="003A5638">
          <w:rPr>
            <w:rFonts w:ascii="Times New Roman" w:hAnsi="Times New Roman"/>
            <w:i/>
            <w:lang w:val="en-CA"/>
            <w:rPrChange w:id="722" w:author="Hassen" w:date="2016-05-27T11:23:00Z">
              <w:rPr>
                <w:rFonts w:ascii="Times New Roman" w:hAnsi="Times New Roman"/>
                <w:i/>
                <w:lang w:val="en-GB"/>
              </w:rPr>
            </w:rPrChange>
          </w:rPr>
          <w:t>ar</w:t>
        </w:r>
        <w:proofErr w:type="spellEnd"/>
        <w:r w:rsidR="00FC0D7B" w:rsidRPr="003A5638">
          <w:rPr>
            <w:rFonts w:ascii="Times New Roman" w:hAnsi="Times New Roman"/>
            <w:i/>
            <w:lang w:val="en-CA"/>
            <w:rPrChange w:id="723" w:author="Hassen" w:date="2016-05-27T11:23:00Z">
              <w:rPr>
                <w:rFonts w:ascii="Times New Roman" w:hAnsi="Times New Roman"/>
                <w:i/>
                <w:lang w:val="en-GB"/>
              </w:rPr>
            </w:rPrChange>
          </w:rPr>
          <w:t>(</w:t>
        </w:r>
      </w:ins>
      <w:proofErr w:type="spellStart"/>
      <w:proofErr w:type="gramEnd"/>
      <w:r w:rsidRPr="003A5638">
        <w:rPr>
          <w:rFonts w:ascii="Times New Roman" w:hAnsi="Times New Roman"/>
          <w:i/>
          <w:lang w:val="en-CA"/>
          <w:rPrChange w:id="724" w:author="Hassen" w:date="2016-05-27T11:23:00Z">
            <w:rPr>
              <w:rFonts w:ascii="Times New Roman" w:hAnsi="Times New Roman"/>
              <w:i/>
              <w:vertAlign w:val="subscript"/>
              <w:lang w:val="en-GB"/>
            </w:rPr>
          </w:rPrChange>
        </w:rPr>
        <w:t>I</w:t>
      </w:r>
      <w:r w:rsidRPr="003A5638">
        <w:rPr>
          <w:rFonts w:ascii="Times New Roman" w:hAnsi="Times New Roman"/>
          <w:i/>
          <w:vertAlign w:val="subscript"/>
          <w:lang w:val="en-CA"/>
          <w:rPrChange w:id="725" w:author="Hassen" w:date="2016-05-27T11:23:00Z">
            <w:rPr>
              <w:rFonts w:ascii="Times New Roman" w:hAnsi="Times New Roman"/>
              <w:i/>
              <w:vertAlign w:val="subscript"/>
              <w:lang w:val="en-GB"/>
            </w:rPr>
          </w:rPrChange>
        </w:rPr>
        <w:t>y</w:t>
      </w:r>
      <w:proofErr w:type="spellEnd"/>
      <w:ins w:id="726" w:author="Hassen" w:date="2016-05-24T11:45:00Z">
        <w:r w:rsidR="00FC0D7B" w:rsidRPr="003A5638">
          <w:rPr>
            <w:rFonts w:ascii="Times New Roman" w:hAnsi="Times New Roman"/>
            <w:lang w:val="en-CA"/>
            <w:rPrChange w:id="727" w:author="Hassen" w:date="2016-05-27T11:23:00Z">
              <w:rPr>
                <w:rFonts w:ascii="Times New Roman" w:hAnsi="Times New Roman"/>
                <w:lang w:val="en-GB"/>
              </w:rPr>
            </w:rPrChange>
          </w:rPr>
          <w:t>)</w:t>
        </w:r>
      </w:ins>
      <w:r w:rsidRPr="003A5638">
        <w:rPr>
          <w:rFonts w:ascii="Times New Roman" w:hAnsi="Times New Roman"/>
          <w:lang w:val="en-CA"/>
          <w:rPrChange w:id="728" w:author="Hassen" w:date="2016-05-27T11:23:00Z">
            <w:rPr>
              <w:rFonts w:ascii="Times New Roman" w:hAnsi="Times New Roman"/>
              <w:lang w:val="en-GB"/>
            </w:rPr>
          </w:rPrChange>
        </w:rPr>
        <w:t xml:space="preserve">), the among-individual variance in slopes for </w:t>
      </w:r>
      <w:r w:rsidRPr="003A5638">
        <w:rPr>
          <w:rFonts w:ascii="Times New Roman" w:hAnsi="Times New Roman"/>
          <w:i/>
          <w:lang w:val="en-CA"/>
          <w:rPrChange w:id="729" w:author="Hassen" w:date="2016-05-27T11:23:00Z">
            <w:rPr>
              <w:rFonts w:ascii="Times New Roman" w:hAnsi="Times New Roman"/>
              <w:i/>
              <w:lang w:val="en-GB"/>
            </w:rPr>
          </w:rPrChange>
        </w:rPr>
        <w:t>y</w:t>
      </w:r>
      <w:r w:rsidRPr="003A5638">
        <w:rPr>
          <w:rFonts w:ascii="Times New Roman" w:hAnsi="Times New Roman"/>
          <w:lang w:val="en-CA"/>
          <w:rPrChange w:id="730" w:author="Hassen" w:date="2016-05-27T11:23:00Z">
            <w:rPr>
              <w:rFonts w:ascii="Times New Roman" w:hAnsi="Times New Roman"/>
              <w:lang w:val="en-GB"/>
            </w:rPr>
          </w:rPrChange>
        </w:rPr>
        <w:t xml:space="preserve"> (</w:t>
      </w:r>
      <w:proofErr w:type="spellStart"/>
      <w:r w:rsidRPr="003A5638">
        <w:rPr>
          <w:rFonts w:ascii="Times New Roman" w:hAnsi="Times New Roman"/>
          <w:i/>
          <w:lang w:val="en-CA"/>
          <w:rPrChange w:id="731" w:author="Hassen" w:date="2016-05-27T11:23:00Z">
            <w:rPr>
              <w:rFonts w:ascii="Times New Roman" w:hAnsi="Times New Roman"/>
              <w:i/>
              <w:lang w:val="en-GB"/>
            </w:rPr>
          </w:rPrChange>
        </w:rPr>
        <w:t>V</w:t>
      </w:r>
      <w:ins w:id="732" w:author="Hassen" w:date="2016-05-24T11:46:00Z">
        <w:r w:rsidR="00F4135A" w:rsidRPr="003A5638">
          <w:rPr>
            <w:rFonts w:ascii="Times New Roman" w:hAnsi="Times New Roman"/>
            <w:i/>
            <w:lang w:val="en-CA"/>
            <w:rPrChange w:id="733" w:author="Hassen" w:date="2016-05-27T11:23:00Z">
              <w:rPr>
                <w:rFonts w:ascii="Times New Roman" w:hAnsi="Times New Roman"/>
                <w:i/>
                <w:lang w:val="en-GB"/>
              </w:rPr>
            </w:rPrChange>
          </w:rPr>
          <w:t>ar</w:t>
        </w:r>
        <w:proofErr w:type="spellEnd"/>
        <w:r w:rsidR="00F4135A" w:rsidRPr="003A5638">
          <w:rPr>
            <w:rFonts w:ascii="Times New Roman" w:hAnsi="Times New Roman"/>
            <w:i/>
            <w:lang w:val="en-CA"/>
            <w:rPrChange w:id="734" w:author="Hassen" w:date="2016-05-27T11:23:00Z">
              <w:rPr>
                <w:rFonts w:ascii="Times New Roman" w:hAnsi="Times New Roman"/>
                <w:i/>
                <w:lang w:val="en-GB"/>
              </w:rPr>
            </w:rPrChange>
          </w:rPr>
          <w:t>(</w:t>
        </w:r>
      </w:ins>
      <w:proofErr w:type="spellStart"/>
      <w:r w:rsidRPr="003A5638">
        <w:rPr>
          <w:rFonts w:ascii="Times New Roman" w:hAnsi="Times New Roman"/>
          <w:i/>
          <w:lang w:val="en-CA"/>
          <w:rPrChange w:id="735" w:author="Hassen" w:date="2016-05-27T11:23:00Z">
            <w:rPr>
              <w:rFonts w:ascii="Times New Roman" w:hAnsi="Times New Roman"/>
              <w:i/>
              <w:vertAlign w:val="subscript"/>
              <w:lang w:val="en-GB"/>
            </w:rPr>
          </w:rPrChange>
        </w:rPr>
        <w:t>S</w:t>
      </w:r>
      <w:r w:rsidRPr="003A5638">
        <w:rPr>
          <w:rFonts w:ascii="Times New Roman" w:hAnsi="Times New Roman"/>
          <w:i/>
          <w:vertAlign w:val="subscript"/>
          <w:lang w:val="en-CA"/>
          <w:rPrChange w:id="736" w:author="Hassen" w:date="2016-05-27T11:23:00Z">
            <w:rPr>
              <w:rFonts w:ascii="Times New Roman" w:hAnsi="Times New Roman"/>
              <w:i/>
              <w:vertAlign w:val="subscript"/>
              <w:lang w:val="en-GB"/>
            </w:rPr>
          </w:rPrChange>
        </w:rPr>
        <w:t>y</w:t>
      </w:r>
      <w:proofErr w:type="spellEnd"/>
      <w:ins w:id="737" w:author="Hassen" w:date="2016-05-24T11:46:00Z">
        <w:r w:rsidR="00F4135A" w:rsidRPr="003A5638">
          <w:rPr>
            <w:rFonts w:ascii="Times New Roman" w:hAnsi="Times New Roman"/>
            <w:i/>
            <w:lang w:val="en-CA"/>
            <w:rPrChange w:id="738" w:author="Hassen" w:date="2016-05-27T11:23:00Z">
              <w:rPr>
                <w:rFonts w:ascii="Times New Roman" w:hAnsi="Times New Roman"/>
                <w:i/>
                <w:lang w:val="en-GB"/>
              </w:rPr>
            </w:rPrChange>
          </w:rPr>
          <w:t>)</w:t>
        </w:r>
      </w:ins>
      <w:r w:rsidRPr="003A5638">
        <w:rPr>
          <w:rFonts w:ascii="Times New Roman" w:hAnsi="Times New Roman"/>
          <w:lang w:val="en-CA"/>
          <w:rPrChange w:id="739" w:author="Hassen" w:date="2016-05-27T11:23:00Z">
            <w:rPr>
              <w:rFonts w:ascii="Times New Roman" w:hAnsi="Times New Roman"/>
              <w:lang w:val="en-GB"/>
            </w:rPr>
          </w:rPrChange>
        </w:rPr>
        <w:t xml:space="preserve">), the among-individual variance in intercepts for </w:t>
      </w:r>
      <w:r w:rsidRPr="003A5638">
        <w:rPr>
          <w:rFonts w:ascii="Times New Roman" w:hAnsi="Times New Roman"/>
          <w:i/>
          <w:lang w:val="en-CA"/>
          <w:rPrChange w:id="740" w:author="Hassen" w:date="2016-05-27T11:23:00Z">
            <w:rPr>
              <w:rFonts w:ascii="Times New Roman" w:hAnsi="Times New Roman"/>
              <w:i/>
              <w:lang w:val="en-GB"/>
            </w:rPr>
          </w:rPrChange>
        </w:rPr>
        <w:t>z</w:t>
      </w:r>
      <w:r w:rsidRPr="003A5638">
        <w:rPr>
          <w:rFonts w:ascii="Times New Roman" w:hAnsi="Times New Roman"/>
          <w:lang w:val="en-CA"/>
          <w:rPrChange w:id="741" w:author="Hassen" w:date="2016-05-27T11:23:00Z">
            <w:rPr>
              <w:rFonts w:ascii="Times New Roman" w:hAnsi="Times New Roman"/>
              <w:lang w:val="en-GB"/>
            </w:rPr>
          </w:rPrChange>
        </w:rPr>
        <w:t xml:space="preserve"> (</w:t>
      </w:r>
      <w:proofErr w:type="spellStart"/>
      <w:r w:rsidRPr="003A5638">
        <w:rPr>
          <w:rFonts w:ascii="Times New Roman" w:hAnsi="Times New Roman"/>
          <w:i/>
          <w:lang w:val="en-CA"/>
          <w:rPrChange w:id="742" w:author="Hassen" w:date="2016-05-27T11:23:00Z">
            <w:rPr>
              <w:rFonts w:ascii="Times New Roman" w:hAnsi="Times New Roman"/>
              <w:i/>
              <w:lang w:val="en-GB"/>
            </w:rPr>
          </w:rPrChange>
        </w:rPr>
        <w:t>V</w:t>
      </w:r>
      <w:ins w:id="743" w:author="Hassen" w:date="2016-05-24T11:46:00Z">
        <w:r w:rsidR="005E6188" w:rsidRPr="003A5638">
          <w:rPr>
            <w:rFonts w:ascii="Times New Roman" w:hAnsi="Times New Roman"/>
            <w:i/>
            <w:lang w:val="en-CA"/>
            <w:rPrChange w:id="744" w:author="Hassen" w:date="2016-05-27T11:23:00Z">
              <w:rPr>
                <w:rFonts w:ascii="Times New Roman" w:hAnsi="Times New Roman"/>
                <w:i/>
                <w:lang w:val="en-GB"/>
              </w:rPr>
            </w:rPrChange>
          </w:rPr>
          <w:t>ar</w:t>
        </w:r>
        <w:proofErr w:type="spellEnd"/>
        <w:r w:rsidR="005E6188" w:rsidRPr="003A5638">
          <w:rPr>
            <w:rFonts w:ascii="Times New Roman" w:hAnsi="Times New Roman"/>
            <w:i/>
            <w:lang w:val="en-CA"/>
            <w:rPrChange w:id="745" w:author="Hassen" w:date="2016-05-27T11:23:00Z">
              <w:rPr>
                <w:rFonts w:ascii="Times New Roman" w:hAnsi="Times New Roman"/>
                <w:i/>
                <w:lang w:val="en-GB"/>
              </w:rPr>
            </w:rPrChange>
          </w:rPr>
          <w:t>(</w:t>
        </w:r>
      </w:ins>
      <w:proofErr w:type="spellStart"/>
      <w:r w:rsidRPr="003A5638">
        <w:rPr>
          <w:rFonts w:ascii="Times New Roman" w:hAnsi="Times New Roman"/>
          <w:i/>
          <w:lang w:val="en-CA"/>
          <w:rPrChange w:id="746" w:author="Hassen" w:date="2016-05-27T11:23:00Z">
            <w:rPr>
              <w:rFonts w:ascii="Times New Roman" w:hAnsi="Times New Roman"/>
              <w:i/>
              <w:vertAlign w:val="subscript"/>
              <w:lang w:val="en-GB"/>
            </w:rPr>
          </w:rPrChange>
        </w:rPr>
        <w:t>I</w:t>
      </w:r>
      <w:r w:rsidRPr="003A5638">
        <w:rPr>
          <w:rFonts w:ascii="Times New Roman" w:hAnsi="Times New Roman"/>
          <w:i/>
          <w:vertAlign w:val="subscript"/>
          <w:lang w:val="en-CA"/>
          <w:rPrChange w:id="747" w:author="Hassen" w:date="2016-05-27T11:23:00Z">
            <w:rPr>
              <w:rFonts w:ascii="Times New Roman" w:hAnsi="Times New Roman"/>
              <w:i/>
              <w:vertAlign w:val="subscript"/>
              <w:lang w:val="en-GB"/>
            </w:rPr>
          </w:rPrChange>
        </w:rPr>
        <w:t>z</w:t>
      </w:r>
      <w:proofErr w:type="spellEnd"/>
      <w:ins w:id="748" w:author="Hassen" w:date="2016-05-24T11:46:00Z">
        <w:r w:rsidR="005E6188" w:rsidRPr="003A5638">
          <w:rPr>
            <w:rFonts w:ascii="Times New Roman" w:hAnsi="Times New Roman"/>
            <w:i/>
            <w:lang w:val="en-CA"/>
            <w:rPrChange w:id="749" w:author="Hassen" w:date="2016-05-27T11:23:00Z">
              <w:rPr>
                <w:rFonts w:ascii="Times New Roman" w:hAnsi="Times New Roman"/>
                <w:i/>
                <w:lang w:val="en-GB"/>
              </w:rPr>
            </w:rPrChange>
          </w:rPr>
          <w:t>)</w:t>
        </w:r>
      </w:ins>
      <w:r w:rsidRPr="003A5638">
        <w:rPr>
          <w:rFonts w:ascii="Times New Roman" w:hAnsi="Times New Roman"/>
          <w:lang w:val="en-CA"/>
          <w:rPrChange w:id="750" w:author="Hassen" w:date="2016-05-27T11:23:00Z">
            <w:rPr>
              <w:rFonts w:ascii="Times New Roman" w:hAnsi="Times New Roman"/>
              <w:lang w:val="en-GB"/>
            </w:rPr>
          </w:rPrChange>
        </w:rPr>
        <w:t>) and the among-individual variance in slopes for</w:t>
      </w:r>
      <w:r w:rsidRPr="003A5638">
        <w:rPr>
          <w:rFonts w:ascii="Times New Roman" w:hAnsi="Times New Roman"/>
          <w:i/>
          <w:lang w:val="en-CA"/>
          <w:rPrChange w:id="751" w:author="Hassen" w:date="2016-05-27T11:23:00Z">
            <w:rPr>
              <w:rFonts w:ascii="Times New Roman" w:hAnsi="Times New Roman"/>
              <w:i/>
              <w:lang w:val="en-GB"/>
            </w:rPr>
          </w:rPrChange>
        </w:rPr>
        <w:t xml:space="preserve"> z</w:t>
      </w:r>
      <w:r w:rsidRPr="003A5638">
        <w:rPr>
          <w:rFonts w:ascii="Times New Roman" w:hAnsi="Times New Roman"/>
          <w:lang w:val="en-CA"/>
          <w:rPrChange w:id="752" w:author="Hassen" w:date="2016-05-27T11:23:00Z">
            <w:rPr>
              <w:rFonts w:ascii="Times New Roman" w:hAnsi="Times New Roman"/>
              <w:lang w:val="en-GB"/>
            </w:rPr>
          </w:rPrChange>
        </w:rPr>
        <w:t xml:space="preserve"> (</w:t>
      </w:r>
      <w:proofErr w:type="spellStart"/>
      <w:r w:rsidRPr="003A5638">
        <w:rPr>
          <w:rFonts w:ascii="Times New Roman" w:hAnsi="Times New Roman"/>
          <w:i/>
          <w:lang w:val="en-CA"/>
          <w:rPrChange w:id="753" w:author="Hassen" w:date="2016-05-27T11:23:00Z">
            <w:rPr>
              <w:rFonts w:ascii="Times New Roman" w:hAnsi="Times New Roman"/>
              <w:i/>
              <w:lang w:val="en-GB"/>
            </w:rPr>
          </w:rPrChange>
        </w:rPr>
        <w:t>V</w:t>
      </w:r>
      <w:ins w:id="754" w:author="Hassen" w:date="2016-05-24T11:46:00Z">
        <w:r w:rsidR="000C55B1" w:rsidRPr="003A5638">
          <w:rPr>
            <w:rFonts w:ascii="Times New Roman" w:hAnsi="Times New Roman"/>
            <w:i/>
            <w:lang w:val="en-CA"/>
            <w:rPrChange w:id="755" w:author="Hassen" w:date="2016-05-27T11:23:00Z">
              <w:rPr>
                <w:rFonts w:ascii="Times New Roman" w:hAnsi="Times New Roman"/>
                <w:i/>
                <w:lang w:val="en-GB"/>
              </w:rPr>
            </w:rPrChange>
          </w:rPr>
          <w:t>ar</w:t>
        </w:r>
        <w:proofErr w:type="spellEnd"/>
        <w:r w:rsidR="000C55B1" w:rsidRPr="003A5638">
          <w:rPr>
            <w:rFonts w:ascii="Times New Roman" w:hAnsi="Times New Roman"/>
            <w:i/>
            <w:lang w:val="en-CA"/>
            <w:rPrChange w:id="756" w:author="Hassen" w:date="2016-05-27T11:23:00Z">
              <w:rPr>
                <w:rFonts w:ascii="Times New Roman" w:hAnsi="Times New Roman"/>
                <w:i/>
                <w:lang w:val="en-GB"/>
              </w:rPr>
            </w:rPrChange>
          </w:rPr>
          <w:t>(</w:t>
        </w:r>
      </w:ins>
      <w:proofErr w:type="spellStart"/>
      <w:r w:rsidRPr="003A5638">
        <w:rPr>
          <w:rFonts w:ascii="Times New Roman" w:hAnsi="Times New Roman"/>
          <w:i/>
          <w:lang w:val="en-CA"/>
          <w:rPrChange w:id="757" w:author="Hassen" w:date="2016-05-27T11:23:00Z">
            <w:rPr>
              <w:rFonts w:ascii="Times New Roman" w:hAnsi="Times New Roman"/>
              <w:i/>
              <w:vertAlign w:val="subscript"/>
              <w:lang w:val="en-GB"/>
            </w:rPr>
          </w:rPrChange>
        </w:rPr>
        <w:t>S</w:t>
      </w:r>
      <w:r w:rsidRPr="003A5638">
        <w:rPr>
          <w:rFonts w:ascii="Times New Roman" w:hAnsi="Times New Roman"/>
          <w:i/>
          <w:vertAlign w:val="subscript"/>
          <w:lang w:val="en-CA"/>
          <w:rPrChange w:id="758" w:author="Hassen" w:date="2016-05-27T11:23:00Z">
            <w:rPr>
              <w:rFonts w:ascii="Times New Roman" w:hAnsi="Times New Roman"/>
              <w:i/>
              <w:vertAlign w:val="subscript"/>
              <w:lang w:val="en-GB"/>
            </w:rPr>
          </w:rPrChange>
        </w:rPr>
        <w:t>z</w:t>
      </w:r>
      <w:proofErr w:type="spellEnd"/>
      <w:ins w:id="759" w:author="Hassen" w:date="2016-05-24T11:46:00Z">
        <w:r w:rsidR="000C55B1" w:rsidRPr="003A5638">
          <w:rPr>
            <w:rFonts w:ascii="Times New Roman" w:hAnsi="Times New Roman"/>
            <w:i/>
            <w:lang w:val="en-CA"/>
            <w:rPrChange w:id="760" w:author="Hassen" w:date="2016-05-27T11:23:00Z">
              <w:rPr>
                <w:rFonts w:ascii="Times New Roman" w:hAnsi="Times New Roman"/>
                <w:i/>
                <w:lang w:val="en-GB"/>
              </w:rPr>
            </w:rPrChange>
          </w:rPr>
          <w:t>)</w:t>
        </w:r>
      </w:ins>
      <w:r w:rsidRPr="003A5638">
        <w:rPr>
          <w:rFonts w:ascii="Times New Roman" w:hAnsi="Times New Roman"/>
          <w:lang w:val="en-CA"/>
          <w:rPrChange w:id="761" w:author="Hassen" w:date="2016-05-27T11:23:00Z">
            <w:rPr>
              <w:rFonts w:ascii="Times New Roman" w:hAnsi="Times New Roman"/>
              <w:lang w:val="en-GB"/>
            </w:rPr>
          </w:rPrChange>
        </w:rPr>
        <w:t>)). Covariance values between intercepts (e.g.</w:t>
      </w:r>
      <w:proofErr w:type="gramStart"/>
      <w:r w:rsidRPr="003A5638">
        <w:rPr>
          <w:rFonts w:ascii="Times New Roman" w:hAnsi="Times New Roman"/>
          <w:lang w:val="en-CA"/>
          <w:rPrChange w:id="762" w:author="Hassen" w:date="2016-05-27T11:23:00Z">
            <w:rPr>
              <w:rFonts w:ascii="Times New Roman" w:hAnsi="Times New Roman"/>
              <w:lang w:val="en-GB"/>
            </w:rPr>
          </w:rPrChange>
        </w:rPr>
        <w:t xml:space="preserve">, </w:t>
      </w:r>
      <w:proofErr w:type="gramEnd"/>
      <m:oMath>
        <m:r>
          <w:rPr>
            <w:rFonts w:ascii="Cambria Math" w:hAnsi="Cambria Math"/>
            <w:sz w:val="16"/>
            <w:lang w:val="en-CA"/>
            <w:rPrChange w:id="763" w:author="Hassen" w:date="2016-05-27T11:23:00Z">
              <w:rPr>
                <w:rFonts w:ascii="Cambria Math" w:hAnsi="Cambria Math"/>
                <w:sz w:val="16"/>
                <w:lang w:val="en-CA"/>
              </w:rPr>
            </w:rPrChange>
          </w:rPr>
          <m:t>Co</m:t>
        </m:r>
        <m:sSub>
          <m:sSubPr>
            <m:ctrlPr>
              <w:rPr>
                <w:rFonts w:ascii="Cambria Math" w:hAnsi="Cambria Math"/>
                <w:i/>
                <w:sz w:val="16"/>
                <w:lang w:val="en-CA"/>
                <w:rPrChange w:id="764" w:author="Hassen" w:date="2016-05-27T11:23:00Z">
                  <w:rPr>
                    <w:rFonts w:ascii="Cambria Math" w:hAnsi="Cambria Math"/>
                    <w:i/>
                    <w:sz w:val="16"/>
                    <w:lang w:val="en-CA"/>
                  </w:rPr>
                </w:rPrChange>
              </w:rPr>
            </m:ctrlPr>
          </m:sSubPr>
          <m:e>
            <m:r>
              <w:rPr>
                <w:rFonts w:ascii="Cambria Math" w:hAnsi="Cambria Math"/>
                <w:sz w:val="16"/>
                <w:lang w:val="en-CA"/>
                <w:rPrChange w:id="765" w:author="Hassen" w:date="2016-05-27T11:23:00Z">
                  <w:rPr>
                    <w:rFonts w:ascii="Cambria Math" w:hAnsi="Cambria Math"/>
                    <w:sz w:val="16"/>
                    <w:lang w:val="en-CA"/>
                  </w:rPr>
                </w:rPrChange>
              </w:rPr>
              <m:t>v</m:t>
            </m:r>
          </m:e>
          <m:sub>
            <m:sSub>
              <m:sSubPr>
                <m:ctrlPr>
                  <w:rPr>
                    <w:rFonts w:ascii="Cambria Math" w:hAnsi="Cambria Math"/>
                    <w:i/>
                    <w:sz w:val="16"/>
                    <w:lang w:val="en-CA"/>
                    <w:rPrChange w:id="766" w:author="Hassen" w:date="2016-05-27T11:23:00Z">
                      <w:rPr>
                        <w:rFonts w:ascii="Cambria Math" w:hAnsi="Cambria Math"/>
                        <w:i/>
                        <w:sz w:val="16"/>
                        <w:lang w:val="en-CA"/>
                      </w:rPr>
                    </w:rPrChange>
                  </w:rPr>
                </m:ctrlPr>
              </m:sSubPr>
              <m:e>
                <m:r>
                  <w:rPr>
                    <w:rFonts w:ascii="Cambria Math" w:hAnsi="Cambria Math"/>
                    <w:sz w:val="16"/>
                    <w:lang w:val="en-CA"/>
                    <w:rPrChange w:id="767" w:author="Hassen" w:date="2016-05-27T11:23:00Z">
                      <w:rPr>
                        <w:rFonts w:ascii="Cambria Math" w:hAnsi="Cambria Math"/>
                        <w:sz w:val="16"/>
                        <w:lang w:val="en-CA"/>
                      </w:rPr>
                    </w:rPrChange>
                  </w:rPr>
                  <m:t>I</m:t>
                </m:r>
              </m:e>
              <m:sub>
                <m:r>
                  <w:rPr>
                    <w:rFonts w:ascii="Cambria Math" w:hAnsi="Cambria Math"/>
                    <w:sz w:val="16"/>
                    <w:lang w:val="en-CA"/>
                    <w:rPrChange w:id="768" w:author="Hassen" w:date="2016-05-27T11:23:00Z">
                      <w:rPr>
                        <w:rFonts w:ascii="Cambria Math" w:hAnsi="Cambria Math"/>
                        <w:sz w:val="16"/>
                        <w:lang w:val="en-CA"/>
                      </w:rPr>
                    </w:rPrChange>
                  </w:rPr>
                  <m:t>y</m:t>
                </m:r>
              </m:sub>
            </m:sSub>
            <m:r>
              <w:rPr>
                <w:rFonts w:ascii="Cambria Math" w:hAnsi="Cambria Math"/>
                <w:sz w:val="16"/>
                <w:lang w:val="en-CA"/>
                <w:rPrChange w:id="769" w:author="Hassen" w:date="2016-05-27T11:23:00Z">
                  <w:rPr>
                    <w:rFonts w:ascii="Cambria Math" w:hAnsi="Cambria Math"/>
                    <w:sz w:val="16"/>
                    <w:lang w:val="en-CA"/>
                  </w:rPr>
                </w:rPrChange>
              </w:rPr>
              <m:t>,</m:t>
            </m:r>
            <m:sSub>
              <m:sSubPr>
                <m:ctrlPr>
                  <w:rPr>
                    <w:rFonts w:ascii="Cambria Math" w:hAnsi="Cambria Math"/>
                    <w:i/>
                    <w:sz w:val="16"/>
                    <w:lang w:val="en-CA"/>
                    <w:rPrChange w:id="770" w:author="Hassen" w:date="2016-05-27T11:23:00Z">
                      <w:rPr>
                        <w:rFonts w:ascii="Cambria Math" w:hAnsi="Cambria Math"/>
                        <w:i/>
                        <w:sz w:val="16"/>
                        <w:lang w:val="en-CA"/>
                      </w:rPr>
                    </w:rPrChange>
                  </w:rPr>
                </m:ctrlPr>
              </m:sSubPr>
              <m:e>
                <m:r>
                  <w:rPr>
                    <w:rFonts w:ascii="Cambria Math" w:hAnsi="Cambria Math"/>
                    <w:sz w:val="16"/>
                    <w:lang w:val="en-CA"/>
                    <w:rPrChange w:id="771" w:author="Hassen" w:date="2016-05-27T11:23:00Z">
                      <w:rPr>
                        <w:rFonts w:ascii="Cambria Math" w:hAnsi="Cambria Math"/>
                        <w:sz w:val="16"/>
                        <w:lang w:val="en-CA"/>
                      </w:rPr>
                    </w:rPrChange>
                  </w:rPr>
                  <m:t>I</m:t>
                </m:r>
              </m:e>
              <m:sub>
                <m:r>
                  <w:rPr>
                    <w:rFonts w:ascii="Cambria Math" w:hAnsi="Cambria Math"/>
                    <w:sz w:val="16"/>
                    <w:lang w:val="en-CA"/>
                    <w:rPrChange w:id="772" w:author="Hassen" w:date="2016-05-27T11:23:00Z">
                      <w:rPr>
                        <w:rFonts w:ascii="Cambria Math" w:hAnsi="Cambria Math"/>
                        <w:sz w:val="16"/>
                        <w:lang w:val="en-CA"/>
                      </w:rPr>
                    </w:rPrChange>
                  </w:rPr>
                  <m:t>z</m:t>
                </m:r>
              </m:sub>
            </m:sSub>
          </m:sub>
        </m:sSub>
      </m:oMath>
      <w:r w:rsidRPr="003A5638">
        <w:rPr>
          <w:rFonts w:ascii="Times New Roman" w:hAnsi="Times New Roman"/>
          <w:lang w:val="en-CA"/>
          <w:rPrChange w:id="773" w:author="Hassen" w:date="2016-05-27T11:23:00Z">
            <w:rPr>
              <w:rFonts w:ascii="Times New Roman" w:hAnsi="Times New Roman"/>
              <w:lang w:val="en-GB"/>
            </w:rPr>
          </w:rPrChange>
        </w:rPr>
        <w:t>) slopes (e.g.,</w:t>
      </w:r>
      <m:oMath>
        <m:r>
          <w:rPr>
            <w:rFonts w:ascii="Cambria Math" w:hAnsi="Cambria Math"/>
            <w:sz w:val="16"/>
            <w:lang w:val="en-CA"/>
            <w:rPrChange w:id="774" w:author="Hassen" w:date="2016-05-27T11:23:00Z">
              <w:rPr>
                <w:rFonts w:ascii="Cambria Math" w:hAnsi="Cambria Math"/>
                <w:sz w:val="16"/>
                <w:lang w:val="en-CA"/>
              </w:rPr>
            </w:rPrChange>
          </w:rPr>
          <m:t xml:space="preserve"> Co</m:t>
        </m:r>
        <m:sSub>
          <m:sSubPr>
            <m:ctrlPr>
              <w:rPr>
                <w:rFonts w:ascii="Cambria Math" w:hAnsi="Cambria Math"/>
                <w:i/>
                <w:sz w:val="16"/>
                <w:lang w:val="en-CA"/>
                <w:rPrChange w:id="775" w:author="Hassen" w:date="2016-05-27T11:23:00Z">
                  <w:rPr>
                    <w:rFonts w:ascii="Cambria Math" w:hAnsi="Cambria Math"/>
                    <w:i/>
                    <w:sz w:val="16"/>
                    <w:lang w:val="en-CA"/>
                  </w:rPr>
                </w:rPrChange>
              </w:rPr>
            </m:ctrlPr>
          </m:sSubPr>
          <m:e>
            <m:r>
              <w:rPr>
                <w:rFonts w:ascii="Cambria Math" w:hAnsi="Cambria Math"/>
                <w:sz w:val="16"/>
                <w:lang w:val="en-CA"/>
                <w:rPrChange w:id="776" w:author="Hassen" w:date="2016-05-27T11:23:00Z">
                  <w:rPr>
                    <w:rFonts w:ascii="Cambria Math" w:hAnsi="Cambria Math"/>
                    <w:sz w:val="16"/>
                    <w:lang w:val="en-CA"/>
                  </w:rPr>
                </w:rPrChange>
              </w:rPr>
              <m:t>v</m:t>
            </m:r>
          </m:e>
          <m:sub>
            <m:sSub>
              <m:sSubPr>
                <m:ctrlPr>
                  <w:rPr>
                    <w:rFonts w:ascii="Cambria Math" w:hAnsi="Cambria Math"/>
                    <w:i/>
                    <w:sz w:val="16"/>
                    <w:lang w:val="en-CA"/>
                    <w:rPrChange w:id="777" w:author="Hassen" w:date="2016-05-27T11:23:00Z">
                      <w:rPr>
                        <w:rFonts w:ascii="Cambria Math" w:hAnsi="Cambria Math"/>
                        <w:i/>
                        <w:sz w:val="16"/>
                        <w:lang w:val="en-CA"/>
                      </w:rPr>
                    </w:rPrChange>
                  </w:rPr>
                </m:ctrlPr>
              </m:sSubPr>
              <m:e>
                <m:r>
                  <w:rPr>
                    <w:rFonts w:ascii="Cambria Math" w:hAnsi="Cambria Math"/>
                    <w:sz w:val="16"/>
                    <w:lang w:val="en-CA"/>
                    <w:rPrChange w:id="778" w:author="Hassen" w:date="2016-05-27T11:23:00Z">
                      <w:rPr>
                        <w:rFonts w:ascii="Cambria Math" w:hAnsi="Cambria Math"/>
                        <w:sz w:val="16"/>
                        <w:lang w:val="en-CA"/>
                      </w:rPr>
                    </w:rPrChange>
                  </w:rPr>
                  <m:t>S</m:t>
                </m:r>
              </m:e>
              <m:sub>
                <m:r>
                  <w:rPr>
                    <w:rFonts w:ascii="Cambria Math" w:hAnsi="Cambria Math"/>
                    <w:sz w:val="16"/>
                    <w:lang w:val="en-CA"/>
                    <w:rPrChange w:id="779" w:author="Hassen" w:date="2016-05-27T11:23:00Z">
                      <w:rPr>
                        <w:rFonts w:ascii="Cambria Math" w:hAnsi="Cambria Math"/>
                        <w:sz w:val="16"/>
                        <w:lang w:val="en-CA"/>
                      </w:rPr>
                    </w:rPrChange>
                  </w:rPr>
                  <m:t>1y</m:t>
                </m:r>
              </m:sub>
            </m:sSub>
            <m:r>
              <w:rPr>
                <w:rFonts w:ascii="Cambria Math" w:hAnsi="Cambria Math"/>
                <w:sz w:val="16"/>
                <w:lang w:val="en-CA"/>
                <w:rPrChange w:id="780" w:author="Hassen" w:date="2016-05-27T11:23:00Z">
                  <w:rPr>
                    <w:rFonts w:ascii="Cambria Math" w:hAnsi="Cambria Math"/>
                    <w:sz w:val="16"/>
                    <w:lang w:val="en-CA"/>
                  </w:rPr>
                </w:rPrChange>
              </w:rPr>
              <m:t>,</m:t>
            </m:r>
            <m:sSub>
              <m:sSubPr>
                <m:ctrlPr>
                  <w:rPr>
                    <w:rFonts w:ascii="Cambria Math" w:hAnsi="Cambria Math"/>
                    <w:i/>
                    <w:sz w:val="16"/>
                    <w:lang w:val="en-CA"/>
                    <w:rPrChange w:id="781" w:author="Hassen" w:date="2016-05-27T11:23:00Z">
                      <w:rPr>
                        <w:rFonts w:ascii="Cambria Math" w:hAnsi="Cambria Math"/>
                        <w:i/>
                        <w:sz w:val="16"/>
                        <w:lang w:val="en-CA"/>
                      </w:rPr>
                    </w:rPrChange>
                  </w:rPr>
                </m:ctrlPr>
              </m:sSubPr>
              <m:e>
                <m:r>
                  <w:rPr>
                    <w:rFonts w:ascii="Cambria Math" w:hAnsi="Cambria Math"/>
                    <w:sz w:val="16"/>
                    <w:lang w:val="en-CA"/>
                    <w:rPrChange w:id="782" w:author="Hassen" w:date="2016-05-27T11:23:00Z">
                      <w:rPr>
                        <w:rFonts w:ascii="Cambria Math" w:hAnsi="Cambria Math"/>
                        <w:sz w:val="16"/>
                        <w:lang w:val="en-CA"/>
                      </w:rPr>
                    </w:rPrChange>
                  </w:rPr>
                  <m:t>S</m:t>
                </m:r>
              </m:e>
              <m:sub>
                <m:r>
                  <w:rPr>
                    <w:rFonts w:ascii="Cambria Math" w:hAnsi="Cambria Math"/>
                    <w:sz w:val="16"/>
                    <w:lang w:val="en-CA"/>
                    <w:rPrChange w:id="783" w:author="Hassen" w:date="2016-05-27T11:23:00Z">
                      <w:rPr>
                        <w:rFonts w:ascii="Cambria Math" w:hAnsi="Cambria Math"/>
                        <w:sz w:val="16"/>
                        <w:lang w:val="en-CA"/>
                      </w:rPr>
                    </w:rPrChange>
                  </w:rPr>
                  <m:t>1z</m:t>
                </m:r>
              </m:sub>
            </m:sSub>
          </m:sub>
        </m:sSub>
      </m:oMath>
      <w:r w:rsidRPr="003A5638">
        <w:rPr>
          <w:rFonts w:ascii="Times New Roman" w:hAnsi="Times New Roman"/>
          <w:lang w:val="en-CA"/>
          <w:rPrChange w:id="784" w:author="Hassen" w:date="2016-05-27T11:23:00Z">
            <w:rPr>
              <w:rFonts w:ascii="Times New Roman" w:hAnsi="Times New Roman"/>
              <w:lang w:val="en-GB"/>
            </w:rPr>
          </w:rPrChange>
        </w:rPr>
        <w:t xml:space="preserve">), and intercepts and slopes (e.g., </w:t>
      </w:r>
      <m:oMath>
        <m:r>
          <w:rPr>
            <w:rFonts w:ascii="Cambria Math" w:hAnsi="Cambria Math"/>
            <w:sz w:val="16"/>
            <w:lang w:val="en-CA"/>
            <w:rPrChange w:id="785" w:author="Hassen" w:date="2016-05-27T11:23:00Z">
              <w:rPr>
                <w:rFonts w:ascii="Cambria Math" w:hAnsi="Cambria Math"/>
                <w:sz w:val="16"/>
                <w:lang w:val="en-CA"/>
              </w:rPr>
            </w:rPrChange>
          </w:rPr>
          <m:t>Co</m:t>
        </m:r>
        <m:sSub>
          <m:sSubPr>
            <m:ctrlPr>
              <w:rPr>
                <w:rFonts w:ascii="Cambria Math" w:hAnsi="Cambria Math"/>
                <w:i/>
                <w:sz w:val="16"/>
                <w:lang w:val="en-CA"/>
                <w:rPrChange w:id="786" w:author="Hassen" w:date="2016-05-27T11:23:00Z">
                  <w:rPr>
                    <w:rFonts w:ascii="Cambria Math" w:hAnsi="Cambria Math"/>
                    <w:i/>
                    <w:sz w:val="16"/>
                    <w:lang w:val="en-CA"/>
                  </w:rPr>
                </w:rPrChange>
              </w:rPr>
            </m:ctrlPr>
          </m:sSubPr>
          <m:e>
            <m:r>
              <w:rPr>
                <w:rFonts w:ascii="Cambria Math" w:hAnsi="Cambria Math"/>
                <w:sz w:val="16"/>
                <w:lang w:val="en-CA"/>
                <w:rPrChange w:id="787" w:author="Hassen" w:date="2016-05-27T11:23:00Z">
                  <w:rPr>
                    <w:rFonts w:ascii="Cambria Math" w:hAnsi="Cambria Math"/>
                    <w:sz w:val="16"/>
                    <w:lang w:val="en-CA"/>
                  </w:rPr>
                </w:rPrChange>
              </w:rPr>
              <m:t>v</m:t>
            </m:r>
          </m:e>
          <m:sub>
            <m:sSub>
              <m:sSubPr>
                <m:ctrlPr>
                  <w:rPr>
                    <w:rFonts w:ascii="Cambria Math" w:hAnsi="Cambria Math"/>
                    <w:i/>
                    <w:sz w:val="16"/>
                    <w:lang w:val="en-CA"/>
                    <w:rPrChange w:id="788" w:author="Hassen" w:date="2016-05-27T11:23:00Z">
                      <w:rPr>
                        <w:rFonts w:ascii="Cambria Math" w:hAnsi="Cambria Math"/>
                        <w:i/>
                        <w:sz w:val="16"/>
                        <w:lang w:val="en-CA"/>
                      </w:rPr>
                    </w:rPrChange>
                  </w:rPr>
                </m:ctrlPr>
              </m:sSubPr>
              <m:e>
                <m:r>
                  <w:rPr>
                    <w:rFonts w:ascii="Cambria Math" w:hAnsi="Cambria Math"/>
                    <w:sz w:val="16"/>
                    <w:lang w:val="en-CA"/>
                    <w:rPrChange w:id="789" w:author="Hassen" w:date="2016-05-27T11:23:00Z">
                      <w:rPr>
                        <w:rFonts w:ascii="Cambria Math" w:hAnsi="Cambria Math"/>
                        <w:sz w:val="16"/>
                        <w:lang w:val="en-CA"/>
                      </w:rPr>
                    </w:rPrChange>
                  </w:rPr>
                  <m:t>I</m:t>
                </m:r>
              </m:e>
              <m:sub>
                <m:r>
                  <w:rPr>
                    <w:rFonts w:ascii="Cambria Math" w:hAnsi="Cambria Math"/>
                    <w:sz w:val="16"/>
                    <w:lang w:val="en-CA"/>
                    <w:rPrChange w:id="790" w:author="Hassen" w:date="2016-05-27T11:23:00Z">
                      <w:rPr>
                        <w:rFonts w:ascii="Cambria Math" w:hAnsi="Cambria Math"/>
                        <w:sz w:val="16"/>
                        <w:lang w:val="en-CA"/>
                      </w:rPr>
                    </w:rPrChange>
                  </w:rPr>
                  <m:t>y</m:t>
                </m:r>
              </m:sub>
            </m:sSub>
            <m:r>
              <w:rPr>
                <w:rFonts w:ascii="Cambria Math" w:hAnsi="Cambria Math"/>
                <w:sz w:val="16"/>
                <w:lang w:val="en-CA"/>
                <w:rPrChange w:id="791" w:author="Hassen" w:date="2016-05-27T11:23:00Z">
                  <w:rPr>
                    <w:rFonts w:ascii="Cambria Math" w:hAnsi="Cambria Math"/>
                    <w:sz w:val="16"/>
                    <w:lang w:val="en-CA"/>
                  </w:rPr>
                </w:rPrChange>
              </w:rPr>
              <m:t>,</m:t>
            </m:r>
            <m:sSub>
              <m:sSubPr>
                <m:ctrlPr>
                  <w:rPr>
                    <w:rFonts w:ascii="Cambria Math" w:hAnsi="Cambria Math"/>
                    <w:i/>
                    <w:sz w:val="16"/>
                    <w:lang w:val="en-CA"/>
                    <w:rPrChange w:id="792" w:author="Hassen" w:date="2016-05-27T11:23:00Z">
                      <w:rPr>
                        <w:rFonts w:ascii="Cambria Math" w:hAnsi="Cambria Math"/>
                        <w:i/>
                        <w:sz w:val="16"/>
                        <w:lang w:val="en-CA"/>
                      </w:rPr>
                    </w:rPrChange>
                  </w:rPr>
                </m:ctrlPr>
              </m:sSubPr>
              <m:e>
                <m:r>
                  <w:rPr>
                    <w:rFonts w:ascii="Cambria Math" w:hAnsi="Cambria Math"/>
                    <w:sz w:val="16"/>
                    <w:lang w:val="en-CA"/>
                    <w:rPrChange w:id="793" w:author="Hassen" w:date="2016-05-27T11:23:00Z">
                      <w:rPr>
                        <w:rFonts w:ascii="Cambria Math" w:hAnsi="Cambria Math"/>
                        <w:sz w:val="16"/>
                        <w:lang w:val="en-CA"/>
                      </w:rPr>
                    </w:rPrChange>
                  </w:rPr>
                  <m:t>S</m:t>
                </m:r>
              </m:e>
              <m:sub>
                <m:r>
                  <w:rPr>
                    <w:rFonts w:ascii="Cambria Math" w:hAnsi="Cambria Math"/>
                    <w:sz w:val="16"/>
                    <w:lang w:val="en-CA"/>
                    <w:rPrChange w:id="794" w:author="Hassen" w:date="2016-05-27T11:23:00Z">
                      <w:rPr>
                        <w:rFonts w:ascii="Cambria Math" w:hAnsi="Cambria Math"/>
                        <w:sz w:val="16"/>
                        <w:lang w:val="en-CA"/>
                      </w:rPr>
                    </w:rPrChange>
                  </w:rPr>
                  <m:t>1y</m:t>
                </m:r>
              </m:sub>
            </m:sSub>
          </m:sub>
        </m:sSub>
      </m:oMath>
      <w:r w:rsidRPr="003A5638">
        <w:rPr>
          <w:rFonts w:ascii="Times New Roman" w:hAnsi="Times New Roman"/>
          <w:lang w:val="en-CA"/>
          <w:rPrChange w:id="795" w:author="Hassen" w:date="2016-05-27T11:23:00Z">
            <w:rPr>
              <w:rFonts w:ascii="Times New Roman" w:hAnsi="Times New Roman"/>
              <w:lang w:val="en-GB"/>
            </w:rPr>
          </w:rPrChange>
        </w:rPr>
        <w:t xml:space="preserve">) lie below the diagonal. When building up phenotypic design the program lets you specify all of these (co)variance </w:t>
      </w:r>
      <w:commentRangeStart w:id="796"/>
      <w:r w:rsidRPr="003A5638">
        <w:rPr>
          <w:rFonts w:ascii="Times New Roman" w:hAnsi="Times New Roman"/>
          <w:lang w:val="en-CA"/>
          <w:rPrChange w:id="797" w:author="Hassen" w:date="2016-05-27T11:23:00Z">
            <w:rPr>
              <w:rFonts w:ascii="Times New Roman" w:hAnsi="Times New Roman"/>
              <w:lang w:val="en-GB"/>
            </w:rPr>
          </w:rPrChange>
        </w:rPr>
        <w:t>values</w:t>
      </w:r>
      <w:commentRangeEnd w:id="796"/>
      <w:r w:rsidRPr="003A5638">
        <w:rPr>
          <w:rStyle w:val="CommentReference"/>
          <w:lang w:val="en-CA"/>
          <w:rPrChange w:id="798" w:author="Hassen" w:date="2016-05-27T11:23:00Z">
            <w:rPr>
              <w:rStyle w:val="CommentReference"/>
            </w:rPr>
          </w:rPrChange>
        </w:rPr>
        <w:commentReference w:id="796"/>
      </w:r>
      <w:r w:rsidRPr="003A5638">
        <w:rPr>
          <w:rFonts w:ascii="Times New Roman" w:hAnsi="Times New Roman"/>
          <w:lang w:val="en-CA"/>
          <w:rPrChange w:id="799" w:author="Hassen" w:date="2016-05-27T11:23:00Z">
            <w:rPr>
              <w:rFonts w:ascii="Times New Roman" w:hAnsi="Times New Roman"/>
              <w:lang w:val="en-GB"/>
            </w:rPr>
          </w:rPrChange>
        </w:rPr>
        <w:t>.</w:t>
      </w:r>
      <w:r w:rsidR="00421C8B" w:rsidRPr="003A5638">
        <w:rPr>
          <w:rFonts w:ascii="Times New Roman" w:hAnsi="Times New Roman"/>
          <w:lang w:val="en-CA"/>
          <w:rPrChange w:id="800" w:author="Hassen" w:date="2016-05-27T11:23:00Z">
            <w:rPr>
              <w:rFonts w:ascii="Times New Roman" w:hAnsi="Times New Roman"/>
              <w:lang w:val="en-GB"/>
            </w:rPr>
          </w:rPrChange>
        </w:rPr>
        <w:t xml:space="preserve"> Note that in </w:t>
      </w:r>
      <w:proofErr w:type="spellStart"/>
      <w:r w:rsidR="00421C8B" w:rsidRPr="003A5638">
        <w:rPr>
          <w:rFonts w:ascii="Times New Roman" w:hAnsi="Times New Roman"/>
          <w:lang w:val="en-CA"/>
          <w:rPrChange w:id="801" w:author="Hassen" w:date="2016-05-27T11:23:00Z">
            <w:rPr>
              <w:rFonts w:ascii="Times New Roman" w:hAnsi="Times New Roman"/>
              <w:lang w:val="en-GB"/>
            </w:rPr>
          </w:rPrChange>
        </w:rPr>
        <w:t>SQuID</w:t>
      </w:r>
      <w:proofErr w:type="spellEnd"/>
      <w:r w:rsidR="00421C8B" w:rsidRPr="003A5638">
        <w:rPr>
          <w:rFonts w:ascii="Times New Roman" w:hAnsi="Times New Roman"/>
          <w:lang w:val="en-CA"/>
          <w:rPrChange w:id="802" w:author="Hassen" w:date="2016-05-27T11:23:00Z">
            <w:rPr>
              <w:rFonts w:ascii="Times New Roman" w:hAnsi="Times New Roman"/>
              <w:lang w:val="en-GB"/>
            </w:rPr>
          </w:rPrChange>
        </w:rPr>
        <w:t xml:space="preserve"> inputs the correlation/variance matrix is asked instead of the (co)variance matrix. This is more convenient for users while correlation</w:t>
      </w:r>
      <w:r w:rsidR="00034431" w:rsidRPr="003A5638">
        <w:rPr>
          <w:rFonts w:ascii="Times New Roman" w:hAnsi="Times New Roman"/>
          <w:lang w:val="en-CA"/>
          <w:rPrChange w:id="803" w:author="Hassen" w:date="2016-05-27T11:23:00Z">
            <w:rPr>
              <w:rFonts w:ascii="Times New Roman" w:hAnsi="Times New Roman"/>
              <w:lang w:val="en-GB"/>
            </w:rPr>
          </w:rPrChange>
        </w:rPr>
        <w:t>s</w:t>
      </w:r>
      <w:r w:rsidR="00421C8B" w:rsidRPr="003A5638">
        <w:rPr>
          <w:rFonts w:ascii="Times New Roman" w:hAnsi="Times New Roman"/>
          <w:lang w:val="en-CA"/>
          <w:rPrChange w:id="804" w:author="Hassen" w:date="2016-05-27T11:23:00Z">
            <w:rPr>
              <w:rFonts w:ascii="Times New Roman" w:hAnsi="Times New Roman"/>
              <w:lang w:val="en-GB"/>
            </w:rPr>
          </w:rPrChange>
        </w:rPr>
        <w:t xml:space="preserve"> range between -1 and 1.</w:t>
      </w:r>
    </w:p>
    <w:p w14:paraId="4A526F45" w14:textId="77777777" w:rsidR="00452F34" w:rsidRPr="003A5638" w:rsidRDefault="00452F34" w:rsidP="00452F34">
      <w:pPr>
        <w:jc w:val="both"/>
        <w:rPr>
          <w:rFonts w:ascii="Times New Roman" w:hAnsi="Times New Roman"/>
          <w:lang w:val="en-CA"/>
          <w:rPrChange w:id="805" w:author="Hassen" w:date="2016-05-27T11:23:00Z">
            <w:rPr>
              <w:rFonts w:ascii="Times New Roman" w:hAnsi="Times New Roman"/>
              <w:lang w:val="en-GB"/>
            </w:rPr>
          </w:rPrChange>
        </w:rPr>
      </w:pPr>
    </w:p>
    <w:p w14:paraId="57837AD7" w14:textId="77777777" w:rsidR="00452F34" w:rsidRPr="003A5638" w:rsidRDefault="003A5638" w:rsidP="00452F34">
      <w:pPr>
        <w:rPr>
          <w:sz w:val="16"/>
          <w:lang w:val="en-CA"/>
          <w:rPrChange w:id="806" w:author="Hassen" w:date="2016-05-27T11:23:00Z">
            <w:rPr>
              <w:sz w:val="16"/>
              <w:lang w:val="en-CA"/>
            </w:rPr>
          </w:rPrChange>
        </w:rPr>
      </w:pPr>
      <m:oMathPara>
        <m:oMath>
          <m:d>
            <m:dPr>
              <m:begChr m:val="["/>
              <m:endChr m:val="]"/>
              <m:ctrlPr>
                <w:rPr>
                  <w:rFonts w:ascii="Cambria Math" w:hAnsi="Cambria Math"/>
                  <w:i/>
                  <w:sz w:val="16"/>
                  <w:lang w:val="en-CA"/>
                  <w:rPrChange w:id="807" w:author="Hassen" w:date="2016-05-27T11:23:00Z">
                    <w:rPr>
                      <w:rFonts w:ascii="Cambria Math" w:hAnsi="Cambria Math"/>
                      <w:i/>
                      <w:sz w:val="16"/>
                      <w:lang w:val="en-CA"/>
                    </w:rPr>
                  </w:rPrChange>
                </w:rPr>
              </m:ctrlPr>
            </m:dPr>
            <m:e>
              <m:m>
                <m:mPr>
                  <m:mcs>
                    <m:mc>
                      <m:mcPr>
                        <m:count m:val="1"/>
                        <m:mcJc m:val="center"/>
                      </m:mcPr>
                    </m:mc>
                  </m:mcs>
                  <m:ctrlPr>
                    <w:rPr>
                      <w:rFonts w:ascii="Cambria Math" w:hAnsi="Cambria Math"/>
                      <w:i/>
                      <w:sz w:val="16"/>
                      <w:lang w:val="en-CA"/>
                      <w:rPrChange w:id="808" w:author="Hassen" w:date="2016-05-27T11:23:00Z">
                        <w:rPr>
                          <w:rFonts w:ascii="Cambria Math" w:hAnsi="Cambria Math"/>
                          <w:i/>
                          <w:sz w:val="16"/>
                          <w:lang w:val="en-CA"/>
                        </w:rPr>
                      </w:rPrChange>
                    </w:rPr>
                  </m:ctrlPr>
                </m:mPr>
                <m:mr>
                  <m:e>
                    <m:sSub>
                      <m:sSubPr>
                        <m:ctrlPr>
                          <w:rPr>
                            <w:rFonts w:ascii="Cambria Math" w:hAnsi="Cambria Math"/>
                            <w:i/>
                            <w:sz w:val="16"/>
                            <w:lang w:val="en-CA"/>
                            <w:rPrChange w:id="809" w:author="Hassen" w:date="2016-05-27T11:23:00Z">
                              <w:rPr>
                                <w:rFonts w:ascii="Cambria Math" w:hAnsi="Cambria Math"/>
                                <w:i/>
                                <w:sz w:val="16"/>
                                <w:lang w:val="en-CA"/>
                              </w:rPr>
                            </w:rPrChange>
                          </w:rPr>
                        </m:ctrlPr>
                      </m:sSubPr>
                      <m:e>
                        <m:r>
                          <w:rPr>
                            <w:rFonts w:ascii="Cambria Math" w:hAnsi="Cambria Math"/>
                            <w:sz w:val="16"/>
                            <w:lang w:val="en-CA"/>
                            <w:rPrChange w:id="810" w:author="Hassen" w:date="2016-05-27T11:23:00Z">
                              <w:rPr>
                                <w:rFonts w:ascii="Cambria Math" w:hAnsi="Cambria Math"/>
                                <w:sz w:val="16"/>
                                <w:lang w:val="en-CA"/>
                              </w:rPr>
                            </w:rPrChange>
                          </w:rPr>
                          <m:t>I</m:t>
                        </m:r>
                      </m:e>
                      <m:sub>
                        <m:r>
                          <w:rPr>
                            <w:rFonts w:ascii="Cambria Math" w:hAnsi="Cambria Math"/>
                            <w:sz w:val="16"/>
                            <w:lang w:val="en-CA"/>
                            <w:rPrChange w:id="811" w:author="Hassen" w:date="2016-05-27T11:23:00Z">
                              <w:rPr>
                                <w:rFonts w:ascii="Cambria Math" w:hAnsi="Cambria Math"/>
                                <w:sz w:val="16"/>
                                <w:lang w:val="en-CA"/>
                              </w:rPr>
                            </w:rPrChange>
                          </w:rPr>
                          <m:t>y</m:t>
                        </m:r>
                      </m:sub>
                    </m:sSub>
                    <m:ctrlPr>
                      <w:rPr>
                        <w:rFonts w:ascii="Cambria Math" w:eastAsia="Cambria Math" w:hAnsi="Cambria Math" w:cs="Cambria Math"/>
                        <w:i/>
                        <w:sz w:val="16"/>
                        <w:lang w:val="en-CA"/>
                        <w:rPrChange w:id="812" w:author="Hassen" w:date="2016-05-27T11:23:00Z">
                          <w:rPr>
                            <w:rFonts w:ascii="Cambria Math" w:eastAsia="Cambria Math" w:hAnsi="Cambria Math" w:cs="Cambria Math"/>
                            <w:i/>
                            <w:sz w:val="16"/>
                            <w:lang w:val="en-CA"/>
                          </w:rPr>
                        </w:rPrChange>
                      </w:rPr>
                    </m:ctrlPr>
                  </m:e>
                </m:mr>
                <m:mr>
                  <m:e>
                    <m:sSub>
                      <m:sSubPr>
                        <m:ctrlPr>
                          <w:rPr>
                            <w:rFonts w:ascii="Cambria Math" w:hAnsi="Cambria Math"/>
                            <w:i/>
                            <w:sz w:val="16"/>
                            <w:lang w:val="en-CA"/>
                            <w:rPrChange w:id="813" w:author="Hassen" w:date="2016-05-27T11:23:00Z">
                              <w:rPr>
                                <w:rFonts w:ascii="Cambria Math" w:hAnsi="Cambria Math"/>
                                <w:i/>
                                <w:sz w:val="16"/>
                                <w:lang w:val="en-CA"/>
                              </w:rPr>
                            </w:rPrChange>
                          </w:rPr>
                        </m:ctrlPr>
                      </m:sSubPr>
                      <m:e>
                        <m:r>
                          <w:rPr>
                            <w:rFonts w:ascii="Cambria Math" w:hAnsi="Cambria Math"/>
                            <w:sz w:val="16"/>
                            <w:lang w:val="en-CA"/>
                            <w:rPrChange w:id="814" w:author="Hassen" w:date="2016-05-27T11:23:00Z">
                              <w:rPr>
                                <w:rFonts w:ascii="Cambria Math" w:hAnsi="Cambria Math"/>
                                <w:sz w:val="16"/>
                                <w:lang w:val="en-CA"/>
                              </w:rPr>
                            </w:rPrChange>
                          </w:rPr>
                          <m:t>S</m:t>
                        </m:r>
                      </m:e>
                      <m:sub>
                        <m:r>
                          <w:rPr>
                            <w:rFonts w:ascii="Cambria Math" w:hAnsi="Cambria Math"/>
                            <w:sz w:val="16"/>
                            <w:lang w:val="en-CA"/>
                            <w:rPrChange w:id="815" w:author="Hassen" w:date="2016-05-27T11:23:00Z">
                              <w:rPr>
                                <w:rFonts w:ascii="Cambria Math" w:hAnsi="Cambria Math"/>
                                <w:sz w:val="16"/>
                                <w:lang w:val="en-CA"/>
                              </w:rPr>
                            </w:rPrChange>
                          </w:rPr>
                          <m:t>1y</m:t>
                        </m:r>
                      </m:sub>
                    </m:sSub>
                    <m:ctrlPr>
                      <w:rPr>
                        <w:rFonts w:ascii="Cambria Math" w:eastAsia="Cambria Math" w:hAnsi="Cambria Math" w:cs="Cambria Math"/>
                        <w:i/>
                        <w:sz w:val="16"/>
                        <w:lang w:val="en-CA"/>
                        <w:rPrChange w:id="816" w:author="Hassen" w:date="2016-05-27T11:23:00Z">
                          <w:rPr>
                            <w:rFonts w:ascii="Cambria Math" w:eastAsia="Cambria Math" w:hAnsi="Cambria Math" w:cs="Cambria Math"/>
                            <w:i/>
                            <w:sz w:val="16"/>
                            <w:lang w:val="en-CA"/>
                          </w:rPr>
                        </w:rPrChange>
                      </w:rPr>
                    </m:ctrlPr>
                  </m:e>
                </m:mr>
                <m:mr>
                  <m:e>
                    <m:sSub>
                      <m:sSubPr>
                        <m:ctrlPr>
                          <w:rPr>
                            <w:rFonts w:ascii="Cambria Math" w:hAnsi="Cambria Math"/>
                            <w:i/>
                            <w:sz w:val="16"/>
                            <w:lang w:val="en-CA"/>
                            <w:rPrChange w:id="817" w:author="Hassen" w:date="2016-05-27T11:23:00Z">
                              <w:rPr>
                                <w:rFonts w:ascii="Cambria Math" w:hAnsi="Cambria Math"/>
                                <w:i/>
                                <w:sz w:val="16"/>
                                <w:lang w:val="en-CA"/>
                              </w:rPr>
                            </w:rPrChange>
                          </w:rPr>
                        </m:ctrlPr>
                      </m:sSubPr>
                      <m:e>
                        <m:r>
                          <w:rPr>
                            <w:rFonts w:ascii="Cambria Math" w:hAnsi="Cambria Math"/>
                            <w:sz w:val="16"/>
                            <w:lang w:val="en-CA"/>
                            <w:rPrChange w:id="818" w:author="Hassen" w:date="2016-05-27T11:23:00Z">
                              <w:rPr>
                                <w:rFonts w:ascii="Cambria Math" w:hAnsi="Cambria Math"/>
                                <w:sz w:val="16"/>
                                <w:lang w:val="en-CA"/>
                              </w:rPr>
                            </w:rPrChange>
                          </w:rPr>
                          <m:t>S</m:t>
                        </m:r>
                      </m:e>
                      <m:sub>
                        <m:r>
                          <w:rPr>
                            <w:rFonts w:ascii="Cambria Math" w:hAnsi="Cambria Math"/>
                            <w:sz w:val="16"/>
                            <w:lang w:val="en-CA"/>
                            <w:rPrChange w:id="819" w:author="Hassen" w:date="2016-05-27T11:23:00Z">
                              <w:rPr>
                                <w:rFonts w:ascii="Cambria Math" w:hAnsi="Cambria Math"/>
                                <w:sz w:val="16"/>
                                <w:lang w:val="en-CA"/>
                              </w:rPr>
                            </w:rPrChange>
                          </w:rPr>
                          <m:t>2y</m:t>
                        </m:r>
                      </m:sub>
                    </m:sSub>
                    <m:ctrlPr>
                      <w:rPr>
                        <w:rFonts w:ascii="Cambria Math" w:eastAsia="Cambria Math" w:hAnsi="Cambria Math" w:cs="Cambria Math"/>
                        <w:i/>
                        <w:sz w:val="16"/>
                        <w:lang w:val="en-CA"/>
                        <w:rPrChange w:id="820" w:author="Hassen" w:date="2016-05-27T11:23:00Z">
                          <w:rPr>
                            <w:rFonts w:ascii="Cambria Math" w:eastAsia="Cambria Math" w:hAnsi="Cambria Math" w:cs="Cambria Math"/>
                            <w:i/>
                            <w:sz w:val="16"/>
                            <w:lang w:val="en-CA"/>
                          </w:rPr>
                        </w:rPrChange>
                      </w:rPr>
                    </m:ctrlPr>
                  </m:e>
                </m:mr>
                <m:mr>
                  <m:e>
                    <m:sSub>
                      <m:sSubPr>
                        <m:ctrlPr>
                          <w:rPr>
                            <w:rFonts w:ascii="Cambria Math" w:hAnsi="Cambria Math"/>
                            <w:i/>
                            <w:sz w:val="16"/>
                            <w:lang w:val="en-CA"/>
                            <w:rPrChange w:id="821" w:author="Hassen" w:date="2016-05-27T11:23:00Z">
                              <w:rPr>
                                <w:rFonts w:ascii="Cambria Math" w:hAnsi="Cambria Math"/>
                                <w:i/>
                                <w:sz w:val="16"/>
                                <w:lang w:val="en-CA"/>
                              </w:rPr>
                            </w:rPrChange>
                          </w:rPr>
                        </m:ctrlPr>
                      </m:sSubPr>
                      <m:e>
                        <m:r>
                          <w:rPr>
                            <w:rFonts w:ascii="Cambria Math" w:hAnsi="Cambria Math"/>
                            <w:sz w:val="16"/>
                            <w:lang w:val="en-CA"/>
                            <w:rPrChange w:id="822" w:author="Hassen" w:date="2016-05-27T11:23:00Z">
                              <w:rPr>
                                <w:rFonts w:ascii="Cambria Math" w:hAnsi="Cambria Math"/>
                                <w:sz w:val="16"/>
                                <w:lang w:val="en-CA"/>
                              </w:rPr>
                            </w:rPrChange>
                          </w:rPr>
                          <m:t>S</m:t>
                        </m:r>
                      </m:e>
                      <m:sub>
                        <m:r>
                          <w:rPr>
                            <w:rFonts w:ascii="Cambria Math" w:hAnsi="Cambria Math"/>
                            <w:sz w:val="16"/>
                            <w:lang w:val="en-CA"/>
                            <w:rPrChange w:id="823" w:author="Hassen" w:date="2016-05-27T11:23:00Z">
                              <w:rPr>
                                <w:rFonts w:ascii="Cambria Math" w:hAnsi="Cambria Math"/>
                                <w:sz w:val="16"/>
                                <w:lang w:val="en-CA"/>
                              </w:rPr>
                            </w:rPrChange>
                          </w:rPr>
                          <m:t>12y</m:t>
                        </m:r>
                      </m:sub>
                    </m:sSub>
                    <m:ctrlPr>
                      <w:rPr>
                        <w:rFonts w:ascii="Cambria Math" w:eastAsia="Cambria Math" w:hAnsi="Cambria Math" w:cs="Cambria Math"/>
                        <w:i/>
                        <w:sz w:val="16"/>
                        <w:lang w:val="en-CA"/>
                        <w:rPrChange w:id="824" w:author="Hassen" w:date="2016-05-27T11:23:00Z">
                          <w:rPr>
                            <w:rFonts w:ascii="Cambria Math" w:eastAsia="Cambria Math" w:hAnsi="Cambria Math" w:cs="Cambria Math"/>
                            <w:i/>
                            <w:sz w:val="16"/>
                            <w:lang w:val="en-CA"/>
                          </w:rPr>
                        </w:rPrChange>
                      </w:rPr>
                    </m:ctrlPr>
                  </m:e>
                </m:mr>
                <m:mr>
                  <m:e>
                    <m:sSub>
                      <m:sSubPr>
                        <m:ctrlPr>
                          <w:rPr>
                            <w:rFonts w:ascii="Cambria Math" w:eastAsia="Cambria Math" w:hAnsi="Cambria Math" w:cs="Cambria Math"/>
                            <w:i/>
                            <w:sz w:val="16"/>
                            <w:lang w:val="en-CA"/>
                            <w:rPrChange w:id="825" w:author="Hassen" w:date="2016-05-27T11:23:00Z">
                              <w:rPr>
                                <w:rFonts w:ascii="Cambria Math" w:eastAsia="Cambria Math" w:hAnsi="Cambria Math" w:cs="Cambria Math"/>
                                <w:i/>
                                <w:sz w:val="16"/>
                                <w:lang w:val="en-CA"/>
                              </w:rPr>
                            </w:rPrChange>
                          </w:rPr>
                        </m:ctrlPr>
                      </m:sSubPr>
                      <m:e>
                        <m:r>
                          <w:rPr>
                            <w:rFonts w:ascii="Cambria Math" w:eastAsia="Cambria Math" w:hAnsi="Cambria Math" w:cs="Cambria Math"/>
                            <w:sz w:val="16"/>
                            <w:lang w:val="en-CA"/>
                            <w:rPrChange w:id="826" w:author="Hassen" w:date="2016-05-27T11:23:00Z">
                              <w:rPr>
                                <w:rFonts w:ascii="Cambria Math" w:eastAsia="Cambria Math" w:hAnsi="Cambria Math" w:cs="Cambria Math"/>
                                <w:sz w:val="16"/>
                                <w:lang w:val="en-CA"/>
                              </w:rPr>
                            </w:rPrChange>
                          </w:rPr>
                          <m:t>I</m:t>
                        </m:r>
                      </m:e>
                      <m:sub>
                        <m:r>
                          <w:rPr>
                            <w:rFonts w:ascii="Cambria Math" w:eastAsia="Cambria Math" w:hAnsi="Cambria Math" w:cs="Cambria Math"/>
                            <w:sz w:val="16"/>
                            <w:lang w:val="en-CA"/>
                            <w:rPrChange w:id="827" w:author="Hassen" w:date="2016-05-27T11:23:00Z">
                              <w:rPr>
                                <w:rFonts w:ascii="Cambria Math" w:eastAsia="Cambria Math" w:hAnsi="Cambria Math" w:cs="Cambria Math"/>
                                <w:sz w:val="16"/>
                                <w:lang w:val="en-CA"/>
                              </w:rPr>
                            </w:rPrChange>
                          </w:rPr>
                          <m:t>z</m:t>
                        </m:r>
                      </m:sub>
                    </m:sSub>
                  </m:e>
                </m:mr>
                <m:mr>
                  <m:e>
                    <m:sSub>
                      <m:sSubPr>
                        <m:ctrlPr>
                          <w:rPr>
                            <w:rFonts w:ascii="Cambria Math" w:hAnsi="Cambria Math"/>
                            <w:i/>
                            <w:sz w:val="16"/>
                            <w:lang w:val="en-CA"/>
                            <w:rPrChange w:id="828" w:author="Hassen" w:date="2016-05-27T11:23:00Z">
                              <w:rPr>
                                <w:rFonts w:ascii="Cambria Math" w:hAnsi="Cambria Math"/>
                                <w:i/>
                                <w:sz w:val="16"/>
                                <w:lang w:val="en-CA"/>
                              </w:rPr>
                            </w:rPrChange>
                          </w:rPr>
                        </m:ctrlPr>
                      </m:sSubPr>
                      <m:e>
                        <m:r>
                          <w:rPr>
                            <w:rFonts w:ascii="Cambria Math" w:hAnsi="Cambria Math"/>
                            <w:sz w:val="16"/>
                            <w:lang w:val="en-CA"/>
                            <w:rPrChange w:id="829" w:author="Hassen" w:date="2016-05-27T11:23:00Z">
                              <w:rPr>
                                <w:rFonts w:ascii="Cambria Math" w:hAnsi="Cambria Math"/>
                                <w:sz w:val="16"/>
                                <w:lang w:val="en-CA"/>
                              </w:rPr>
                            </w:rPrChange>
                          </w:rPr>
                          <m:t>S</m:t>
                        </m:r>
                      </m:e>
                      <m:sub>
                        <m:r>
                          <w:rPr>
                            <w:rFonts w:ascii="Cambria Math" w:hAnsi="Cambria Math"/>
                            <w:sz w:val="16"/>
                            <w:lang w:val="en-CA"/>
                            <w:rPrChange w:id="830" w:author="Hassen" w:date="2016-05-27T11:23:00Z">
                              <w:rPr>
                                <w:rFonts w:ascii="Cambria Math" w:hAnsi="Cambria Math"/>
                                <w:sz w:val="16"/>
                                <w:lang w:val="en-CA"/>
                              </w:rPr>
                            </w:rPrChange>
                          </w:rPr>
                          <m:t>1z</m:t>
                        </m:r>
                      </m:sub>
                    </m:sSub>
                    <m:ctrlPr>
                      <w:rPr>
                        <w:rFonts w:ascii="Cambria Math" w:eastAsia="Cambria Math" w:hAnsi="Cambria Math" w:cs="Cambria Math"/>
                        <w:i/>
                        <w:sz w:val="16"/>
                        <w:lang w:val="en-CA"/>
                        <w:rPrChange w:id="831" w:author="Hassen" w:date="2016-05-27T11:23:00Z">
                          <w:rPr>
                            <w:rFonts w:ascii="Cambria Math" w:eastAsia="Cambria Math" w:hAnsi="Cambria Math" w:cs="Cambria Math"/>
                            <w:i/>
                            <w:sz w:val="16"/>
                            <w:lang w:val="en-CA"/>
                          </w:rPr>
                        </w:rPrChange>
                      </w:rPr>
                    </m:ctrlPr>
                  </m:e>
                </m:mr>
                <m:mr>
                  <m:e>
                    <m:sSub>
                      <m:sSubPr>
                        <m:ctrlPr>
                          <w:rPr>
                            <w:rFonts w:ascii="Cambria Math" w:hAnsi="Cambria Math"/>
                            <w:i/>
                            <w:sz w:val="16"/>
                            <w:lang w:val="en-CA"/>
                            <w:rPrChange w:id="832" w:author="Hassen" w:date="2016-05-27T11:23:00Z">
                              <w:rPr>
                                <w:rFonts w:ascii="Cambria Math" w:hAnsi="Cambria Math"/>
                                <w:i/>
                                <w:sz w:val="16"/>
                                <w:lang w:val="en-CA"/>
                              </w:rPr>
                            </w:rPrChange>
                          </w:rPr>
                        </m:ctrlPr>
                      </m:sSubPr>
                      <m:e>
                        <m:r>
                          <w:rPr>
                            <w:rFonts w:ascii="Cambria Math" w:hAnsi="Cambria Math"/>
                            <w:sz w:val="16"/>
                            <w:lang w:val="en-CA"/>
                            <w:rPrChange w:id="833" w:author="Hassen" w:date="2016-05-27T11:23:00Z">
                              <w:rPr>
                                <w:rFonts w:ascii="Cambria Math" w:hAnsi="Cambria Math"/>
                                <w:sz w:val="16"/>
                                <w:lang w:val="en-CA"/>
                              </w:rPr>
                            </w:rPrChange>
                          </w:rPr>
                          <m:t>S</m:t>
                        </m:r>
                      </m:e>
                      <m:sub>
                        <m:r>
                          <w:rPr>
                            <w:rFonts w:ascii="Cambria Math" w:hAnsi="Cambria Math"/>
                            <w:sz w:val="16"/>
                            <w:lang w:val="en-CA"/>
                            <w:rPrChange w:id="834" w:author="Hassen" w:date="2016-05-27T11:23:00Z">
                              <w:rPr>
                                <w:rFonts w:ascii="Cambria Math" w:hAnsi="Cambria Math"/>
                                <w:sz w:val="16"/>
                                <w:lang w:val="en-CA"/>
                              </w:rPr>
                            </w:rPrChange>
                          </w:rPr>
                          <m:t>2z</m:t>
                        </m:r>
                      </m:sub>
                    </m:sSub>
                    <m:ctrlPr>
                      <w:rPr>
                        <w:rFonts w:ascii="Cambria Math" w:eastAsia="Cambria Math" w:hAnsi="Cambria Math" w:cs="Cambria Math"/>
                        <w:i/>
                        <w:sz w:val="16"/>
                        <w:lang w:val="en-CA"/>
                        <w:rPrChange w:id="835" w:author="Hassen" w:date="2016-05-27T11:23:00Z">
                          <w:rPr>
                            <w:rFonts w:ascii="Cambria Math" w:eastAsia="Cambria Math" w:hAnsi="Cambria Math" w:cs="Cambria Math"/>
                            <w:i/>
                            <w:sz w:val="16"/>
                            <w:lang w:val="en-CA"/>
                          </w:rPr>
                        </w:rPrChange>
                      </w:rPr>
                    </m:ctrlPr>
                  </m:e>
                </m:mr>
                <m:mr>
                  <m:e>
                    <m:sSub>
                      <m:sSubPr>
                        <m:ctrlPr>
                          <w:rPr>
                            <w:rFonts w:ascii="Cambria Math" w:hAnsi="Cambria Math"/>
                            <w:i/>
                            <w:sz w:val="16"/>
                            <w:lang w:val="en-CA"/>
                            <w:rPrChange w:id="836" w:author="Hassen" w:date="2016-05-27T11:23:00Z">
                              <w:rPr>
                                <w:rFonts w:ascii="Cambria Math" w:hAnsi="Cambria Math"/>
                                <w:i/>
                                <w:sz w:val="16"/>
                                <w:lang w:val="en-CA"/>
                              </w:rPr>
                            </w:rPrChange>
                          </w:rPr>
                        </m:ctrlPr>
                      </m:sSubPr>
                      <m:e>
                        <m:r>
                          <w:rPr>
                            <w:rFonts w:ascii="Cambria Math" w:hAnsi="Cambria Math"/>
                            <w:sz w:val="16"/>
                            <w:lang w:val="en-CA"/>
                            <w:rPrChange w:id="837" w:author="Hassen" w:date="2016-05-27T11:23:00Z">
                              <w:rPr>
                                <w:rFonts w:ascii="Cambria Math" w:hAnsi="Cambria Math"/>
                                <w:sz w:val="16"/>
                                <w:lang w:val="en-CA"/>
                              </w:rPr>
                            </w:rPrChange>
                          </w:rPr>
                          <m:t>S</m:t>
                        </m:r>
                      </m:e>
                      <m:sub>
                        <m:r>
                          <w:rPr>
                            <w:rFonts w:ascii="Cambria Math" w:hAnsi="Cambria Math"/>
                            <w:sz w:val="16"/>
                            <w:lang w:val="en-CA"/>
                            <w:rPrChange w:id="838" w:author="Hassen" w:date="2016-05-27T11:23:00Z">
                              <w:rPr>
                                <w:rFonts w:ascii="Cambria Math" w:hAnsi="Cambria Math"/>
                                <w:sz w:val="16"/>
                                <w:lang w:val="en-CA"/>
                              </w:rPr>
                            </w:rPrChange>
                          </w:rPr>
                          <m:t>12z</m:t>
                        </m:r>
                      </m:sub>
                    </m:sSub>
                  </m:e>
                </m:mr>
              </m:m>
            </m:e>
          </m:d>
          <m:r>
            <w:rPr>
              <w:rFonts w:ascii="Cambria Math" w:hAnsi="Cambria Math"/>
              <w:sz w:val="16"/>
              <w:lang w:val="en-CA"/>
              <w:rPrChange w:id="839" w:author="Hassen" w:date="2016-05-27T11:23:00Z">
                <w:rPr>
                  <w:rFonts w:ascii="Cambria Math" w:hAnsi="Cambria Math"/>
                  <w:sz w:val="16"/>
                  <w:lang w:val="en-CA"/>
                </w:rPr>
              </w:rPrChange>
            </w:rPr>
            <m:t>~MNV</m:t>
          </m:r>
          <m:d>
            <m:dPr>
              <m:ctrlPr>
                <w:rPr>
                  <w:rFonts w:ascii="Cambria Math" w:hAnsi="Cambria Math"/>
                  <w:i/>
                  <w:sz w:val="16"/>
                  <w:lang w:val="en-CA"/>
                  <w:rPrChange w:id="840" w:author="Hassen" w:date="2016-05-27T11:23:00Z">
                    <w:rPr>
                      <w:rFonts w:ascii="Cambria Math" w:hAnsi="Cambria Math"/>
                      <w:i/>
                      <w:sz w:val="16"/>
                      <w:lang w:val="en-CA"/>
                    </w:rPr>
                  </w:rPrChange>
                </w:rPr>
              </m:ctrlPr>
            </m:dPr>
            <m:e>
              <m:r>
                <w:rPr>
                  <w:rFonts w:ascii="Cambria Math" w:hAnsi="Cambria Math"/>
                  <w:sz w:val="16"/>
                  <w:lang w:val="en-CA"/>
                  <w:rPrChange w:id="841" w:author="Hassen" w:date="2016-05-27T11:23:00Z">
                    <w:rPr>
                      <w:rFonts w:ascii="Cambria Math" w:hAnsi="Cambria Math"/>
                      <w:sz w:val="16"/>
                      <w:lang w:val="en-CA"/>
                    </w:rPr>
                  </w:rPrChange>
                </w:rPr>
                <m:t>0,</m:t>
              </m:r>
              <m:sSub>
                <m:sSubPr>
                  <m:ctrlPr>
                    <w:rPr>
                      <w:rFonts w:ascii="Cambria Math" w:hAnsi="Cambria Math"/>
                      <w:i/>
                      <w:sz w:val="16"/>
                      <w:lang w:val="en-CA"/>
                      <w:rPrChange w:id="842" w:author="Hassen" w:date="2016-05-27T11:23:00Z">
                        <w:rPr>
                          <w:rFonts w:ascii="Cambria Math" w:hAnsi="Cambria Math"/>
                          <w:i/>
                          <w:sz w:val="16"/>
                          <w:lang w:val="en-CA"/>
                        </w:rPr>
                      </w:rPrChange>
                    </w:rPr>
                  </m:ctrlPr>
                </m:sSubPr>
                <m:e>
                  <m:r>
                    <w:rPr>
                      <w:rFonts w:ascii="Cambria Math" w:hAnsi="Cambria Math"/>
                      <w:sz w:val="16"/>
                      <w:lang w:val="en-CA"/>
                      <w:rPrChange w:id="843" w:author="Hassen" w:date="2016-05-27T11:23:00Z">
                        <w:rPr>
                          <w:rFonts w:ascii="Cambria Math" w:hAnsi="Cambria Math"/>
                          <w:sz w:val="16"/>
                          <w:lang w:val="en-CA"/>
                        </w:rPr>
                      </w:rPrChange>
                    </w:rPr>
                    <m:t>Ω</m:t>
                  </m:r>
                </m:e>
                <m:sub>
                  <m:r>
                    <w:rPr>
                      <w:rFonts w:ascii="Cambria Math" w:hAnsi="Cambria Math"/>
                      <w:sz w:val="16"/>
                      <w:lang w:val="en-CA"/>
                      <w:rPrChange w:id="844" w:author="Hassen" w:date="2016-05-27T11:23:00Z">
                        <w:rPr>
                          <w:rFonts w:ascii="Cambria Math" w:hAnsi="Cambria Math"/>
                          <w:sz w:val="16"/>
                          <w:lang w:val="en-CA"/>
                        </w:rPr>
                      </w:rPrChange>
                    </w:rPr>
                    <m:t>I</m:t>
                  </m:r>
                </m:sub>
              </m:sSub>
            </m:e>
          </m:d>
          <m:r>
            <w:rPr>
              <w:rFonts w:ascii="Cambria Math" w:hAnsi="Cambria Math"/>
              <w:sz w:val="16"/>
              <w:lang w:val="en-CA"/>
              <w:rPrChange w:id="845" w:author="Hassen" w:date="2016-05-27T11:23:00Z">
                <w:rPr>
                  <w:rFonts w:ascii="Cambria Math" w:hAnsi="Cambria Math"/>
                  <w:sz w:val="16"/>
                  <w:lang w:val="en-CA"/>
                </w:rPr>
              </w:rPrChange>
            </w:rPr>
            <m:t xml:space="preserve"> : </m:t>
          </m:r>
          <m:sSub>
            <m:sSubPr>
              <m:ctrlPr>
                <w:rPr>
                  <w:rFonts w:ascii="Cambria Math" w:hAnsi="Cambria Math"/>
                  <w:i/>
                  <w:sz w:val="16"/>
                  <w:lang w:val="en-CA"/>
                  <w:rPrChange w:id="846" w:author="Hassen" w:date="2016-05-27T11:23:00Z">
                    <w:rPr>
                      <w:rFonts w:ascii="Cambria Math" w:hAnsi="Cambria Math"/>
                      <w:i/>
                      <w:sz w:val="16"/>
                      <w:lang w:val="en-CA"/>
                    </w:rPr>
                  </w:rPrChange>
                </w:rPr>
              </m:ctrlPr>
            </m:sSubPr>
            <m:e>
              <m:r>
                <w:rPr>
                  <w:rFonts w:ascii="Cambria Math" w:hAnsi="Cambria Math"/>
                  <w:sz w:val="16"/>
                  <w:lang w:val="en-CA"/>
                  <w:rPrChange w:id="847" w:author="Hassen" w:date="2016-05-27T11:23:00Z">
                    <w:rPr>
                      <w:rFonts w:ascii="Cambria Math" w:hAnsi="Cambria Math"/>
                      <w:sz w:val="16"/>
                      <w:lang w:val="en-CA"/>
                    </w:rPr>
                  </w:rPrChange>
                </w:rPr>
                <m:t>Ω</m:t>
              </m:r>
            </m:e>
            <m:sub>
              <m:r>
                <w:rPr>
                  <w:rFonts w:ascii="Cambria Math" w:hAnsi="Cambria Math"/>
                  <w:sz w:val="16"/>
                  <w:lang w:val="en-CA"/>
                  <w:rPrChange w:id="848" w:author="Hassen" w:date="2016-05-27T11:23:00Z">
                    <w:rPr>
                      <w:rFonts w:ascii="Cambria Math" w:hAnsi="Cambria Math"/>
                      <w:sz w:val="16"/>
                      <w:lang w:val="en-CA"/>
                    </w:rPr>
                  </w:rPrChange>
                </w:rPr>
                <m:t>IS</m:t>
              </m:r>
            </m:sub>
          </m:sSub>
          <m:r>
            <w:rPr>
              <w:rFonts w:ascii="Cambria Math" w:hAnsi="Cambria Math"/>
              <w:sz w:val="16"/>
              <w:lang w:val="en-CA"/>
              <w:rPrChange w:id="849" w:author="Hassen" w:date="2016-05-27T11:23:00Z">
                <w:rPr>
                  <w:rFonts w:ascii="Cambria Math" w:hAnsi="Cambria Math"/>
                  <w:sz w:val="16"/>
                  <w:lang w:val="en-CA"/>
                </w:rPr>
              </w:rPrChange>
            </w:rPr>
            <m:t>=</m:t>
          </m:r>
          <m:d>
            <m:dPr>
              <m:begChr m:val="["/>
              <m:endChr m:val="]"/>
              <m:ctrlPr>
                <w:rPr>
                  <w:rFonts w:ascii="Cambria Math" w:hAnsi="Cambria Math"/>
                  <w:i/>
                  <w:sz w:val="16"/>
                  <w:lang w:val="en-CA"/>
                  <w:rPrChange w:id="850" w:author="Hassen" w:date="2016-05-27T11:23:00Z">
                    <w:rPr>
                      <w:rFonts w:ascii="Cambria Math" w:hAnsi="Cambria Math"/>
                      <w:i/>
                      <w:sz w:val="16"/>
                      <w:lang w:val="en-CA"/>
                    </w:rPr>
                  </w:rPrChange>
                </w:rPr>
              </m:ctrlPr>
            </m:dPr>
            <m:e>
              <m:m>
                <m:mPr>
                  <m:mcs>
                    <m:mc>
                      <m:mcPr>
                        <m:count m:val="8"/>
                        <m:mcJc m:val="center"/>
                      </m:mcPr>
                    </m:mc>
                  </m:mcs>
                  <m:ctrlPr>
                    <w:rPr>
                      <w:rFonts w:ascii="Cambria Math" w:hAnsi="Cambria Math"/>
                      <w:i/>
                      <w:sz w:val="16"/>
                      <w:lang w:val="en-CA"/>
                      <w:rPrChange w:id="851" w:author="Hassen" w:date="2016-05-27T11:23:00Z">
                        <w:rPr>
                          <w:rFonts w:ascii="Cambria Math" w:hAnsi="Cambria Math"/>
                          <w:i/>
                          <w:sz w:val="16"/>
                          <w:lang w:val="en-CA"/>
                        </w:rPr>
                      </w:rPrChange>
                    </w:rPr>
                  </m:ctrlPr>
                </m:mPr>
                <m:mr>
                  <m:e>
                    <m:sSub>
                      <m:sSubPr>
                        <m:ctrlPr>
                          <w:rPr>
                            <w:rFonts w:ascii="Cambria Math" w:hAnsi="Cambria Math"/>
                            <w:i/>
                            <w:sz w:val="16"/>
                            <w:lang w:val="en-CA"/>
                            <w:rPrChange w:id="852" w:author="Hassen" w:date="2016-05-27T11:23:00Z">
                              <w:rPr>
                                <w:rFonts w:ascii="Cambria Math" w:hAnsi="Cambria Math"/>
                                <w:i/>
                                <w:sz w:val="16"/>
                                <w:lang w:val="en-CA"/>
                              </w:rPr>
                            </w:rPrChange>
                          </w:rPr>
                        </m:ctrlPr>
                      </m:sSubPr>
                      <m:e>
                        <m:r>
                          <w:rPr>
                            <w:rFonts w:ascii="Cambria Math" w:hAnsi="Cambria Math"/>
                            <w:sz w:val="16"/>
                            <w:lang w:val="en-CA"/>
                            <w:rPrChange w:id="853" w:author="Hassen" w:date="2016-05-27T11:23:00Z">
                              <w:rPr>
                                <w:rFonts w:ascii="Cambria Math" w:hAnsi="Cambria Math"/>
                                <w:sz w:val="16"/>
                                <w:lang w:val="en-CA"/>
                              </w:rPr>
                            </w:rPrChange>
                          </w:rPr>
                          <m:t>V</m:t>
                        </m:r>
                      </m:e>
                      <m:sub>
                        <m:sSub>
                          <m:sSubPr>
                            <m:ctrlPr>
                              <w:rPr>
                                <w:rFonts w:ascii="Cambria Math" w:hAnsi="Cambria Math"/>
                                <w:i/>
                                <w:sz w:val="16"/>
                                <w:lang w:val="en-CA"/>
                                <w:rPrChange w:id="854" w:author="Hassen" w:date="2016-05-27T11:23:00Z">
                                  <w:rPr>
                                    <w:rFonts w:ascii="Cambria Math" w:hAnsi="Cambria Math"/>
                                    <w:i/>
                                    <w:sz w:val="16"/>
                                    <w:lang w:val="en-CA"/>
                                  </w:rPr>
                                </w:rPrChange>
                              </w:rPr>
                            </m:ctrlPr>
                          </m:sSubPr>
                          <m:e>
                            <m:r>
                              <w:rPr>
                                <w:rFonts w:ascii="Cambria Math" w:hAnsi="Cambria Math"/>
                                <w:sz w:val="16"/>
                                <w:lang w:val="en-CA"/>
                                <w:rPrChange w:id="855" w:author="Hassen" w:date="2016-05-27T11:23:00Z">
                                  <w:rPr>
                                    <w:rFonts w:ascii="Cambria Math" w:hAnsi="Cambria Math"/>
                                    <w:sz w:val="16"/>
                                    <w:lang w:val="en-CA"/>
                                  </w:rPr>
                                </w:rPrChange>
                              </w:rPr>
                              <m:t>I</m:t>
                            </m:r>
                          </m:e>
                          <m:sub>
                            <m:r>
                              <w:rPr>
                                <w:rFonts w:ascii="Cambria Math" w:hAnsi="Cambria Math"/>
                                <w:sz w:val="16"/>
                                <w:lang w:val="en-CA"/>
                                <w:rPrChange w:id="856" w:author="Hassen" w:date="2016-05-27T11:23:00Z">
                                  <w:rPr>
                                    <w:rFonts w:ascii="Cambria Math" w:hAnsi="Cambria Math"/>
                                    <w:sz w:val="16"/>
                                    <w:lang w:val="en-CA"/>
                                  </w:rPr>
                                </w:rPrChange>
                              </w:rPr>
                              <m:t>y</m:t>
                            </m:r>
                          </m:sub>
                        </m:sSub>
                      </m:sub>
                    </m:sSub>
                    <m:ctrlPr>
                      <w:rPr>
                        <w:rFonts w:ascii="Cambria Math" w:eastAsia="Cambria Math" w:hAnsi="Cambria Math" w:cs="Cambria Math"/>
                        <w:i/>
                        <w:sz w:val="16"/>
                        <w:lang w:val="en-CA"/>
                        <w:rPrChange w:id="857"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858"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859"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860"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861"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862"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863"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864" w:author="Hassen" w:date="2016-05-27T11:23:00Z">
                          <w:rPr>
                            <w:rFonts w:ascii="Cambria Math" w:eastAsia="Cambria Math" w:hAnsi="Cambria Math" w:cs="Cambria Math"/>
                            <w:i/>
                            <w:sz w:val="16"/>
                            <w:lang w:val="en-CA"/>
                          </w:rPr>
                        </w:rPrChange>
                      </w:rPr>
                    </m:ctrlPr>
                  </m:e>
                </m:mr>
                <m:mr>
                  <m:e>
                    <m:r>
                      <w:rPr>
                        <w:rFonts w:ascii="Cambria Math" w:hAnsi="Cambria Math"/>
                        <w:sz w:val="16"/>
                        <w:lang w:val="en-CA"/>
                        <w:rPrChange w:id="865" w:author="Hassen" w:date="2016-05-27T11:23:00Z">
                          <w:rPr>
                            <w:rFonts w:ascii="Cambria Math" w:hAnsi="Cambria Math"/>
                            <w:sz w:val="16"/>
                            <w:lang w:val="en-CA"/>
                          </w:rPr>
                        </w:rPrChange>
                      </w:rPr>
                      <m:t>Co</m:t>
                    </m:r>
                    <m:sSub>
                      <m:sSubPr>
                        <m:ctrlPr>
                          <w:rPr>
                            <w:rFonts w:ascii="Cambria Math" w:hAnsi="Cambria Math"/>
                            <w:i/>
                            <w:sz w:val="16"/>
                            <w:lang w:val="en-CA"/>
                            <w:rPrChange w:id="866" w:author="Hassen" w:date="2016-05-27T11:23:00Z">
                              <w:rPr>
                                <w:rFonts w:ascii="Cambria Math" w:hAnsi="Cambria Math"/>
                                <w:i/>
                                <w:sz w:val="16"/>
                                <w:lang w:val="en-CA"/>
                              </w:rPr>
                            </w:rPrChange>
                          </w:rPr>
                        </m:ctrlPr>
                      </m:sSubPr>
                      <m:e>
                        <m:r>
                          <w:rPr>
                            <w:rFonts w:ascii="Cambria Math" w:hAnsi="Cambria Math"/>
                            <w:sz w:val="16"/>
                            <w:lang w:val="en-CA"/>
                            <w:rPrChange w:id="867" w:author="Hassen" w:date="2016-05-27T11:23:00Z">
                              <w:rPr>
                                <w:rFonts w:ascii="Cambria Math" w:hAnsi="Cambria Math"/>
                                <w:sz w:val="16"/>
                                <w:lang w:val="en-CA"/>
                              </w:rPr>
                            </w:rPrChange>
                          </w:rPr>
                          <m:t>v</m:t>
                        </m:r>
                      </m:e>
                      <m:sub>
                        <m:sSub>
                          <m:sSubPr>
                            <m:ctrlPr>
                              <w:rPr>
                                <w:rFonts w:ascii="Cambria Math" w:hAnsi="Cambria Math"/>
                                <w:i/>
                                <w:sz w:val="16"/>
                                <w:lang w:val="en-CA"/>
                                <w:rPrChange w:id="868" w:author="Hassen" w:date="2016-05-27T11:23:00Z">
                                  <w:rPr>
                                    <w:rFonts w:ascii="Cambria Math" w:hAnsi="Cambria Math"/>
                                    <w:i/>
                                    <w:sz w:val="16"/>
                                    <w:lang w:val="en-CA"/>
                                  </w:rPr>
                                </w:rPrChange>
                              </w:rPr>
                            </m:ctrlPr>
                          </m:sSubPr>
                          <m:e>
                            <m:r>
                              <w:rPr>
                                <w:rFonts w:ascii="Cambria Math" w:hAnsi="Cambria Math"/>
                                <w:sz w:val="16"/>
                                <w:lang w:val="en-CA"/>
                                <w:rPrChange w:id="869" w:author="Hassen" w:date="2016-05-27T11:23:00Z">
                                  <w:rPr>
                                    <w:rFonts w:ascii="Cambria Math" w:hAnsi="Cambria Math"/>
                                    <w:sz w:val="16"/>
                                    <w:lang w:val="en-CA"/>
                                  </w:rPr>
                                </w:rPrChange>
                              </w:rPr>
                              <m:t>I</m:t>
                            </m:r>
                          </m:e>
                          <m:sub>
                            <m:r>
                              <w:rPr>
                                <w:rFonts w:ascii="Cambria Math" w:hAnsi="Cambria Math"/>
                                <w:sz w:val="16"/>
                                <w:lang w:val="en-CA"/>
                                <w:rPrChange w:id="870" w:author="Hassen" w:date="2016-05-27T11:23:00Z">
                                  <w:rPr>
                                    <w:rFonts w:ascii="Cambria Math" w:hAnsi="Cambria Math"/>
                                    <w:sz w:val="16"/>
                                    <w:lang w:val="en-CA"/>
                                  </w:rPr>
                                </w:rPrChange>
                              </w:rPr>
                              <m:t>y</m:t>
                            </m:r>
                          </m:sub>
                        </m:sSub>
                        <m:r>
                          <w:rPr>
                            <w:rFonts w:ascii="Cambria Math" w:hAnsi="Cambria Math"/>
                            <w:sz w:val="16"/>
                            <w:lang w:val="en-CA"/>
                            <w:rPrChange w:id="871" w:author="Hassen" w:date="2016-05-27T11:23:00Z">
                              <w:rPr>
                                <w:rFonts w:ascii="Cambria Math" w:hAnsi="Cambria Math"/>
                                <w:sz w:val="16"/>
                                <w:lang w:val="en-CA"/>
                              </w:rPr>
                            </w:rPrChange>
                          </w:rPr>
                          <m:t>,</m:t>
                        </m:r>
                        <m:sSub>
                          <m:sSubPr>
                            <m:ctrlPr>
                              <w:rPr>
                                <w:rFonts w:ascii="Cambria Math" w:hAnsi="Cambria Math"/>
                                <w:i/>
                                <w:sz w:val="16"/>
                                <w:lang w:val="en-CA"/>
                                <w:rPrChange w:id="872" w:author="Hassen" w:date="2016-05-27T11:23:00Z">
                                  <w:rPr>
                                    <w:rFonts w:ascii="Cambria Math" w:hAnsi="Cambria Math"/>
                                    <w:i/>
                                    <w:sz w:val="16"/>
                                    <w:lang w:val="en-CA"/>
                                  </w:rPr>
                                </w:rPrChange>
                              </w:rPr>
                            </m:ctrlPr>
                          </m:sSubPr>
                          <m:e>
                            <m:r>
                              <w:rPr>
                                <w:rFonts w:ascii="Cambria Math" w:hAnsi="Cambria Math"/>
                                <w:sz w:val="16"/>
                                <w:lang w:val="en-CA"/>
                                <w:rPrChange w:id="873" w:author="Hassen" w:date="2016-05-27T11:23:00Z">
                                  <w:rPr>
                                    <w:rFonts w:ascii="Cambria Math" w:hAnsi="Cambria Math"/>
                                    <w:sz w:val="16"/>
                                    <w:lang w:val="en-CA"/>
                                  </w:rPr>
                                </w:rPrChange>
                              </w:rPr>
                              <m:t>S</m:t>
                            </m:r>
                          </m:e>
                          <m:sub>
                            <m:r>
                              <w:rPr>
                                <w:rFonts w:ascii="Cambria Math" w:hAnsi="Cambria Math"/>
                                <w:sz w:val="16"/>
                                <w:lang w:val="en-CA"/>
                                <w:rPrChange w:id="874" w:author="Hassen" w:date="2016-05-27T11:23:00Z">
                                  <w:rPr>
                                    <w:rFonts w:ascii="Cambria Math" w:hAnsi="Cambria Math"/>
                                    <w:sz w:val="16"/>
                                    <w:lang w:val="en-CA"/>
                                  </w:rPr>
                                </w:rPrChange>
                              </w:rPr>
                              <m:t>1y</m:t>
                            </m:r>
                          </m:sub>
                        </m:sSub>
                      </m:sub>
                    </m:sSub>
                    <m:ctrlPr>
                      <w:rPr>
                        <w:rFonts w:ascii="Cambria Math" w:eastAsia="Cambria Math" w:hAnsi="Cambria Math" w:cs="Cambria Math"/>
                        <w:i/>
                        <w:sz w:val="16"/>
                        <w:lang w:val="en-CA"/>
                        <w:rPrChange w:id="875" w:author="Hassen" w:date="2016-05-27T11:23:00Z">
                          <w:rPr>
                            <w:rFonts w:ascii="Cambria Math" w:eastAsia="Cambria Math" w:hAnsi="Cambria Math" w:cs="Cambria Math"/>
                            <w:i/>
                            <w:sz w:val="16"/>
                            <w:lang w:val="en-CA"/>
                          </w:rPr>
                        </w:rPrChange>
                      </w:rPr>
                    </m:ctrlPr>
                  </m:e>
                  <m:e>
                    <m:sSub>
                      <m:sSubPr>
                        <m:ctrlPr>
                          <w:rPr>
                            <w:rFonts w:ascii="Cambria Math" w:hAnsi="Cambria Math"/>
                            <w:i/>
                            <w:sz w:val="16"/>
                            <w:lang w:val="en-CA"/>
                            <w:rPrChange w:id="876" w:author="Hassen" w:date="2016-05-27T11:23:00Z">
                              <w:rPr>
                                <w:rFonts w:ascii="Cambria Math" w:hAnsi="Cambria Math"/>
                                <w:i/>
                                <w:sz w:val="16"/>
                                <w:lang w:val="en-CA"/>
                              </w:rPr>
                            </w:rPrChange>
                          </w:rPr>
                        </m:ctrlPr>
                      </m:sSubPr>
                      <m:e>
                        <m:r>
                          <w:rPr>
                            <w:rFonts w:ascii="Cambria Math" w:hAnsi="Cambria Math"/>
                            <w:sz w:val="16"/>
                            <w:lang w:val="en-CA"/>
                            <w:rPrChange w:id="877" w:author="Hassen" w:date="2016-05-27T11:23:00Z">
                              <w:rPr>
                                <w:rFonts w:ascii="Cambria Math" w:hAnsi="Cambria Math"/>
                                <w:sz w:val="16"/>
                                <w:lang w:val="en-CA"/>
                              </w:rPr>
                            </w:rPrChange>
                          </w:rPr>
                          <m:t>V</m:t>
                        </m:r>
                      </m:e>
                      <m:sub>
                        <m:sSub>
                          <m:sSubPr>
                            <m:ctrlPr>
                              <w:rPr>
                                <w:rFonts w:ascii="Cambria Math" w:hAnsi="Cambria Math"/>
                                <w:i/>
                                <w:sz w:val="16"/>
                                <w:lang w:val="en-CA"/>
                                <w:rPrChange w:id="878" w:author="Hassen" w:date="2016-05-27T11:23:00Z">
                                  <w:rPr>
                                    <w:rFonts w:ascii="Cambria Math" w:hAnsi="Cambria Math"/>
                                    <w:i/>
                                    <w:sz w:val="16"/>
                                    <w:lang w:val="en-CA"/>
                                  </w:rPr>
                                </w:rPrChange>
                              </w:rPr>
                            </m:ctrlPr>
                          </m:sSubPr>
                          <m:e>
                            <m:r>
                              <w:rPr>
                                <w:rFonts w:ascii="Cambria Math" w:hAnsi="Cambria Math"/>
                                <w:sz w:val="16"/>
                                <w:lang w:val="en-CA"/>
                                <w:rPrChange w:id="879" w:author="Hassen" w:date="2016-05-27T11:23:00Z">
                                  <w:rPr>
                                    <w:rFonts w:ascii="Cambria Math" w:hAnsi="Cambria Math"/>
                                    <w:sz w:val="16"/>
                                    <w:lang w:val="en-CA"/>
                                  </w:rPr>
                                </w:rPrChange>
                              </w:rPr>
                              <m:t>S</m:t>
                            </m:r>
                          </m:e>
                          <m:sub>
                            <m:r>
                              <w:rPr>
                                <w:rFonts w:ascii="Cambria Math" w:hAnsi="Cambria Math"/>
                                <w:sz w:val="16"/>
                                <w:lang w:val="en-CA"/>
                                <w:rPrChange w:id="880" w:author="Hassen" w:date="2016-05-27T11:23:00Z">
                                  <w:rPr>
                                    <w:rFonts w:ascii="Cambria Math" w:hAnsi="Cambria Math"/>
                                    <w:sz w:val="16"/>
                                    <w:lang w:val="en-CA"/>
                                  </w:rPr>
                                </w:rPrChange>
                              </w:rPr>
                              <m:t>1y</m:t>
                            </m:r>
                          </m:sub>
                        </m:sSub>
                      </m:sub>
                    </m:sSub>
                    <m:ctrlPr>
                      <w:rPr>
                        <w:rFonts w:ascii="Cambria Math" w:eastAsia="Cambria Math" w:hAnsi="Cambria Math" w:cs="Cambria Math"/>
                        <w:i/>
                        <w:sz w:val="16"/>
                        <w:lang w:val="en-CA"/>
                        <w:rPrChange w:id="881"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882"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883"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884"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885"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886"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887" w:author="Hassen" w:date="2016-05-27T11:23:00Z">
                          <w:rPr>
                            <w:rFonts w:ascii="Cambria Math" w:eastAsia="Cambria Math" w:hAnsi="Cambria Math" w:cs="Cambria Math"/>
                            <w:i/>
                            <w:sz w:val="16"/>
                            <w:lang w:val="en-CA"/>
                          </w:rPr>
                        </w:rPrChange>
                      </w:rPr>
                    </m:ctrlPr>
                  </m:e>
                </m:mr>
                <m:mr>
                  <m:e>
                    <m:r>
                      <w:rPr>
                        <w:rFonts w:ascii="Cambria Math" w:hAnsi="Cambria Math"/>
                        <w:sz w:val="16"/>
                        <w:lang w:val="en-CA"/>
                        <w:rPrChange w:id="888" w:author="Hassen" w:date="2016-05-27T11:23:00Z">
                          <w:rPr>
                            <w:rFonts w:ascii="Cambria Math" w:hAnsi="Cambria Math"/>
                            <w:sz w:val="16"/>
                            <w:lang w:val="en-CA"/>
                          </w:rPr>
                        </w:rPrChange>
                      </w:rPr>
                      <m:t>Co</m:t>
                    </m:r>
                    <m:sSub>
                      <m:sSubPr>
                        <m:ctrlPr>
                          <w:rPr>
                            <w:rFonts w:ascii="Cambria Math" w:hAnsi="Cambria Math"/>
                            <w:i/>
                            <w:sz w:val="16"/>
                            <w:lang w:val="en-CA"/>
                            <w:rPrChange w:id="889" w:author="Hassen" w:date="2016-05-27T11:23:00Z">
                              <w:rPr>
                                <w:rFonts w:ascii="Cambria Math" w:hAnsi="Cambria Math"/>
                                <w:i/>
                                <w:sz w:val="16"/>
                                <w:lang w:val="en-CA"/>
                              </w:rPr>
                            </w:rPrChange>
                          </w:rPr>
                        </m:ctrlPr>
                      </m:sSubPr>
                      <m:e>
                        <m:r>
                          <w:rPr>
                            <w:rFonts w:ascii="Cambria Math" w:hAnsi="Cambria Math"/>
                            <w:sz w:val="16"/>
                            <w:lang w:val="en-CA"/>
                            <w:rPrChange w:id="890" w:author="Hassen" w:date="2016-05-27T11:23:00Z">
                              <w:rPr>
                                <w:rFonts w:ascii="Cambria Math" w:hAnsi="Cambria Math"/>
                                <w:sz w:val="16"/>
                                <w:lang w:val="en-CA"/>
                              </w:rPr>
                            </w:rPrChange>
                          </w:rPr>
                          <m:t>v</m:t>
                        </m:r>
                      </m:e>
                      <m:sub>
                        <m:sSub>
                          <m:sSubPr>
                            <m:ctrlPr>
                              <w:rPr>
                                <w:rFonts w:ascii="Cambria Math" w:hAnsi="Cambria Math"/>
                                <w:i/>
                                <w:sz w:val="16"/>
                                <w:lang w:val="en-CA"/>
                                <w:rPrChange w:id="891" w:author="Hassen" w:date="2016-05-27T11:23:00Z">
                                  <w:rPr>
                                    <w:rFonts w:ascii="Cambria Math" w:hAnsi="Cambria Math"/>
                                    <w:i/>
                                    <w:sz w:val="16"/>
                                    <w:lang w:val="en-CA"/>
                                  </w:rPr>
                                </w:rPrChange>
                              </w:rPr>
                            </m:ctrlPr>
                          </m:sSubPr>
                          <m:e>
                            <m:r>
                              <w:rPr>
                                <w:rFonts w:ascii="Cambria Math" w:hAnsi="Cambria Math"/>
                                <w:sz w:val="16"/>
                                <w:lang w:val="en-CA"/>
                                <w:rPrChange w:id="892" w:author="Hassen" w:date="2016-05-27T11:23:00Z">
                                  <w:rPr>
                                    <w:rFonts w:ascii="Cambria Math" w:hAnsi="Cambria Math"/>
                                    <w:sz w:val="16"/>
                                    <w:lang w:val="en-CA"/>
                                  </w:rPr>
                                </w:rPrChange>
                              </w:rPr>
                              <m:t>I</m:t>
                            </m:r>
                          </m:e>
                          <m:sub>
                            <m:r>
                              <w:rPr>
                                <w:rFonts w:ascii="Cambria Math" w:hAnsi="Cambria Math"/>
                                <w:sz w:val="16"/>
                                <w:lang w:val="en-CA"/>
                                <w:rPrChange w:id="893" w:author="Hassen" w:date="2016-05-27T11:23:00Z">
                                  <w:rPr>
                                    <w:rFonts w:ascii="Cambria Math" w:hAnsi="Cambria Math"/>
                                    <w:sz w:val="16"/>
                                    <w:lang w:val="en-CA"/>
                                  </w:rPr>
                                </w:rPrChange>
                              </w:rPr>
                              <m:t>y</m:t>
                            </m:r>
                          </m:sub>
                        </m:sSub>
                        <m:r>
                          <w:rPr>
                            <w:rFonts w:ascii="Cambria Math" w:hAnsi="Cambria Math"/>
                            <w:sz w:val="16"/>
                            <w:lang w:val="en-CA"/>
                            <w:rPrChange w:id="894" w:author="Hassen" w:date="2016-05-27T11:23:00Z">
                              <w:rPr>
                                <w:rFonts w:ascii="Cambria Math" w:hAnsi="Cambria Math"/>
                                <w:sz w:val="16"/>
                                <w:lang w:val="en-CA"/>
                              </w:rPr>
                            </w:rPrChange>
                          </w:rPr>
                          <m:t>,</m:t>
                        </m:r>
                        <m:sSub>
                          <m:sSubPr>
                            <m:ctrlPr>
                              <w:rPr>
                                <w:rFonts w:ascii="Cambria Math" w:hAnsi="Cambria Math"/>
                                <w:i/>
                                <w:sz w:val="16"/>
                                <w:lang w:val="en-CA"/>
                                <w:rPrChange w:id="895" w:author="Hassen" w:date="2016-05-27T11:23:00Z">
                                  <w:rPr>
                                    <w:rFonts w:ascii="Cambria Math" w:hAnsi="Cambria Math"/>
                                    <w:i/>
                                    <w:sz w:val="16"/>
                                    <w:lang w:val="en-CA"/>
                                  </w:rPr>
                                </w:rPrChange>
                              </w:rPr>
                            </m:ctrlPr>
                          </m:sSubPr>
                          <m:e>
                            <m:r>
                              <w:rPr>
                                <w:rFonts w:ascii="Cambria Math" w:hAnsi="Cambria Math"/>
                                <w:sz w:val="16"/>
                                <w:lang w:val="en-CA"/>
                                <w:rPrChange w:id="896" w:author="Hassen" w:date="2016-05-27T11:23:00Z">
                                  <w:rPr>
                                    <w:rFonts w:ascii="Cambria Math" w:hAnsi="Cambria Math"/>
                                    <w:sz w:val="16"/>
                                    <w:lang w:val="en-CA"/>
                                  </w:rPr>
                                </w:rPrChange>
                              </w:rPr>
                              <m:t>S</m:t>
                            </m:r>
                          </m:e>
                          <m:sub>
                            <m:r>
                              <w:rPr>
                                <w:rFonts w:ascii="Cambria Math" w:hAnsi="Cambria Math"/>
                                <w:sz w:val="16"/>
                                <w:lang w:val="en-CA"/>
                                <w:rPrChange w:id="897" w:author="Hassen" w:date="2016-05-27T11:23:00Z">
                                  <w:rPr>
                                    <w:rFonts w:ascii="Cambria Math" w:hAnsi="Cambria Math"/>
                                    <w:sz w:val="16"/>
                                    <w:lang w:val="en-CA"/>
                                  </w:rPr>
                                </w:rPrChange>
                              </w:rPr>
                              <m:t>2y</m:t>
                            </m:r>
                          </m:sub>
                        </m:sSub>
                      </m:sub>
                    </m:sSub>
                    <m:ctrlPr>
                      <w:rPr>
                        <w:rFonts w:ascii="Cambria Math" w:eastAsia="Cambria Math" w:hAnsi="Cambria Math" w:cs="Cambria Math"/>
                        <w:i/>
                        <w:sz w:val="16"/>
                        <w:lang w:val="en-CA"/>
                        <w:rPrChange w:id="898" w:author="Hassen" w:date="2016-05-27T11:23:00Z">
                          <w:rPr>
                            <w:rFonts w:ascii="Cambria Math" w:eastAsia="Cambria Math" w:hAnsi="Cambria Math" w:cs="Cambria Math"/>
                            <w:i/>
                            <w:sz w:val="16"/>
                            <w:lang w:val="en-CA"/>
                          </w:rPr>
                        </w:rPrChange>
                      </w:rPr>
                    </m:ctrlPr>
                  </m:e>
                  <m:e>
                    <m:r>
                      <w:rPr>
                        <w:rFonts w:ascii="Cambria Math" w:hAnsi="Cambria Math"/>
                        <w:sz w:val="16"/>
                        <w:lang w:val="en-CA"/>
                        <w:rPrChange w:id="899" w:author="Hassen" w:date="2016-05-27T11:23:00Z">
                          <w:rPr>
                            <w:rFonts w:ascii="Cambria Math" w:hAnsi="Cambria Math"/>
                            <w:sz w:val="16"/>
                            <w:lang w:val="en-CA"/>
                          </w:rPr>
                        </w:rPrChange>
                      </w:rPr>
                      <m:t>Co</m:t>
                    </m:r>
                    <m:sSub>
                      <m:sSubPr>
                        <m:ctrlPr>
                          <w:rPr>
                            <w:rFonts w:ascii="Cambria Math" w:hAnsi="Cambria Math"/>
                            <w:i/>
                            <w:sz w:val="16"/>
                            <w:lang w:val="en-CA"/>
                            <w:rPrChange w:id="900" w:author="Hassen" w:date="2016-05-27T11:23:00Z">
                              <w:rPr>
                                <w:rFonts w:ascii="Cambria Math" w:hAnsi="Cambria Math"/>
                                <w:i/>
                                <w:sz w:val="16"/>
                                <w:lang w:val="en-CA"/>
                              </w:rPr>
                            </w:rPrChange>
                          </w:rPr>
                        </m:ctrlPr>
                      </m:sSubPr>
                      <m:e>
                        <m:r>
                          <w:rPr>
                            <w:rFonts w:ascii="Cambria Math" w:hAnsi="Cambria Math"/>
                            <w:sz w:val="16"/>
                            <w:lang w:val="en-CA"/>
                            <w:rPrChange w:id="901" w:author="Hassen" w:date="2016-05-27T11:23:00Z">
                              <w:rPr>
                                <w:rFonts w:ascii="Cambria Math" w:hAnsi="Cambria Math"/>
                                <w:sz w:val="16"/>
                                <w:lang w:val="en-CA"/>
                              </w:rPr>
                            </w:rPrChange>
                          </w:rPr>
                          <m:t>v</m:t>
                        </m:r>
                      </m:e>
                      <m:sub>
                        <m:sSub>
                          <m:sSubPr>
                            <m:ctrlPr>
                              <w:rPr>
                                <w:rFonts w:ascii="Cambria Math" w:hAnsi="Cambria Math"/>
                                <w:i/>
                                <w:sz w:val="16"/>
                                <w:lang w:val="en-CA"/>
                                <w:rPrChange w:id="902" w:author="Hassen" w:date="2016-05-27T11:23:00Z">
                                  <w:rPr>
                                    <w:rFonts w:ascii="Cambria Math" w:hAnsi="Cambria Math"/>
                                    <w:i/>
                                    <w:sz w:val="16"/>
                                    <w:lang w:val="en-CA"/>
                                  </w:rPr>
                                </w:rPrChange>
                              </w:rPr>
                            </m:ctrlPr>
                          </m:sSubPr>
                          <m:e>
                            <m:r>
                              <w:rPr>
                                <w:rFonts w:ascii="Cambria Math" w:hAnsi="Cambria Math"/>
                                <w:sz w:val="16"/>
                                <w:lang w:val="en-CA"/>
                                <w:rPrChange w:id="903" w:author="Hassen" w:date="2016-05-27T11:23:00Z">
                                  <w:rPr>
                                    <w:rFonts w:ascii="Cambria Math" w:hAnsi="Cambria Math"/>
                                    <w:sz w:val="16"/>
                                    <w:lang w:val="en-CA"/>
                                  </w:rPr>
                                </w:rPrChange>
                              </w:rPr>
                              <m:t>S</m:t>
                            </m:r>
                          </m:e>
                          <m:sub>
                            <m:r>
                              <w:rPr>
                                <w:rFonts w:ascii="Cambria Math" w:hAnsi="Cambria Math"/>
                                <w:sz w:val="16"/>
                                <w:lang w:val="en-CA"/>
                                <w:rPrChange w:id="904" w:author="Hassen" w:date="2016-05-27T11:23:00Z">
                                  <w:rPr>
                                    <w:rFonts w:ascii="Cambria Math" w:hAnsi="Cambria Math"/>
                                    <w:sz w:val="16"/>
                                    <w:lang w:val="en-CA"/>
                                  </w:rPr>
                                </w:rPrChange>
                              </w:rPr>
                              <m:t>1y</m:t>
                            </m:r>
                          </m:sub>
                        </m:sSub>
                        <m:r>
                          <w:rPr>
                            <w:rFonts w:ascii="Cambria Math" w:hAnsi="Cambria Math"/>
                            <w:sz w:val="16"/>
                            <w:lang w:val="en-CA"/>
                            <w:rPrChange w:id="905" w:author="Hassen" w:date="2016-05-27T11:23:00Z">
                              <w:rPr>
                                <w:rFonts w:ascii="Cambria Math" w:hAnsi="Cambria Math"/>
                                <w:sz w:val="16"/>
                                <w:lang w:val="en-CA"/>
                              </w:rPr>
                            </w:rPrChange>
                          </w:rPr>
                          <m:t>,</m:t>
                        </m:r>
                        <m:sSub>
                          <m:sSubPr>
                            <m:ctrlPr>
                              <w:rPr>
                                <w:rFonts w:ascii="Cambria Math" w:hAnsi="Cambria Math"/>
                                <w:i/>
                                <w:sz w:val="16"/>
                                <w:lang w:val="en-CA"/>
                                <w:rPrChange w:id="906" w:author="Hassen" w:date="2016-05-27T11:23:00Z">
                                  <w:rPr>
                                    <w:rFonts w:ascii="Cambria Math" w:hAnsi="Cambria Math"/>
                                    <w:i/>
                                    <w:sz w:val="16"/>
                                    <w:lang w:val="en-CA"/>
                                  </w:rPr>
                                </w:rPrChange>
                              </w:rPr>
                            </m:ctrlPr>
                          </m:sSubPr>
                          <m:e>
                            <m:r>
                              <w:rPr>
                                <w:rFonts w:ascii="Cambria Math" w:hAnsi="Cambria Math"/>
                                <w:sz w:val="16"/>
                                <w:lang w:val="en-CA"/>
                                <w:rPrChange w:id="907" w:author="Hassen" w:date="2016-05-27T11:23:00Z">
                                  <w:rPr>
                                    <w:rFonts w:ascii="Cambria Math" w:hAnsi="Cambria Math"/>
                                    <w:sz w:val="16"/>
                                    <w:lang w:val="en-CA"/>
                                  </w:rPr>
                                </w:rPrChange>
                              </w:rPr>
                              <m:t>S</m:t>
                            </m:r>
                          </m:e>
                          <m:sub>
                            <m:r>
                              <w:rPr>
                                <w:rFonts w:ascii="Cambria Math" w:hAnsi="Cambria Math"/>
                                <w:sz w:val="16"/>
                                <w:lang w:val="en-CA"/>
                                <w:rPrChange w:id="908" w:author="Hassen" w:date="2016-05-27T11:23:00Z">
                                  <w:rPr>
                                    <w:rFonts w:ascii="Cambria Math" w:hAnsi="Cambria Math"/>
                                    <w:sz w:val="16"/>
                                    <w:lang w:val="en-CA"/>
                                  </w:rPr>
                                </w:rPrChange>
                              </w:rPr>
                              <m:t>2y</m:t>
                            </m:r>
                          </m:sub>
                        </m:sSub>
                      </m:sub>
                    </m:sSub>
                    <m:ctrlPr>
                      <w:rPr>
                        <w:rFonts w:ascii="Cambria Math" w:eastAsia="Cambria Math" w:hAnsi="Cambria Math" w:cs="Cambria Math"/>
                        <w:i/>
                        <w:sz w:val="16"/>
                        <w:lang w:val="en-CA"/>
                        <w:rPrChange w:id="909" w:author="Hassen" w:date="2016-05-27T11:23:00Z">
                          <w:rPr>
                            <w:rFonts w:ascii="Cambria Math" w:eastAsia="Cambria Math" w:hAnsi="Cambria Math" w:cs="Cambria Math"/>
                            <w:i/>
                            <w:sz w:val="16"/>
                            <w:lang w:val="en-CA"/>
                          </w:rPr>
                        </w:rPrChange>
                      </w:rPr>
                    </m:ctrlPr>
                  </m:e>
                  <m:e>
                    <m:sSub>
                      <m:sSubPr>
                        <m:ctrlPr>
                          <w:rPr>
                            <w:rFonts w:ascii="Cambria Math" w:hAnsi="Cambria Math"/>
                            <w:i/>
                            <w:sz w:val="16"/>
                            <w:lang w:val="en-CA"/>
                            <w:rPrChange w:id="910" w:author="Hassen" w:date="2016-05-27T11:23:00Z">
                              <w:rPr>
                                <w:rFonts w:ascii="Cambria Math" w:hAnsi="Cambria Math"/>
                                <w:i/>
                                <w:sz w:val="16"/>
                                <w:lang w:val="en-CA"/>
                              </w:rPr>
                            </w:rPrChange>
                          </w:rPr>
                        </m:ctrlPr>
                      </m:sSubPr>
                      <m:e>
                        <m:r>
                          <w:rPr>
                            <w:rFonts w:ascii="Cambria Math" w:hAnsi="Cambria Math"/>
                            <w:sz w:val="16"/>
                            <w:lang w:val="en-CA"/>
                            <w:rPrChange w:id="911" w:author="Hassen" w:date="2016-05-27T11:23:00Z">
                              <w:rPr>
                                <w:rFonts w:ascii="Cambria Math" w:hAnsi="Cambria Math"/>
                                <w:sz w:val="16"/>
                                <w:lang w:val="en-CA"/>
                              </w:rPr>
                            </w:rPrChange>
                          </w:rPr>
                          <m:t>V</m:t>
                        </m:r>
                      </m:e>
                      <m:sub>
                        <m:sSub>
                          <m:sSubPr>
                            <m:ctrlPr>
                              <w:rPr>
                                <w:rFonts w:ascii="Cambria Math" w:hAnsi="Cambria Math"/>
                                <w:i/>
                                <w:sz w:val="16"/>
                                <w:lang w:val="en-CA"/>
                                <w:rPrChange w:id="912" w:author="Hassen" w:date="2016-05-27T11:23:00Z">
                                  <w:rPr>
                                    <w:rFonts w:ascii="Cambria Math" w:hAnsi="Cambria Math"/>
                                    <w:i/>
                                    <w:sz w:val="16"/>
                                    <w:lang w:val="en-CA"/>
                                  </w:rPr>
                                </w:rPrChange>
                              </w:rPr>
                            </m:ctrlPr>
                          </m:sSubPr>
                          <m:e>
                            <m:r>
                              <w:rPr>
                                <w:rFonts w:ascii="Cambria Math" w:hAnsi="Cambria Math"/>
                                <w:sz w:val="16"/>
                                <w:lang w:val="en-CA"/>
                                <w:rPrChange w:id="913" w:author="Hassen" w:date="2016-05-27T11:23:00Z">
                                  <w:rPr>
                                    <w:rFonts w:ascii="Cambria Math" w:hAnsi="Cambria Math"/>
                                    <w:sz w:val="16"/>
                                    <w:lang w:val="en-CA"/>
                                  </w:rPr>
                                </w:rPrChange>
                              </w:rPr>
                              <m:t>S</m:t>
                            </m:r>
                          </m:e>
                          <m:sub>
                            <m:r>
                              <w:rPr>
                                <w:rFonts w:ascii="Cambria Math" w:hAnsi="Cambria Math"/>
                                <w:sz w:val="16"/>
                                <w:lang w:val="en-CA"/>
                                <w:rPrChange w:id="914" w:author="Hassen" w:date="2016-05-27T11:23:00Z">
                                  <w:rPr>
                                    <w:rFonts w:ascii="Cambria Math" w:hAnsi="Cambria Math"/>
                                    <w:sz w:val="16"/>
                                    <w:lang w:val="en-CA"/>
                                  </w:rPr>
                                </w:rPrChange>
                              </w:rPr>
                              <m:t>2y</m:t>
                            </m:r>
                          </m:sub>
                        </m:sSub>
                      </m:sub>
                    </m:sSub>
                    <m:ctrlPr>
                      <w:rPr>
                        <w:rFonts w:ascii="Cambria Math" w:eastAsia="Cambria Math" w:hAnsi="Cambria Math" w:cs="Cambria Math"/>
                        <w:i/>
                        <w:sz w:val="16"/>
                        <w:lang w:val="en-CA"/>
                        <w:rPrChange w:id="915"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916"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917"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918"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919"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920" w:author="Hassen" w:date="2016-05-27T11:23:00Z">
                          <w:rPr>
                            <w:rFonts w:ascii="Cambria Math" w:eastAsia="Cambria Math" w:hAnsi="Cambria Math" w:cs="Cambria Math"/>
                            <w:i/>
                            <w:sz w:val="16"/>
                            <w:lang w:val="en-CA"/>
                          </w:rPr>
                        </w:rPrChange>
                      </w:rPr>
                    </m:ctrlPr>
                  </m:e>
                </m:mr>
                <m:mr>
                  <m:e>
                    <m:r>
                      <w:rPr>
                        <w:rFonts w:ascii="Cambria Math" w:hAnsi="Cambria Math"/>
                        <w:sz w:val="16"/>
                        <w:lang w:val="en-CA"/>
                        <w:rPrChange w:id="921" w:author="Hassen" w:date="2016-05-27T11:23:00Z">
                          <w:rPr>
                            <w:rFonts w:ascii="Cambria Math" w:hAnsi="Cambria Math"/>
                            <w:sz w:val="16"/>
                            <w:lang w:val="en-CA"/>
                          </w:rPr>
                        </w:rPrChange>
                      </w:rPr>
                      <m:t>Co</m:t>
                    </m:r>
                    <m:sSub>
                      <m:sSubPr>
                        <m:ctrlPr>
                          <w:rPr>
                            <w:rFonts w:ascii="Cambria Math" w:hAnsi="Cambria Math"/>
                            <w:i/>
                            <w:sz w:val="16"/>
                            <w:lang w:val="en-CA"/>
                            <w:rPrChange w:id="922" w:author="Hassen" w:date="2016-05-27T11:23:00Z">
                              <w:rPr>
                                <w:rFonts w:ascii="Cambria Math" w:hAnsi="Cambria Math"/>
                                <w:i/>
                                <w:sz w:val="16"/>
                                <w:lang w:val="en-CA"/>
                              </w:rPr>
                            </w:rPrChange>
                          </w:rPr>
                        </m:ctrlPr>
                      </m:sSubPr>
                      <m:e>
                        <m:r>
                          <w:rPr>
                            <w:rFonts w:ascii="Cambria Math" w:hAnsi="Cambria Math"/>
                            <w:sz w:val="16"/>
                            <w:lang w:val="en-CA"/>
                            <w:rPrChange w:id="923" w:author="Hassen" w:date="2016-05-27T11:23:00Z">
                              <w:rPr>
                                <w:rFonts w:ascii="Cambria Math" w:hAnsi="Cambria Math"/>
                                <w:sz w:val="16"/>
                                <w:lang w:val="en-CA"/>
                              </w:rPr>
                            </w:rPrChange>
                          </w:rPr>
                          <m:t>v</m:t>
                        </m:r>
                      </m:e>
                      <m:sub>
                        <m:sSub>
                          <m:sSubPr>
                            <m:ctrlPr>
                              <w:rPr>
                                <w:rFonts w:ascii="Cambria Math" w:hAnsi="Cambria Math"/>
                                <w:i/>
                                <w:sz w:val="16"/>
                                <w:lang w:val="en-CA"/>
                                <w:rPrChange w:id="924" w:author="Hassen" w:date="2016-05-27T11:23:00Z">
                                  <w:rPr>
                                    <w:rFonts w:ascii="Cambria Math" w:hAnsi="Cambria Math"/>
                                    <w:i/>
                                    <w:sz w:val="16"/>
                                    <w:lang w:val="en-CA"/>
                                  </w:rPr>
                                </w:rPrChange>
                              </w:rPr>
                            </m:ctrlPr>
                          </m:sSubPr>
                          <m:e>
                            <m:r>
                              <w:rPr>
                                <w:rFonts w:ascii="Cambria Math" w:hAnsi="Cambria Math"/>
                                <w:sz w:val="16"/>
                                <w:lang w:val="en-CA"/>
                                <w:rPrChange w:id="925" w:author="Hassen" w:date="2016-05-27T11:23:00Z">
                                  <w:rPr>
                                    <w:rFonts w:ascii="Cambria Math" w:hAnsi="Cambria Math"/>
                                    <w:sz w:val="16"/>
                                    <w:lang w:val="en-CA"/>
                                  </w:rPr>
                                </w:rPrChange>
                              </w:rPr>
                              <m:t>I</m:t>
                            </m:r>
                          </m:e>
                          <m:sub>
                            <m:r>
                              <w:rPr>
                                <w:rFonts w:ascii="Cambria Math" w:hAnsi="Cambria Math"/>
                                <w:sz w:val="16"/>
                                <w:lang w:val="en-CA"/>
                                <w:rPrChange w:id="926" w:author="Hassen" w:date="2016-05-27T11:23:00Z">
                                  <w:rPr>
                                    <w:rFonts w:ascii="Cambria Math" w:hAnsi="Cambria Math"/>
                                    <w:sz w:val="16"/>
                                    <w:lang w:val="en-CA"/>
                                  </w:rPr>
                                </w:rPrChange>
                              </w:rPr>
                              <m:t>y</m:t>
                            </m:r>
                          </m:sub>
                        </m:sSub>
                        <m:r>
                          <w:rPr>
                            <w:rFonts w:ascii="Cambria Math" w:hAnsi="Cambria Math"/>
                            <w:sz w:val="16"/>
                            <w:lang w:val="en-CA"/>
                            <w:rPrChange w:id="927" w:author="Hassen" w:date="2016-05-27T11:23:00Z">
                              <w:rPr>
                                <w:rFonts w:ascii="Cambria Math" w:hAnsi="Cambria Math"/>
                                <w:sz w:val="16"/>
                                <w:lang w:val="en-CA"/>
                              </w:rPr>
                            </w:rPrChange>
                          </w:rPr>
                          <m:t>,</m:t>
                        </m:r>
                        <m:sSub>
                          <m:sSubPr>
                            <m:ctrlPr>
                              <w:rPr>
                                <w:rFonts w:ascii="Cambria Math" w:hAnsi="Cambria Math"/>
                                <w:i/>
                                <w:sz w:val="16"/>
                                <w:lang w:val="en-CA"/>
                                <w:rPrChange w:id="928" w:author="Hassen" w:date="2016-05-27T11:23:00Z">
                                  <w:rPr>
                                    <w:rFonts w:ascii="Cambria Math" w:hAnsi="Cambria Math"/>
                                    <w:i/>
                                    <w:sz w:val="16"/>
                                    <w:lang w:val="en-CA"/>
                                  </w:rPr>
                                </w:rPrChange>
                              </w:rPr>
                            </m:ctrlPr>
                          </m:sSubPr>
                          <m:e>
                            <m:r>
                              <w:rPr>
                                <w:rFonts w:ascii="Cambria Math" w:hAnsi="Cambria Math"/>
                                <w:sz w:val="16"/>
                                <w:lang w:val="en-CA"/>
                                <w:rPrChange w:id="929" w:author="Hassen" w:date="2016-05-27T11:23:00Z">
                                  <w:rPr>
                                    <w:rFonts w:ascii="Cambria Math" w:hAnsi="Cambria Math"/>
                                    <w:sz w:val="16"/>
                                    <w:lang w:val="en-CA"/>
                                  </w:rPr>
                                </w:rPrChange>
                              </w:rPr>
                              <m:t>S</m:t>
                            </m:r>
                          </m:e>
                          <m:sub>
                            <m:r>
                              <w:rPr>
                                <w:rFonts w:ascii="Cambria Math" w:hAnsi="Cambria Math"/>
                                <w:sz w:val="16"/>
                                <w:lang w:val="en-CA"/>
                                <w:rPrChange w:id="930" w:author="Hassen" w:date="2016-05-27T11:23:00Z">
                                  <w:rPr>
                                    <w:rFonts w:ascii="Cambria Math" w:hAnsi="Cambria Math"/>
                                    <w:sz w:val="16"/>
                                    <w:lang w:val="en-CA"/>
                                  </w:rPr>
                                </w:rPrChange>
                              </w:rPr>
                              <m:t>12y</m:t>
                            </m:r>
                          </m:sub>
                        </m:sSub>
                      </m:sub>
                    </m:sSub>
                    <m:ctrlPr>
                      <w:rPr>
                        <w:rFonts w:ascii="Cambria Math" w:eastAsia="Cambria Math" w:hAnsi="Cambria Math" w:cs="Cambria Math"/>
                        <w:i/>
                        <w:sz w:val="16"/>
                        <w:lang w:val="en-CA"/>
                        <w:rPrChange w:id="931" w:author="Hassen" w:date="2016-05-27T11:23:00Z">
                          <w:rPr>
                            <w:rFonts w:ascii="Cambria Math" w:eastAsia="Cambria Math" w:hAnsi="Cambria Math" w:cs="Cambria Math"/>
                            <w:i/>
                            <w:sz w:val="16"/>
                            <w:lang w:val="en-CA"/>
                          </w:rPr>
                        </w:rPrChange>
                      </w:rPr>
                    </m:ctrlPr>
                  </m:e>
                  <m:e>
                    <m:r>
                      <w:rPr>
                        <w:rFonts w:ascii="Cambria Math" w:hAnsi="Cambria Math"/>
                        <w:sz w:val="16"/>
                        <w:lang w:val="en-CA"/>
                        <w:rPrChange w:id="932" w:author="Hassen" w:date="2016-05-27T11:23:00Z">
                          <w:rPr>
                            <w:rFonts w:ascii="Cambria Math" w:hAnsi="Cambria Math"/>
                            <w:sz w:val="16"/>
                            <w:lang w:val="en-CA"/>
                          </w:rPr>
                        </w:rPrChange>
                      </w:rPr>
                      <m:t>Co</m:t>
                    </m:r>
                    <m:sSub>
                      <m:sSubPr>
                        <m:ctrlPr>
                          <w:rPr>
                            <w:rFonts w:ascii="Cambria Math" w:hAnsi="Cambria Math"/>
                            <w:i/>
                            <w:sz w:val="16"/>
                            <w:lang w:val="en-CA"/>
                            <w:rPrChange w:id="933" w:author="Hassen" w:date="2016-05-27T11:23:00Z">
                              <w:rPr>
                                <w:rFonts w:ascii="Cambria Math" w:hAnsi="Cambria Math"/>
                                <w:i/>
                                <w:sz w:val="16"/>
                                <w:lang w:val="en-CA"/>
                              </w:rPr>
                            </w:rPrChange>
                          </w:rPr>
                        </m:ctrlPr>
                      </m:sSubPr>
                      <m:e>
                        <m:r>
                          <w:rPr>
                            <w:rFonts w:ascii="Cambria Math" w:hAnsi="Cambria Math"/>
                            <w:sz w:val="16"/>
                            <w:lang w:val="en-CA"/>
                            <w:rPrChange w:id="934" w:author="Hassen" w:date="2016-05-27T11:23:00Z">
                              <w:rPr>
                                <w:rFonts w:ascii="Cambria Math" w:hAnsi="Cambria Math"/>
                                <w:sz w:val="16"/>
                                <w:lang w:val="en-CA"/>
                              </w:rPr>
                            </w:rPrChange>
                          </w:rPr>
                          <m:t>v</m:t>
                        </m:r>
                      </m:e>
                      <m:sub>
                        <m:sSub>
                          <m:sSubPr>
                            <m:ctrlPr>
                              <w:rPr>
                                <w:rFonts w:ascii="Cambria Math" w:hAnsi="Cambria Math"/>
                                <w:i/>
                                <w:sz w:val="16"/>
                                <w:lang w:val="en-CA"/>
                                <w:rPrChange w:id="935" w:author="Hassen" w:date="2016-05-27T11:23:00Z">
                                  <w:rPr>
                                    <w:rFonts w:ascii="Cambria Math" w:hAnsi="Cambria Math"/>
                                    <w:i/>
                                    <w:sz w:val="16"/>
                                    <w:lang w:val="en-CA"/>
                                  </w:rPr>
                                </w:rPrChange>
                              </w:rPr>
                            </m:ctrlPr>
                          </m:sSubPr>
                          <m:e>
                            <m:r>
                              <w:rPr>
                                <w:rFonts w:ascii="Cambria Math" w:hAnsi="Cambria Math"/>
                                <w:sz w:val="16"/>
                                <w:lang w:val="en-CA"/>
                                <w:rPrChange w:id="936" w:author="Hassen" w:date="2016-05-27T11:23:00Z">
                                  <w:rPr>
                                    <w:rFonts w:ascii="Cambria Math" w:hAnsi="Cambria Math"/>
                                    <w:sz w:val="16"/>
                                    <w:lang w:val="en-CA"/>
                                  </w:rPr>
                                </w:rPrChange>
                              </w:rPr>
                              <m:t>S</m:t>
                            </m:r>
                          </m:e>
                          <m:sub>
                            <m:r>
                              <w:rPr>
                                <w:rFonts w:ascii="Cambria Math" w:hAnsi="Cambria Math"/>
                                <w:sz w:val="16"/>
                                <w:lang w:val="en-CA"/>
                                <w:rPrChange w:id="937" w:author="Hassen" w:date="2016-05-27T11:23:00Z">
                                  <w:rPr>
                                    <w:rFonts w:ascii="Cambria Math" w:hAnsi="Cambria Math"/>
                                    <w:sz w:val="16"/>
                                    <w:lang w:val="en-CA"/>
                                  </w:rPr>
                                </w:rPrChange>
                              </w:rPr>
                              <m:t>1y</m:t>
                            </m:r>
                          </m:sub>
                        </m:sSub>
                        <m:r>
                          <w:rPr>
                            <w:rFonts w:ascii="Cambria Math" w:hAnsi="Cambria Math"/>
                            <w:sz w:val="16"/>
                            <w:lang w:val="en-CA"/>
                            <w:rPrChange w:id="938" w:author="Hassen" w:date="2016-05-27T11:23:00Z">
                              <w:rPr>
                                <w:rFonts w:ascii="Cambria Math" w:hAnsi="Cambria Math"/>
                                <w:sz w:val="16"/>
                                <w:lang w:val="en-CA"/>
                              </w:rPr>
                            </w:rPrChange>
                          </w:rPr>
                          <m:t>,</m:t>
                        </m:r>
                        <m:sSub>
                          <m:sSubPr>
                            <m:ctrlPr>
                              <w:rPr>
                                <w:rFonts w:ascii="Cambria Math" w:hAnsi="Cambria Math"/>
                                <w:i/>
                                <w:sz w:val="16"/>
                                <w:lang w:val="en-CA"/>
                                <w:rPrChange w:id="939" w:author="Hassen" w:date="2016-05-27T11:23:00Z">
                                  <w:rPr>
                                    <w:rFonts w:ascii="Cambria Math" w:hAnsi="Cambria Math"/>
                                    <w:i/>
                                    <w:sz w:val="16"/>
                                    <w:lang w:val="en-CA"/>
                                  </w:rPr>
                                </w:rPrChange>
                              </w:rPr>
                            </m:ctrlPr>
                          </m:sSubPr>
                          <m:e>
                            <m:r>
                              <w:rPr>
                                <w:rFonts w:ascii="Cambria Math" w:hAnsi="Cambria Math"/>
                                <w:sz w:val="16"/>
                                <w:lang w:val="en-CA"/>
                                <w:rPrChange w:id="940" w:author="Hassen" w:date="2016-05-27T11:23:00Z">
                                  <w:rPr>
                                    <w:rFonts w:ascii="Cambria Math" w:hAnsi="Cambria Math"/>
                                    <w:sz w:val="16"/>
                                    <w:lang w:val="en-CA"/>
                                  </w:rPr>
                                </w:rPrChange>
                              </w:rPr>
                              <m:t>S</m:t>
                            </m:r>
                          </m:e>
                          <m:sub>
                            <m:r>
                              <w:rPr>
                                <w:rFonts w:ascii="Cambria Math" w:hAnsi="Cambria Math"/>
                                <w:sz w:val="16"/>
                                <w:lang w:val="en-CA"/>
                                <w:rPrChange w:id="941" w:author="Hassen" w:date="2016-05-27T11:23:00Z">
                                  <w:rPr>
                                    <w:rFonts w:ascii="Cambria Math" w:hAnsi="Cambria Math"/>
                                    <w:sz w:val="16"/>
                                    <w:lang w:val="en-CA"/>
                                  </w:rPr>
                                </w:rPrChange>
                              </w:rPr>
                              <m:t>12y</m:t>
                            </m:r>
                          </m:sub>
                        </m:sSub>
                      </m:sub>
                    </m:sSub>
                    <m:ctrlPr>
                      <w:rPr>
                        <w:rFonts w:ascii="Cambria Math" w:eastAsia="Cambria Math" w:hAnsi="Cambria Math" w:cs="Cambria Math"/>
                        <w:i/>
                        <w:sz w:val="16"/>
                        <w:lang w:val="en-CA"/>
                        <w:rPrChange w:id="942" w:author="Hassen" w:date="2016-05-27T11:23:00Z">
                          <w:rPr>
                            <w:rFonts w:ascii="Cambria Math" w:eastAsia="Cambria Math" w:hAnsi="Cambria Math" w:cs="Cambria Math"/>
                            <w:i/>
                            <w:sz w:val="16"/>
                            <w:lang w:val="en-CA"/>
                          </w:rPr>
                        </w:rPrChange>
                      </w:rPr>
                    </m:ctrlPr>
                  </m:e>
                  <m:e>
                    <m:r>
                      <w:rPr>
                        <w:rFonts w:ascii="Cambria Math" w:hAnsi="Cambria Math"/>
                        <w:sz w:val="16"/>
                        <w:lang w:val="en-CA"/>
                        <w:rPrChange w:id="943" w:author="Hassen" w:date="2016-05-27T11:23:00Z">
                          <w:rPr>
                            <w:rFonts w:ascii="Cambria Math" w:hAnsi="Cambria Math"/>
                            <w:sz w:val="16"/>
                            <w:lang w:val="en-CA"/>
                          </w:rPr>
                        </w:rPrChange>
                      </w:rPr>
                      <m:t>Co</m:t>
                    </m:r>
                    <m:sSub>
                      <m:sSubPr>
                        <m:ctrlPr>
                          <w:rPr>
                            <w:rFonts w:ascii="Cambria Math" w:hAnsi="Cambria Math"/>
                            <w:i/>
                            <w:sz w:val="16"/>
                            <w:lang w:val="en-CA"/>
                            <w:rPrChange w:id="944" w:author="Hassen" w:date="2016-05-27T11:23:00Z">
                              <w:rPr>
                                <w:rFonts w:ascii="Cambria Math" w:hAnsi="Cambria Math"/>
                                <w:i/>
                                <w:sz w:val="16"/>
                                <w:lang w:val="en-CA"/>
                              </w:rPr>
                            </w:rPrChange>
                          </w:rPr>
                        </m:ctrlPr>
                      </m:sSubPr>
                      <m:e>
                        <m:r>
                          <w:rPr>
                            <w:rFonts w:ascii="Cambria Math" w:hAnsi="Cambria Math"/>
                            <w:sz w:val="16"/>
                            <w:lang w:val="en-CA"/>
                            <w:rPrChange w:id="945" w:author="Hassen" w:date="2016-05-27T11:23:00Z">
                              <w:rPr>
                                <w:rFonts w:ascii="Cambria Math" w:hAnsi="Cambria Math"/>
                                <w:sz w:val="16"/>
                                <w:lang w:val="en-CA"/>
                              </w:rPr>
                            </w:rPrChange>
                          </w:rPr>
                          <m:t>v</m:t>
                        </m:r>
                      </m:e>
                      <m:sub>
                        <m:sSub>
                          <m:sSubPr>
                            <m:ctrlPr>
                              <w:rPr>
                                <w:rFonts w:ascii="Cambria Math" w:hAnsi="Cambria Math"/>
                                <w:i/>
                                <w:sz w:val="16"/>
                                <w:lang w:val="en-CA"/>
                                <w:rPrChange w:id="946" w:author="Hassen" w:date="2016-05-27T11:23:00Z">
                                  <w:rPr>
                                    <w:rFonts w:ascii="Cambria Math" w:hAnsi="Cambria Math"/>
                                    <w:i/>
                                    <w:sz w:val="16"/>
                                    <w:lang w:val="en-CA"/>
                                  </w:rPr>
                                </w:rPrChange>
                              </w:rPr>
                            </m:ctrlPr>
                          </m:sSubPr>
                          <m:e>
                            <m:r>
                              <w:rPr>
                                <w:rFonts w:ascii="Cambria Math" w:hAnsi="Cambria Math"/>
                                <w:sz w:val="16"/>
                                <w:lang w:val="en-CA"/>
                                <w:rPrChange w:id="947" w:author="Hassen" w:date="2016-05-27T11:23:00Z">
                                  <w:rPr>
                                    <w:rFonts w:ascii="Cambria Math" w:hAnsi="Cambria Math"/>
                                    <w:sz w:val="16"/>
                                    <w:lang w:val="en-CA"/>
                                  </w:rPr>
                                </w:rPrChange>
                              </w:rPr>
                              <m:t>S</m:t>
                            </m:r>
                          </m:e>
                          <m:sub>
                            <m:r>
                              <w:rPr>
                                <w:rFonts w:ascii="Cambria Math" w:hAnsi="Cambria Math"/>
                                <w:sz w:val="16"/>
                                <w:lang w:val="en-CA"/>
                                <w:rPrChange w:id="948" w:author="Hassen" w:date="2016-05-27T11:23:00Z">
                                  <w:rPr>
                                    <w:rFonts w:ascii="Cambria Math" w:hAnsi="Cambria Math"/>
                                    <w:sz w:val="16"/>
                                    <w:lang w:val="en-CA"/>
                                  </w:rPr>
                                </w:rPrChange>
                              </w:rPr>
                              <m:t>2y</m:t>
                            </m:r>
                          </m:sub>
                        </m:sSub>
                        <m:r>
                          <w:rPr>
                            <w:rFonts w:ascii="Cambria Math" w:hAnsi="Cambria Math"/>
                            <w:sz w:val="16"/>
                            <w:lang w:val="en-CA"/>
                            <w:rPrChange w:id="949" w:author="Hassen" w:date="2016-05-27T11:23:00Z">
                              <w:rPr>
                                <w:rFonts w:ascii="Cambria Math" w:hAnsi="Cambria Math"/>
                                <w:sz w:val="16"/>
                                <w:lang w:val="en-CA"/>
                              </w:rPr>
                            </w:rPrChange>
                          </w:rPr>
                          <m:t>,</m:t>
                        </m:r>
                        <m:sSub>
                          <m:sSubPr>
                            <m:ctrlPr>
                              <w:rPr>
                                <w:rFonts w:ascii="Cambria Math" w:hAnsi="Cambria Math"/>
                                <w:i/>
                                <w:sz w:val="16"/>
                                <w:lang w:val="en-CA"/>
                                <w:rPrChange w:id="950" w:author="Hassen" w:date="2016-05-27T11:23:00Z">
                                  <w:rPr>
                                    <w:rFonts w:ascii="Cambria Math" w:hAnsi="Cambria Math"/>
                                    <w:i/>
                                    <w:sz w:val="16"/>
                                    <w:lang w:val="en-CA"/>
                                  </w:rPr>
                                </w:rPrChange>
                              </w:rPr>
                            </m:ctrlPr>
                          </m:sSubPr>
                          <m:e>
                            <m:r>
                              <w:rPr>
                                <w:rFonts w:ascii="Cambria Math" w:hAnsi="Cambria Math"/>
                                <w:sz w:val="16"/>
                                <w:lang w:val="en-CA"/>
                                <w:rPrChange w:id="951" w:author="Hassen" w:date="2016-05-27T11:23:00Z">
                                  <w:rPr>
                                    <w:rFonts w:ascii="Cambria Math" w:hAnsi="Cambria Math"/>
                                    <w:sz w:val="16"/>
                                    <w:lang w:val="en-CA"/>
                                  </w:rPr>
                                </w:rPrChange>
                              </w:rPr>
                              <m:t>S</m:t>
                            </m:r>
                          </m:e>
                          <m:sub>
                            <m:r>
                              <w:rPr>
                                <w:rFonts w:ascii="Cambria Math" w:hAnsi="Cambria Math"/>
                                <w:sz w:val="16"/>
                                <w:lang w:val="en-CA"/>
                                <w:rPrChange w:id="952" w:author="Hassen" w:date="2016-05-27T11:23:00Z">
                                  <w:rPr>
                                    <w:rFonts w:ascii="Cambria Math" w:hAnsi="Cambria Math"/>
                                    <w:sz w:val="16"/>
                                    <w:lang w:val="en-CA"/>
                                  </w:rPr>
                                </w:rPrChange>
                              </w:rPr>
                              <m:t>12y</m:t>
                            </m:r>
                          </m:sub>
                        </m:sSub>
                      </m:sub>
                    </m:sSub>
                    <m:ctrlPr>
                      <w:rPr>
                        <w:rFonts w:ascii="Cambria Math" w:eastAsia="Cambria Math" w:hAnsi="Cambria Math" w:cs="Cambria Math"/>
                        <w:i/>
                        <w:sz w:val="16"/>
                        <w:lang w:val="en-CA"/>
                        <w:rPrChange w:id="953" w:author="Hassen" w:date="2016-05-27T11:23:00Z">
                          <w:rPr>
                            <w:rFonts w:ascii="Cambria Math" w:eastAsia="Cambria Math" w:hAnsi="Cambria Math" w:cs="Cambria Math"/>
                            <w:i/>
                            <w:sz w:val="16"/>
                            <w:lang w:val="en-CA"/>
                          </w:rPr>
                        </w:rPrChange>
                      </w:rPr>
                    </m:ctrlPr>
                  </m:e>
                  <m:e>
                    <m:sSub>
                      <m:sSubPr>
                        <m:ctrlPr>
                          <w:rPr>
                            <w:rFonts w:ascii="Cambria Math" w:hAnsi="Cambria Math"/>
                            <w:i/>
                            <w:sz w:val="16"/>
                            <w:lang w:val="en-CA"/>
                            <w:rPrChange w:id="954" w:author="Hassen" w:date="2016-05-27T11:23:00Z">
                              <w:rPr>
                                <w:rFonts w:ascii="Cambria Math" w:hAnsi="Cambria Math"/>
                                <w:i/>
                                <w:sz w:val="16"/>
                                <w:lang w:val="en-CA"/>
                              </w:rPr>
                            </w:rPrChange>
                          </w:rPr>
                        </m:ctrlPr>
                      </m:sSubPr>
                      <m:e>
                        <m:r>
                          <w:rPr>
                            <w:rFonts w:ascii="Cambria Math" w:hAnsi="Cambria Math"/>
                            <w:sz w:val="16"/>
                            <w:lang w:val="en-CA"/>
                            <w:rPrChange w:id="955" w:author="Hassen" w:date="2016-05-27T11:23:00Z">
                              <w:rPr>
                                <w:rFonts w:ascii="Cambria Math" w:hAnsi="Cambria Math"/>
                                <w:sz w:val="16"/>
                                <w:lang w:val="en-CA"/>
                              </w:rPr>
                            </w:rPrChange>
                          </w:rPr>
                          <m:t>V</m:t>
                        </m:r>
                      </m:e>
                      <m:sub>
                        <m:sSub>
                          <m:sSubPr>
                            <m:ctrlPr>
                              <w:rPr>
                                <w:rFonts w:ascii="Cambria Math" w:hAnsi="Cambria Math"/>
                                <w:i/>
                                <w:sz w:val="16"/>
                                <w:lang w:val="en-CA"/>
                                <w:rPrChange w:id="956" w:author="Hassen" w:date="2016-05-27T11:23:00Z">
                                  <w:rPr>
                                    <w:rFonts w:ascii="Cambria Math" w:hAnsi="Cambria Math"/>
                                    <w:i/>
                                    <w:sz w:val="16"/>
                                    <w:lang w:val="en-CA"/>
                                  </w:rPr>
                                </w:rPrChange>
                              </w:rPr>
                            </m:ctrlPr>
                          </m:sSubPr>
                          <m:e>
                            <m:r>
                              <w:rPr>
                                <w:rFonts w:ascii="Cambria Math" w:hAnsi="Cambria Math"/>
                                <w:sz w:val="16"/>
                                <w:lang w:val="en-CA"/>
                                <w:rPrChange w:id="957" w:author="Hassen" w:date="2016-05-27T11:23:00Z">
                                  <w:rPr>
                                    <w:rFonts w:ascii="Cambria Math" w:hAnsi="Cambria Math"/>
                                    <w:sz w:val="16"/>
                                    <w:lang w:val="en-CA"/>
                                  </w:rPr>
                                </w:rPrChange>
                              </w:rPr>
                              <m:t>S</m:t>
                            </m:r>
                          </m:e>
                          <m:sub>
                            <m:r>
                              <w:rPr>
                                <w:rFonts w:ascii="Cambria Math" w:hAnsi="Cambria Math"/>
                                <w:sz w:val="16"/>
                                <w:lang w:val="en-CA"/>
                                <w:rPrChange w:id="958" w:author="Hassen" w:date="2016-05-27T11:23:00Z">
                                  <w:rPr>
                                    <w:rFonts w:ascii="Cambria Math" w:hAnsi="Cambria Math"/>
                                    <w:sz w:val="16"/>
                                    <w:lang w:val="en-CA"/>
                                  </w:rPr>
                                </w:rPrChange>
                              </w:rPr>
                              <m:t>12y</m:t>
                            </m:r>
                          </m:sub>
                        </m:sSub>
                      </m:sub>
                    </m:sSub>
                    <m:ctrlPr>
                      <w:rPr>
                        <w:rFonts w:ascii="Cambria Math" w:eastAsia="Cambria Math" w:hAnsi="Cambria Math" w:cs="Cambria Math"/>
                        <w:i/>
                        <w:sz w:val="16"/>
                        <w:lang w:val="en-CA"/>
                        <w:rPrChange w:id="959"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960"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961"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962"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963" w:author="Hassen" w:date="2016-05-27T11:23:00Z">
                          <w:rPr>
                            <w:rFonts w:ascii="Cambria Math" w:eastAsia="Cambria Math" w:hAnsi="Cambria Math" w:cs="Cambria Math"/>
                            <w:i/>
                            <w:sz w:val="16"/>
                            <w:lang w:val="en-CA"/>
                          </w:rPr>
                        </w:rPrChange>
                      </w:rPr>
                    </m:ctrlPr>
                  </m:e>
                </m:mr>
                <m:mr>
                  <m:e>
                    <m:r>
                      <w:rPr>
                        <w:rFonts w:ascii="Cambria Math" w:hAnsi="Cambria Math"/>
                        <w:sz w:val="16"/>
                        <w:lang w:val="en-CA"/>
                        <w:rPrChange w:id="964" w:author="Hassen" w:date="2016-05-27T11:23:00Z">
                          <w:rPr>
                            <w:rFonts w:ascii="Cambria Math" w:hAnsi="Cambria Math"/>
                            <w:sz w:val="16"/>
                            <w:lang w:val="en-CA"/>
                          </w:rPr>
                        </w:rPrChange>
                      </w:rPr>
                      <m:t>Co</m:t>
                    </m:r>
                    <m:sSub>
                      <m:sSubPr>
                        <m:ctrlPr>
                          <w:rPr>
                            <w:rFonts w:ascii="Cambria Math" w:hAnsi="Cambria Math"/>
                            <w:i/>
                            <w:sz w:val="16"/>
                            <w:lang w:val="en-CA"/>
                            <w:rPrChange w:id="965" w:author="Hassen" w:date="2016-05-27T11:23:00Z">
                              <w:rPr>
                                <w:rFonts w:ascii="Cambria Math" w:hAnsi="Cambria Math"/>
                                <w:i/>
                                <w:sz w:val="16"/>
                                <w:lang w:val="en-CA"/>
                              </w:rPr>
                            </w:rPrChange>
                          </w:rPr>
                        </m:ctrlPr>
                      </m:sSubPr>
                      <m:e>
                        <m:r>
                          <w:rPr>
                            <w:rFonts w:ascii="Cambria Math" w:hAnsi="Cambria Math"/>
                            <w:sz w:val="16"/>
                            <w:lang w:val="en-CA"/>
                            <w:rPrChange w:id="966" w:author="Hassen" w:date="2016-05-27T11:23:00Z">
                              <w:rPr>
                                <w:rFonts w:ascii="Cambria Math" w:hAnsi="Cambria Math"/>
                                <w:sz w:val="16"/>
                                <w:lang w:val="en-CA"/>
                              </w:rPr>
                            </w:rPrChange>
                          </w:rPr>
                          <m:t>v</m:t>
                        </m:r>
                      </m:e>
                      <m:sub>
                        <m:sSub>
                          <m:sSubPr>
                            <m:ctrlPr>
                              <w:rPr>
                                <w:rFonts w:ascii="Cambria Math" w:hAnsi="Cambria Math"/>
                                <w:i/>
                                <w:sz w:val="16"/>
                                <w:lang w:val="en-CA"/>
                                <w:rPrChange w:id="967" w:author="Hassen" w:date="2016-05-27T11:23:00Z">
                                  <w:rPr>
                                    <w:rFonts w:ascii="Cambria Math" w:hAnsi="Cambria Math"/>
                                    <w:i/>
                                    <w:sz w:val="16"/>
                                    <w:lang w:val="en-CA"/>
                                  </w:rPr>
                                </w:rPrChange>
                              </w:rPr>
                            </m:ctrlPr>
                          </m:sSubPr>
                          <m:e>
                            <m:r>
                              <w:rPr>
                                <w:rFonts w:ascii="Cambria Math" w:hAnsi="Cambria Math"/>
                                <w:sz w:val="16"/>
                                <w:lang w:val="en-CA"/>
                                <w:rPrChange w:id="968" w:author="Hassen" w:date="2016-05-27T11:23:00Z">
                                  <w:rPr>
                                    <w:rFonts w:ascii="Cambria Math" w:hAnsi="Cambria Math"/>
                                    <w:sz w:val="16"/>
                                    <w:lang w:val="en-CA"/>
                                  </w:rPr>
                                </w:rPrChange>
                              </w:rPr>
                              <m:t>I</m:t>
                            </m:r>
                          </m:e>
                          <m:sub>
                            <m:r>
                              <w:rPr>
                                <w:rFonts w:ascii="Cambria Math" w:hAnsi="Cambria Math"/>
                                <w:sz w:val="16"/>
                                <w:lang w:val="en-CA"/>
                                <w:rPrChange w:id="969" w:author="Hassen" w:date="2016-05-27T11:23:00Z">
                                  <w:rPr>
                                    <w:rFonts w:ascii="Cambria Math" w:hAnsi="Cambria Math"/>
                                    <w:sz w:val="16"/>
                                    <w:lang w:val="en-CA"/>
                                  </w:rPr>
                                </w:rPrChange>
                              </w:rPr>
                              <m:t>y</m:t>
                            </m:r>
                          </m:sub>
                        </m:sSub>
                        <m:r>
                          <w:rPr>
                            <w:rFonts w:ascii="Cambria Math" w:hAnsi="Cambria Math"/>
                            <w:sz w:val="16"/>
                            <w:lang w:val="en-CA"/>
                            <w:rPrChange w:id="970" w:author="Hassen" w:date="2016-05-27T11:23:00Z">
                              <w:rPr>
                                <w:rFonts w:ascii="Cambria Math" w:hAnsi="Cambria Math"/>
                                <w:sz w:val="16"/>
                                <w:lang w:val="en-CA"/>
                              </w:rPr>
                            </w:rPrChange>
                          </w:rPr>
                          <m:t>,</m:t>
                        </m:r>
                        <m:sSub>
                          <m:sSubPr>
                            <m:ctrlPr>
                              <w:rPr>
                                <w:rFonts w:ascii="Cambria Math" w:hAnsi="Cambria Math"/>
                                <w:i/>
                                <w:sz w:val="16"/>
                                <w:lang w:val="en-CA"/>
                                <w:rPrChange w:id="971" w:author="Hassen" w:date="2016-05-27T11:23:00Z">
                                  <w:rPr>
                                    <w:rFonts w:ascii="Cambria Math" w:hAnsi="Cambria Math"/>
                                    <w:i/>
                                    <w:sz w:val="16"/>
                                    <w:lang w:val="en-CA"/>
                                  </w:rPr>
                                </w:rPrChange>
                              </w:rPr>
                            </m:ctrlPr>
                          </m:sSubPr>
                          <m:e>
                            <m:r>
                              <w:rPr>
                                <w:rFonts w:ascii="Cambria Math" w:hAnsi="Cambria Math"/>
                                <w:sz w:val="16"/>
                                <w:lang w:val="en-CA"/>
                                <w:rPrChange w:id="972" w:author="Hassen" w:date="2016-05-27T11:23:00Z">
                                  <w:rPr>
                                    <w:rFonts w:ascii="Cambria Math" w:hAnsi="Cambria Math"/>
                                    <w:sz w:val="16"/>
                                    <w:lang w:val="en-CA"/>
                                  </w:rPr>
                                </w:rPrChange>
                              </w:rPr>
                              <m:t>I</m:t>
                            </m:r>
                          </m:e>
                          <m:sub>
                            <m:r>
                              <w:rPr>
                                <w:rFonts w:ascii="Cambria Math" w:hAnsi="Cambria Math"/>
                                <w:sz w:val="16"/>
                                <w:lang w:val="en-CA"/>
                                <w:rPrChange w:id="973" w:author="Hassen" w:date="2016-05-27T11:23:00Z">
                                  <w:rPr>
                                    <w:rFonts w:ascii="Cambria Math" w:hAnsi="Cambria Math"/>
                                    <w:sz w:val="16"/>
                                    <w:lang w:val="en-CA"/>
                                  </w:rPr>
                                </w:rPrChange>
                              </w:rPr>
                              <m:t>z</m:t>
                            </m:r>
                          </m:sub>
                        </m:sSub>
                      </m:sub>
                    </m:sSub>
                    <m:ctrlPr>
                      <w:rPr>
                        <w:rFonts w:ascii="Cambria Math" w:eastAsia="Cambria Math" w:hAnsi="Cambria Math" w:cs="Cambria Math"/>
                        <w:i/>
                        <w:sz w:val="16"/>
                        <w:lang w:val="en-CA"/>
                        <w:rPrChange w:id="974" w:author="Hassen" w:date="2016-05-27T11:23:00Z">
                          <w:rPr>
                            <w:rFonts w:ascii="Cambria Math" w:eastAsia="Cambria Math" w:hAnsi="Cambria Math" w:cs="Cambria Math"/>
                            <w:i/>
                            <w:sz w:val="16"/>
                            <w:lang w:val="en-CA"/>
                          </w:rPr>
                        </w:rPrChange>
                      </w:rPr>
                    </m:ctrlPr>
                  </m:e>
                  <m:e>
                    <m:r>
                      <w:rPr>
                        <w:rFonts w:ascii="Cambria Math" w:hAnsi="Cambria Math"/>
                        <w:sz w:val="16"/>
                        <w:lang w:val="en-CA"/>
                        <w:rPrChange w:id="975" w:author="Hassen" w:date="2016-05-27T11:23:00Z">
                          <w:rPr>
                            <w:rFonts w:ascii="Cambria Math" w:hAnsi="Cambria Math"/>
                            <w:sz w:val="16"/>
                            <w:lang w:val="en-CA"/>
                          </w:rPr>
                        </w:rPrChange>
                      </w:rPr>
                      <m:t>Co</m:t>
                    </m:r>
                    <m:sSub>
                      <m:sSubPr>
                        <m:ctrlPr>
                          <w:rPr>
                            <w:rFonts w:ascii="Cambria Math" w:hAnsi="Cambria Math"/>
                            <w:i/>
                            <w:sz w:val="16"/>
                            <w:lang w:val="en-CA"/>
                            <w:rPrChange w:id="976" w:author="Hassen" w:date="2016-05-27T11:23:00Z">
                              <w:rPr>
                                <w:rFonts w:ascii="Cambria Math" w:hAnsi="Cambria Math"/>
                                <w:i/>
                                <w:sz w:val="16"/>
                                <w:lang w:val="en-CA"/>
                              </w:rPr>
                            </w:rPrChange>
                          </w:rPr>
                        </m:ctrlPr>
                      </m:sSubPr>
                      <m:e>
                        <m:r>
                          <w:rPr>
                            <w:rFonts w:ascii="Cambria Math" w:hAnsi="Cambria Math"/>
                            <w:sz w:val="16"/>
                            <w:lang w:val="en-CA"/>
                            <w:rPrChange w:id="977" w:author="Hassen" w:date="2016-05-27T11:23:00Z">
                              <w:rPr>
                                <w:rFonts w:ascii="Cambria Math" w:hAnsi="Cambria Math"/>
                                <w:sz w:val="16"/>
                                <w:lang w:val="en-CA"/>
                              </w:rPr>
                            </w:rPrChange>
                          </w:rPr>
                          <m:t>v</m:t>
                        </m:r>
                      </m:e>
                      <m:sub>
                        <m:sSub>
                          <m:sSubPr>
                            <m:ctrlPr>
                              <w:rPr>
                                <w:rFonts w:ascii="Cambria Math" w:hAnsi="Cambria Math"/>
                                <w:i/>
                                <w:sz w:val="16"/>
                                <w:lang w:val="en-CA"/>
                                <w:rPrChange w:id="978" w:author="Hassen" w:date="2016-05-27T11:23:00Z">
                                  <w:rPr>
                                    <w:rFonts w:ascii="Cambria Math" w:hAnsi="Cambria Math"/>
                                    <w:i/>
                                    <w:sz w:val="16"/>
                                    <w:lang w:val="en-CA"/>
                                  </w:rPr>
                                </w:rPrChange>
                              </w:rPr>
                            </m:ctrlPr>
                          </m:sSubPr>
                          <m:e>
                            <m:r>
                              <w:rPr>
                                <w:rFonts w:ascii="Cambria Math" w:hAnsi="Cambria Math"/>
                                <w:sz w:val="16"/>
                                <w:lang w:val="en-CA"/>
                                <w:rPrChange w:id="979" w:author="Hassen" w:date="2016-05-27T11:23:00Z">
                                  <w:rPr>
                                    <w:rFonts w:ascii="Cambria Math" w:hAnsi="Cambria Math"/>
                                    <w:sz w:val="16"/>
                                    <w:lang w:val="en-CA"/>
                                  </w:rPr>
                                </w:rPrChange>
                              </w:rPr>
                              <m:t>S</m:t>
                            </m:r>
                          </m:e>
                          <m:sub>
                            <m:r>
                              <w:rPr>
                                <w:rFonts w:ascii="Cambria Math" w:hAnsi="Cambria Math"/>
                                <w:sz w:val="16"/>
                                <w:lang w:val="en-CA"/>
                                <w:rPrChange w:id="980" w:author="Hassen" w:date="2016-05-27T11:23:00Z">
                                  <w:rPr>
                                    <w:rFonts w:ascii="Cambria Math" w:hAnsi="Cambria Math"/>
                                    <w:sz w:val="16"/>
                                    <w:lang w:val="en-CA"/>
                                  </w:rPr>
                                </w:rPrChange>
                              </w:rPr>
                              <m:t>1y</m:t>
                            </m:r>
                          </m:sub>
                        </m:sSub>
                        <m:r>
                          <w:rPr>
                            <w:rFonts w:ascii="Cambria Math" w:hAnsi="Cambria Math"/>
                            <w:sz w:val="16"/>
                            <w:lang w:val="en-CA"/>
                            <w:rPrChange w:id="981" w:author="Hassen" w:date="2016-05-27T11:23:00Z">
                              <w:rPr>
                                <w:rFonts w:ascii="Cambria Math" w:hAnsi="Cambria Math"/>
                                <w:sz w:val="16"/>
                                <w:lang w:val="en-CA"/>
                              </w:rPr>
                            </w:rPrChange>
                          </w:rPr>
                          <m:t>,</m:t>
                        </m:r>
                        <m:sSub>
                          <m:sSubPr>
                            <m:ctrlPr>
                              <w:rPr>
                                <w:rFonts w:ascii="Cambria Math" w:hAnsi="Cambria Math"/>
                                <w:i/>
                                <w:sz w:val="16"/>
                                <w:lang w:val="en-CA"/>
                                <w:rPrChange w:id="982" w:author="Hassen" w:date="2016-05-27T11:23:00Z">
                                  <w:rPr>
                                    <w:rFonts w:ascii="Cambria Math" w:hAnsi="Cambria Math"/>
                                    <w:i/>
                                    <w:sz w:val="16"/>
                                    <w:lang w:val="en-CA"/>
                                  </w:rPr>
                                </w:rPrChange>
                              </w:rPr>
                            </m:ctrlPr>
                          </m:sSubPr>
                          <m:e>
                            <m:r>
                              <w:rPr>
                                <w:rFonts w:ascii="Cambria Math" w:hAnsi="Cambria Math"/>
                                <w:sz w:val="16"/>
                                <w:lang w:val="en-CA"/>
                                <w:rPrChange w:id="983" w:author="Hassen" w:date="2016-05-27T11:23:00Z">
                                  <w:rPr>
                                    <w:rFonts w:ascii="Cambria Math" w:hAnsi="Cambria Math"/>
                                    <w:sz w:val="16"/>
                                    <w:lang w:val="en-CA"/>
                                  </w:rPr>
                                </w:rPrChange>
                              </w:rPr>
                              <m:t>I</m:t>
                            </m:r>
                          </m:e>
                          <m:sub>
                            <m:r>
                              <w:rPr>
                                <w:rFonts w:ascii="Cambria Math" w:hAnsi="Cambria Math"/>
                                <w:sz w:val="16"/>
                                <w:lang w:val="en-CA"/>
                                <w:rPrChange w:id="984" w:author="Hassen" w:date="2016-05-27T11:23:00Z">
                                  <w:rPr>
                                    <w:rFonts w:ascii="Cambria Math" w:hAnsi="Cambria Math"/>
                                    <w:sz w:val="16"/>
                                    <w:lang w:val="en-CA"/>
                                  </w:rPr>
                                </w:rPrChange>
                              </w:rPr>
                              <m:t>z</m:t>
                            </m:r>
                          </m:sub>
                        </m:sSub>
                      </m:sub>
                    </m:sSub>
                    <m:ctrlPr>
                      <w:rPr>
                        <w:rFonts w:ascii="Cambria Math" w:eastAsia="Cambria Math" w:hAnsi="Cambria Math" w:cs="Cambria Math"/>
                        <w:i/>
                        <w:sz w:val="16"/>
                        <w:lang w:val="en-CA"/>
                        <w:rPrChange w:id="985" w:author="Hassen" w:date="2016-05-27T11:23:00Z">
                          <w:rPr>
                            <w:rFonts w:ascii="Cambria Math" w:eastAsia="Cambria Math" w:hAnsi="Cambria Math" w:cs="Cambria Math"/>
                            <w:i/>
                            <w:sz w:val="16"/>
                            <w:lang w:val="en-CA"/>
                          </w:rPr>
                        </w:rPrChange>
                      </w:rPr>
                    </m:ctrlPr>
                  </m:e>
                  <m:e>
                    <m:r>
                      <w:rPr>
                        <w:rFonts w:ascii="Cambria Math" w:hAnsi="Cambria Math"/>
                        <w:sz w:val="16"/>
                        <w:lang w:val="en-CA"/>
                        <w:rPrChange w:id="986" w:author="Hassen" w:date="2016-05-27T11:23:00Z">
                          <w:rPr>
                            <w:rFonts w:ascii="Cambria Math" w:hAnsi="Cambria Math"/>
                            <w:sz w:val="16"/>
                            <w:lang w:val="en-CA"/>
                          </w:rPr>
                        </w:rPrChange>
                      </w:rPr>
                      <m:t>Co</m:t>
                    </m:r>
                    <m:sSub>
                      <m:sSubPr>
                        <m:ctrlPr>
                          <w:rPr>
                            <w:rFonts w:ascii="Cambria Math" w:hAnsi="Cambria Math"/>
                            <w:i/>
                            <w:sz w:val="16"/>
                            <w:lang w:val="en-CA"/>
                            <w:rPrChange w:id="987" w:author="Hassen" w:date="2016-05-27T11:23:00Z">
                              <w:rPr>
                                <w:rFonts w:ascii="Cambria Math" w:hAnsi="Cambria Math"/>
                                <w:i/>
                                <w:sz w:val="16"/>
                                <w:lang w:val="en-CA"/>
                              </w:rPr>
                            </w:rPrChange>
                          </w:rPr>
                        </m:ctrlPr>
                      </m:sSubPr>
                      <m:e>
                        <m:r>
                          <w:rPr>
                            <w:rFonts w:ascii="Cambria Math" w:hAnsi="Cambria Math"/>
                            <w:sz w:val="16"/>
                            <w:lang w:val="en-CA"/>
                            <w:rPrChange w:id="988" w:author="Hassen" w:date="2016-05-27T11:23:00Z">
                              <w:rPr>
                                <w:rFonts w:ascii="Cambria Math" w:hAnsi="Cambria Math"/>
                                <w:sz w:val="16"/>
                                <w:lang w:val="en-CA"/>
                              </w:rPr>
                            </w:rPrChange>
                          </w:rPr>
                          <m:t>v</m:t>
                        </m:r>
                      </m:e>
                      <m:sub>
                        <m:sSub>
                          <m:sSubPr>
                            <m:ctrlPr>
                              <w:rPr>
                                <w:rFonts w:ascii="Cambria Math" w:hAnsi="Cambria Math"/>
                                <w:i/>
                                <w:sz w:val="16"/>
                                <w:lang w:val="en-CA"/>
                                <w:rPrChange w:id="989" w:author="Hassen" w:date="2016-05-27T11:23:00Z">
                                  <w:rPr>
                                    <w:rFonts w:ascii="Cambria Math" w:hAnsi="Cambria Math"/>
                                    <w:i/>
                                    <w:sz w:val="16"/>
                                    <w:lang w:val="en-CA"/>
                                  </w:rPr>
                                </w:rPrChange>
                              </w:rPr>
                            </m:ctrlPr>
                          </m:sSubPr>
                          <m:e>
                            <m:r>
                              <w:rPr>
                                <w:rFonts w:ascii="Cambria Math" w:hAnsi="Cambria Math"/>
                                <w:sz w:val="16"/>
                                <w:lang w:val="en-CA"/>
                                <w:rPrChange w:id="990" w:author="Hassen" w:date="2016-05-27T11:23:00Z">
                                  <w:rPr>
                                    <w:rFonts w:ascii="Cambria Math" w:hAnsi="Cambria Math"/>
                                    <w:sz w:val="16"/>
                                    <w:lang w:val="en-CA"/>
                                  </w:rPr>
                                </w:rPrChange>
                              </w:rPr>
                              <m:t>S</m:t>
                            </m:r>
                          </m:e>
                          <m:sub>
                            <m:r>
                              <w:rPr>
                                <w:rFonts w:ascii="Cambria Math" w:hAnsi="Cambria Math"/>
                                <w:sz w:val="16"/>
                                <w:lang w:val="en-CA"/>
                                <w:rPrChange w:id="991" w:author="Hassen" w:date="2016-05-27T11:23:00Z">
                                  <w:rPr>
                                    <w:rFonts w:ascii="Cambria Math" w:hAnsi="Cambria Math"/>
                                    <w:sz w:val="16"/>
                                    <w:lang w:val="en-CA"/>
                                  </w:rPr>
                                </w:rPrChange>
                              </w:rPr>
                              <m:t>2y</m:t>
                            </m:r>
                          </m:sub>
                        </m:sSub>
                        <m:r>
                          <w:rPr>
                            <w:rFonts w:ascii="Cambria Math" w:hAnsi="Cambria Math"/>
                            <w:sz w:val="16"/>
                            <w:lang w:val="en-CA"/>
                            <w:rPrChange w:id="992" w:author="Hassen" w:date="2016-05-27T11:23:00Z">
                              <w:rPr>
                                <w:rFonts w:ascii="Cambria Math" w:hAnsi="Cambria Math"/>
                                <w:sz w:val="16"/>
                                <w:lang w:val="en-CA"/>
                              </w:rPr>
                            </w:rPrChange>
                          </w:rPr>
                          <m:t>,</m:t>
                        </m:r>
                        <m:sSub>
                          <m:sSubPr>
                            <m:ctrlPr>
                              <w:rPr>
                                <w:rFonts w:ascii="Cambria Math" w:hAnsi="Cambria Math"/>
                                <w:i/>
                                <w:sz w:val="16"/>
                                <w:lang w:val="en-CA"/>
                                <w:rPrChange w:id="993" w:author="Hassen" w:date="2016-05-27T11:23:00Z">
                                  <w:rPr>
                                    <w:rFonts w:ascii="Cambria Math" w:hAnsi="Cambria Math"/>
                                    <w:i/>
                                    <w:sz w:val="16"/>
                                    <w:lang w:val="en-CA"/>
                                  </w:rPr>
                                </w:rPrChange>
                              </w:rPr>
                            </m:ctrlPr>
                          </m:sSubPr>
                          <m:e>
                            <m:r>
                              <w:rPr>
                                <w:rFonts w:ascii="Cambria Math" w:hAnsi="Cambria Math"/>
                                <w:sz w:val="16"/>
                                <w:lang w:val="en-CA"/>
                                <w:rPrChange w:id="994" w:author="Hassen" w:date="2016-05-27T11:23:00Z">
                                  <w:rPr>
                                    <w:rFonts w:ascii="Cambria Math" w:hAnsi="Cambria Math"/>
                                    <w:sz w:val="16"/>
                                    <w:lang w:val="en-CA"/>
                                  </w:rPr>
                                </w:rPrChange>
                              </w:rPr>
                              <m:t>I</m:t>
                            </m:r>
                          </m:e>
                          <m:sub>
                            <m:r>
                              <w:rPr>
                                <w:rFonts w:ascii="Cambria Math" w:hAnsi="Cambria Math"/>
                                <w:sz w:val="16"/>
                                <w:lang w:val="en-CA"/>
                                <w:rPrChange w:id="995" w:author="Hassen" w:date="2016-05-27T11:23:00Z">
                                  <w:rPr>
                                    <w:rFonts w:ascii="Cambria Math" w:hAnsi="Cambria Math"/>
                                    <w:sz w:val="16"/>
                                    <w:lang w:val="en-CA"/>
                                  </w:rPr>
                                </w:rPrChange>
                              </w:rPr>
                              <m:t>z</m:t>
                            </m:r>
                          </m:sub>
                        </m:sSub>
                      </m:sub>
                    </m:sSub>
                    <m:ctrlPr>
                      <w:rPr>
                        <w:rFonts w:ascii="Cambria Math" w:eastAsia="Cambria Math" w:hAnsi="Cambria Math" w:cs="Cambria Math"/>
                        <w:i/>
                        <w:sz w:val="16"/>
                        <w:lang w:val="en-CA"/>
                        <w:rPrChange w:id="996" w:author="Hassen" w:date="2016-05-27T11:23:00Z">
                          <w:rPr>
                            <w:rFonts w:ascii="Cambria Math" w:eastAsia="Cambria Math" w:hAnsi="Cambria Math" w:cs="Cambria Math"/>
                            <w:i/>
                            <w:sz w:val="16"/>
                            <w:lang w:val="en-CA"/>
                          </w:rPr>
                        </w:rPrChange>
                      </w:rPr>
                    </m:ctrlPr>
                  </m:e>
                  <m:e>
                    <m:r>
                      <w:rPr>
                        <w:rFonts w:ascii="Cambria Math" w:hAnsi="Cambria Math"/>
                        <w:sz w:val="16"/>
                        <w:lang w:val="en-CA"/>
                        <w:rPrChange w:id="997" w:author="Hassen" w:date="2016-05-27T11:23:00Z">
                          <w:rPr>
                            <w:rFonts w:ascii="Cambria Math" w:hAnsi="Cambria Math"/>
                            <w:sz w:val="16"/>
                            <w:lang w:val="en-CA"/>
                          </w:rPr>
                        </w:rPrChange>
                      </w:rPr>
                      <m:t>Co</m:t>
                    </m:r>
                    <m:sSub>
                      <m:sSubPr>
                        <m:ctrlPr>
                          <w:rPr>
                            <w:rFonts w:ascii="Cambria Math" w:hAnsi="Cambria Math"/>
                            <w:i/>
                            <w:sz w:val="16"/>
                            <w:lang w:val="en-CA"/>
                            <w:rPrChange w:id="998" w:author="Hassen" w:date="2016-05-27T11:23:00Z">
                              <w:rPr>
                                <w:rFonts w:ascii="Cambria Math" w:hAnsi="Cambria Math"/>
                                <w:i/>
                                <w:sz w:val="16"/>
                                <w:lang w:val="en-CA"/>
                              </w:rPr>
                            </w:rPrChange>
                          </w:rPr>
                        </m:ctrlPr>
                      </m:sSubPr>
                      <m:e>
                        <m:r>
                          <w:rPr>
                            <w:rFonts w:ascii="Cambria Math" w:hAnsi="Cambria Math"/>
                            <w:sz w:val="16"/>
                            <w:lang w:val="en-CA"/>
                            <w:rPrChange w:id="999" w:author="Hassen" w:date="2016-05-27T11:23:00Z">
                              <w:rPr>
                                <w:rFonts w:ascii="Cambria Math" w:hAnsi="Cambria Math"/>
                                <w:sz w:val="16"/>
                                <w:lang w:val="en-CA"/>
                              </w:rPr>
                            </w:rPrChange>
                          </w:rPr>
                          <m:t>v</m:t>
                        </m:r>
                      </m:e>
                      <m:sub>
                        <m:sSub>
                          <m:sSubPr>
                            <m:ctrlPr>
                              <w:rPr>
                                <w:rFonts w:ascii="Cambria Math" w:hAnsi="Cambria Math"/>
                                <w:i/>
                                <w:sz w:val="16"/>
                                <w:lang w:val="en-CA"/>
                                <w:rPrChange w:id="1000" w:author="Hassen" w:date="2016-05-27T11:23:00Z">
                                  <w:rPr>
                                    <w:rFonts w:ascii="Cambria Math" w:hAnsi="Cambria Math"/>
                                    <w:i/>
                                    <w:sz w:val="16"/>
                                    <w:lang w:val="en-CA"/>
                                  </w:rPr>
                                </w:rPrChange>
                              </w:rPr>
                            </m:ctrlPr>
                          </m:sSubPr>
                          <m:e>
                            <m:r>
                              <w:rPr>
                                <w:rFonts w:ascii="Cambria Math" w:hAnsi="Cambria Math"/>
                                <w:sz w:val="16"/>
                                <w:lang w:val="en-CA"/>
                                <w:rPrChange w:id="1001" w:author="Hassen" w:date="2016-05-27T11:23:00Z">
                                  <w:rPr>
                                    <w:rFonts w:ascii="Cambria Math" w:hAnsi="Cambria Math"/>
                                    <w:sz w:val="16"/>
                                    <w:lang w:val="en-CA"/>
                                  </w:rPr>
                                </w:rPrChange>
                              </w:rPr>
                              <m:t>S</m:t>
                            </m:r>
                          </m:e>
                          <m:sub>
                            <m:r>
                              <w:rPr>
                                <w:rFonts w:ascii="Cambria Math" w:hAnsi="Cambria Math"/>
                                <w:sz w:val="16"/>
                                <w:lang w:val="en-CA"/>
                                <w:rPrChange w:id="1002" w:author="Hassen" w:date="2016-05-27T11:23:00Z">
                                  <w:rPr>
                                    <w:rFonts w:ascii="Cambria Math" w:hAnsi="Cambria Math"/>
                                    <w:sz w:val="16"/>
                                    <w:lang w:val="en-CA"/>
                                  </w:rPr>
                                </w:rPrChange>
                              </w:rPr>
                              <m:t>12y</m:t>
                            </m:r>
                          </m:sub>
                        </m:sSub>
                        <m:r>
                          <w:rPr>
                            <w:rFonts w:ascii="Cambria Math" w:hAnsi="Cambria Math"/>
                            <w:sz w:val="16"/>
                            <w:lang w:val="en-CA"/>
                            <w:rPrChange w:id="1003" w:author="Hassen" w:date="2016-05-27T11:23:00Z">
                              <w:rPr>
                                <w:rFonts w:ascii="Cambria Math" w:hAnsi="Cambria Math"/>
                                <w:sz w:val="16"/>
                                <w:lang w:val="en-CA"/>
                              </w:rPr>
                            </w:rPrChange>
                          </w:rPr>
                          <m:t>,</m:t>
                        </m:r>
                        <m:sSub>
                          <m:sSubPr>
                            <m:ctrlPr>
                              <w:rPr>
                                <w:rFonts w:ascii="Cambria Math" w:hAnsi="Cambria Math"/>
                                <w:i/>
                                <w:sz w:val="16"/>
                                <w:lang w:val="en-CA"/>
                                <w:rPrChange w:id="1004" w:author="Hassen" w:date="2016-05-27T11:23:00Z">
                                  <w:rPr>
                                    <w:rFonts w:ascii="Cambria Math" w:hAnsi="Cambria Math"/>
                                    <w:i/>
                                    <w:sz w:val="16"/>
                                    <w:lang w:val="en-CA"/>
                                  </w:rPr>
                                </w:rPrChange>
                              </w:rPr>
                            </m:ctrlPr>
                          </m:sSubPr>
                          <m:e>
                            <m:r>
                              <w:rPr>
                                <w:rFonts w:ascii="Cambria Math" w:hAnsi="Cambria Math"/>
                                <w:sz w:val="16"/>
                                <w:lang w:val="en-CA"/>
                                <w:rPrChange w:id="1005" w:author="Hassen" w:date="2016-05-27T11:23:00Z">
                                  <w:rPr>
                                    <w:rFonts w:ascii="Cambria Math" w:hAnsi="Cambria Math"/>
                                    <w:sz w:val="16"/>
                                    <w:lang w:val="en-CA"/>
                                  </w:rPr>
                                </w:rPrChange>
                              </w:rPr>
                              <m:t>I</m:t>
                            </m:r>
                          </m:e>
                          <m:sub>
                            <m:r>
                              <w:rPr>
                                <w:rFonts w:ascii="Cambria Math" w:hAnsi="Cambria Math"/>
                                <w:sz w:val="16"/>
                                <w:lang w:val="en-CA"/>
                                <w:rPrChange w:id="1006" w:author="Hassen" w:date="2016-05-27T11:23:00Z">
                                  <w:rPr>
                                    <w:rFonts w:ascii="Cambria Math" w:hAnsi="Cambria Math"/>
                                    <w:sz w:val="16"/>
                                    <w:lang w:val="en-CA"/>
                                  </w:rPr>
                                </w:rPrChange>
                              </w:rPr>
                              <m:t>z</m:t>
                            </m:r>
                          </m:sub>
                        </m:sSub>
                      </m:sub>
                    </m:sSub>
                    <m:ctrlPr>
                      <w:rPr>
                        <w:rFonts w:ascii="Cambria Math" w:eastAsia="Cambria Math" w:hAnsi="Cambria Math" w:cs="Cambria Math"/>
                        <w:i/>
                        <w:sz w:val="16"/>
                        <w:lang w:val="en-CA"/>
                        <w:rPrChange w:id="1007" w:author="Hassen" w:date="2016-05-27T11:23:00Z">
                          <w:rPr>
                            <w:rFonts w:ascii="Cambria Math" w:eastAsia="Cambria Math" w:hAnsi="Cambria Math" w:cs="Cambria Math"/>
                            <w:i/>
                            <w:sz w:val="16"/>
                            <w:lang w:val="en-CA"/>
                          </w:rPr>
                        </w:rPrChange>
                      </w:rPr>
                    </m:ctrlPr>
                  </m:e>
                  <m:e>
                    <m:sSub>
                      <m:sSubPr>
                        <m:ctrlPr>
                          <w:rPr>
                            <w:rFonts w:ascii="Cambria Math" w:hAnsi="Cambria Math"/>
                            <w:i/>
                            <w:sz w:val="16"/>
                            <w:lang w:val="en-CA"/>
                            <w:rPrChange w:id="1008" w:author="Hassen" w:date="2016-05-27T11:23:00Z">
                              <w:rPr>
                                <w:rFonts w:ascii="Cambria Math" w:hAnsi="Cambria Math"/>
                                <w:i/>
                                <w:sz w:val="16"/>
                                <w:lang w:val="en-CA"/>
                              </w:rPr>
                            </w:rPrChange>
                          </w:rPr>
                        </m:ctrlPr>
                      </m:sSubPr>
                      <m:e>
                        <m:r>
                          <w:rPr>
                            <w:rFonts w:ascii="Cambria Math" w:hAnsi="Cambria Math"/>
                            <w:sz w:val="16"/>
                            <w:lang w:val="en-CA"/>
                            <w:rPrChange w:id="1009" w:author="Hassen" w:date="2016-05-27T11:23:00Z">
                              <w:rPr>
                                <w:rFonts w:ascii="Cambria Math" w:hAnsi="Cambria Math"/>
                                <w:sz w:val="16"/>
                                <w:lang w:val="en-CA"/>
                              </w:rPr>
                            </w:rPrChange>
                          </w:rPr>
                          <m:t>V</m:t>
                        </m:r>
                      </m:e>
                      <m:sub>
                        <m:sSub>
                          <m:sSubPr>
                            <m:ctrlPr>
                              <w:rPr>
                                <w:rFonts w:ascii="Cambria Math" w:hAnsi="Cambria Math"/>
                                <w:i/>
                                <w:sz w:val="16"/>
                                <w:lang w:val="en-CA"/>
                                <w:rPrChange w:id="1010" w:author="Hassen" w:date="2016-05-27T11:23:00Z">
                                  <w:rPr>
                                    <w:rFonts w:ascii="Cambria Math" w:hAnsi="Cambria Math"/>
                                    <w:i/>
                                    <w:sz w:val="16"/>
                                    <w:lang w:val="en-CA"/>
                                  </w:rPr>
                                </w:rPrChange>
                              </w:rPr>
                            </m:ctrlPr>
                          </m:sSubPr>
                          <m:e>
                            <m:r>
                              <w:rPr>
                                <w:rFonts w:ascii="Cambria Math" w:hAnsi="Cambria Math"/>
                                <w:sz w:val="16"/>
                                <w:lang w:val="en-CA"/>
                                <w:rPrChange w:id="1011" w:author="Hassen" w:date="2016-05-27T11:23:00Z">
                                  <w:rPr>
                                    <w:rFonts w:ascii="Cambria Math" w:hAnsi="Cambria Math"/>
                                    <w:sz w:val="16"/>
                                    <w:lang w:val="en-CA"/>
                                  </w:rPr>
                                </w:rPrChange>
                              </w:rPr>
                              <m:t>I</m:t>
                            </m:r>
                          </m:e>
                          <m:sub>
                            <m:r>
                              <w:rPr>
                                <w:rFonts w:ascii="Cambria Math" w:hAnsi="Cambria Math"/>
                                <w:sz w:val="16"/>
                                <w:lang w:val="en-CA"/>
                                <w:rPrChange w:id="1012" w:author="Hassen" w:date="2016-05-27T11:23:00Z">
                                  <w:rPr>
                                    <w:rFonts w:ascii="Cambria Math" w:hAnsi="Cambria Math"/>
                                    <w:sz w:val="16"/>
                                    <w:lang w:val="en-CA"/>
                                  </w:rPr>
                                </w:rPrChange>
                              </w:rPr>
                              <m:t>z</m:t>
                            </m:r>
                          </m:sub>
                        </m:sSub>
                      </m:sub>
                    </m:sSub>
                  </m:e>
                  <m:e>
                    <m:ctrlPr>
                      <w:rPr>
                        <w:rFonts w:ascii="Cambria Math" w:eastAsia="Cambria Math" w:hAnsi="Cambria Math" w:cs="Cambria Math"/>
                        <w:i/>
                        <w:sz w:val="16"/>
                        <w:lang w:val="en-CA"/>
                        <w:rPrChange w:id="1013"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1014" w:author="Hassen" w:date="2016-05-27T11:23:00Z">
                          <w:rPr>
                            <w:rFonts w:ascii="Cambria Math" w:eastAsia="Cambria Math" w:hAnsi="Cambria Math" w:cs="Cambria Math"/>
                            <w:i/>
                            <w:sz w:val="16"/>
                            <w:lang w:val="en-CA"/>
                          </w:rPr>
                        </w:rPrChange>
                      </w:rPr>
                    </m:ctrlPr>
                  </m:e>
                  <m:e/>
                </m:mr>
                <m:mr>
                  <m:e>
                    <m:r>
                      <w:rPr>
                        <w:rFonts w:ascii="Cambria Math" w:hAnsi="Cambria Math"/>
                        <w:sz w:val="16"/>
                        <w:lang w:val="en-CA"/>
                        <w:rPrChange w:id="1015" w:author="Hassen" w:date="2016-05-27T11:23:00Z">
                          <w:rPr>
                            <w:rFonts w:ascii="Cambria Math" w:hAnsi="Cambria Math"/>
                            <w:sz w:val="16"/>
                            <w:lang w:val="en-CA"/>
                          </w:rPr>
                        </w:rPrChange>
                      </w:rPr>
                      <m:t>Co</m:t>
                    </m:r>
                    <m:sSub>
                      <m:sSubPr>
                        <m:ctrlPr>
                          <w:rPr>
                            <w:rFonts w:ascii="Cambria Math" w:hAnsi="Cambria Math"/>
                            <w:i/>
                            <w:sz w:val="16"/>
                            <w:lang w:val="en-CA"/>
                            <w:rPrChange w:id="1016" w:author="Hassen" w:date="2016-05-27T11:23:00Z">
                              <w:rPr>
                                <w:rFonts w:ascii="Cambria Math" w:hAnsi="Cambria Math"/>
                                <w:i/>
                                <w:sz w:val="16"/>
                                <w:lang w:val="en-CA"/>
                              </w:rPr>
                            </w:rPrChange>
                          </w:rPr>
                        </m:ctrlPr>
                      </m:sSubPr>
                      <m:e>
                        <m:r>
                          <w:rPr>
                            <w:rFonts w:ascii="Cambria Math" w:hAnsi="Cambria Math"/>
                            <w:sz w:val="16"/>
                            <w:lang w:val="en-CA"/>
                            <w:rPrChange w:id="1017" w:author="Hassen" w:date="2016-05-27T11:23:00Z">
                              <w:rPr>
                                <w:rFonts w:ascii="Cambria Math" w:hAnsi="Cambria Math"/>
                                <w:sz w:val="16"/>
                                <w:lang w:val="en-CA"/>
                              </w:rPr>
                            </w:rPrChange>
                          </w:rPr>
                          <m:t>v</m:t>
                        </m:r>
                      </m:e>
                      <m:sub>
                        <m:sSub>
                          <m:sSubPr>
                            <m:ctrlPr>
                              <w:rPr>
                                <w:rFonts w:ascii="Cambria Math" w:hAnsi="Cambria Math"/>
                                <w:i/>
                                <w:sz w:val="16"/>
                                <w:lang w:val="en-CA"/>
                                <w:rPrChange w:id="1018" w:author="Hassen" w:date="2016-05-27T11:23:00Z">
                                  <w:rPr>
                                    <w:rFonts w:ascii="Cambria Math" w:hAnsi="Cambria Math"/>
                                    <w:i/>
                                    <w:sz w:val="16"/>
                                    <w:lang w:val="en-CA"/>
                                  </w:rPr>
                                </w:rPrChange>
                              </w:rPr>
                            </m:ctrlPr>
                          </m:sSubPr>
                          <m:e>
                            <m:r>
                              <w:rPr>
                                <w:rFonts w:ascii="Cambria Math" w:hAnsi="Cambria Math"/>
                                <w:sz w:val="16"/>
                                <w:lang w:val="en-CA"/>
                                <w:rPrChange w:id="1019" w:author="Hassen" w:date="2016-05-27T11:23:00Z">
                                  <w:rPr>
                                    <w:rFonts w:ascii="Cambria Math" w:hAnsi="Cambria Math"/>
                                    <w:sz w:val="16"/>
                                    <w:lang w:val="en-CA"/>
                                  </w:rPr>
                                </w:rPrChange>
                              </w:rPr>
                              <m:t>I</m:t>
                            </m:r>
                          </m:e>
                          <m:sub>
                            <m:r>
                              <w:rPr>
                                <w:rFonts w:ascii="Cambria Math" w:hAnsi="Cambria Math"/>
                                <w:sz w:val="16"/>
                                <w:lang w:val="en-CA"/>
                                <w:rPrChange w:id="1020" w:author="Hassen" w:date="2016-05-27T11:23:00Z">
                                  <w:rPr>
                                    <w:rFonts w:ascii="Cambria Math" w:hAnsi="Cambria Math"/>
                                    <w:sz w:val="16"/>
                                    <w:lang w:val="en-CA"/>
                                  </w:rPr>
                                </w:rPrChange>
                              </w:rPr>
                              <m:t>y</m:t>
                            </m:r>
                          </m:sub>
                        </m:sSub>
                        <m:r>
                          <w:rPr>
                            <w:rFonts w:ascii="Cambria Math" w:hAnsi="Cambria Math"/>
                            <w:sz w:val="16"/>
                            <w:lang w:val="en-CA"/>
                            <w:rPrChange w:id="1021" w:author="Hassen" w:date="2016-05-27T11:23:00Z">
                              <w:rPr>
                                <w:rFonts w:ascii="Cambria Math" w:hAnsi="Cambria Math"/>
                                <w:sz w:val="16"/>
                                <w:lang w:val="en-CA"/>
                              </w:rPr>
                            </w:rPrChange>
                          </w:rPr>
                          <m:t>,</m:t>
                        </m:r>
                        <m:sSub>
                          <m:sSubPr>
                            <m:ctrlPr>
                              <w:rPr>
                                <w:rFonts w:ascii="Cambria Math" w:hAnsi="Cambria Math"/>
                                <w:i/>
                                <w:sz w:val="16"/>
                                <w:lang w:val="en-CA"/>
                                <w:rPrChange w:id="1022" w:author="Hassen" w:date="2016-05-27T11:23:00Z">
                                  <w:rPr>
                                    <w:rFonts w:ascii="Cambria Math" w:hAnsi="Cambria Math"/>
                                    <w:i/>
                                    <w:sz w:val="16"/>
                                    <w:lang w:val="en-CA"/>
                                  </w:rPr>
                                </w:rPrChange>
                              </w:rPr>
                            </m:ctrlPr>
                          </m:sSubPr>
                          <m:e>
                            <m:r>
                              <w:rPr>
                                <w:rFonts w:ascii="Cambria Math" w:hAnsi="Cambria Math"/>
                                <w:sz w:val="16"/>
                                <w:lang w:val="en-CA"/>
                                <w:rPrChange w:id="1023" w:author="Hassen" w:date="2016-05-27T11:23:00Z">
                                  <w:rPr>
                                    <w:rFonts w:ascii="Cambria Math" w:hAnsi="Cambria Math"/>
                                    <w:sz w:val="16"/>
                                    <w:lang w:val="en-CA"/>
                                  </w:rPr>
                                </w:rPrChange>
                              </w:rPr>
                              <m:t>S</m:t>
                            </m:r>
                          </m:e>
                          <m:sub>
                            <m:r>
                              <w:rPr>
                                <w:rFonts w:ascii="Cambria Math" w:hAnsi="Cambria Math"/>
                                <w:sz w:val="16"/>
                                <w:lang w:val="en-CA"/>
                                <w:rPrChange w:id="1024" w:author="Hassen" w:date="2016-05-27T11:23:00Z">
                                  <w:rPr>
                                    <w:rFonts w:ascii="Cambria Math" w:hAnsi="Cambria Math"/>
                                    <w:sz w:val="16"/>
                                    <w:lang w:val="en-CA"/>
                                  </w:rPr>
                                </w:rPrChange>
                              </w:rPr>
                              <m:t>1z</m:t>
                            </m:r>
                          </m:sub>
                        </m:sSub>
                      </m:sub>
                    </m:sSub>
                    <m:ctrlPr>
                      <w:rPr>
                        <w:rFonts w:ascii="Cambria Math" w:eastAsia="Cambria Math" w:hAnsi="Cambria Math" w:cs="Cambria Math"/>
                        <w:i/>
                        <w:sz w:val="16"/>
                        <w:lang w:val="en-CA"/>
                        <w:rPrChange w:id="1025" w:author="Hassen" w:date="2016-05-27T11:23:00Z">
                          <w:rPr>
                            <w:rFonts w:ascii="Cambria Math" w:eastAsia="Cambria Math" w:hAnsi="Cambria Math" w:cs="Cambria Math"/>
                            <w:i/>
                            <w:sz w:val="16"/>
                            <w:lang w:val="en-CA"/>
                          </w:rPr>
                        </w:rPrChange>
                      </w:rPr>
                    </m:ctrlPr>
                  </m:e>
                  <m:e>
                    <m:r>
                      <w:rPr>
                        <w:rFonts w:ascii="Cambria Math" w:hAnsi="Cambria Math"/>
                        <w:sz w:val="16"/>
                        <w:lang w:val="en-CA"/>
                        <w:rPrChange w:id="1026" w:author="Hassen" w:date="2016-05-27T11:23:00Z">
                          <w:rPr>
                            <w:rFonts w:ascii="Cambria Math" w:hAnsi="Cambria Math"/>
                            <w:sz w:val="16"/>
                            <w:lang w:val="en-CA"/>
                          </w:rPr>
                        </w:rPrChange>
                      </w:rPr>
                      <m:t>Co</m:t>
                    </m:r>
                    <m:sSub>
                      <m:sSubPr>
                        <m:ctrlPr>
                          <w:rPr>
                            <w:rFonts w:ascii="Cambria Math" w:hAnsi="Cambria Math"/>
                            <w:i/>
                            <w:sz w:val="16"/>
                            <w:lang w:val="en-CA"/>
                            <w:rPrChange w:id="1027" w:author="Hassen" w:date="2016-05-27T11:23:00Z">
                              <w:rPr>
                                <w:rFonts w:ascii="Cambria Math" w:hAnsi="Cambria Math"/>
                                <w:i/>
                                <w:sz w:val="16"/>
                                <w:lang w:val="en-CA"/>
                              </w:rPr>
                            </w:rPrChange>
                          </w:rPr>
                        </m:ctrlPr>
                      </m:sSubPr>
                      <m:e>
                        <m:r>
                          <w:rPr>
                            <w:rFonts w:ascii="Cambria Math" w:hAnsi="Cambria Math"/>
                            <w:sz w:val="16"/>
                            <w:lang w:val="en-CA"/>
                            <w:rPrChange w:id="1028" w:author="Hassen" w:date="2016-05-27T11:23:00Z">
                              <w:rPr>
                                <w:rFonts w:ascii="Cambria Math" w:hAnsi="Cambria Math"/>
                                <w:sz w:val="16"/>
                                <w:lang w:val="en-CA"/>
                              </w:rPr>
                            </w:rPrChange>
                          </w:rPr>
                          <m:t>v</m:t>
                        </m:r>
                      </m:e>
                      <m:sub>
                        <m:sSub>
                          <m:sSubPr>
                            <m:ctrlPr>
                              <w:rPr>
                                <w:rFonts w:ascii="Cambria Math" w:hAnsi="Cambria Math"/>
                                <w:i/>
                                <w:sz w:val="16"/>
                                <w:lang w:val="en-CA"/>
                                <w:rPrChange w:id="1029" w:author="Hassen" w:date="2016-05-27T11:23:00Z">
                                  <w:rPr>
                                    <w:rFonts w:ascii="Cambria Math" w:hAnsi="Cambria Math"/>
                                    <w:i/>
                                    <w:sz w:val="16"/>
                                    <w:lang w:val="en-CA"/>
                                  </w:rPr>
                                </w:rPrChange>
                              </w:rPr>
                            </m:ctrlPr>
                          </m:sSubPr>
                          <m:e>
                            <m:r>
                              <w:rPr>
                                <w:rFonts w:ascii="Cambria Math" w:hAnsi="Cambria Math"/>
                                <w:sz w:val="16"/>
                                <w:lang w:val="en-CA"/>
                                <w:rPrChange w:id="1030" w:author="Hassen" w:date="2016-05-27T11:23:00Z">
                                  <w:rPr>
                                    <w:rFonts w:ascii="Cambria Math" w:hAnsi="Cambria Math"/>
                                    <w:sz w:val="16"/>
                                    <w:lang w:val="en-CA"/>
                                  </w:rPr>
                                </w:rPrChange>
                              </w:rPr>
                              <m:t>S</m:t>
                            </m:r>
                          </m:e>
                          <m:sub>
                            <m:r>
                              <w:rPr>
                                <w:rFonts w:ascii="Cambria Math" w:hAnsi="Cambria Math"/>
                                <w:sz w:val="16"/>
                                <w:lang w:val="en-CA"/>
                                <w:rPrChange w:id="1031" w:author="Hassen" w:date="2016-05-27T11:23:00Z">
                                  <w:rPr>
                                    <w:rFonts w:ascii="Cambria Math" w:hAnsi="Cambria Math"/>
                                    <w:sz w:val="16"/>
                                    <w:lang w:val="en-CA"/>
                                  </w:rPr>
                                </w:rPrChange>
                              </w:rPr>
                              <m:t>1y</m:t>
                            </m:r>
                          </m:sub>
                        </m:sSub>
                        <m:r>
                          <w:rPr>
                            <w:rFonts w:ascii="Cambria Math" w:hAnsi="Cambria Math"/>
                            <w:sz w:val="16"/>
                            <w:lang w:val="en-CA"/>
                            <w:rPrChange w:id="1032" w:author="Hassen" w:date="2016-05-27T11:23:00Z">
                              <w:rPr>
                                <w:rFonts w:ascii="Cambria Math" w:hAnsi="Cambria Math"/>
                                <w:sz w:val="16"/>
                                <w:lang w:val="en-CA"/>
                              </w:rPr>
                            </w:rPrChange>
                          </w:rPr>
                          <m:t>,</m:t>
                        </m:r>
                        <m:sSub>
                          <m:sSubPr>
                            <m:ctrlPr>
                              <w:rPr>
                                <w:rFonts w:ascii="Cambria Math" w:hAnsi="Cambria Math"/>
                                <w:i/>
                                <w:sz w:val="16"/>
                                <w:lang w:val="en-CA"/>
                                <w:rPrChange w:id="1033" w:author="Hassen" w:date="2016-05-27T11:23:00Z">
                                  <w:rPr>
                                    <w:rFonts w:ascii="Cambria Math" w:hAnsi="Cambria Math"/>
                                    <w:i/>
                                    <w:sz w:val="16"/>
                                    <w:lang w:val="en-CA"/>
                                  </w:rPr>
                                </w:rPrChange>
                              </w:rPr>
                            </m:ctrlPr>
                          </m:sSubPr>
                          <m:e>
                            <m:r>
                              <w:rPr>
                                <w:rFonts w:ascii="Cambria Math" w:hAnsi="Cambria Math"/>
                                <w:sz w:val="16"/>
                                <w:lang w:val="en-CA"/>
                                <w:rPrChange w:id="1034" w:author="Hassen" w:date="2016-05-27T11:23:00Z">
                                  <w:rPr>
                                    <w:rFonts w:ascii="Cambria Math" w:hAnsi="Cambria Math"/>
                                    <w:sz w:val="16"/>
                                    <w:lang w:val="en-CA"/>
                                  </w:rPr>
                                </w:rPrChange>
                              </w:rPr>
                              <m:t>S</m:t>
                            </m:r>
                          </m:e>
                          <m:sub>
                            <m:r>
                              <w:rPr>
                                <w:rFonts w:ascii="Cambria Math" w:hAnsi="Cambria Math"/>
                                <w:sz w:val="16"/>
                                <w:lang w:val="en-CA"/>
                                <w:rPrChange w:id="1035" w:author="Hassen" w:date="2016-05-27T11:23:00Z">
                                  <w:rPr>
                                    <w:rFonts w:ascii="Cambria Math" w:hAnsi="Cambria Math"/>
                                    <w:sz w:val="16"/>
                                    <w:lang w:val="en-CA"/>
                                  </w:rPr>
                                </w:rPrChange>
                              </w:rPr>
                              <m:t>1z</m:t>
                            </m:r>
                          </m:sub>
                        </m:sSub>
                      </m:sub>
                    </m:sSub>
                    <m:ctrlPr>
                      <w:rPr>
                        <w:rFonts w:ascii="Cambria Math" w:eastAsia="Cambria Math" w:hAnsi="Cambria Math" w:cs="Cambria Math"/>
                        <w:i/>
                        <w:sz w:val="16"/>
                        <w:lang w:val="en-CA"/>
                        <w:rPrChange w:id="1036" w:author="Hassen" w:date="2016-05-27T11:23:00Z">
                          <w:rPr>
                            <w:rFonts w:ascii="Cambria Math" w:eastAsia="Cambria Math" w:hAnsi="Cambria Math" w:cs="Cambria Math"/>
                            <w:i/>
                            <w:sz w:val="16"/>
                            <w:lang w:val="en-CA"/>
                          </w:rPr>
                        </w:rPrChange>
                      </w:rPr>
                    </m:ctrlPr>
                  </m:e>
                  <m:e>
                    <m:r>
                      <w:rPr>
                        <w:rFonts w:ascii="Cambria Math" w:hAnsi="Cambria Math"/>
                        <w:sz w:val="16"/>
                        <w:lang w:val="en-CA"/>
                        <w:rPrChange w:id="1037" w:author="Hassen" w:date="2016-05-27T11:23:00Z">
                          <w:rPr>
                            <w:rFonts w:ascii="Cambria Math" w:hAnsi="Cambria Math"/>
                            <w:sz w:val="16"/>
                            <w:lang w:val="en-CA"/>
                          </w:rPr>
                        </w:rPrChange>
                      </w:rPr>
                      <m:t>Co</m:t>
                    </m:r>
                    <m:sSub>
                      <m:sSubPr>
                        <m:ctrlPr>
                          <w:rPr>
                            <w:rFonts w:ascii="Cambria Math" w:hAnsi="Cambria Math"/>
                            <w:i/>
                            <w:sz w:val="16"/>
                            <w:lang w:val="en-CA"/>
                            <w:rPrChange w:id="1038" w:author="Hassen" w:date="2016-05-27T11:23:00Z">
                              <w:rPr>
                                <w:rFonts w:ascii="Cambria Math" w:hAnsi="Cambria Math"/>
                                <w:i/>
                                <w:sz w:val="16"/>
                                <w:lang w:val="en-CA"/>
                              </w:rPr>
                            </w:rPrChange>
                          </w:rPr>
                        </m:ctrlPr>
                      </m:sSubPr>
                      <m:e>
                        <m:r>
                          <w:rPr>
                            <w:rFonts w:ascii="Cambria Math" w:hAnsi="Cambria Math"/>
                            <w:sz w:val="16"/>
                            <w:lang w:val="en-CA"/>
                            <w:rPrChange w:id="1039" w:author="Hassen" w:date="2016-05-27T11:23:00Z">
                              <w:rPr>
                                <w:rFonts w:ascii="Cambria Math" w:hAnsi="Cambria Math"/>
                                <w:sz w:val="16"/>
                                <w:lang w:val="en-CA"/>
                              </w:rPr>
                            </w:rPrChange>
                          </w:rPr>
                          <m:t>v</m:t>
                        </m:r>
                      </m:e>
                      <m:sub>
                        <m:sSub>
                          <m:sSubPr>
                            <m:ctrlPr>
                              <w:rPr>
                                <w:rFonts w:ascii="Cambria Math" w:hAnsi="Cambria Math"/>
                                <w:i/>
                                <w:sz w:val="16"/>
                                <w:lang w:val="en-CA"/>
                                <w:rPrChange w:id="1040" w:author="Hassen" w:date="2016-05-27T11:23:00Z">
                                  <w:rPr>
                                    <w:rFonts w:ascii="Cambria Math" w:hAnsi="Cambria Math"/>
                                    <w:i/>
                                    <w:sz w:val="16"/>
                                    <w:lang w:val="en-CA"/>
                                  </w:rPr>
                                </w:rPrChange>
                              </w:rPr>
                            </m:ctrlPr>
                          </m:sSubPr>
                          <m:e>
                            <m:r>
                              <w:rPr>
                                <w:rFonts w:ascii="Cambria Math" w:hAnsi="Cambria Math"/>
                                <w:sz w:val="16"/>
                                <w:lang w:val="en-CA"/>
                                <w:rPrChange w:id="1041" w:author="Hassen" w:date="2016-05-27T11:23:00Z">
                                  <w:rPr>
                                    <w:rFonts w:ascii="Cambria Math" w:hAnsi="Cambria Math"/>
                                    <w:sz w:val="16"/>
                                    <w:lang w:val="en-CA"/>
                                  </w:rPr>
                                </w:rPrChange>
                              </w:rPr>
                              <m:t>S</m:t>
                            </m:r>
                          </m:e>
                          <m:sub>
                            <m:r>
                              <w:rPr>
                                <w:rFonts w:ascii="Cambria Math" w:hAnsi="Cambria Math"/>
                                <w:sz w:val="16"/>
                                <w:lang w:val="en-CA"/>
                                <w:rPrChange w:id="1042" w:author="Hassen" w:date="2016-05-27T11:23:00Z">
                                  <w:rPr>
                                    <w:rFonts w:ascii="Cambria Math" w:hAnsi="Cambria Math"/>
                                    <w:sz w:val="16"/>
                                    <w:lang w:val="en-CA"/>
                                  </w:rPr>
                                </w:rPrChange>
                              </w:rPr>
                              <m:t>2y</m:t>
                            </m:r>
                          </m:sub>
                        </m:sSub>
                        <m:r>
                          <w:rPr>
                            <w:rFonts w:ascii="Cambria Math" w:hAnsi="Cambria Math"/>
                            <w:sz w:val="16"/>
                            <w:lang w:val="en-CA"/>
                            <w:rPrChange w:id="1043" w:author="Hassen" w:date="2016-05-27T11:23:00Z">
                              <w:rPr>
                                <w:rFonts w:ascii="Cambria Math" w:hAnsi="Cambria Math"/>
                                <w:sz w:val="16"/>
                                <w:lang w:val="en-CA"/>
                              </w:rPr>
                            </w:rPrChange>
                          </w:rPr>
                          <m:t>,</m:t>
                        </m:r>
                        <m:sSub>
                          <m:sSubPr>
                            <m:ctrlPr>
                              <w:rPr>
                                <w:rFonts w:ascii="Cambria Math" w:hAnsi="Cambria Math"/>
                                <w:i/>
                                <w:sz w:val="16"/>
                                <w:lang w:val="en-CA"/>
                                <w:rPrChange w:id="1044" w:author="Hassen" w:date="2016-05-27T11:23:00Z">
                                  <w:rPr>
                                    <w:rFonts w:ascii="Cambria Math" w:hAnsi="Cambria Math"/>
                                    <w:i/>
                                    <w:sz w:val="16"/>
                                    <w:lang w:val="en-CA"/>
                                  </w:rPr>
                                </w:rPrChange>
                              </w:rPr>
                            </m:ctrlPr>
                          </m:sSubPr>
                          <m:e>
                            <m:r>
                              <w:rPr>
                                <w:rFonts w:ascii="Cambria Math" w:hAnsi="Cambria Math"/>
                                <w:sz w:val="16"/>
                                <w:lang w:val="en-CA"/>
                                <w:rPrChange w:id="1045" w:author="Hassen" w:date="2016-05-27T11:23:00Z">
                                  <w:rPr>
                                    <w:rFonts w:ascii="Cambria Math" w:hAnsi="Cambria Math"/>
                                    <w:sz w:val="16"/>
                                    <w:lang w:val="en-CA"/>
                                  </w:rPr>
                                </w:rPrChange>
                              </w:rPr>
                              <m:t>S</m:t>
                            </m:r>
                          </m:e>
                          <m:sub>
                            <m:r>
                              <w:rPr>
                                <w:rFonts w:ascii="Cambria Math" w:hAnsi="Cambria Math"/>
                                <w:sz w:val="16"/>
                                <w:lang w:val="en-CA"/>
                                <w:rPrChange w:id="1046" w:author="Hassen" w:date="2016-05-27T11:23:00Z">
                                  <w:rPr>
                                    <w:rFonts w:ascii="Cambria Math" w:hAnsi="Cambria Math"/>
                                    <w:sz w:val="16"/>
                                    <w:lang w:val="en-CA"/>
                                  </w:rPr>
                                </w:rPrChange>
                              </w:rPr>
                              <m:t>1z</m:t>
                            </m:r>
                          </m:sub>
                        </m:sSub>
                      </m:sub>
                    </m:sSub>
                    <m:ctrlPr>
                      <w:rPr>
                        <w:rFonts w:ascii="Cambria Math" w:eastAsia="Cambria Math" w:hAnsi="Cambria Math" w:cs="Cambria Math"/>
                        <w:i/>
                        <w:sz w:val="16"/>
                        <w:lang w:val="en-CA"/>
                        <w:rPrChange w:id="1047" w:author="Hassen" w:date="2016-05-27T11:23:00Z">
                          <w:rPr>
                            <w:rFonts w:ascii="Cambria Math" w:eastAsia="Cambria Math" w:hAnsi="Cambria Math" w:cs="Cambria Math"/>
                            <w:i/>
                            <w:sz w:val="16"/>
                            <w:lang w:val="en-CA"/>
                          </w:rPr>
                        </w:rPrChange>
                      </w:rPr>
                    </m:ctrlPr>
                  </m:e>
                  <m:e>
                    <m:r>
                      <w:rPr>
                        <w:rFonts w:ascii="Cambria Math" w:hAnsi="Cambria Math"/>
                        <w:sz w:val="16"/>
                        <w:lang w:val="en-CA"/>
                        <w:rPrChange w:id="1048" w:author="Hassen" w:date="2016-05-27T11:23:00Z">
                          <w:rPr>
                            <w:rFonts w:ascii="Cambria Math" w:hAnsi="Cambria Math"/>
                            <w:sz w:val="16"/>
                            <w:lang w:val="en-CA"/>
                          </w:rPr>
                        </w:rPrChange>
                      </w:rPr>
                      <m:t>Co</m:t>
                    </m:r>
                    <m:sSub>
                      <m:sSubPr>
                        <m:ctrlPr>
                          <w:rPr>
                            <w:rFonts w:ascii="Cambria Math" w:hAnsi="Cambria Math"/>
                            <w:i/>
                            <w:sz w:val="16"/>
                            <w:lang w:val="en-CA"/>
                            <w:rPrChange w:id="1049" w:author="Hassen" w:date="2016-05-27T11:23:00Z">
                              <w:rPr>
                                <w:rFonts w:ascii="Cambria Math" w:hAnsi="Cambria Math"/>
                                <w:i/>
                                <w:sz w:val="16"/>
                                <w:lang w:val="en-CA"/>
                              </w:rPr>
                            </w:rPrChange>
                          </w:rPr>
                        </m:ctrlPr>
                      </m:sSubPr>
                      <m:e>
                        <m:r>
                          <w:rPr>
                            <w:rFonts w:ascii="Cambria Math" w:hAnsi="Cambria Math"/>
                            <w:sz w:val="16"/>
                            <w:lang w:val="en-CA"/>
                            <w:rPrChange w:id="1050" w:author="Hassen" w:date="2016-05-27T11:23:00Z">
                              <w:rPr>
                                <w:rFonts w:ascii="Cambria Math" w:hAnsi="Cambria Math"/>
                                <w:sz w:val="16"/>
                                <w:lang w:val="en-CA"/>
                              </w:rPr>
                            </w:rPrChange>
                          </w:rPr>
                          <m:t>v</m:t>
                        </m:r>
                      </m:e>
                      <m:sub>
                        <m:sSub>
                          <m:sSubPr>
                            <m:ctrlPr>
                              <w:rPr>
                                <w:rFonts w:ascii="Cambria Math" w:hAnsi="Cambria Math"/>
                                <w:i/>
                                <w:sz w:val="16"/>
                                <w:lang w:val="en-CA"/>
                                <w:rPrChange w:id="1051" w:author="Hassen" w:date="2016-05-27T11:23:00Z">
                                  <w:rPr>
                                    <w:rFonts w:ascii="Cambria Math" w:hAnsi="Cambria Math"/>
                                    <w:i/>
                                    <w:sz w:val="16"/>
                                    <w:lang w:val="en-CA"/>
                                  </w:rPr>
                                </w:rPrChange>
                              </w:rPr>
                            </m:ctrlPr>
                          </m:sSubPr>
                          <m:e>
                            <m:r>
                              <w:rPr>
                                <w:rFonts w:ascii="Cambria Math" w:hAnsi="Cambria Math"/>
                                <w:sz w:val="16"/>
                                <w:lang w:val="en-CA"/>
                                <w:rPrChange w:id="1052" w:author="Hassen" w:date="2016-05-27T11:23:00Z">
                                  <w:rPr>
                                    <w:rFonts w:ascii="Cambria Math" w:hAnsi="Cambria Math"/>
                                    <w:sz w:val="16"/>
                                    <w:lang w:val="en-CA"/>
                                  </w:rPr>
                                </w:rPrChange>
                              </w:rPr>
                              <m:t>S</m:t>
                            </m:r>
                          </m:e>
                          <m:sub>
                            <m:r>
                              <w:rPr>
                                <w:rFonts w:ascii="Cambria Math" w:hAnsi="Cambria Math"/>
                                <w:sz w:val="16"/>
                                <w:lang w:val="en-CA"/>
                                <w:rPrChange w:id="1053" w:author="Hassen" w:date="2016-05-27T11:23:00Z">
                                  <w:rPr>
                                    <w:rFonts w:ascii="Cambria Math" w:hAnsi="Cambria Math"/>
                                    <w:sz w:val="16"/>
                                    <w:lang w:val="en-CA"/>
                                  </w:rPr>
                                </w:rPrChange>
                              </w:rPr>
                              <m:t>12y</m:t>
                            </m:r>
                          </m:sub>
                        </m:sSub>
                        <m:r>
                          <w:rPr>
                            <w:rFonts w:ascii="Cambria Math" w:hAnsi="Cambria Math"/>
                            <w:sz w:val="16"/>
                            <w:lang w:val="en-CA"/>
                            <w:rPrChange w:id="1054" w:author="Hassen" w:date="2016-05-27T11:23:00Z">
                              <w:rPr>
                                <w:rFonts w:ascii="Cambria Math" w:hAnsi="Cambria Math"/>
                                <w:sz w:val="16"/>
                                <w:lang w:val="en-CA"/>
                              </w:rPr>
                            </w:rPrChange>
                          </w:rPr>
                          <m:t>,</m:t>
                        </m:r>
                        <m:sSub>
                          <m:sSubPr>
                            <m:ctrlPr>
                              <w:rPr>
                                <w:rFonts w:ascii="Cambria Math" w:hAnsi="Cambria Math"/>
                                <w:i/>
                                <w:sz w:val="16"/>
                                <w:lang w:val="en-CA"/>
                                <w:rPrChange w:id="1055" w:author="Hassen" w:date="2016-05-27T11:23:00Z">
                                  <w:rPr>
                                    <w:rFonts w:ascii="Cambria Math" w:hAnsi="Cambria Math"/>
                                    <w:i/>
                                    <w:sz w:val="16"/>
                                    <w:lang w:val="en-CA"/>
                                  </w:rPr>
                                </w:rPrChange>
                              </w:rPr>
                            </m:ctrlPr>
                          </m:sSubPr>
                          <m:e>
                            <m:r>
                              <w:rPr>
                                <w:rFonts w:ascii="Cambria Math" w:hAnsi="Cambria Math"/>
                                <w:sz w:val="16"/>
                                <w:lang w:val="en-CA"/>
                                <w:rPrChange w:id="1056" w:author="Hassen" w:date="2016-05-27T11:23:00Z">
                                  <w:rPr>
                                    <w:rFonts w:ascii="Cambria Math" w:hAnsi="Cambria Math"/>
                                    <w:sz w:val="16"/>
                                    <w:lang w:val="en-CA"/>
                                  </w:rPr>
                                </w:rPrChange>
                              </w:rPr>
                              <m:t>S</m:t>
                            </m:r>
                          </m:e>
                          <m:sub>
                            <m:r>
                              <w:rPr>
                                <w:rFonts w:ascii="Cambria Math" w:hAnsi="Cambria Math"/>
                                <w:sz w:val="16"/>
                                <w:lang w:val="en-CA"/>
                                <w:rPrChange w:id="1057" w:author="Hassen" w:date="2016-05-27T11:23:00Z">
                                  <w:rPr>
                                    <w:rFonts w:ascii="Cambria Math" w:hAnsi="Cambria Math"/>
                                    <w:sz w:val="16"/>
                                    <w:lang w:val="en-CA"/>
                                  </w:rPr>
                                </w:rPrChange>
                              </w:rPr>
                              <m:t>1z</m:t>
                            </m:r>
                          </m:sub>
                        </m:sSub>
                      </m:sub>
                    </m:sSub>
                    <m:ctrlPr>
                      <w:rPr>
                        <w:rFonts w:ascii="Cambria Math" w:eastAsia="Cambria Math" w:hAnsi="Cambria Math" w:cs="Cambria Math"/>
                        <w:i/>
                        <w:sz w:val="16"/>
                        <w:lang w:val="en-CA"/>
                        <w:rPrChange w:id="1058" w:author="Hassen" w:date="2016-05-27T11:23:00Z">
                          <w:rPr>
                            <w:rFonts w:ascii="Cambria Math" w:eastAsia="Cambria Math" w:hAnsi="Cambria Math" w:cs="Cambria Math"/>
                            <w:i/>
                            <w:sz w:val="16"/>
                            <w:lang w:val="en-CA"/>
                          </w:rPr>
                        </w:rPrChange>
                      </w:rPr>
                    </m:ctrlPr>
                  </m:e>
                  <m:e>
                    <m:r>
                      <w:rPr>
                        <w:rFonts w:ascii="Cambria Math" w:hAnsi="Cambria Math"/>
                        <w:sz w:val="16"/>
                        <w:lang w:val="en-CA"/>
                        <w:rPrChange w:id="1059" w:author="Hassen" w:date="2016-05-27T11:23:00Z">
                          <w:rPr>
                            <w:rFonts w:ascii="Cambria Math" w:hAnsi="Cambria Math"/>
                            <w:sz w:val="16"/>
                            <w:lang w:val="en-CA"/>
                          </w:rPr>
                        </w:rPrChange>
                      </w:rPr>
                      <m:t>Co</m:t>
                    </m:r>
                    <m:sSub>
                      <m:sSubPr>
                        <m:ctrlPr>
                          <w:rPr>
                            <w:rFonts w:ascii="Cambria Math" w:hAnsi="Cambria Math"/>
                            <w:i/>
                            <w:sz w:val="16"/>
                            <w:lang w:val="en-CA"/>
                            <w:rPrChange w:id="1060" w:author="Hassen" w:date="2016-05-27T11:23:00Z">
                              <w:rPr>
                                <w:rFonts w:ascii="Cambria Math" w:hAnsi="Cambria Math"/>
                                <w:i/>
                                <w:sz w:val="16"/>
                                <w:lang w:val="en-CA"/>
                              </w:rPr>
                            </w:rPrChange>
                          </w:rPr>
                        </m:ctrlPr>
                      </m:sSubPr>
                      <m:e>
                        <m:r>
                          <w:rPr>
                            <w:rFonts w:ascii="Cambria Math" w:hAnsi="Cambria Math"/>
                            <w:sz w:val="16"/>
                            <w:lang w:val="en-CA"/>
                            <w:rPrChange w:id="1061" w:author="Hassen" w:date="2016-05-27T11:23:00Z">
                              <w:rPr>
                                <w:rFonts w:ascii="Cambria Math" w:hAnsi="Cambria Math"/>
                                <w:sz w:val="16"/>
                                <w:lang w:val="en-CA"/>
                              </w:rPr>
                            </w:rPrChange>
                          </w:rPr>
                          <m:t>v</m:t>
                        </m:r>
                      </m:e>
                      <m:sub>
                        <m:sSub>
                          <m:sSubPr>
                            <m:ctrlPr>
                              <w:rPr>
                                <w:rFonts w:ascii="Cambria Math" w:hAnsi="Cambria Math"/>
                                <w:i/>
                                <w:sz w:val="16"/>
                                <w:lang w:val="en-CA"/>
                                <w:rPrChange w:id="1062" w:author="Hassen" w:date="2016-05-27T11:23:00Z">
                                  <w:rPr>
                                    <w:rFonts w:ascii="Cambria Math" w:hAnsi="Cambria Math"/>
                                    <w:i/>
                                    <w:sz w:val="16"/>
                                    <w:lang w:val="en-CA"/>
                                  </w:rPr>
                                </w:rPrChange>
                              </w:rPr>
                            </m:ctrlPr>
                          </m:sSubPr>
                          <m:e>
                            <m:r>
                              <w:rPr>
                                <w:rFonts w:ascii="Cambria Math" w:hAnsi="Cambria Math"/>
                                <w:sz w:val="16"/>
                                <w:lang w:val="en-CA"/>
                                <w:rPrChange w:id="1063" w:author="Hassen" w:date="2016-05-27T11:23:00Z">
                                  <w:rPr>
                                    <w:rFonts w:ascii="Cambria Math" w:hAnsi="Cambria Math"/>
                                    <w:sz w:val="16"/>
                                    <w:lang w:val="en-CA"/>
                                  </w:rPr>
                                </w:rPrChange>
                              </w:rPr>
                              <m:t>I</m:t>
                            </m:r>
                          </m:e>
                          <m:sub>
                            <m:r>
                              <w:rPr>
                                <w:rFonts w:ascii="Cambria Math" w:hAnsi="Cambria Math"/>
                                <w:sz w:val="16"/>
                                <w:lang w:val="en-CA"/>
                                <w:rPrChange w:id="1064" w:author="Hassen" w:date="2016-05-27T11:23:00Z">
                                  <w:rPr>
                                    <w:rFonts w:ascii="Cambria Math" w:hAnsi="Cambria Math"/>
                                    <w:sz w:val="16"/>
                                    <w:lang w:val="en-CA"/>
                                  </w:rPr>
                                </w:rPrChange>
                              </w:rPr>
                              <m:t>z</m:t>
                            </m:r>
                          </m:sub>
                        </m:sSub>
                        <m:r>
                          <w:rPr>
                            <w:rFonts w:ascii="Cambria Math" w:hAnsi="Cambria Math"/>
                            <w:sz w:val="16"/>
                            <w:lang w:val="en-CA"/>
                            <w:rPrChange w:id="1065" w:author="Hassen" w:date="2016-05-27T11:23:00Z">
                              <w:rPr>
                                <w:rFonts w:ascii="Cambria Math" w:hAnsi="Cambria Math"/>
                                <w:sz w:val="16"/>
                                <w:lang w:val="en-CA"/>
                              </w:rPr>
                            </w:rPrChange>
                          </w:rPr>
                          <m:t>,</m:t>
                        </m:r>
                        <m:sSub>
                          <m:sSubPr>
                            <m:ctrlPr>
                              <w:rPr>
                                <w:rFonts w:ascii="Cambria Math" w:hAnsi="Cambria Math"/>
                                <w:i/>
                                <w:sz w:val="16"/>
                                <w:lang w:val="en-CA"/>
                                <w:rPrChange w:id="1066" w:author="Hassen" w:date="2016-05-27T11:23:00Z">
                                  <w:rPr>
                                    <w:rFonts w:ascii="Cambria Math" w:hAnsi="Cambria Math"/>
                                    <w:i/>
                                    <w:sz w:val="16"/>
                                    <w:lang w:val="en-CA"/>
                                  </w:rPr>
                                </w:rPrChange>
                              </w:rPr>
                            </m:ctrlPr>
                          </m:sSubPr>
                          <m:e>
                            <m:r>
                              <w:rPr>
                                <w:rFonts w:ascii="Cambria Math" w:hAnsi="Cambria Math"/>
                                <w:sz w:val="16"/>
                                <w:lang w:val="en-CA"/>
                                <w:rPrChange w:id="1067" w:author="Hassen" w:date="2016-05-27T11:23:00Z">
                                  <w:rPr>
                                    <w:rFonts w:ascii="Cambria Math" w:hAnsi="Cambria Math"/>
                                    <w:sz w:val="16"/>
                                    <w:lang w:val="en-CA"/>
                                  </w:rPr>
                                </w:rPrChange>
                              </w:rPr>
                              <m:t>S</m:t>
                            </m:r>
                          </m:e>
                          <m:sub>
                            <m:r>
                              <w:rPr>
                                <w:rFonts w:ascii="Cambria Math" w:hAnsi="Cambria Math"/>
                                <w:sz w:val="16"/>
                                <w:lang w:val="en-CA"/>
                                <w:rPrChange w:id="1068" w:author="Hassen" w:date="2016-05-27T11:23:00Z">
                                  <w:rPr>
                                    <w:rFonts w:ascii="Cambria Math" w:hAnsi="Cambria Math"/>
                                    <w:sz w:val="16"/>
                                    <w:lang w:val="en-CA"/>
                                  </w:rPr>
                                </w:rPrChange>
                              </w:rPr>
                              <m:t>1z</m:t>
                            </m:r>
                          </m:sub>
                        </m:sSub>
                      </m:sub>
                    </m:sSub>
                    <m:ctrlPr>
                      <w:rPr>
                        <w:rFonts w:ascii="Cambria Math" w:eastAsia="Cambria Math" w:hAnsi="Cambria Math" w:cs="Cambria Math"/>
                        <w:i/>
                        <w:sz w:val="16"/>
                        <w:lang w:val="en-CA"/>
                        <w:rPrChange w:id="1069" w:author="Hassen" w:date="2016-05-27T11:23:00Z">
                          <w:rPr>
                            <w:rFonts w:ascii="Cambria Math" w:eastAsia="Cambria Math" w:hAnsi="Cambria Math" w:cs="Cambria Math"/>
                            <w:i/>
                            <w:sz w:val="16"/>
                            <w:lang w:val="en-CA"/>
                          </w:rPr>
                        </w:rPrChange>
                      </w:rPr>
                    </m:ctrlPr>
                  </m:e>
                  <m:e>
                    <m:sSub>
                      <m:sSubPr>
                        <m:ctrlPr>
                          <w:rPr>
                            <w:rFonts w:ascii="Cambria Math" w:hAnsi="Cambria Math"/>
                            <w:i/>
                            <w:sz w:val="16"/>
                            <w:lang w:val="en-CA"/>
                            <w:rPrChange w:id="1070" w:author="Hassen" w:date="2016-05-27T11:23:00Z">
                              <w:rPr>
                                <w:rFonts w:ascii="Cambria Math" w:hAnsi="Cambria Math"/>
                                <w:i/>
                                <w:sz w:val="16"/>
                                <w:lang w:val="en-CA"/>
                              </w:rPr>
                            </w:rPrChange>
                          </w:rPr>
                        </m:ctrlPr>
                      </m:sSubPr>
                      <m:e>
                        <m:r>
                          <w:rPr>
                            <w:rFonts w:ascii="Cambria Math" w:hAnsi="Cambria Math"/>
                            <w:sz w:val="16"/>
                            <w:lang w:val="en-CA"/>
                            <w:rPrChange w:id="1071" w:author="Hassen" w:date="2016-05-27T11:23:00Z">
                              <w:rPr>
                                <w:rFonts w:ascii="Cambria Math" w:hAnsi="Cambria Math"/>
                                <w:sz w:val="16"/>
                                <w:lang w:val="en-CA"/>
                              </w:rPr>
                            </w:rPrChange>
                          </w:rPr>
                          <m:t>V</m:t>
                        </m:r>
                      </m:e>
                      <m:sub>
                        <m:sSub>
                          <m:sSubPr>
                            <m:ctrlPr>
                              <w:rPr>
                                <w:rFonts w:ascii="Cambria Math" w:hAnsi="Cambria Math"/>
                                <w:i/>
                                <w:sz w:val="16"/>
                                <w:lang w:val="en-CA"/>
                                <w:rPrChange w:id="1072" w:author="Hassen" w:date="2016-05-27T11:23:00Z">
                                  <w:rPr>
                                    <w:rFonts w:ascii="Cambria Math" w:hAnsi="Cambria Math"/>
                                    <w:i/>
                                    <w:sz w:val="16"/>
                                    <w:lang w:val="en-CA"/>
                                  </w:rPr>
                                </w:rPrChange>
                              </w:rPr>
                            </m:ctrlPr>
                          </m:sSubPr>
                          <m:e>
                            <m:r>
                              <w:rPr>
                                <w:rFonts w:ascii="Cambria Math" w:hAnsi="Cambria Math"/>
                                <w:sz w:val="16"/>
                                <w:lang w:val="en-CA"/>
                                <w:rPrChange w:id="1073" w:author="Hassen" w:date="2016-05-27T11:23:00Z">
                                  <w:rPr>
                                    <w:rFonts w:ascii="Cambria Math" w:hAnsi="Cambria Math"/>
                                    <w:sz w:val="16"/>
                                    <w:lang w:val="en-CA"/>
                                  </w:rPr>
                                </w:rPrChange>
                              </w:rPr>
                              <m:t>S</m:t>
                            </m:r>
                          </m:e>
                          <m:sub>
                            <m:r>
                              <w:rPr>
                                <w:rFonts w:ascii="Cambria Math" w:hAnsi="Cambria Math"/>
                                <w:sz w:val="16"/>
                                <w:lang w:val="en-CA"/>
                                <w:rPrChange w:id="1074" w:author="Hassen" w:date="2016-05-27T11:23:00Z">
                                  <w:rPr>
                                    <w:rFonts w:ascii="Cambria Math" w:hAnsi="Cambria Math"/>
                                    <w:sz w:val="16"/>
                                    <w:lang w:val="en-CA"/>
                                  </w:rPr>
                                </w:rPrChange>
                              </w:rPr>
                              <m:t>1z</m:t>
                            </m:r>
                          </m:sub>
                        </m:sSub>
                      </m:sub>
                    </m:sSub>
                    <m:ctrlPr>
                      <w:rPr>
                        <w:rFonts w:ascii="Cambria Math" w:eastAsia="Cambria Math" w:hAnsi="Cambria Math" w:cs="Cambria Math"/>
                        <w:i/>
                        <w:sz w:val="16"/>
                        <w:lang w:val="en-CA"/>
                        <w:rPrChange w:id="1075"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1076"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1077" w:author="Hassen" w:date="2016-05-27T11:23:00Z">
                          <w:rPr>
                            <w:rFonts w:ascii="Cambria Math" w:eastAsia="Cambria Math" w:hAnsi="Cambria Math" w:cs="Cambria Math"/>
                            <w:i/>
                            <w:sz w:val="16"/>
                            <w:lang w:val="en-CA"/>
                          </w:rPr>
                        </w:rPrChange>
                      </w:rPr>
                    </m:ctrlPr>
                  </m:e>
                </m:mr>
                <m:mr>
                  <m:e>
                    <m:r>
                      <w:rPr>
                        <w:rFonts w:ascii="Cambria Math" w:hAnsi="Cambria Math"/>
                        <w:sz w:val="16"/>
                        <w:lang w:val="en-CA"/>
                        <w:rPrChange w:id="1078" w:author="Hassen" w:date="2016-05-27T11:23:00Z">
                          <w:rPr>
                            <w:rFonts w:ascii="Cambria Math" w:hAnsi="Cambria Math"/>
                            <w:sz w:val="16"/>
                            <w:lang w:val="en-CA"/>
                          </w:rPr>
                        </w:rPrChange>
                      </w:rPr>
                      <m:t>Co</m:t>
                    </m:r>
                    <m:sSub>
                      <m:sSubPr>
                        <m:ctrlPr>
                          <w:rPr>
                            <w:rFonts w:ascii="Cambria Math" w:hAnsi="Cambria Math"/>
                            <w:i/>
                            <w:sz w:val="16"/>
                            <w:lang w:val="en-CA"/>
                            <w:rPrChange w:id="1079" w:author="Hassen" w:date="2016-05-27T11:23:00Z">
                              <w:rPr>
                                <w:rFonts w:ascii="Cambria Math" w:hAnsi="Cambria Math"/>
                                <w:i/>
                                <w:sz w:val="16"/>
                                <w:lang w:val="en-CA"/>
                              </w:rPr>
                            </w:rPrChange>
                          </w:rPr>
                        </m:ctrlPr>
                      </m:sSubPr>
                      <m:e>
                        <m:r>
                          <w:rPr>
                            <w:rFonts w:ascii="Cambria Math" w:hAnsi="Cambria Math"/>
                            <w:sz w:val="16"/>
                            <w:lang w:val="en-CA"/>
                            <w:rPrChange w:id="1080" w:author="Hassen" w:date="2016-05-27T11:23:00Z">
                              <w:rPr>
                                <w:rFonts w:ascii="Cambria Math" w:hAnsi="Cambria Math"/>
                                <w:sz w:val="16"/>
                                <w:lang w:val="en-CA"/>
                              </w:rPr>
                            </w:rPrChange>
                          </w:rPr>
                          <m:t>v</m:t>
                        </m:r>
                      </m:e>
                      <m:sub>
                        <m:sSub>
                          <m:sSubPr>
                            <m:ctrlPr>
                              <w:rPr>
                                <w:rFonts w:ascii="Cambria Math" w:hAnsi="Cambria Math"/>
                                <w:i/>
                                <w:sz w:val="16"/>
                                <w:lang w:val="en-CA"/>
                                <w:rPrChange w:id="1081" w:author="Hassen" w:date="2016-05-27T11:23:00Z">
                                  <w:rPr>
                                    <w:rFonts w:ascii="Cambria Math" w:hAnsi="Cambria Math"/>
                                    <w:i/>
                                    <w:sz w:val="16"/>
                                    <w:lang w:val="en-CA"/>
                                  </w:rPr>
                                </w:rPrChange>
                              </w:rPr>
                            </m:ctrlPr>
                          </m:sSubPr>
                          <m:e>
                            <m:r>
                              <w:rPr>
                                <w:rFonts w:ascii="Cambria Math" w:hAnsi="Cambria Math"/>
                                <w:sz w:val="16"/>
                                <w:lang w:val="en-CA"/>
                                <w:rPrChange w:id="1082" w:author="Hassen" w:date="2016-05-27T11:23:00Z">
                                  <w:rPr>
                                    <w:rFonts w:ascii="Cambria Math" w:hAnsi="Cambria Math"/>
                                    <w:sz w:val="16"/>
                                    <w:lang w:val="en-CA"/>
                                  </w:rPr>
                                </w:rPrChange>
                              </w:rPr>
                              <m:t>I</m:t>
                            </m:r>
                          </m:e>
                          <m:sub>
                            <m:r>
                              <w:rPr>
                                <w:rFonts w:ascii="Cambria Math" w:hAnsi="Cambria Math"/>
                                <w:sz w:val="16"/>
                                <w:lang w:val="en-CA"/>
                                <w:rPrChange w:id="1083" w:author="Hassen" w:date="2016-05-27T11:23:00Z">
                                  <w:rPr>
                                    <w:rFonts w:ascii="Cambria Math" w:hAnsi="Cambria Math"/>
                                    <w:sz w:val="16"/>
                                    <w:lang w:val="en-CA"/>
                                  </w:rPr>
                                </w:rPrChange>
                              </w:rPr>
                              <m:t>y</m:t>
                            </m:r>
                          </m:sub>
                        </m:sSub>
                        <m:r>
                          <w:rPr>
                            <w:rFonts w:ascii="Cambria Math" w:hAnsi="Cambria Math"/>
                            <w:sz w:val="16"/>
                            <w:lang w:val="en-CA"/>
                            <w:rPrChange w:id="1084" w:author="Hassen" w:date="2016-05-27T11:23:00Z">
                              <w:rPr>
                                <w:rFonts w:ascii="Cambria Math" w:hAnsi="Cambria Math"/>
                                <w:sz w:val="16"/>
                                <w:lang w:val="en-CA"/>
                              </w:rPr>
                            </w:rPrChange>
                          </w:rPr>
                          <m:t>,</m:t>
                        </m:r>
                        <m:sSub>
                          <m:sSubPr>
                            <m:ctrlPr>
                              <w:rPr>
                                <w:rFonts w:ascii="Cambria Math" w:hAnsi="Cambria Math"/>
                                <w:i/>
                                <w:sz w:val="16"/>
                                <w:lang w:val="en-CA"/>
                                <w:rPrChange w:id="1085" w:author="Hassen" w:date="2016-05-27T11:23:00Z">
                                  <w:rPr>
                                    <w:rFonts w:ascii="Cambria Math" w:hAnsi="Cambria Math"/>
                                    <w:i/>
                                    <w:sz w:val="16"/>
                                    <w:lang w:val="en-CA"/>
                                  </w:rPr>
                                </w:rPrChange>
                              </w:rPr>
                            </m:ctrlPr>
                          </m:sSubPr>
                          <m:e>
                            <m:r>
                              <w:rPr>
                                <w:rFonts w:ascii="Cambria Math" w:hAnsi="Cambria Math"/>
                                <w:sz w:val="16"/>
                                <w:lang w:val="en-CA"/>
                                <w:rPrChange w:id="1086" w:author="Hassen" w:date="2016-05-27T11:23:00Z">
                                  <w:rPr>
                                    <w:rFonts w:ascii="Cambria Math" w:hAnsi="Cambria Math"/>
                                    <w:sz w:val="16"/>
                                    <w:lang w:val="en-CA"/>
                                  </w:rPr>
                                </w:rPrChange>
                              </w:rPr>
                              <m:t>S</m:t>
                            </m:r>
                          </m:e>
                          <m:sub>
                            <m:r>
                              <w:rPr>
                                <w:rFonts w:ascii="Cambria Math" w:hAnsi="Cambria Math"/>
                                <w:sz w:val="16"/>
                                <w:lang w:val="en-CA"/>
                                <w:rPrChange w:id="1087" w:author="Hassen" w:date="2016-05-27T11:23:00Z">
                                  <w:rPr>
                                    <w:rFonts w:ascii="Cambria Math" w:hAnsi="Cambria Math"/>
                                    <w:sz w:val="16"/>
                                    <w:lang w:val="en-CA"/>
                                  </w:rPr>
                                </w:rPrChange>
                              </w:rPr>
                              <m:t>2z</m:t>
                            </m:r>
                          </m:sub>
                        </m:sSub>
                      </m:sub>
                    </m:sSub>
                    <m:ctrlPr>
                      <w:rPr>
                        <w:rFonts w:ascii="Cambria Math" w:eastAsia="Cambria Math" w:hAnsi="Cambria Math" w:cs="Cambria Math"/>
                        <w:i/>
                        <w:sz w:val="16"/>
                        <w:lang w:val="en-CA"/>
                        <w:rPrChange w:id="1088" w:author="Hassen" w:date="2016-05-27T11:23:00Z">
                          <w:rPr>
                            <w:rFonts w:ascii="Cambria Math" w:eastAsia="Cambria Math" w:hAnsi="Cambria Math" w:cs="Cambria Math"/>
                            <w:i/>
                            <w:sz w:val="16"/>
                            <w:lang w:val="en-CA"/>
                          </w:rPr>
                        </w:rPrChange>
                      </w:rPr>
                    </m:ctrlPr>
                  </m:e>
                  <m:e>
                    <m:r>
                      <w:rPr>
                        <w:rFonts w:ascii="Cambria Math" w:hAnsi="Cambria Math"/>
                        <w:sz w:val="16"/>
                        <w:lang w:val="en-CA"/>
                        <w:rPrChange w:id="1089" w:author="Hassen" w:date="2016-05-27T11:23:00Z">
                          <w:rPr>
                            <w:rFonts w:ascii="Cambria Math" w:hAnsi="Cambria Math"/>
                            <w:sz w:val="16"/>
                            <w:lang w:val="en-CA"/>
                          </w:rPr>
                        </w:rPrChange>
                      </w:rPr>
                      <m:t>Co</m:t>
                    </m:r>
                    <m:sSub>
                      <m:sSubPr>
                        <m:ctrlPr>
                          <w:rPr>
                            <w:rFonts w:ascii="Cambria Math" w:hAnsi="Cambria Math"/>
                            <w:i/>
                            <w:sz w:val="16"/>
                            <w:lang w:val="en-CA"/>
                            <w:rPrChange w:id="1090" w:author="Hassen" w:date="2016-05-27T11:23:00Z">
                              <w:rPr>
                                <w:rFonts w:ascii="Cambria Math" w:hAnsi="Cambria Math"/>
                                <w:i/>
                                <w:sz w:val="16"/>
                                <w:lang w:val="en-CA"/>
                              </w:rPr>
                            </w:rPrChange>
                          </w:rPr>
                        </m:ctrlPr>
                      </m:sSubPr>
                      <m:e>
                        <m:r>
                          <w:rPr>
                            <w:rFonts w:ascii="Cambria Math" w:hAnsi="Cambria Math"/>
                            <w:sz w:val="16"/>
                            <w:lang w:val="en-CA"/>
                            <w:rPrChange w:id="1091" w:author="Hassen" w:date="2016-05-27T11:23:00Z">
                              <w:rPr>
                                <w:rFonts w:ascii="Cambria Math" w:hAnsi="Cambria Math"/>
                                <w:sz w:val="16"/>
                                <w:lang w:val="en-CA"/>
                              </w:rPr>
                            </w:rPrChange>
                          </w:rPr>
                          <m:t>v</m:t>
                        </m:r>
                      </m:e>
                      <m:sub>
                        <m:sSub>
                          <m:sSubPr>
                            <m:ctrlPr>
                              <w:rPr>
                                <w:rFonts w:ascii="Cambria Math" w:hAnsi="Cambria Math"/>
                                <w:i/>
                                <w:sz w:val="16"/>
                                <w:lang w:val="en-CA"/>
                                <w:rPrChange w:id="1092" w:author="Hassen" w:date="2016-05-27T11:23:00Z">
                                  <w:rPr>
                                    <w:rFonts w:ascii="Cambria Math" w:hAnsi="Cambria Math"/>
                                    <w:i/>
                                    <w:sz w:val="16"/>
                                    <w:lang w:val="en-CA"/>
                                  </w:rPr>
                                </w:rPrChange>
                              </w:rPr>
                            </m:ctrlPr>
                          </m:sSubPr>
                          <m:e>
                            <m:r>
                              <w:rPr>
                                <w:rFonts w:ascii="Cambria Math" w:hAnsi="Cambria Math"/>
                                <w:sz w:val="16"/>
                                <w:lang w:val="en-CA"/>
                                <w:rPrChange w:id="1093" w:author="Hassen" w:date="2016-05-27T11:23:00Z">
                                  <w:rPr>
                                    <w:rFonts w:ascii="Cambria Math" w:hAnsi="Cambria Math"/>
                                    <w:sz w:val="16"/>
                                    <w:lang w:val="en-CA"/>
                                  </w:rPr>
                                </w:rPrChange>
                              </w:rPr>
                              <m:t>S</m:t>
                            </m:r>
                          </m:e>
                          <m:sub>
                            <m:r>
                              <w:rPr>
                                <w:rFonts w:ascii="Cambria Math" w:hAnsi="Cambria Math"/>
                                <w:sz w:val="16"/>
                                <w:lang w:val="en-CA"/>
                                <w:rPrChange w:id="1094" w:author="Hassen" w:date="2016-05-27T11:23:00Z">
                                  <w:rPr>
                                    <w:rFonts w:ascii="Cambria Math" w:hAnsi="Cambria Math"/>
                                    <w:sz w:val="16"/>
                                    <w:lang w:val="en-CA"/>
                                  </w:rPr>
                                </w:rPrChange>
                              </w:rPr>
                              <m:t>1y</m:t>
                            </m:r>
                          </m:sub>
                        </m:sSub>
                        <m:r>
                          <w:rPr>
                            <w:rFonts w:ascii="Cambria Math" w:hAnsi="Cambria Math"/>
                            <w:sz w:val="16"/>
                            <w:lang w:val="en-CA"/>
                            <w:rPrChange w:id="1095" w:author="Hassen" w:date="2016-05-27T11:23:00Z">
                              <w:rPr>
                                <w:rFonts w:ascii="Cambria Math" w:hAnsi="Cambria Math"/>
                                <w:sz w:val="16"/>
                                <w:lang w:val="en-CA"/>
                              </w:rPr>
                            </w:rPrChange>
                          </w:rPr>
                          <m:t>,</m:t>
                        </m:r>
                        <m:sSub>
                          <m:sSubPr>
                            <m:ctrlPr>
                              <w:rPr>
                                <w:rFonts w:ascii="Cambria Math" w:hAnsi="Cambria Math"/>
                                <w:i/>
                                <w:sz w:val="16"/>
                                <w:lang w:val="en-CA"/>
                                <w:rPrChange w:id="1096" w:author="Hassen" w:date="2016-05-27T11:23:00Z">
                                  <w:rPr>
                                    <w:rFonts w:ascii="Cambria Math" w:hAnsi="Cambria Math"/>
                                    <w:i/>
                                    <w:sz w:val="16"/>
                                    <w:lang w:val="en-CA"/>
                                  </w:rPr>
                                </w:rPrChange>
                              </w:rPr>
                            </m:ctrlPr>
                          </m:sSubPr>
                          <m:e>
                            <m:r>
                              <w:rPr>
                                <w:rFonts w:ascii="Cambria Math" w:hAnsi="Cambria Math"/>
                                <w:sz w:val="16"/>
                                <w:lang w:val="en-CA"/>
                                <w:rPrChange w:id="1097" w:author="Hassen" w:date="2016-05-27T11:23:00Z">
                                  <w:rPr>
                                    <w:rFonts w:ascii="Cambria Math" w:hAnsi="Cambria Math"/>
                                    <w:sz w:val="16"/>
                                    <w:lang w:val="en-CA"/>
                                  </w:rPr>
                                </w:rPrChange>
                              </w:rPr>
                              <m:t>S</m:t>
                            </m:r>
                          </m:e>
                          <m:sub>
                            <m:r>
                              <w:rPr>
                                <w:rFonts w:ascii="Cambria Math" w:hAnsi="Cambria Math"/>
                                <w:sz w:val="16"/>
                                <w:lang w:val="en-CA"/>
                                <w:rPrChange w:id="1098" w:author="Hassen" w:date="2016-05-27T11:23:00Z">
                                  <w:rPr>
                                    <w:rFonts w:ascii="Cambria Math" w:hAnsi="Cambria Math"/>
                                    <w:sz w:val="16"/>
                                    <w:lang w:val="en-CA"/>
                                  </w:rPr>
                                </w:rPrChange>
                              </w:rPr>
                              <m:t>2z</m:t>
                            </m:r>
                          </m:sub>
                        </m:sSub>
                      </m:sub>
                    </m:sSub>
                    <m:ctrlPr>
                      <w:rPr>
                        <w:rFonts w:ascii="Cambria Math" w:eastAsia="Cambria Math" w:hAnsi="Cambria Math" w:cs="Cambria Math"/>
                        <w:i/>
                        <w:sz w:val="16"/>
                        <w:lang w:val="en-CA"/>
                        <w:rPrChange w:id="1099" w:author="Hassen" w:date="2016-05-27T11:23:00Z">
                          <w:rPr>
                            <w:rFonts w:ascii="Cambria Math" w:eastAsia="Cambria Math" w:hAnsi="Cambria Math" w:cs="Cambria Math"/>
                            <w:i/>
                            <w:sz w:val="16"/>
                            <w:lang w:val="en-CA"/>
                          </w:rPr>
                        </w:rPrChange>
                      </w:rPr>
                    </m:ctrlPr>
                  </m:e>
                  <m:e>
                    <m:r>
                      <w:rPr>
                        <w:rFonts w:ascii="Cambria Math" w:hAnsi="Cambria Math"/>
                        <w:sz w:val="16"/>
                        <w:lang w:val="en-CA"/>
                        <w:rPrChange w:id="1100" w:author="Hassen" w:date="2016-05-27T11:23:00Z">
                          <w:rPr>
                            <w:rFonts w:ascii="Cambria Math" w:hAnsi="Cambria Math"/>
                            <w:sz w:val="16"/>
                            <w:lang w:val="en-CA"/>
                          </w:rPr>
                        </w:rPrChange>
                      </w:rPr>
                      <m:t>Co</m:t>
                    </m:r>
                    <m:sSub>
                      <m:sSubPr>
                        <m:ctrlPr>
                          <w:rPr>
                            <w:rFonts w:ascii="Cambria Math" w:hAnsi="Cambria Math"/>
                            <w:i/>
                            <w:sz w:val="16"/>
                            <w:lang w:val="en-CA"/>
                            <w:rPrChange w:id="1101" w:author="Hassen" w:date="2016-05-27T11:23:00Z">
                              <w:rPr>
                                <w:rFonts w:ascii="Cambria Math" w:hAnsi="Cambria Math"/>
                                <w:i/>
                                <w:sz w:val="16"/>
                                <w:lang w:val="en-CA"/>
                              </w:rPr>
                            </w:rPrChange>
                          </w:rPr>
                        </m:ctrlPr>
                      </m:sSubPr>
                      <m:e>
                        <m:r>
                          <w:rPr>
                            <w:rFonts w:ascii="Cambria Math" w:hAnsi="Cambria Math"/>
                            <w:sz w:val="16"/>
                            <w:lang w:val="en-CA"/>
                            <w:rPrChange w:id="1102" w:author="Hassen" w:date="2016-05-27T11:23:00Z">
                              <w:rPr>
                                <w:rFonts w:ascii="Cambria Math" w:hAnsi="Cambria Math"/>
                                <w:sz w:val="16"/>
                                <w:lang w:val="en-CA"/>
                              </w:rPr>
                            </w:rPrChange>
                          </w:rPr>
                          <m:t>v</m:t>
                        </m:r>
                      </m:e>
                      <m:sub>
                        <m:sSub>
                          <m:sSubPr>
                            <m:ctrlPr>
                              <w:rPr>
                                <w:rFonts w:ascii="Cambria Math" w:hAnsi="Cambria Math"/>
                                <w:i/>
                                <w:sz w:val="16"/>
                                <w:lang w:val="en-CA"/>
                                <w:rPrChange w:id="1103" w:author="Hassen" w:date="2016-05-27T11:23:00Z">
                                  <w:rPr>
                                    <w:rFonts w:ascii="Cambria Math" w:hAnsi="Cambria Math"/>
                                    <w:i/>
                                    <w:sz w:val="16"/>
                                    <w:lang w:val="en-CA"/>
                                  </w:rPr>
                                </w:rPrChange>
                              </w:rPr>
                            </m:ctrlPr>
                          </m:sSubPr>
                          <m:e>
                            <m:r>
                              <w:rPr>
                                <w:rFonts w:ascii="Cambria Math" w:hAnsi="Cambria Math"/>
                                <w:sz w:val="16"/>
                                <w:lang w:val="en-CA"/>
                                <w:rPrChange w:id="1104" w:author="Hassen" w:date="2016-05-27T11:23:00Z">
                                  <w:rPr>
                                    <w:rFonts w:ascii="Cambria Math" w:hAnsi="Cambria Math"/>
                                    <w:sz w:val="16"/>
                                    <w:lang w:val="en-CA"/>
                                  </w:rPr>
                                </w:rPrChange>
                              </w:rPr>
                              <m:t>S</m:t>
                            </m:r>
                          </m:e>
                          <m:sub>
                            <m:r>
                              <w:rPr>
                                <w:rFonts w:ascii="Cambria Math" w:hAnsi="Cambria Math"/>
                                <w:sz w:val="16"/>
                                <w:lang w:val="en-CA"/>
                                <w:rPrChange w:id="1105" w:author="Hassen" w:date="2016-05-27T11:23:00Z">
                                  <w:rPr>
                                    <w:rFonts w:ascii="Cambria Math" w:hAnsi="Cambria Math"/>
                                    <w:sz w:val="16"/>
                                    <w:lang w:val="en-CA"/>
                                  </w:rPr>
                                </w:rPrChange>
                              </w:rPr>
                              <m:t>2y</m:t>
                            </m:r>
                          </m:sub>
                        </m:sSub>
                        <m:r>
                          <w:rPr>
                            <w:rFonts w:ascii="Cambria Math" w:hAnsi="Cambria Math"/>
                            <w:sz w:val="16"/>
                            <w:lang w:val="en-CA"/>
                            <w:rPrChange w:id="1106" w:author="Hassen" w:date="2016-05-27T11:23:00Z">
                              <w:rPr>
                                <w:rFonts w:ascii="Cambria Math" w:hAnsi="Cambria Math"/>
                                <w:sz w:val="16"/>
                                <w:lang w:val="en-CA"/>
                              </w:rPr>
                            </w:rPrChange>
                          </w:rPr>
                          <m:t>,</m:t>
                        </m:r>
                        <m:sSub>
                          <m:sSubPr>
                            <m:ctrlPr>
                              <w:rPr>
                                <w:rFonts w:ascii="Cambria Math" w:hAnsi="Cambria Math"/>
                                <w:i/>
                                <w:sz w:val="16"/>
                                <w:lang w:val="en-CA"/>
                                <w:rPrChange w:id="1107" w:author="Hassen" w:date="2016-05-27T11:23:00Z">
                                  <w:rPr>
                                    <w:rFonts w:ascii="Cambria Math" w:hAnsi="Cambria Math"/>
                                    <w:i/>
                                    <w:sz w:val="16"/>
                                    <w:lang w:val="en-CA"/>
                                  </w:rPr>
                                </w:rPrChange>
                              </w:rPr>
                            </m:ctrlPr>
                          </m:sSubPr>
                          <m:e>
                            <m:r>
                              <w:rPr>
                                <w:rFonts w:ascii="Cambria Math" w:hAnsi="Cambria Math"/>
                                <w:sz w:val="16"/>
                                <w:lang w:val="en-CA"/>
                                <w:rPrChange w:id="1108" w:author="Hassen" w:date="2016-05-27T11:23:00Z">
                                  <w:rPr>
                                    <w:rFonts w:ascii="Cambria Math" w:hAnsi="Cambria Math"/>
                                    <w:sz w:val="16"/>
                                    <w:lang w:val="en-CA"/>
                                  </w:rPr>
                                </w:rPrChange>
                              </w:rPr>
                              <m:t>S</m:t>
                            </m:r>
                          </m:e>
                          <m:sub>
                            <m:r>
                              <w:rPr>
                                <w:rFonts w:ascii="Cambria Math" w:hAnsi="Cambria Math"/>
                                <w:sz w:val="16"/>
                                <w:lang w:val="en-CA"/>
                                <w:rPrChange w:id="1109" w:author="Hassen" w:date="2016-05-27T11:23:00Z">
                                  <w:rPr>
                                    <w:rFonts w:ascii="Cambria Math" w:hAnsi="Cambria Math"/>
                                    <w:sz w:val="16"/>
                                    <w:lang w:val="en-CA"/>
                                  </w:rPr>
                                </w:rPrChange>
                              </w:rPr>
                              <m:t>2z</m:t>
                            </m:r>
                          </m:sub>
                        </m:sSub>
                      </m:sub>
                    </m:sSub>
                    <m:ctrlPr>
                      <w:rPr>
                        <w:rFonts w:ascii="Cambria Math" w:eastAsia="Cambria Math" w:hAnsi="Cambria Math" w:cs="Cambria Math"/>
                        <w:i/>
                        <w:sz w:val="16"/>
                        <w:lang w:val="en-CA"/>
                        <w:rPrChange w:id="1110" w:author="Hassen" w:date="2016-05-27T11:23:00Z">
                          <w:rPr>
                            <w:rFonts w:ascii="Cambria Math" w:eastAsia="Cambria Math" w:hAnsi="Cambria Math" w:cs="Cambria Math"/>
                            <w:i/>
                            <w:sz w:val="16"/>
                            <w:lang w:val="en-CA"/>
                          </w:rPr>
                        </w:rPrChange>
                      </w:rPr>
                    </m:ctrlPr>
                  </m:e>
                  <m:e>
                    <m:r>
                      <w:rPr>
                        <w:rFonts w:ascii="Cambria Math" w:hAnsi="Cambria Math"/>
                        <w:sz w:val="16"/>
                        <w:lang w:val="en-CA"/>
                        <w:rPrChange w:id="1111" w:author="Hassen" w:date="2016-05-27T11:23:00Z">
                          <w:rPr>
                            <w:rFonts w:ascii="Cambria Math" w:hAnsi="Cambria Math"/>
                            <w:sz w:val="16"/>
                            <w:lang w:val="en-CA"/>
                          </w:rPr>
                        </w:rPrChange>
                      </w:rPr>
                      <m:t>Co</m:t>
                    </m:r>
                    <m:sSub>
                      <m:sSubPr>
                        <m:ctrlPr>
                          <w:rPr>
                            <w:rFonts w:ascii="Cambria Math" w:hAnsi="Cambria Math"/>
                            <w:i/>
                            <w:sz w:val="16"/>
                            <w:lang w:val="en-CA"/>
                            <w:rPrChange w:id="1112" w:author="Hassen" w:date="2016-05-27T11:23:00Z">
                              <w:rPr>
                                <w:rFonts w:ascii="Cambria Math" w:hAnsi="Cambria Math"/>
                                <w:i/>
                                <w:sz w:val="16"/>
                                <w:lang w:val="en-CA"/>
                              </w:rPr>
                            </w:rPrChange>
                          </w:rPr>
                        </m:ctrlPr>
                      </m:sSubPr>
                      <m:e>
                        <m:r>
                          <w:rPr>
                            <w:rFonts w:ascii="Cambria Math" w:hAnsi="Cambria Math"/>
                            <w:sz w:val="16"/>
                            <w:lang w:val="en-CA"/>
                            <w:rPrChange w:id="1113" w:author="Hassen" w:date="2016-05-27T11:23:00Z">
                              <w:rPr>
                                <w:rFonts w:ascii="Cambria Math" w:hAnsi="Cambria Math"/>
                                <w:sz w:val="16"/>
                                <w:lang w:val="en-CA"/>
                              </w:rPr>
                            </w:rPrChange>
                          </w:rPr>
                          <m:t>v</m:t>
                        </m:r>
                      </m:e>
                      <m:sub>
                        <m:sSub>
                          <m:sSubPr>
                            <m:ctrlPr>
                              <w:rPr>
                                <w:rFonts w:ascii="Cambria Math" w:hAnsi="Cambria Math"/>
                                <w:i/>
                                <w:sz w:val="16"/>
                                <w:lang w:val="en-CA"/>
                                <w:rPrChange w:id="1114" w:author="Hassen" w:date="2016-05-27T11:23:00Z">
                                  <w:rPr>
                                    <w:rFonts w:ascii="Cambria Math" w:hAnsi="Cambria Math"/>
                                    <w:i/>
                                    <w:sz w:val="16"/>
                                    <w:lang w:val="en-CA"/>
                                  </w:rPr>
                                </w:rPrChange>
                              </w:rPr>
                            </m:ctrlPr>
                          </m:sSubPr>
                          <m:e>
                            <m:r>
                              <w:rPr>
                                <w:rFonts w:ascii="Cambria Math" w:hAnsi="Cambria Math"/>
                                <w:sz w:val="16"/>
                                <w:lang w:val="en-CA"/>
                                <w:rPrChange w:id="1115" w:author="Hassen" w:date="2016-05-27T11:23:00Z">
                                  <w:rPr>
                                    <w:rFonts w:ascii="Cambria Math" w:hAnsi="Cambria Math"/>
                                    <w:sz w:val="16"/>
                                    <w:lang w:val="en-CA"/>
                                  </w:rPr>
                                </w:rPrChange>
                              </w:rPr>
                              <m:t>S</m:t>
                            </m:r>
                          </m:e>
                          <m:sub>
                            <m:r>
                              <w:rPr>
                                <w:rFonts w:ascii="Cambria Math" w:hAnsi="Cambria Math"/>
                                <w:sz w:val="16"/>
                                <w:lang w:val="en-CA"/>
                                <w:rPrChange w:id="1116" w:author="Hassen" w:date="2016-05-27T11:23:00Z">
                                  <w:rPr>
                                    <w:rFonts w:ascii="Cambria Math" w:hAnsi="Cambria Math"/>
                                    <w:sz w:val="16"/>
                                    <w:lang w:val="en-CA"/>
                                  </w:rPr>
                                </w:rPrChange>
                              </w:rPr>
                              <m:t>12y</m:t>
                            </m:r>
                          </m:sub>
                        </m:sSub>
                        <m:r>
                          <w:rPr>
                            <w:rFonts w:ascii="Cambria Math" w:hAnsi="Cambria Math"/>
                            <w:sz w:val="16"/>
                            <w:lang w:val="en-CA"/>
                            <w:rPrChange w:id="1117" w:author="Hassen" w:date="2016-05-27T11:23:00Z">
                              <w:rPr>
                                <w:rFonts w:ascii="Cambria Math" w:hAnsi="Cambria Math"/>
                                <w:sz w:val="16"/>
                                <w:lang w:val="en-CA"/>
                              </w:rPr>
                            </w:rPrChange>
                          </w:rPr>
                          <m:t>,</m:t>
                        </m:r>
                        <m:sSub>
                          <m:sSubPr>
                            <m:ctrlPr>
                              <w:rPr>
                                <w:rFonts w:ascii="Cambria Math" w:hAnsi="Cambria Math"/>
                                <w:i/>
                                <w:sz w:val="16"/>
                                <w:lang w:val="en-CA"/>
                                <w:rPrChange w:id="1118" w:author="Hassen" w:date="2016-05-27T11:23:00Z">
                                  <w:rPr>
                                    <w:rFonts w:ascii="Cambria Math" w:hAnsi="Cambria Math"/>
                                    <w:i/>
                                    <w:sz w:val="16"/>
                                    <w:lang w:val="en-CA"/>
                                  </w:rPr>
                                </w:rPrChange>
                              </w:rPr>
                            </m:ctrlPr>
                          </m:sSubPr>
                          <m:e>
                            <m:r>
                              <w:rPr>
                                <w:rFonts w:ascii="Cambria Math" w:hAnsi="Cambria Math"/>
                                <w:sz w:val="16"/>
                                <w:lang w:val="en-CA"/>
                                <w:rPrChange w:id="1119" w:author="Hassen" w:date="2016-05-27T11:23:00Z">
                                  <w:rPr>
                                    <w:rFonts w:ascii="Cambria Math" w:hAnsi="Cambria Math"/>
                                    <w:sz w:val="16"/>
                                    <w:lang w:val="en-CA"/>
                                  </w:rPr>
                                </w:rPrChange>
                              </w:rPr>
                              <m:t>S</m:t>
                            </m:r>
                          </m:e>
                          <m:sub>
                            <m:r>
                              <w:rPr>
                                <w:rFonts w:ascii="Cambria Math" w:hAnsi="Cambria Math"/>
                                <w:sz w:val="16"/>
                                <w:lang w:val="en-CA"/>
                                <w:rPrChange w:id="1120" w:author="Hassen" w:date="2016-05-27T11:23:00Z">
                                  <w:rPr>
                                    <w:rFonts w:ascii="Cambria Math" w:hAnsi="Cambria Math"/>
                                    <w:sz w:val="16"/>
                                    <w:lang w:val="en-CA"/>
                                  </w:rPr>
                                </w:rPrChange>
                              </w:rPr>
                              <m:t>2z</m:t>
                            </m:r>
                          </m:sub>
                        </m:sSub>
                      </m:sub>
                    </m:sSub>
                    <m:ctrlPr>
                      <w:rPr>
                        <w:rFonts w:ascii="Cambria Math" w:eastAsia="Cambria Math" w:hAnsi="Cambria Math" w:cs="Cambria Math"/>
                        <w:i/>
                        <w:sz w:val="16"/>
                        <w:lang w:val="en-CA"/>
                        <w:rPrChange w:id="1121" w:author="Hassen" w:date="2016-05-27T11:23:00Z">
                          <w:rPr>
                            <w:rFonts w:ascii="Cambria Math" w:eastAsia="Cambria Math" w:hAnsi="Cambria Math" w:cs="Cambria Math"/>
                            <w:i/>
                            <w:sz w:val="16"/>
                            <w:lang w:val="en-CA"/>
                          </w:rPr>
                        </w:rPrChange>
                      </w:rPr>
                    </m:ctrlPr>
                  </m:e>
                  <m:e>
                    <m:r>
                      <w:rPr>
                        <w:rFonts w:ascii="Cambria Math" w:hAnsi="Cambria Math"/>
                        <w:sz w:val="16"/>
                        <w:lang w:val="en-CA"/>
                        <w:rPrChange w:id="1122" w:author="Hassen" w:date="2016-05-27T11:23:00Z">
                          <w:rPr>
                            <w:rFonts w:ascii="Cambria Math" w:hAnsi="Cambria Math"/>
                            <w:sz w:val="16"/>
                            <w:lang w:val="en-CA"/>
                          </w:rPr>
                        </w:rPrChange>
                      </w:rPr>
                      <m:t>Co</m:t>
                    </m:r>
                    <m:sSub>
                      <m:sSubPr>
                        <m:ctrlPr>
                          <w:rPr>
                            <w:rFonts w:ascii="Cambria Math" w:hAnsi="Cambria Math"/>
                            <w:i/>
                            <w:sz w:val="16"/>
                            <w:lang w:val="en-CA"/>
                            <w:rPrChange w:id="1123" w:author="Hassen" w:date="2016-05-27T11:23:00Z">
                              <w:rPr>
                                <w:rFonts w:ascii="Cambria Math" w:hAnsi="Cambria Math"/>
                                <w:i/>
                                <w:sz w:val="16"/>
                                <w:lang w:val="en-CA"/>
                              </w:rPr>
                            </w:rPrChange>
                          </w:rPr>
                        </m:ctrlPr>
                      </m:sSubPr>
                      <m:e>
                        <m:r>
                          <w:rPr>
                            <w:rFonts w:ascii="Cambria Math" w:hAnsi="Cambria Math"/>
                            <w:sz w:val="16"/>
                            <w:lang w:val="en-CA"/>
                            <w:rPrChange w:id="1124" w:author="Hassen" w:date="2016-05-27T11:23:00Z">
                              <w:rPr>
                                <w:rFonts w:ascii="Cambria Math" w:hAnsi="Cambria Math"/>
                                <w:sz w:val="16"/>
                                <w:lang w:val="en-CA"/>
                              </w:rPr>
                            </w:rPrChange>
                          </w:rPr>
                          <m:t>v</m:t>
                        </m:r>
                      </m:e>
                      <m:sub>
                        <m:sSub>
                          <m:sSubPr>
                            <m:ctrlPr>
                              <w:rPr>
                                <w:rFonts w:ascii="Cambria Math" w:hAnsi="Cambria Math"/>
                                <w:i/>
                                <w:sz w:val="16"/>
                                <w:lang w:val="en-CA"/>
                                <w:rPrChange w:id="1125" w:author="Hassen" w:date="2016-05-27T11:23:00Z">
                                  <w:rPr>
                                    <w:rFonts w:ascii="Cambria Math" w:hAnsi="Cambria Math"/>
                                    <w:i/>
                                    <w:sz w:val="16"/>
                                    <w:lang w:val="en-CA"/>
                                  </w:rPr>
                                </w:rPrChange>
                              </w:rPr>
                            </m:ctrlPr>
                          </m:sSubPr>
                          <m:e>
                            <m:r>
                              <w:rPr>
                                <w:rFonts w:ascii="Cambria Math" w:hAnsi="Cambria Math"/>
                                <w:sz w:val="16"/>
                                <w:lang w:val="en-CA"/>
                                <w:rPrChange w:id="1126" w:author="Hassen" w:date="2016-05-27T11:23:00Z">
                                  <w:rPr>
                                    <w:rFonts w:ascii="Cambria Math" w:hAnsi="Cambria Math"/>
                                    <w:sz w:val="16"/>
                                    <w:lang w:val="en-CA"/>
                                  </w:rPr>
                                </w:rPrChange>
                              </w:rPr>
                              <m:t>I</m:t>
                            </m:r>
                          </m:e>
                          <m:sub>
                            <m:r>
                              <w:rPr>
                                <w:rFonts w:ascii="Cambria Math" w:hAnsi="Cambria Math"/>
                                <w:sz w:val="16"/>
                                <w:lang w:val="en-CA"/>
                                <w:rPrChange w:id="1127" w:author="Hassen" w:date="2016-05-27T11:23:00Z">
                                  <w:rPr>
                                    <w:rFonts w:ascii="Cambria Math" w:hAnsi="Cambria Math"/>
                                    <w:sz w:val="16"/>
                                    <w:lang w:val="en-CA"/>
                                  </w:rPr>
                                </w:rPrChange>
                              </w:rPr>
                              <m:t>z</m:t>
                            </m:r>
                          </m:sub>
                        </m:sSub>
                        <m:r>
                          <w:rPr>
                            <w:rFonts w:ascii="Cambria Math" w:hAnsi="Cambria Math"/>
                            <w:sz w:val="16"/>
                            <w:lang w:val="en-CA"/>
                            <w:rPrChange w:id="1128" w:author="Hassen" w:date="2016-05-27T11:23:00Z">
                              <w:rPr>
                                <w:rFonts w:ascii="Cambria Math" w:hAnsi="Cambria Math"/>
                                <w:sz w:val="16"/>
                                <w:lang w:val="en-CA"/>
                              </w:rPr>
                            </w:rPrChange>
                          </w:rPr>
                          <m:t>,</m:t>
                        </m:r>
                        <m:sSub>
                          <m:sSubPr>
                            <m:ctrlPr>
                              <w:rPr>
                                <w:rFonts w:ascii="Cambria Math" w:hAnsi="Cambria Math"/>
                                <w:i/>
                                <w:sz w:val="16"/>
                                <w:lang w:val="en-CA"/>
                                <w:rPrChange w:id="1129" w:author="Hassen" w:date="2016-05-27T11:23:00Z">
                                  <w:rPr>
                                    <w:rFonts w:ascii="Cambria Math" w:hAnsi="Cambria Math"/>
                                    <w:i/>
                                    <w:sz w:val="16"/>
                                    <w:lang w:val="en-CA"/>
                                  </w:rPr>
                                </w:rPrChange>
                              </w:rPr>
                            </m:ctrlPr>
                          </m:sSubPr>
                          <m:e>
                            <m:r>
                              <w:rPr>
                                <w:rFonts w:ascii="Cambria Math" w:hAnsi="Cambria Math"/>
                                <w:sz w:val="16"/>
                                <w:lang w:val="en-CA"/>
                                <w:rPrChange w:id="1130" w:author="Hassen" w:date="2016-05-27T11:23:00Z">
                                  <w:rPr>
                                    <w:rFonts w:ascii="Cambria Math" w:hAnsi="Cambria Math"/>
                                    <w:sz w:val="16"/>
                                    <w:lang w:val="en-CA"/>
                                  </w:rPr>
                                </w:rPrChange>
                              </w:rPr>
                              <m:t>S</m:t>
                            </m:r>
                          </m:e>
                          <m:sub>
                            <m:r>
                              <w:rPr>
                                <w:rFonts w:ascii="Cambria Math" w:hAnsi="Cambria Math"/>
                                <w:sz w:val="16"/>
                                <w:lang w:val="en-CA"/>
                                <w:rPrChange w:id="1131" w:author="Hassen" w:date="2016-05-27T11:23:00Z">
                                  <w:rPr>
                                    <w:rFonts w:ascii="Cambria Math" w:hAnsi="Cambria Math"/>
                                    <w:sz w:val="16"/>
                                    <w:lang w:val="en-CA"/>
                                  </w:rPr>
                                </w:rPrChange>
                              </w:rPr>
                              <m:t>2z</m:t>
                            </m:r>
                          </m:sub>
                        </m:sSub>
                      </m:sub>
                    </m:sSub>
                    <m:ctrlPr>
                      <w:rPr>
                        <w:rFonts w:ascii="Cambria Math" w:eastAsia="Cambria Math" w:hAnsi="Cambria Math" w:cs="Cambria Math"/>
                        <w:i/>
                        <w:sz w:val="16"/>
                        <w:lang w:val="en-CA"/>
                        <w:rPrChange w:id="1132" w:author="Hassen" w:date="2016-05-27T11:23:00Z">
                          <w:rPr>
                            <w:rFonts w:ascii="Cambria Math" w:eastAsia="Cambria Math" w:hAnsi="Cambria Math" w:cs="Cambria Math"/>
                            <w:i/>
                            <w:sz w:val="16"/>
                            <w:lang w:val="en-CA"/>
                          </w:rPr>
                        </w:rPrChange>
                      </w:rPr>
                    </m:ctrlPr>
                  </m:e>
                  <m:e>
                    <m:r>
                      <w:rPr>
                        <w:rFonts w:ascii="Cambria Math" w:hAnsi="Cambria Math"/>
                        <w:sz w:val="16"/>
                        <w:lang w:val="en-CA"/>
                        <w:rPrChange w:id="1133" w:author="Hassen" w:date="2016-05-27T11:23:00Z">
                          <w:rPr>
                            <w:rFonts w:ascii="Cambria Math" w:hAnsi="Cambria Math"/>
                            <w:sz w:val="16"/>
                            <w:lang w:val="en-CA"/>
                          </w:rPr>
                        </w:rPrChange>
                      </w:rPr>
                      <m:t>Co</m:t>
                    </m:r>
                    <m:sSub>
                      <m:sSubPr>
                        <m:ctrlPr>
                          <w:rPr>
                            <w:rFonts w:ascii="Cambria Math" w:hAnsi="Cambria Math"/>
                            <w:i/>
                            <w:sz w:val="16"/>
                            <w:lang w:val="en-CA"/>
                            <w:rPrChange w:id="1134" w:author="Hassen" w:date="2016-05-27T11:23:00Z">
                              <w:rPr>
                                <w:rFonts w:ascii="Cambria Math" w:hAnsi="Cambria Math"/>
                                <w:i/>
                                <w:sz w:val="16"/>
                                <w:lang w:val="en-CA"/>
                              </w:rPr>
                            </w:rPrChange>
                          </w:rPr>
                        </m:ctrlPr>
                      </m:sSubPr>
                      <m:e>
                        <m:r>
                          <w:rPr>
                            <w:rFonts w:ascii="Cambria Math" w:hAnsi="Cambria Math"/>
                            <w:sz w:val="16"/>
                            <w:lang w:val="en-CA"/>
                            <w:rPrChange w:id="1135" w:author="Hassen" w:date="2016-05-27T11:23:00Z">
                              <w:rPr>
                                <w:rFonts w:ascii="Cambria Math" w:hAnsi="Cambria Math"/>
                                <w:sz w:val="16"/>
                                <w:lang w:val="en-CA"/>
                              </w:rPr>
                            </w:rPrChange>
                          </w:rPr>
                          <m:t>v</m:t>
                        </m:r>
                      </m:e>
                      <m:sub>
                        <m:sSub>
                          <m:sSubPr>
                            <m:ctrlPr>
                              <w:rPr>
                                <w:rFonts w:ascii="Cambria Math" w:hAnsi="Cambria Math"/>
                                <w:i/>
                                <w:sz w:val="16"/>
                                <w:lang w:val="en-CA"/>
                                <w:rPrChange w:id="1136" w:author="Hassen" w:date="2016-05-27T11:23:00Z">
                                  <w:rPr>
                                    <w:rFonts w:ascii="Cambria Math" w:hAnsi="Cambria Math"/>
                                    <w:i/>
                                    <w:sz w:val="16"/>
                                    <w:lang w:val="en-CA"/>
                                  </w:rPr>
                                </w:rPrChange>
                              </w:rPr>
                            </m:ctrlPr>
                          </m:sSubPr>
                          <m:e>
                            <m:r>
                              <w:rPr>
                                <w:rFonts w:ascii="Cambria Math" w:hAnsi="Cambria Math"/>
                                <w:sz w:val="16"/>
                                <w:lang w:val="en-CA"/>
                                <w:rPrChange w:id="1137" w:author="Hassen" w:date="2016-05-27T11:23:00Z">
                                  <w:rPr>
                                    <w:rFonts w:ascii="Cambria Math" w:hAnsi="Cambria Math"/>
                                    <w:sz w:val="16"/>
                                    <w:lang w:val="en-CA"/>
                                  </w:rPr>
                                </w:rPrChange>
                              </w:rPr>
                              <m:t>S</m:t>
                            </m:r>
                          </m:e>
                          <m:sub>
                            <m:r>
                              <w:rPr>
                                <w:rFonts w:ascii="Cambria Math" w:hAnsi="Cambria Math"/>
                                <w:sz w:val="16"/>
                                <w:lang w:val="en-CA"/>
                                <w:rPrChange w:id="1138" w:author="Hassen" w:date="2016-05-27T11:23:00Z">
                                  <w:rPr>
                                    <w:rFonts w:ascii="Cambria Math" w:hAnsi="Cambria Math"/>
                                    <w:sz w:val="16"/>
                                    <w:lang w:val="en-CA"/>
                                  </w:rPr>
                                </w:rPrChange>
                              </w:rPr>
                              <m:t>1z</m:t>
                            </m:r>
                          </m:sub>
                        </m:sSub>
                        <m:r>
                          <w:rPr>
                            <w:rFonts w:ascii="Cambria Math" w:hAnsi="Cambria Math"/>
                            <w:sz w:val="16"/>
                            <w:lang w:val="en-CA"/>
                            <w:rPrChange w:id="1139" w:author="Hassen" w:date="2016-05-27T11:23:00Z">
                              <w:rPr>
                                <w:rFonts w:ascii="Cambria Math" w:hAnsi="Cambria Math"/>
                                <w:sz w:val="16"/>
                                <w:lang w:val="en-CA"/>
                              </w:rPr>
                            </w:rPrChange>
                          </w:rPr>
                          <m:t>,</m:t>
                        </m:r>
                        <m:sSub>
                          <m:sSubPr>
                            <m:ctrlPr>
                              <w:rPr>
                                <w:rFonts w:ascii="Cambria Math" w:hAnsi="Cambria Math"/>
                                <w:i/>
                                <w:sz w:val="16"/>
                                <w:lang w:val="en-CA"/>
                                <w:rPrChange w:id="1140" w:author="Hassen" w:date="2016-05-27T11:23:00Z">
                                  <w:rPr>
                                    <w:rFonts w:ascii="Cambria Math" w:hAnsi="Cambria Math"/>
                                    <w:i/>
                                    <w:sz w:val="16"/>
                                    <w:lang w:val="en-CA"/>
                                  </w:rPr>
                                </w:rPrChange>
                              </w:rPr>
                            </m:ctrlPr>
                          </m:sSubPr>
                          <m:e>
                            <m:r>
                              <w:rPr>
                                <w:rFonts w:ascii="Cambria Math" w:hAnsi="Cambria Math"/>
                                <w:sz w:val="16"/>
                                <w:lang w:val="en-CA"/>
                                <w:rPrChange w:id="1141" w:author="Hassen" w:date="2016-05-27T11:23:00Z">
                                  <w:rPr>
                                    <w:rFonts w:ascii="Cambria Math" w:hAnsi="Cambria Math"/>
                                    <w:sz w:val="16"/>
                                    <w:lang w:val="en-CA"/>
                                  </w:rPr>
                                </w:rPrChange>
                              </w:rPr>
                              <m:t>S</m:t>
                            </m:r>
                          </m:e>
                          <m:sub>
                            <m:r>
                              <w:rPr>
                                <w:rFonts w:ascii="Cambria Math" w:hAnsi="Cambria Math"/>
                                <w:sz w:val="16"/>
                                <w:lang w:val="en-CA"/>
                                <w:rPrChange w:id="1142" w:author="Hassen" w:date="2016-05-27T11:23:00Z">
                                  <w:rPr>
                                    <w:rFonts w:ascii="Cambria Math" w:hAnsi="Cambria Math"/>
                                    <w:sz w:val="16"/>
                                    <w:lang w:val="en-CA"/>
                                  </w:rPr>
                                </w:rPrChange>
                              </w:rPr>
                              <m:t>2z</m:t>
                            </m:r>
                          </m:sub>
                        </m:sSub>
                      </m:sub>
                    </m:sSub>
                    <m:ctrlPr>
                      <w:rPr>
                        <w:rFonts w:ascii="Cambria Math" w:eastAsia="Cambria Math" w:hAnsi="Cambria Math" w:cs="Cambria Math"/>
                        <w:i/>
                        <w:sz w:val="16"/>
                        <w:lang w:val="en-CA"/>
                        <w:rPrChange w:id="1143" w:author="Hassen" w:date="2016-05-27T11:23:00Z">
                          <w:rPr>
                            <w:rFonts w:ascii="Cambria Math" w:eastAsia="Cambria Math" w:hAnsi="Cambria Math" w:cs="Cambria Math"/>
                            <w:i/>
                            <w:sz w:val="16"/>
                            <w:lang w:val="en-CA"/>
                          </w:rPr>
                        </w:rPrChange>
                      </w:rPr>
                    </m:ctrlPr>
                  </m:e>
                  <m:e>
                    <m:sSub>
                      <m:sSubPr>
                        <m:ctrlPr>
                          <w:rPr>
                            <w:rFonts w:ascii="Cambria Math" w:hAnsi="Cambria Math"/>
                            <w:i/>
                            <w:sz w:val="16"/>
                            <w:lang w:val="en-CA"/>
                            <w:rPrChange w:id="1144" w:author="Hassen" w:date="2016-05-27T11:23:00Z">
                              <w:rPr>
                                <w:rFonts w:ascii="Cambria Math" w:hAnsi="Cambria Math"/>
                                <w:i/>
                                <w:sz w:val="16"/>
                                <w:lang w:val="en-CA"/>
                              </w:rPr>
                            </w:rPrChange>
                          </w:rPr>
                        </m:ctrlPr>
                      </m:sSubPr>
                      <m:e>
                        <m:r>
                          <w:rPr>
                            <w:rFonts w:ascii="Cambria Math" w:hAnsi="Cambria Math"/>
                            <w:sz w:val="16"/>
                            <w:lang w:val="en-CA"/>
                            <w:rPrChange w:id="1145" w:author="Hassen" w:date="2016-05-27T11:23:00Z">
                              <w:rPr>
                                <w:rFonts w:ascii="Cambria Math" w:hAnsi="Cambria Math"/>
                                <w:sz w:val="16"/>
                                <w:lang w:val="en-CA"/>
                              </w:rPr>
                            </w:rPrChange>
                          </w:rPr>
                          <m:t>V</m:t>
                        </m:r>
                      </m:e>
                      <m:sub>
                        <m:sSub>
                          <m:sSubPr>
                            <m:ctrlPr>
                              <w:rPr>
                                <w:rFonts w:ascii="Cambria Math" w:hAnsi="Cambria Math"/>
                                <w:i/>
                                <w:sz w:val="16"/>
                                <w:lang w:val="en-CA"/>
                                <w:rPrChange w:id="1146" w:author="Hassen" w:date="2016-05-27T11:23:00Z">
                                  <w:rPr>
                                    <w:rFonts w:ascii="Cambria Math" w:hAnsi="Cambria Math"/>
                                    <w:i/>
                                    <w:sz w:val="16"/>
                                    <w:lang w:val="en-CA"/>
                                  </w:rPr>
                                </w:rPrChange>
                              </w:rPr>
                            </m:ctrlPr>
                          </m:sSubPr>
                          <m:e>
                            <m:r>
                              <w:rPr>
                                <w:rFonts w:ascii="Cambria Math" w:hAnsi="Cambria Math"/>
                                <w:sz w:val="16"/>
                                <w:lang w:val="en-CA"/>
                                <w:rPrChange w:id="1147" w:author="Hassen" w:date="2016-05-27T11:23:00Z">
                                  <w:rPr>
                                    <w:rFonts w:ascii="Cambria Math" w:hAnsi="Cambria Math"/>
                                    <w:sz w:val="16"/>
                                    <w:lang w:val="en-CA"/>
                                  </w:rPr>
                                </w:rPrChange>
                              </w:rPr>
                              <m:t>S</m:t>
                            </m:r>
                          </m:e>
                          <m:sub>
                            <m:r>
                              <w:rPr>
                                <w:rFonts w:ascii="Cambria Math" w:hAnsi="Cambria Math"/>
                                <w:sz w:val="16"/>
                                <w:lang w:val="en-CA"/>
                                <w:rPrChange w:id="1148" w:author="Hassen" w:date="2016-05-27T11:23:00Z">
                                  <w:rPr>
                                    <w:rFonts w:ascii="Cambria Math" w:hAnsi="Cambria Math"/>
                                    <w:sz w:val="16"/>
                                    <w:lang w:val="en-CA"/>
                                  </w:rPr>
                                </w:rPrChange>
                              </w:rPr>
                              <m:t>2z</m:t>
                            </m:r>
                          </m:sub>
                        </m:sSub>
                      </m:sub>
                    </m:sSub>
                    <m:ctrlPr>
                      <w:rPr>
                        <w:rFonts w:ascii="Cambria Math" w:eastAsia="Cambria Math" w:hAnsi="Cambria Math" w:cs="Cambria Math"/>
                        <w:i/>
                        <w:sz w:val="16"/>
                        <w:lang w:val="en-CA"/>
                        <w:rPrChange w:id="1149" w:author="Hassen" w:date="2016-05-27T11:23:00Z">
                          <w:rPr>
                            <w:rFonts w:ascii="Cambria Math" w:eastAsia="Cambria Math" w:hAnsi="Cambria Math" w:cs="Cambria Math"/>
                            <w:i/>
                            <w:sz w:val="16"/>
                            <w:lang w:val="en-CA"/>
                          </w:rPr>
                        </w:rPrChange>
                      </w:rPr>
                    </m:ctrlPr>
                  </m:e>
                  <m:e>
                    <m:ctrlPr>
                      <w:rPr>
                        <w:rFonts w:ascii="Cambria Math" w:eastAsia="Cambria Math" w:hAnsi="Cambria Math" w:cs="Cambria Math"/>
                        <w:i/>
                        <w:sz w:val="16"/>
                        <w:lang w:val="en-CA"/>
                        <w:rPrChange w:id="1150" w:author="Hassen" w:date="2016-05-27T11:23:00Z">
                          <w:rPr>
                            <w:rFonts w:ascii="Cambria Math" w:eastAsia="Cambria Math" w:hAnsi="Cambria Math" w:cs="Cambria Math"/>
                            <w:i/>
                            <w:sz w:val="16"/>
                            <w:lang w:val="en-CA"/>
                          </w:rPr>
                        </w:rPrChange>
                      </w:rPr>
                    </m:ctrlPr>
                  </m:e>
                </m:mr>
                <m:mr>
                  <m:e>
                    <m:r>
                      <w:rPr>
                        <w:rFonts w:ascii="Cambria Math" w:hAnsi="Cambria Math"/>
                        <w:sz w:val="16"/>
                        <w:lang w:val="en-CA"/>
                        <w:rPrChange w:id="1151" w:author="Hassen" w:date="2016-05-27T11:23:00Z">
                          <w:rPr>
                            <w:rFonts w:ascii="Cambria Math" w:hAnsi="Cambria Math"/>
                            <w:sz w:val="16"/>
                            <w:lang w:val="en-CA"/>
                          </w:rPr>
                        </w:rPrChange>
                      </w:rPr>
                      <m:t>Co</m:t>
                    </m:r>
                    <m:sSub>
                      <m:sSubPr>
                        <m:ctrlPr>
                          <w:rPr>
                            <w:rFonts w:ascii="Cambria Math" w:hAnsi="Cambria Math"/>
                            <w:i/>
                            <w:sz w:val="16"/>
                            <w:lang w:val="en-CA"/>
                            <w:rPrChange w:id="1152" w:author="Hassen" w:date="2016-05-27T11:23:00Z">
                              <w:rPr>
                                <w:rFonts w:ascii="Cambria Math" w:hAnsi="Cambria Math"/>
                                <w:i/>
                                <w:sz w:val="16"/>
                                <w:lang w:val="en-CA"/>
                              </w:rPr>
                            </w:rPrChange>
                          </w:rPr>
                        </m:ctrlPr>
                      </m:sSubPr>
                      <m:e>
                        <m:r>
                          <w:rPr>
                            <w:rFonts w:ascii="Cambria Math" w:hAnsi="Cambria Math"/>
                            <w:sz w:val="16"/>
                            <w:lang w:val="en-CA"/>
                            <w:rPrChange w:id="1153" w:author="Hassen" w:date="2016-05-27T11:23:00Z">
                              <w:rPr>
                                <w:rFonts w:ascii="Cambria Math" w:hAnsi="Cambria Math"/>
                                <w:sz w:val="16"/>
                                <w:lang w:val="en-CA"/>
                              </w:rPr>
                            </w:rPrChange>
                          </w:rPr>
                          <m:t>v</m:t>
                        </m:r>
                      </m:e>
                      <m:sub>
                        <m:sSub>
                          <m:sSubPr>
                            <m:ctrlPr>
                              <w:rPr>
                                <w:rFonts w:ascii="Cambria Math" w:hAnsi="Cambria Math"/>
                                <w:i/>
                                <w:sz w:val="16"/>
                                <w:lang w:val="en-CA"/>
                                <w:rPrChange w:id="1154" w:author="Hassen" w:date="2016-05-27T11:23:00Z">
                                  <w:rPr>
                                    <w:rFonts w:ascii="Cambria Math" w:hAnsi="Cambria Math"/>
                                    <w:i/>
                                    <w:sz w:val="16"/>
                                    <w:lang w:val="en-CA"/>
                                  </w:rPr>
                                </w:rPrChange>
                              </w:rPr>
                            </m:ctrlPr>
                          </m:sSubPr>
                          <m:e>
                            <m:r>
                              <w:rPr>
                                <w:rFonts w:ascii="Cambria Math" w:hAnsi="Cambria Math"/>
                                <w:sz w:val="16"/>
                                <w:lang w:val="en-CA"/>
                                <w:rPrChange w:id="1155" w:author="Hassen" w:date="2016-05-27T11:23:00Z">
                                  <w:rPr>
                                    <w:rFonts w:ascii="Cambria Math" w:hAnsi="Cambria Math"/>
                                    <w:sz w:val="16"/>
                                    <w:lang w:val="en-CA"/>
                                  </w:rPr>
                                </w:rPrChange>
                              </w:rPr>
                              <m:t>I</m:t>
                            </m:r>
                          </m:e>
                          <m:sub>
                            <m:r>
                              <w:rPr>
                                <w:rFonts w:ascii="Cambria Math" w:hAnsi="Cambria Math"/>
                                <w:sz w:val="16"/>
                                <w:lang w:val="en-CA"/>
                                <w:rPrChange w:id="1156" w:author="Hassen" w:date="2016-05-27T11:23:00Z">
                                  <w:rPr>
                                    <w:rFonts w:ascii="Cambria Math" w:hAnsi="Cambria Math"/>
                                    <w:sz w:val="16"/>
                                    <w:lang w:val="en-CA"/>
                                  </w:rPr>
                                </w:rPrChange>
                              </w:rPr>
                              <m:t>y</m:t>
                            </m:r>
                          </m:sub>
                        </m:sSub>
                        <m:r>
                          <w:rPr>
                            <w:rFonts w:ascii="Cambria Math" w:hAnsi="Cambria Math"/>
                            <w:sz w:val="16"/>
                            <w:lang w:val="en-CA"/>
                            <w:rPrChange w:id="1157" w:author="Hassen" w:date="2016-05-27T11:23:00Z">
                              <w:rPr>
                                <w:rFonts w:ascii="Cambria Math" w:hAnsi="Cambria Math"/>
                                <w:sz w:val="16"/>
                                <w:lang w:val="en-CA"/>
                              </w:rPr>
                            </w:rPrChange>
                          </w:rPr>
                          <m:t>,</m:t>
                        </m:r>
                        <m:sSub>
                          <m:sSubPr>
                            <m:ctrlPr>
                              <w:rPr>
                                <w:rFonts w:ascii="Cambria Math" w:hAnsi="Cambria Math"/>
                                <w:i/>
                                <w:sz w:val="16"/>
                                <w:lang w:val="en-CA"/>
                                <w:rPrChange w:id="1158" w:author="Hassen" w:date="2016-05-27T11:23:00Z">
                                  <w:rPr>
                                    <w:rFonts w:ascii="Cambria Math" w:hAnsi="Cambria Math"/>
                                    <w:i/>
                                    <w:sz w:val="16"/>
                                    <w:lang w:val="en-CA"/>
                                  </w:rPr>
                                </w:rPrChange>
                              </w:rPr>
                            </m:ctrlPr>
                          </m:sSubPr>
                          <m:e>
                            <m:r>
                              <w:rPr>
                                <w:rFonts w:ascii="Cambria Math" w:hAnsi="Cambria Math"/>
                                <w:sz w:val="16"/>
                                <w:lang w:val="en-CA"/>
                                <w:rPrChange w:id="1159" w:author="Hassen" w:date="2016-05-27T11:23:00Z">
                                  <w:rPr>
                                    <w:rFonts w:ascii="Cambria Math" w:hAnsi="Cambria Math"/>
                                    <w:sz w:val="16"/>
                                    <w:lang w:val="en-CA"/>
                                  </w:rPr>
                                </w:rPrChange>
                              </w:rPr>
                              <m:t>S</m:t>
                            </m:r>
                          </m:e>
                          <m:sub>
                            <m:r>
                              <w:rPr>
                                <w:rFonts w:ascii="Cambria Math" w:hAnsi="Cambria Math"/>
                                <w:sz w:val="16"/>
                                <w:lang w:val="en-CA"/>
                                <w:rPrChange w:id="1160" w:author="Hassen" w:date="2016-05-27T11:23:00Z">
                                  <w:rPr>
                                    <w:rFonts w:ascii="Cambria Math" w:hAnsi="Cambria Math"/>
                                    <w:sz w:val="16"/>
                                    <w:lang w:val="en-CA"/>
                                  </w:rPr>
                                </w:rPrChange>
                              </w:rPr>
                              <m:t>12z</m:t>
                            </m:r>
                          </m:sub>
                        </m:sSub>
                      </m:sub>
                    </m:sSub>
                    <m:ctrlPr>
                      <w:rPr>
                        <w:rFonts w:ascii="Cambria Math" w:eastAsia="Cambria Math" w:hAnsi="Cambria Math" w:cs="Cambria Math"/>
                        <w:i/>
                        <w:sz w:val="16"/>
                        <w:lang w:val="en-CA"/>
                        <w:rPrChange w:id="1161" w:author="Hassen" w:date="2016-05-27T11:23:00Z">
                          <w:rPr>
                            <w:rFonts w:ascii="Cambria Math" w:eastAsia="Cambria Math" w:hAnsi="Cambria Math" w:cs="Cambria Math"/>
                            <w:i/>
                            <w:sz w:val="16"/>
                            <w:lang w:val="en-CA"/>
                          </w:rPr>
                        </w:rPrChange>
                      </w:rPr>
                    </m:ctrlPr>
                  </m:e>
                  <m:e>
                    <m:r>
                      <w:rPr>
                        <w:rFonts w:ascii="Cambria Math" w:hAnsi="Cambria Math"/>
                        <w:sz w:val="16"/>
                        <w:lang w:val="en-CA"/>
                        <w:rPrChange w:id="1162" w:author="Hassen" w:date="2016-05-27T11:23:00Z">
                          <w:rPr>
                            <w:rFonts w:ascii="Cambria Math" w:hAnsi="Cambria Math"/>
                            <w:sz w:val="16"/>
                            <w:lang w:val="en-CA"/>
                          </w:rPr>
                        </w:rPrChange>
                      </w:rPr>
                      <m:t>Co</m:t>
                    </m:r>
                    <m:sSub>
                      <m:sSubPr>
                        <m:ctrlPr>
                          <w:rPr>
                            <w:rFonts w:ascii="Cambria Math" w:hAnsi="Cambria Math"/>
                            <w:i/>
                            <w:sz w:val="16"/>
                            <w:lang w:val="en-CA"/>
                            <w:rPrChange w:id="1163" w:author="Hassen" w:date="2016-05-27T11:23:00Z">
                              <w:rPr>
                                <w:rFonts w:ascii="Cambria Math" w:hAnsi="Cambria Math"/>
                                <w:i/>
                                <w:sz w:val="16"/>
                                <w:lang w:val="en-CA"/>
                              </w:rPr>
                            </w:rPrChange>
                          </w:rPr>
                        </m:ctrlPr>
                      </m:sSubPr>
                      <m:e>
                        <m:r>
                          <w:rPr>
                            <w:rFonts w:ascii="Cambria Math" w:hAnsi="Cambria Math"/>
                            <w:sz w:val="16"/>
                            <w:lang w:val="en-CA"/>
                            <w:rPrChange w:id="1164" w:author="Hassen" w:date="2016-05-27T11:23:00Z">
                              <w:rPr>
                                <w:rFonts w:ascii="Cambria Math" w:hAnsi="Cambria Math"/>
                                <w:sz w:val="16"/>
                                <w:lang w:val="en-CA"/>
                              </w:rPr>
                            </w:rPrChange>
                          </w:rPr>
                          <m:t>v</m:t>
                        </m:r>
                      </m:e>
                      <m:sub>
                        <m:sSub>
                          <m:sSubPr>
                            <m:ctrlPr>
                              <w:rPr>
                                <w:rFonts w:ascii="Cambria Math" w:hAnsi="Cambria Math"/>
                                <w:i/>
                                <w:sz w:val="16"/>
                                <w:lang w:val="en-CA"/>
                                <w:rPrChange w:id="1165" w:author="Hassen" w:date="2016-05-27T11:23:00Z">
                                  <w:rPr>
                                    <w:rFonts w:ascii="Cambria Math" w:hAnsi="Cambria Math"/>
                                    <w:i/>
                                    <w:sz w:val="16"/>
                                    <w:lang w:val="en-CA"/>
                                  </w:rPr>
                                </w:rPrChange>
                              </w:rPr>
                            </m:ctrlPr>
                          </m:sSubPr>
                          <m:e>
                            <m:r>
                              <w:rPr>
                                <w:rFonts w:ascii="Cambria Math" w:hAnsi="Cambria Math"/>
                                <w:sz w:val="16"/>
                                <w:lang w:val="en-CA"/>
                                <w:rPrChange w:id="1166" w:author="Hassen" w:date="2016-05-27T11:23:00Z">
                                  <w:rPr>
                                    <w:rFonts w:ascii="Cambria Math" w:hAnsi="Cambria Math"/>
                                    <w:sz w:val="16"/>
                                    <w:lang w:val="en-CA"/>
                                  </w:rPr>
                                </w:rPrChange>
                              </w:rPr>
                              <m:t>S</m:t>
                            </m:r>
                          </m:e>
                          <m:sub>
                            <m:r>
                              <w:rPr>
                                <w:rFonts w:ascii="Cambria Math" w:hAnsi="Cambria Math"/>
                                <w:sz w:val="16"/>
                                <w:lang w:val="en-CA"/>
                                <w:rPrChange w:id="1167" w:author="Hassen" w:date="2016-05-27T11:23:00Z">
                                  <w:rPr>
                                    <w:rFonts w:ascii="Cambria Math" w:hAnsi="Cambria Math"/>
                                    <w:sz w:val="16"/>
                                    <w:lang w:val="en-CA"/>
                                  </w:rPr>
                                </w:rPrChange>
                              </w:rPr>
                              <m:t>1y</m:t>
                            </m:r>
                          </m:sub>
                        </m:sSub>
                        <m:r>
                          <w:rPr>
                            <w:rFonts w:ascii="Cambria Math" w:hAnsi="Cambria Math"/>
                            <w:sz w:val="16"/>
                            <w:lang w:val="en-CA"/>
                            <w:rPrChange w:id="1168" w:author="Hassen" w:date="2016-05-27T11:23:00Z">
                              <w:rPr>
                                <w:rFonts w:ascii="Cambria Math" w:hAnsi="Cambria Math"/>
                                <w:sz w:val="16"/>
                                <w:lang w:val="en-CA"/>
                              </w:rPr>
                            </w:rPrChange>
                          </w:rPr>
                          <m:t>,</m:t>
                        </m:r>
                        <m:sSub>
                          <m:sSubPr>
                            <m:ctrlPr>
                              <w:rPr>
                                <w:rFonts w:ascii="Cambria Math" w:hAnsi="Cambria Math"/>
                                <w:i/>
                                <w:sz w:val="16"/>
                                <w:lang w:val="en-CA"/>
                                <w:rPrChange w:id="1169" w:author="Hassen" w:date="2016-05-27T11:23:00Z">
                                  <w:rPr>
                                    <w:rFonts w:ascii="Cambria Math" w:hAnsi="Cambria Math"/>
                                    <w:i/>
                                    <w:sz w:val="16"/>
                                    <w:lang w:val="en-CA"/>
                                  </w:rPr>
                                </w:rPrChange>
                              </w:rPr>
                            </m:ctrlPr>
                          </m:sSubPr>
                          <m:e>
                            <m:r>
                              <w:rPr>
                                <w:rFonts w:ascii="Cambria Math" w:hAnsi="Cambria Math"/>
                                <w:sz w:val="16"/>
                                <w:lang w:val="en-CA"/>
                                <w:rPrChange w:id="1170" w:author="Hassen" w:date="2016-05-27T11:23:00Z">
                                  <w:rPr>
                                    <w:rFonts w:ascii="Cambria Math" w:hAnsi="Cambria Math"/>
                                    <w:sz w:val="16"/>
                                    <w:lang w:val="en-CA"/>
                                  </w:rPr>
                                </w:rPrChange>
                              </w:rPr>
                              <m:t>S</m:t>
                            </m:r>
                          </m:e>
                          <m:sub>
                            <m:r>
                              <w:rPr>
                                <w:rFonts w:ascii="Cambria Math" w:hAnsi="Cambria Math"/>
                                <w:sz w:val="16"/>
                                <w:lang w:val="en-CA"/>
                                <w:rPrChange w:id="1171" w:author="Hassen" w:date="2016-05-27T11:23:00Z">
                                  <w:rPr>
                                    <w:rFonts w:ascii="Cambria Math" w:hAnsi="Cambria Math"/>
                                    <w:sz w:val="16"/>
                                    <w:lang w:val="en-CA"/>
                                  </w:rPr>
                                </w:rPrChange>
                              </w:rPr>
                              <m:t>12z</m:t>
                            </m:r>
                          </m:sub>
                        </m:sSub>
                      </m:sub>
                    </m:sSub>
                    <m:ctrlPr>
                      <w:rPr>
                        <w:rFonts w:ascii="Cambria Math" w:eastAsia="Cambria Math" w:hAnsi="Cambria Math" w:cs="Cambria Math"/>
                        <w:i/>
                        <w:sz w:val="16"/>
                        <w:lang w:val="en-CA"/>
                        <w:rPrChange w:id="1172" w:author="Hassen" w:date="2016-05-27T11:23:00Z">
                          <w:rPr>
                            <w:rFonts w:ascii="Cambria Math" w:eastAsia="Cambria Math" w:hAnsi="Cambria Math" w:cs="Cambria Math"/>
                            <w:i/>
                            <w:sz w:val="16"/>
                            <w:lang w:val="en-CA"/>
                          </w:rPr>
                        </w:rPrChange>
                      </w:rPr>
                    </m:ctrlPr>
                  </m:e>
                  <m:e>
                    <m:r>
                      <w:rPr>
                        <w:rFonts w:ascii="Cambria Math" w:hAnsi="Cambria Math"/>
                        <w:sz w:val="16"/>
                        <w:lang w:val="en-CA"/>
                        <w:rPrChange w:id="1173" w:author="Hassen" w:date="2016-05-27T11:23:00Z">
                          <w:rPr>
                            <w:rFonts w:ascii="Cambria Math" w:hAnsi="Cambria Math"/>
                            <w:sz w:val="16"/>
                            <w:lang w:val="en-CA"/>
                          </w:rPr>
                        </w:rPrChange>
                      </w:rPr>
                      <m:t>Co</m:t>
                    </m:r>
                    <m:sSub>
                      <m:sSubPr>
                        <m:ctrlPr>
                          <w:rPr>
                            <w:rFonts w:ascii="Cambria Math" w:hAnsi="Cambria Math"/>
                            <w:i/>
                            <w:sz w:val="16"/>
                            <w:lang w:val="en-CA"/>
                            <w:rPrChange w:id="1174" w:author="Hassen" w:date="2016-05-27T11:23:00Z">
                              <w:rPr>
                                <w:rFonts w:ascii="Cambria Math" w:hAnsi="Cambria Math"/>
                                <w:i/>
                                <w:sz w:val="16"/>
                                <w:lang w:val="en-CA"/>
                              </w:rPr>
                            </w:rPrChange>
                          </w:rPr>
                        </m:ctrlPr>
                      </m:sSubPr>
                      <m:e>
                        <m:r>
                          <w:rPr>
                            <w:rFonts w:ascii="Cambria Math" w:hAnsi="Cambria Math"/>
                            <w:sz w:val="16"/>
                            <w:lang w:val="en-CA"/>
                            <w:rPrChange w:id="1175" w:author="Hassen" w:date="2016-05-27T11:23:00Z">
                              <w:rPr>
                                <w:rFonts w:ascii="Cambria Math" w:hAnsi="Cambria Math"/>
                                <w:sz w:val="16"/>
                                <w:lang w:val="en-CA"/>
                              </w:rPr>
                            </w:rPrChange>
                          </w:rPr>
                          <m:t>v</m:t>
                        </m:r>
                      </m:e>
                      <m:sub>
                        <m:sSub>
                          <m:sSubPr>
                            <m:ctrlPr>
                              <w:rPr>
                                <w:rFonts w:ascii="Cambria Math" w:hAnsi="Cambria Math"/>
                                <w:i/>
                                <w:sz w:val="16"/>
                                <w:lang w:val="en-CA"/>
                                <w:rPrChange w:id="1176" w:author="Hassen" w:date="2016-05-27T11:23:00Z">
                                  <w:rPr>
                                    <w:rFonts w:ascii="Cambria Math" w:hAnsi="Cambria Math"/>
                                    <w:i/>
                                    <w:sz w:val="16"/>
                                    <w:lang w:val="en-CA"/>
                                  </w:rPr>
                                </w:rPrChange>
                              </w:rPr>
                            </m:ctrlPr>
                          </m:sSubPr>
                          <m:e>
                            <m:r>
                              <w:rPr>
                                <w:rFonts w:ascii="Cambria Math" w:hAnsi="Cambria Math"/>
                                <w:sz w:val="16"/>
                                <w:lang w:val="en-CA"/>
                                <w:rPrChange w:id="1177" w:author="Hassen" w:date="2016-05-27T11:23:00Z">
                                  <w:rPr>
                                    <w:rFonts w:ascii="Cambria Math" w:hAnsi="Cambria Math"/>
                                    <w:sz w:val="16"/>
                                    <w:lang w:val="en-CA"/>
                                  </w:rPr>
                                </w:rPrChange>
                              </w:rPr>
                              <m:t>S</m:t>
                            </m:r>
                          </m:e>
                          <m:sub>
                            <m:r>
                              <w:rPr>
                                <w:rFonts w:ascii="Cambria Math" w:hAnsi="Cambria Math"/>
                                <w:sz w:val="16"/>
                                <w:lang w:val="en-CA"/>
                                <w:rPrChange w:id="1178" w:author="Hassen" w:date="2016-05-27T11:23:00Z">
                                  <w:rPr>
                                    <w:rFonts w:ascii="Cambria Math" w:hAnsi="Cambria Math"/>
                                    <w:sz w:val="16"/>
                                    <w:lang w:val="en-CA"/>
                                  </w:rPr>
                                </w:rPrChange>
                              </w:rPr>
                              <m:t>2y</m:t>
                            </m:r>
                          </m:sub>
                        </m:sSub>
                        <m:r>
                          <w:rPr>
                            <w:rFonts w:ascii="Cambria Math" w:hAnsi="Cambria Math"/>
                            <w:sz w:val="16"/>
                            <w:lang w:val="en-CA"/>
                            <w:rPrChange w:id="1179" w:author="Hassen" w:date="2016-05-27T11:23:00Z">
                              <w:rPr>
                                <w:rFonts w:ascii="Cambria Math" w:hAnsi="Cambria Math"/>
                                <w:sz w:val="16"/>
                                <w:lang w:val="en-CA"/>
                              </w:rPr>
                            </w:rPrChange>
                          </w:rPr>
                          <m:t>,</m:t>
                        </m:r>
                        <m:sSub>
                          <m:sSubPr>
                            <m:ctrlPr>
                              <w:rPr>
                                <w:rFonts w:ascii="Cambria Math" w:hAnsi="Cambria Math"/>
                                <w:i/>
                                <w:sz w:val="16"/>
                                <w:lang w:val="en-CA"/>
                                <w:rPrChange w:id="1180" w:author="Hassen" w:date="2016-05-27T11:23:00Z">
                                  <w:rPr>
                                    <w:rFonts w:ascii="Cambria Math" w:hAnsi="Cambria Math"/>
                                    <w:i/>
                                    <w:sz w:val="16"/>
                                    <w:lang w:val="en-CA"/>
                                  </w:rPr>
                                </w:rPrChange>
                              </w:rPr>
                            </m:ctrlPr>
                          </m:sSubPr>
                          <m:e>
                            <m:r>
                              <w:rPr>
                                <w:rFonts w:ascii="Cambria Math" w:hAnsi="Cambria Math"/>
                                <w:sz w:val="16"/>
                                <w:lang w:val="en-CA"/>
                                <w:rPrChange w:id="1181" w:author="Hassen" w:date="2016-05-27T11:23:00Z">
                                  <w:rPr>
                                    <w:rFonts w:ascii="Cambria Math" w:hAnsi="Cambria Math"/>
                                    <w:sz w:val="16"/>
                                    <w:lang w:val="en-CA"/>
                                  </w:rPr>
                                </w:rPrChange>
                              </w:rPr>
                              <m:t>S</m:t>
                            </m:r>
                          </m:e>
                          <m:sub>
                            <m:r>
                              <w:rPr>
                                <w:rFonts w:ascii="Cambria Math" w:hAnsi="Cambria Math"/>
                                <w:sz w:val="16"/>
                                <w:lang w:val="en-CA"/>
                                <w:rPrChange w:id="1182" w:author="Hassen" w:date="2016-05-27T11:23:00Z">
                                  <w:rPr>
                                    <w:rFonts w:ascii="Cambria Math" w:hAnsi="Cambria Math"/>
                                    <w:sz w:val="16"/>
                                    <w:lang w:val="en-CA"/>
                                  </w:rPr>
                                </w:rPrChange>
                              </w:rPr>
                              <m:t>12z</m:t>
                            </m:r>
                          </m:sub>
                        </m:sSub>
                      </m:sub>
                    </m:sSub>
                    <m:ctrlPr>
                      <w:rPr>
                        <w:rFonts w:ascii="Cambria Math" w:eastAsia="Cambria Math" w:hAnsi="Cambria Math" w:cs="Cambria Math"/>
                        <w:i/>
                        <w:sz w:val="16"/>
                        <w:lang w:val="en-CA"/>
                        <w:rPrChange w:id="1183" w:author="Hassen" w:date="2016-05-27T11:23:00Z">
                          <w:rPr>
                            <w:rFonts w:ascii="Cambria Math" w:eastAsia="Cambria Math" w:hAnsi="Cambria Math" w:cs="Cambria Math"/>
                            <w:i/>
                            <w:sz w:val="16"/>
                            <w:lang w:val="en-CA"/>
                          </w:rPr>
                        </w:rPrChange>
                      </w:rPr>
                    </m:ctrlPr>
                  </m:e>
                  <m:e>
                    <m:r>
                      <w:rPr>
                        <w:rFonts w:ascii="Cambria Math" w:hAnsi="Cambria Math"/>
                        <w:sz w:val="16"/>
                        <w:lang w:val="en-CA"/>
                        <w:rPrChange w:id="1184" w:author="Hassen" w:date="2016-05-27T11:23:00Z">
                          <w:rPr>
                            <w:rFonts w:ascii="Cambria Math" w:hAnsi="Cambria Math"/>
                            <w:sz w:val="16"/>
                            <w:lang w:val="en-CA"/>
                          </w:rPr>
                        </w:rPrChange>
                      </w:rPr>
                      <m:t>Co</m:t>
                    </m:r>
                    <m:sSub>
                      <m:sSubPr>
                        <m:ctrlPr>
                          <w:rPr>
                            <w:rFonts w:ascii="Cambria Math" w:hAnsi="Cambria Math"/>
                            <w:i/>
                            <w:sz w:val="16"/>
                            <w:lang w:val="en-CA"/>
                            <w:rPrChange w:id="1185" w:author="Hassen" w:date="2016-05-27T11:23:00Z">
                              <w:rPr>
                                <w:rFonts w:ascii="Cambria Math" w:hAnsi="Cambria Math"/>
                                <w:i/>
                                <w:sz w:val="16"/>
                                <w:lang w:val="en-CA"/>
                              </w:rPr>
                            </w:rPrChange>
                          </w:rPr>
                        </m:ctrlPr>
                      </m:sSubPr>
                      <m:e>
                        <m:r>
                          <w:rPr>
                            <w:rFonts w:ascii="Cambria Math" w:hAnsi="Cambria Math"/>
                            <w:sz w:val="16"/>
                            <w:lang w:val="en-CA"/>
                            <w:rPrChange w:id="1186" w:author="Hassen" w:date="2016-05-27T11:23:00Z">
                              <w:rPr>
                                <w:rFonts w:ascii="Cambria Math" w:hAnsi="Cambria Math"/>
                                <w:sz w:val="16"/>
                                <w:lang w:val="en-CA"/>
                              </w:rPr>
                            </w:rPrChange>
                          </w:rPr>
                          <m:t>v</m:t>
                        </m:r>
                      </m:e>
                      <m:sub>
                        <m:sSub>
                          <m:sSubPr>
                            <m:ctrlPr>
                              <w:rPr>
                                <w:rFonts w:ascii="Cambria Math" w:hAnsi="Cambria Math"/>
                                <w:i/>
                                <w:sz w:val="16"/>
                                <w:lang w:val="en-CA"/>
                                <w:rPrChange w:id="1187" w:author="Hassen" w:date="2016-05-27T11:23:00Z">
                                  <w:rPr>
                                    <w:rFonts w:ascii="Cambria Math" w:hAnsi="Cambria Math"/>
                                    <w:i/>
                                    <w:sz w:val="16"/>
                                    <w:lang w:val="en-CA"/>
                                  </w:rPr>
                                </w:rPrChange>
                              </w:rPr>
                            </m:ctrlPr>
                          </m:sSubPr>
                          <m:e>
                            <m:r>
                              <w:rPr>
                                <w:rFonts w:ascii="Cambria Math" w:hAnsi="Cambria Math"/>
                                <w:sz w:val="16"/>
                                <w:lang w:val="en-CA"/>
                                <w:rPrChange w:id="1188" w:author="Hassen" w:date="2016-05-27T11:23:00Z">
                                  <w:rPr>
                                    <w:rFonts w:ascii="Cambria Math" w:hAnsi="Cambria Math"/>
                                    <w:sz w:val="16"/>
                                    <w:lang w:val="en-CA"/>
                                  </w:rPr>
                                </w:rPrChange>
                              </w:rPr>
                              <m:t>S</m:t>
                            </m:r>
                          </m:e>
                          <m:sub>
                            <m:r>
                              <w:rPr>
                                <w:rFonts w:ascii="Cambria Math" w:hAnsi="Cambria Math"/>
                                <w:sz w:val="16"/>
                                <w:lang w:val="en-CA"/>
                                <w:rPrChange w:id="1189" w:author="Hassen" w:date="2016-05-27T11:23:00Z">
                                  <w:rPr>
                                    <w:rFonts w:ascii="Cambria Math" w:hAnsi="Cambria Math"/>
                                    <w:sz w:val="16"/>
                                    <w:lang w:val="en-CA"/>
                                  </w:rPr>
                                </w:rPrChange>
                              </w:rPr>
                              <m:t>12y</m:t>
                            </m:r>
                          </m:sub>
                        </m:sSub>
                        <m:r>
                          <w:rPr>
                            <w:rFonts w:ascii="Cambria Math" w:hAnsi="Cambria Math"/>
                            <w:sz w:val="16"/>
                            <w:lang w:val="en-CA"/>
                            <w:rPrChange w:id="1190" w:author="Hassen" w:date="2016-05-27T11:23:00Z">
                              <w:rPr>
                                <w:rFonts w:ascii="Cambria Math" w:hAnsi="Cambria Math"/>
                                <w:sz w:val="16"/>
                                <w:lang w:val="en-CA"/>
                              </w:rPr>
                            </w:rPrChange>
                          </w:rPr>
                          <m:t>,</m:t>
                        </m:r>
                        <m:sSub>
                          <m:sSubPr>
                            <m:ctrlPr>
                              <w:rPr>
                                <w:rFonts w:ascii="Cambria Math" w:hAnsi="Cambria Math"/>
                                <w:i/>
                                <w:sz w:val="16"/>
                                <w:lang w:val="en-CA"/>
                                <w:rPrChange w:id="1191" w:author="Hassen" w:date="2016-05-27T11:23:00Z">
                                  <w:rPr>
                                    <w:rFonts w:ascii="Cambria Math" w:hAnsi="Cambria Math"/>
                                    <w:i/>
                                    <w:sz w:val="16"/>
                                    <w:lang w:val="en-CA"/>
                                  </w:rPr>
                                </w:rPrChange>
                              </w:rPr>
                            </m:ctrlPr>
                          </m:sSubPr>
                          <m:e>
                            <m:r>
                              <w:rPr>
                                <w:rFonts w:ascii="Cambria Math" w:hAnsi="Cambria Math"/>
                                <w:sz w:val="16"/>
                                <w:lang w:val="en-CA"/>
                                <w:rPrChange w:id="1192" w:author="Hassen" w:date="2016-05-27T11:23:00Z">
                                  <w:rPr>
                                    <w:rFonts w:ascii="Cambria Math" w:hAnsi="Cambria Math"/>
                                    <w:sz w:val="16"/>
                                    <w:lang w:val="en-CA"/>
                                  </w:rPr>
                                </w:rPrChange>
                              </w:rPr>
                              <m:t>S</m:t>
                            </m:r>
                          </m:e>
                          <m:sub>
                            <m:r>
                              <w:rPr>
                                <w:rFonts w:ascii="Cambria Math" w:hAnsi="Cambria Math"/>
                                <w:sz w:val="16"/>
                                <w:lang w:val="en-CA"/>
                                <w:rPrChange w:id="1193" w:author="Hassen" w:date="2016-05-27T11:23:00Z">
                                  <w:rPr>
                                    <w:rFonts w:ascii="Cambria Math" w:hAnsi="Cambria Math"/>
                                    <w:sz w:val="16"/>
                                    <w:lang w:val="en-CA"/>
                                  </w:rPr>
                                </w:rPrChange>
                              </w:rPr>
                              <m:t>12z</m:t>
                            </m:r>
                          </m:sub>
                        </m:sSub>
                      </m:sub>
                    </m:sSub>
                    <m:ctrlPr>
                      <w:rPr>
                        <w:rFonts w:ascii="Cambria Math" w:eastAsia="Cambria Math" w:hAnsi="Cambria Math" w:cs="Cambria Math"/>
                        <w:i/>
                        <w:sz w:val="16"/>
                        <w:lang w:val="en-CA"/>
                        <w:rPrChange w:id="1194" w:author="Hassen" w:date="2016-05-27T11:23:00Z">
                          <w:rPr>
                            <w:rFonts w:ascii="Cambria Math" w:eastAsia="Cambria Math" w:hAnsi="Cambria Math" w:cs="Cambria Math"/>
                            <w:i/>
                            <w:sz w:val="16"/>
                            <w:lang w:val="en-CA"/>
                          </w:rPr>
                        </w:rPrChange>
                      </w:rPr>
                    </m:ctrlPr>
                  </m:e>
                  <m:e>
                    <m:r>
                      <w:rPr>
                        <w:rFonts w:ascii="Cambria Math" w:hAnsi="Cambria Math"/>
                        <w:sz w:val="16"/>
                        <w:lang w:val="en-CA"/>
                        <w:rPrChange w:id="1195" w:author="Hassen" w:date="2016-05-27T11:23:00Z">
                          <w:rPr>
                            <w:rFonts w:ascii="Cambria Math" w:hAnsi="Cambria Math"/>
                            <w:sz w:val="16"/>
                            <w:lang w:val="en-CA"/>
                          </w:rPr>
                        </w:rPrChange>
                      </w:rPr>
                      <m:t>Co</m:t>
                    </m:r>
                    <m:sSub>
                      <m:sSubPr>
                        <m:ctrlPr>
                          <w:rPr>
                            <w:rFonts w:ascii="Cambria Math" w:hAnsi="Cambria Math"/>
                            <w:i/>
                            <w:sz w:val="16"/>
                            <w:lang w:val="en-CA"/>
                            <w:rPrChange w:id="1196" w:author="Hassen" w:date="2016-05-27T11:23:00Z">
                              <w:rPr>
                                <w:rFonts w:ascii="Cambria Math" w:hAnsi="Cambria Math"/>
                                <w:i/>
                                <w:sz w:val="16"/>
                                <w:lang w:val="en-CA"/>
                              </w:rPr>
                            </w:rPrChange>
                          </w:rPr>
                        </m:ctrlPr>
                      </m:sSubPr>
                      <m:e>
                        <m:r>
                          <w:rPr>
                            <w:rFonts w:ascii="Cambria Math" w:hAnsi="Cambria Math"/>
                            <w:sz w:val="16"/>
                            <w:lang w:val="en-CA"/>
                            <w:rPrChange w:id="1197" w:author="Hassen" w:date="2016-05-27T11:23:00Z">
                              <w:rPr>
                                <w:rFonts w:ascii="Cambria Math" w:hAnsi="Cambria Math"/>
                                <w:sz w:val="16"/>
                                <w:lang w:val="en-CA"/>
                              </w:rPr>
                            </w:rPrChange>
                          </w:rPr>
                          <m:t>v</m:t>
                        </m:r>
                      </m:e>
                      <m:sub>
                        <m:sSub>
                          <m:sSubPr>
                            <m:ctrlPr>
                              <w:rPr>
                                <w:rFonts w:ascii="Cambria Math" w:hAnsi="Cambria Math"/>
                                <w:i/>
                                <w:sz w:val="16"/>
                                <w:lang w:val="en-CA"/>
                                <w:rPrChange w:id="1198" w:author="Hassen" w:date="2016-05-27T11:23:00Z">
                                  <w:rPr>
                                    <w:rFonts w:ascii="Cambria Math" w:hAnsi="Cambria Math"/>
                                    <w:i/>
                                    <w:sz w:val="16"/>
                                    <w:lang w:val="en-CA"/>
                                  </w:rPr>
                                </w:rPrChange>
                              </w:rPr>
                            </m:ctrlPr>
                          </m:sSubPr>
                          <m:e>
                            <m:r>
                              <w:rPr>
                                <w:rFonts w:ascii="Cambria Math" w:hAnsi="Cambria Math"/>
                                <w:sz w:val="16"/>
                                <w:lang w:val="en-CA"/>
                                <w:rPrChange w:id="1199" w:author="Hassen" w:date="2016-05-27T11:23:00Z">
                                  <w:rPr>
                                    <w:rFonts w:ascii="Cambria Math" w:hAnsi="Cambria Math"/>
                                    <w:sz w:val="16"/>
                                    <w:lang w:val="en-CA"/>
                                  </w:rPr>
                                </w:rPrChange>
                              </w:rPr>
                              <m:t>I</m:t>
                            </m:r>
                          </m:e>
                          <m:sub>
                            <m:r>
                              <w:rPr>
                                <w:rFonts w:ascii="Cambria Math" w:hAnsi="Cambria Math"/>
                                <w:sz w:val="16"/>
                                <w:lang w:val="en-CA"/>
                                <w:rPrChange w:id="1200" w:author="Hassen" w:date="2016-05-27T11:23:00Z">
                                  <w:rPr>
                                    <w:rFonts w:ascii="Cambria Math" w:hAnsi="Cambria Math"/>
                                    <w:sz w:val="16"/>
                                    <w:lang w:val="en-CA"/>
                                  </w:rPr>
                                </w:rPrChange>
                              </w:rPr>
                              <m:t>z</m:t>
                            </m:r>
                          </m:sub>
                        </m:sSub>
                        <m:r>
                          <w:rPr>
                            <w:rFonts w:ascii="Cambria Math" w:hAnsi="Cambria Math"/>
                            <w:sz w:val="16"/>
                            <w:lang w:val="en-CA"/>
                            <w:rPrChange w:id="1201" w:author="Hassen" w:date="2016-05-27T11:23:00Z">
                              <w:rPr>
                                <w:rFonts w:ascii="Cambria Math" w:hAnsi="Cambria Math"/>
                                <w:sz w:val="16"/>
                                <w:lang w:val="en-CA"/>
                              </w:rPr>
                            </w:rPrChange>
                          </w:rPr>
                          <m:t>,</m:t>
                        </m:r>
                        <m:sSub>
                          <m:sSubPr>
                            <m:ctrlPr>
                              <w:rPr>
                                <w:rFonts w:ascii="Cambria Math" w:hAnsi="Cambria Math"/>
                                <w:i/>
                                <w:sz w:val="16"/>
                                <w:lang w:val="en-CA"/>
                                <w:rPrChange w:id="1202" w:author="Hassen" w:date="2016-05-27T11:23:00Z">
                                  <w:rPr>
                                    <w:rFonts w:ascii="Cambria Math" w:hAnsi="Cambria Math"/>
                                    <w:i/>
                                    <w:sz w:val="16"/>
                                    <w:lang w:val="en-CA"/>
                                  </w:rPr>
                                </w:rPrChange>
                              </w:rPr>
                            </m:ctrlPr>
                          </m:sSubPr>
                          <m:e>
                            <m:r>
                              <w:rPr>
                                <w:rFonts w:ascii="Cambria Math" w:hAnsi="Cambria Math"/>
                                <w:sz w:val="16"/>
                                <w:lang w:val="en-CA"/>
                                <w:rPrChange w:id="1203" w:author="Hassen" w:date="2016-05-27T11:23:00Z">
                                  <w:rPr>
                                    <w:rFonts w:ascii="Cambria Math" w:hAnsi="Cambria Math"/>
                                    <w:sz w:val="16"/>
                                    <w:lang w:val="en-CA"/>
                                  </w:rPr>
                                </w:rPrChange>
                              </w:rPr>
                              <m:t>S</m:t>
                            </m:r>
                          </m:e>
                          <m:sub>
                            <m:r>
                              <w:rPr>
                                <w:rFonts w:ascii="Cambria Math" w:hAnsi="Cambria Math"/>
                                <w:sz w:val="16"/>
                                <w:lang w:val="en-CA"/>
                                <w:rPrChange w:id="1204" w:author="Hassen" w:date="2016-05-27T11:23:00Z">
                                  <w:rPr>
                                    <w:rFonts w:ascii="Cambria Math" w:hAnsi="Cambria Math"/>
                                    <w:sz w:val="16"/>
                                    <w:lang w:val="en-CA"/>
                                  </w:rPr>
                                </w:rPrChange>
                              </w:rPr>
                              <m:t>12z</m:t>
                            </m:r>
                          </m:sub>
                        </m:sSub>
                      </m:sub>
                    </m:sSub>
                  </m:e>
                  <m:e>
                    <m:r>
                      <w:rPr>
                        <w:rFonts w:ascii="Cambria Math" w:hAnsi="Cambria Math"/>
                        <w:sz w:val="16"/>
                        <w:lang w:val="en-CA"/>
                        <w:rPrChange w:id="1205" w:author="Hassen" w:date="2016-05-27T11:23:00Z">
                          <w:rPr>
                            <w:rFonts w:ascii="Cambria Math" w:hAnsi="Cambria Math"/>
                            <w:sz w:val="16"/>
                            <w:lang w:val="en-CA"/>
                          </w:rPr>
                        </w:rPrChange>
                      </w:rPr>
                      <m:t>Co</m:t>
                    </m:r>
                    <m:sSub>
                      <m:sSubPr>
                        <m:ctrlPr>
                          <w:rPr>
                            <w:rFonts w:ascii="Cambria Math" w:hAnsi="Cambria Math"/>
                            <w:i/>
                            <w:sz w:val="16"/>
                            <w:lang w:val="en-CA"/>
                            <w:rPrChange w:id="1206" w:author="Hassen" w:date="2016-05-27T11:23:00Z">
                              <w:rPr>
                                <w:rFonts w:ascii="Cambria Math" w:hAnsi="Cambria Math"/>
                                <w:i/>
                                <w:sz w:val="16"/>
                                <w:lang w:val="en-CA"/>
                              </w:rPr>
                            </w:rPrChange>
                          </w:rPr>
                        </m:ctrlPr>
                      </m:sSubPr>
                      <m:e>
                        <m:r>
                          <w:rPr>
                            <w:rFonts w:ascii="Cambria Math" w:hAnsi="Cambria Math"/>
                            <w:sz w:val="16"/>
                            <w:lang w:val="en-CA"/>
                            <w:rPrChange w:id="1207" w:author="Hassen" w:date="2016-05-27T11:23:00Z">
                              <w:rPr>
                                <w:rFonts w:ascii="Cambria Math" w:hAnsi="Cambria Math"/>
                                <w:sz w:val="16"/>
                                <w:lang w:val="en-CA"/>
                              </w:rPr>
                            </w:rPrChange>
                          </w:rPr>
                          <m:t>v</m:t>
                        </m:r>
                      </m:e>
                      <m:sub>
                        <m:sSub>
                          <m:sSubPr>
                            <m:ctrlPr>
                              <w:rPr>
                                <w:rFonts w:ascii="Cambria Math" w:hAnsi="Cambria Math"/>
                                <w:i/>
                                <w:sz w:val="16"/>
                                <w:lang w:val="en-CA"/>
                                <w:rPrChange w:id="1208" w:author="Hassen" w:date="2016-05-27T11:23:00Z">
                                  <w:rPr>
                                    <w:rFonts w:ascii="Cambria Math" w:hAnsi="Cambria Math"/>
                                    <w:i/>
                                    <w:sz w:val="16"/>
                                    <w:lang w:val="en-CA"/>
                                  </w:rPr>
                                </w:rPrChange>
                              </w:rPr>
                            </m:ctrlPr>
                          </m:sSubPr>
                          <m:e>
                            <m:r>
                              <w:rPr>
                                <w:rFonts w:ascii="Cambria Math" w:hAnsi="Cambria Math"/>
                                <w:sz w:val="16"/>
                                <w:lang w:val="en-CA"/>
                                <w:rPrChange w:id="1209" w:author="Hassen" w:date="2016-05-27T11:23:00Z">
                                  <w:rPr>
                                    <w:rFonts w:ascii="Cambria Math" w:hAnsi="Cambria Math"/>
                                    <w:sz w:val="16"/>
                                    <w:lang w:val="en-CA"/>
                                  </w:rPr>
                                </w:rPrChange>
                              </w:rPr>
                              <m:t>S</m:t>
                            </m:r>
                          </m:e>
                          <m:sub>
                            <m:r>
                              <w:rPr>
                                <w:rFonts w:ascii="Cambria Math" w:hAnsi="Cambria Math"/>
                                <w:sz w:val="16"/>
                                <w:lang w:val="en-CA"/>
                                <w:rPrChange w:id="1210" w:author="Hassen" w:date="2016-05-27T11:23:00Z">
                                  <w:rPr>
                                    <w:rFonts w:ascii="Cambria Math" w:hAnsi="Cambria Math"/>
                                    <w:sz w:val="16"/>
                                    <w:lang w:val="en-CA"/>
                                  </w:rPr>
                                </w:rPrChange>
                              </w:rPr>
                              <m:t>1z</m:t>
                            </m:r>
                          </m:sub>
                        </m:sSub>
                        <m:r>
                          <w:rPr>
                            <w:rFonts w:ascii="Cambria Math" w:hAnsi="Cambria Math"/>
                            <w:sz w:val="16"/>
                            <w:lang w:val="en-CA"/>
                            <w:rPrChange w:id="1211" w:author="Hassen" w:date="2016-05-27T11:23:00Z">
                              <w:rPr>
                                <w:rFonts w:ascii="Cambria Math" w:hAnsi="Cambria Math"/>
                                <w:sz w:val="16"/>
                                <w:lang w:val="en-CA"/>
                              </w:rPr>
                            </w:rPrChange>
                          </w:rPr>
                          <m:t>,</m:t>
                        </m:r>
                        <m:sSub>
                          <m:sSubPr>
                            <m:ctrlPr>
                              <w:rPr>
                                <w:rFonts w:ascii="Cambria Math" w:hAnsi="Cambria Math"/>
                                <w:i/>
                                <w:sz w:val="16"/>
                                <w:lang w:val="en-CA"/>
                                <w:rPrChange w:id="1212" w:author="Hassen" w:date="2016-05-27T11:23:00Z">
                                  <w:rPr>
                                    <w:rFonts w:ascii="Cambria Math" w:hAnsi="Cambria Math"/>
                                    <w:i/>
                                    <w:sz w:val="16"/>
                                    <w:lang w:val="en-CA"/>
                                  </w:rPr>
                                </w:rPrChange>
                              </w:rPr>
                            </m:ctrlPr>
                          </m:sSubPr>
                          <m:e>
                            <m:r>
                              <w:rPr>
                                <w:rFonts w:ascii="Cambria Math" w:hAnsi="Cambria Math"/>
                                <w:sz w:val="16"/>
                                <w:lang w:val="en-CA"/>
                                <w:rPrChange w:id="1213" w:author="Hassen" w:date="2016-05-27T11:23:00Z">
                                  <w:rPr>
                                    <w:rFonts w:ascii="Cambria Math" w:hAnsi="Cambria Math"/>
                                    <w:sz w:val="16"/>
                                    <w:lang w:val="en-CA"/>
                                  </w:rPr>
                                </w:rPrChange>
                              </w:rPr>
                              <m:t>S</m:t>
                            </m:r>
                          </m:e>
                          <m:sub>
                            <m:r>
                              <w:rPr>
                                <w:rFonts w:ascii="Cambria Math" w:hAnsi="Cambria Math"/>
                                <w:sz w:val="16"/>
                                <w:lang w:val="en-CA"/>
                                <w:rPrChange w:id="1214" w:author="Hassen" w:date="2016-05-27T11:23:00Z">
                                  <w:rPr>
                                    <w:rFonts w:ascii="Cambria Math" w:hAnsi="Cambria Math"/>
                                    <w:sz w:val="16"/>
                                    <w:lang w:val="en-CA"/>
                                  </w:rPr>
                                </w:rPrChange>
                              </w:rPr>
                              <m:t>12z</m:t>
                            </m:r>
                          </m:sub>
                        </m:sSub>
                      </m:sub>
                    </m:sSub>
                    <m:ctrlPr>
                      <w:rPr>
                        <w:rFonts w:ascii="Cambria Math" w:eastAsia="Cambria Math" w:hAnsi="Cambria Math" w:cs="Cambria Math"/>
                        <w:i/>
                        <w:sz w:val="16"/>
                        <w:lang w:val="en-CA"/>
                        <w:rPrChange w:id="1215" w:author="Hassen" w:date="2016-05-27T11:23:00Z">
                          <w:rPr>
                            <w:rFonts w:ascii="Cambria Math" w:eastAsia="Cambria Math" w:hAnsi="Cambria Math" w:cs="Cambria Math"/>
                            <w:i/>
                            <w:sz w:val="16"/>
                            <w:lang w:val="en-CA"/>
                          </w:rPr>
                        </w:rPrChange>
                      </w:rPr>
                    </m:ctrlPr>
                  </m:e>
                  <m:e>
                    <m:r>
                      <w:rPr>
                        <w:rFonts w:ascii="Cambria Math" w:hAnsi="Cambria Math"/>
                        <w:sz w:val="16"/>
                        <w:lang w:val="en-CA"/>
                        <w:rPrChange w:id="1216" w:author="Hassen" w:date="2016-05-27T11:23:00Z">
                          <w:rPr>
                            <w:rFonts w:ascii="Cambria Math" w:hAnsi="Cambria Math"/>
                            <w:sz w:val="16"/>
                            <w:lang w:val="en-CA"/>
                          </w:rPr>
                        </w:rPrChange>
                      </w:rPr>
                      <m:t>Co</m:t>
                    </m:r>
                    <m:sSub>
                      <m:sSubPr>
                        <m:ctrlPr>
                          <w:rPr>
                            <w:rFonts w:ascii="Cambria Math" w:hAnsi="Cambria Math"/>
                            <w:i/>
                            <w:sz w:val="16"/>
                            <w:lang w:val="en-CA"/>
                            <w:rPrChange w:id="1217" w:author="Hassen" w:date="2016-05-27T11:23:00Z">
                              <w:rPr>
                                <w:rFonts w:ascii="Cambria Math" w:hAnsi="Cambria Math"/>
                                <w:i/>
                                <w:sz w:val="16"/>
                                <w:lang w:val="en-CA"/>
                              </w:rPr>
                            </w:rPrChange>
                          </w:rPr>
                        </m:ctrlPr>
                      </m:sSubPr>
                      <m:e>
                        <m:r>
                          <w:rPr>
                            <w:rFonts w:ascii="Cambria Math" w:hAnsi="Cambria Math"/>
                            <w:sz w:val="16"/>
                            <w:lang w:val="en-CA"/>
                            <w:rPrChange w:id="1218" w:author="Hassen" w:date="2016-05-27T11:23:00Z">
                              <w:rPr>
                                <w:rFonts w:ascii="Cambria Math" w:hAnsi="Cambria Math"/>
                                <w:sz w:val="16"/>
                                <w:lang w:val="en-CA"/>
                              </w:rPr>
                            </w:rPrChange>
                          </w:rPr>
                          <m:t>v</m:t>
                        </m:r>
                      </m:e>
                      <m:sub>
                        <m:sSub>
                          <m:sSubPr>
                            <m:ctrlPr>
                              <w:rPr>
                                <w:rFonts w:ascii="Cambria Math" w:hAnsi="Cambria Math"/>
                                <w:i/>
                                <w:sz w:val="16"/>
                                <w:lang w:val="en-CA"/>
                                <w:rPrChange w:id="1219" w:author="Hassen" w:date="2016-05-27T11:23:00Z">
                                  <w:rPr>
                                    <w:rFonts w:ascii="Cambria Math" w:hAnsi="Cambria Math"/>
                                    <w:i/>
                                    <w:sz w:val="16"/>
                                    <w:lang w:val="en-CA"/>
                                  </w:rPr>
                                </w:rPrChange>
                              </w:rPr>
                            </m:ctrlPr>
                          </m:sSubPr>
                          <m:e>
                            <m:r>
                              <w:rPr>
                                <w:rFonts w:ascii="Cambria Math" w:hAnsi="Cambria Math"/>
                                <w:sz w:val="16"/>
                                <w:lang w:val="en-CA"/>
                                <w:rPrChange w:id="1220" w:author="Hassen" w:date="2016-05-27T11:23:00Z">
                                  <w:rPr>
                                    <w:rFonts w:ascii="Cambria Math" w:hAnsi="Cambria Math"/>
                                    <w:sz w:val="16"/>
                                    <w:lang w:val="en-CA"/>
                                  </w:rPr>
                                </w:rPrChange>
                              </w:rPr>
                              <m:t>S</m:t>
                            </m:r>
                          </m:e>
                          <m:sub>
                            <m:r>
                              <w:rPr>
                                <w:rFonts w:ascii="Cambria Math" w:hAnsi="Cambria Math"/>
                                <w:sz w:val="16"/>
                                <w:lang w:val="en-CA"/>
                                <w:rPrChange w:id="1221" w:author="Hassen" w:date="2016-05-27T11:23:00Z">
                                  <w:rPr>
                                    <w:rFonts w:ascii="Cambria Math" w:hAnsi="Cambria Math"/>
                                    <w:sz w:val="16"/>
                                    <w:lang w:val="en-CA"/>
                                  </w:rPr>
                                </w:rPrChange>
                              </w:rPr>
                              <m:t>2z</m:t>
                            </m:r>
                          </m:sub>
                        </m:sSub>
                        <m:r>
                          <w:rPr>
                            <w:rFonts w:ascii="Cambria Math" w:hAnsi="Cambria Math"/>
                            <w:sz w:val="16"/>
                            <w:lang w:val="en-CA"/>
                            <w:rPrChange w:id="1222" w:author="Hassen" w:date="2016-05-27T11:23:00Z">
                              <w:rPr>
                                <w:rFonts w:ascii="Cambria Math" w:hAnsi="Cambria Math"/>
                                <w:sz w:val="16"/>
                                <w:lang w:val="en-CA"/>
                              </w:rPr>
                            </w:rPrChange>
                          </w:rPr>
                          <m:t>,</m:t>
                        </m:r>
                        <m:sSub>
                          <m:sSubPr>
                            <m:ctrlPr>
                              <w:rPr>
                                <w:rFonts w:ascii="Cambria Math" w:hAnsi="Cambria Math"/>
                                <w:i/>
                                <w:sz w:val="16"/>
                                <w:lang w:val="en-CA"/>
                                <w:rPrChange w:id="1223" w:author="Hassen" w:date="2016-05-27T11:23:00Z">
                                  <w:rPr>
                                    <w:rFonts w:ascii="Cambria Math" w:hAnsi="Cambria Math"/>
                                    <w:i/>
                                    <w:sz w:val="16"/>
                                    <w:lang w:val="en-CA"/>
                                  </w:rPr>
                                </w:rPrChange>
                              </w:rPr>
                            </m:ctrlPr>
                          </m:sSubPr>
                          <m:e>
                            <m:r>
                              <w:rPr>
                                <w:rFonts w:ascii="Cambria Math" w:hAnsi="Cambria Math"/>
                                <w:sz w:val="16"/>
                                <w:lang w:val="en-CA"/>
                                <w:rPrChange w:id="1224" w:author="Hassen" w:date="2016-05-27T11:23:00Z">
                                  <w:rPr>
                                    <w:rFonts w:ascii="Cambria Math" w:hAnsi="Cambria Math"/>
                                    <w:sz w:val="16"/>
                                    <w:lang w:val="en-CA"/>
                                  </w:rPr>
                                </w:rPrChange>
                              </w:rPr>
                              <m:t>S</m:t>
                            </m:r>
                          </m:e>
                          <m:sub>
                            <m:r>
                              <w:rPr>
                                <w:rFonts w:ascii="Cambria Math" w:hAnsi="Cambria Math"/>
                                <w:sz w:val="16"/>
                                <w:lang w:val="en-CA"/>
                                <w:rPrChange w:id="1225" w:author="Hassen" w:date="2016-05-27T11:23:00Z">
                                  <w:rPr>
                                    <w:rFonts w:ascii="Cambria Math" w:hAnsi="Cambria Math"/>
                                    <w:sz w:val="16"/>
                                    <w:lang w:val="en-CA"/>
                                  </w:rPr>
                                </w:rPrChange>
                              </w:rPr>
                              <m:t>12z</m:t>
                            </m:r>
                          </m:sub>
                        </m:sSub>
                      </m:sub>
                    </m:sSub>
                    <m:ctrlPr>
                      <w:rPr>
                        <w:rFonts w:ascii="Cambria Math" w:eastAsia="Cambria Math" w:hAnsi="Cambria Math" w:cs="Cambria Math"/>
                        <w:i/>
                        <w:sz w:val="16"/>
                        <w:lang w:val="en-CA"/>
                        <w:rPrChange w:id="1226" w:author="Hassen" w:date="2016-05-27T11:23:00Z">
                          <w:rPr>
                            <w:rFonts w:ascii="Cambria Math" w:eastAsia="Cambria Math" w:hAnsi="Cambria Math" w:cs="Cambria Math"/>
                            <w:i/>
                            <w:sz w:val="16"/>
                            <w:lang w:val="en-CA"/>
                          </w:rPr>
                        </w:rPrChange>
                      </w:rPr>
                    </m:ctrlPr>
                  </m:e>
                  <m:e>
                    <m:sSub>
                      <m:sSubPr>
                        <m:ctrlPr>
                          <w:rPr>
                            <w:rFonts w:ascii="Cambria Math" w:hAnsi="Cambria Math"/>
                            <w:i/>
                            <w:sz w:val="16"/>
                            <w:lang w:val="en-CA"/>
                            <w:rPrChange w:id="1227" w:author="Hassen" w:date="2016-05-27T11:23:00Z">
                              <w:rPr>
                                <w:rFonts w:ascii="Cambria Math" w:hAnsi="Cambria Math"/>
                                <w:i/>
                                <w:sz w:val="16"/>
                                <w:lang w:val="en-CA"/>
                              </w:rPr>
                            </w:rPrChange>
                          </w:rPr>
                        </m:ctrlPr>
                      </m:sSubPr>
                      <m:e>
                        <m:r>
                          <w:rPr>
                            <w:rFonts w:ascii="Cambria Math" w:hAnsi="Cambria Math"/>
                            <w:sz w:val="16"/>
                            <w:lang w:val="en-CA"/>
                            <w:rPrChange w:id="1228" w:author="Hassen" w:date="2016-05-27T11:23:00Z">
                              <w:rPr>
                                <w:rFonts w:ascii="Cambria Math" w:hAnsi="Cambria Math"/>
                                <w:sz w:val="16"/>
                                <w:lang w:val="en-CA"/>
                              </w:rPr>
                            </w:rPrChange>
                          </w:rPr>
                          <m:t>V</m:t>
                        </m:r>
                      </m:e>
                      <m:sub>
                        <m:sSub>
                          <m:sSubPr>
                            <m:ctrlPr>
                              <w:rPr>
                                <w:rFonts w:ascii="Cambria Math" w:hAnsi="Cambria Math"/>
                                <w:i/>
                                <w:sz w:val="16"/>
                                <w:lang w:val="en-CA"/>
                                <w:rPrChange w:id="1229" w:author="Hassen" w:date="2016-05-27T11:23:00Z">
                                  <w:rPr>
                                    <w:rFonts w:ascii="Cambria Math" w:hAnsi="Cambria Math"/>
                                    <w:i/>
                                    <w:sz w:val="16"/>
                                    <w:lang w:val="en-CA"/>
                                  </w:rPr>
                                </w:rPrChange>
                              </w:rPr>
                            </m:ctrlPr>
                          </m:sSubPr>
                          <m:e>
                            <m:r>
                              <w:rPr>
                                <w:rFonts w:ascii="Cambria Math" w:hAnsi="Cambria Math"/>
                                <w:sz w:val="16"/>
                                <w:lang w:val="en-CA"/>
                                <w:rPrChange w:id="1230" w:author="Hassen" w:date="2016-05-27T11:23:00Z">
                                  <w:rPr>
                                    <w:rFonts w:ascii="Cambria Math" w:hAnsi="Cambria Math"/>
                                    <w:sz w:val="16"/>
                                    <w:lang w:val="en-CA"/>
                                  </w:rPr>
                                </w:rPrChange>
                              </w:rPr>
                              <m:t>S</m:t>
                            </m:r>
                          </m:e>
                          <m:sub>
                            <m:r>
                              <w:rPr>
                                <w:rFonts w:ascii="Cambria Math" w:hAnsi="Cambria Math"/>
                                <w:sz w:val="16"/>
                                <w:lang w:val="en-CA"/>
                                <w:rPrChange w:id="1231" w:author="Hassen" w:date="2016-05-27T11:23:00Z">
                                  <w:rPr>
                                    <w:rFonts w:ascii="Cambria Math" w:hAnsi="Cambria Math"/>
                                    <w:sz w:val="16"/>
                                    <w:lang w:val="en-CA"/>
                                  </w:rPr>
                                </w:rPrChange>
                              </w:rPr>
                              <m:t>12z</m:t>
                            </m:r>
                          </m:sub>
                        </m:sSub>
                      </m:sub>
                    </m:sSub>
                  </m:e>
                </m:mr>
              </m:m>
            </m:e>
          </m:d>
        </m:oMath>
      </m:oMathPara>
    </w:p>
    <w:p w14:paraId="4CB2199E" w14:textId="77777777" w:rsidR="008917D7" w:rsidRPr="003A5638" w:rsidRDefault="008917D7" w:rsidP="002710B7">
      <w:pPr>
        <w:jc w:val="both"/>
        <w:rPr>
          <w:rFonts w:ascii="Times New Roman" w:hAnsi="Times New Roman"/>
          <w:lang w:val="en-CA"/>
          <w:rPrChange w:id="1232" w:author="Hassen" w:date="2016-05-27T11:23:00Z">
            <w:rPr>
              <w:rFonts w:ascii="Times New Roman" w:hAnsi="Times New Roman"/>
              <w:lang w:val="en-GB"/>
            </w:rPr>
          </w:rPrChange>
        </w:rPr>
      </w:pPr>
    </w:p>
    <w:p w14:paraId="00A53BA5" w14:textId="2A6EC1C5" w:rsidR="0030188F" w:rsidRPr="003A5638" w:rsidRDefault="0030188F" w:rsidP="0030188F">
      <w:pPr>
        <w:jc w:val="both"/>
        <w:rPr>
          <w:ins w:id="1233" w:author="Hassen" w:date="2016-05-24T13:29:00Z"/>
          <w:rFonts w:ascii="Times New Roman" w:hAnsi="Times New Roman"/>
          <w:b/>
          <w:lang w:val="en-CA"/>
          <w:rPrChange w:id="1234" w:author="Hassen" w:date="2016-05-27T11:23:00Z">
            <w:rPr>
              <w:ins w:id="1235" w:author="Hassen" w:date="2016-05-24T13:29:00Z"/>
              <w:rFonts w:ascii="Times New Roman" w:hAnsi="Times New Roman"/>
              <w:b/>
              <w:lang w:val="en-GB"/>
            </w:rPr>
          </w:rPrChange>
        </w:rPr>
      </w:pPr>
      <w:ins w:id="1236" w:author="Hassen" w:date="2016-05-24T13:29:00Z">
        <w:r w:rsidRPr="003A5638">
          <w:rPr>
            <w:rFonts w:ascii="Times New Roman" w:hAnsi="Times New Roman"/>
            <w:b/>
            <w:lang w:val="en-CA"/>
            <w:rPrChange w:id="1237" w:author="Hassen" w:date="2016-05-27T11:23:00Z">
              <w:rPr>
                <w:rFonts w:ascii="Times New Roman" w:hAnsi="Times New Roman"/>
                <w:b/>
                <w:lang w:val="en-GB"/>
              </w:rPr>
            </w:rPrChange>
          </w:rPr>
          <w:t xml:space="preserve">Some of the terms above are explained in more detail in </w:t>
        </w:r>
      </w:ins>
      <w:ins w:id="1238" w:author="Hassen" w:date="2016-05-24T14:23:00Z">
        <w:r w:rsidR="00125085" w:rsidRPr="003A5638">
          <w:rPr>
            <w:rFonts w:ascii="Times New Roman" w:hAnsi="Times New Roman"/>
            <w:b/>
            <w:lang w:val="en-CA"/>
            <w:rPrChange w:id="1239" w:author="Hassen" w:date="2016-05-27T11:23:00Z">
              <w:rPr>
                <w:rFonts w:ascii="Times New Roman" w:hAnsi="Times New Roman"/>
                <w:b/>
                <w:lang w:val="en-GB"/>
              </w:rPr>
            </w:rPrChange>
          </w:rPr>
          <w:t>the two following sections (</w:t>
        </w:r>
      </w:ins>
      <w:ins w:id="1240" w:author="Hassen" w:date="2016-05-24T14:24:00Z">
        <w:r w:rsidR="00125085" w:rsidRPr="003A5638">
          <w:rPr>
            <w:rFonts w:ascii="Times New Roman" w:hAnsi="Times New Roman"/>
            <w:b/>
            <w:lang w:val="en-CA"/>
            <w:rPrChange w:id="1241" w:author="Hassen" w:date="2016-05-27T11:23:00Z">
              <w:rPr>
                <w:rFonts w:ascii="Times New Roman" w:hAnsi="Times New Roman"/>
                <w:b/>
                <w:lang w:val="en-GB"/>
              </w:rPr>
            </w:rPrChange>
          </w:rPr>
          <w:t xml:space="preserve">i.e., </w:t>
        </w:r>
        <w:r w:rsidR="00125085" w:rsidRPr="003A5638">
          <w:rPr>
            <w:rFonts w:ascii="Times New Roman" w:hAnsi="Times New Roman"/>
            <w:b/>
            <w:i/>
            <w:lang w:val="en-CA"/>
            <w:rPrChange w:id="1242" w:author="Hassen" w:date="2016-05-27T11:23:00Z">
              <w:rPr>
                <w:rFonts w:ascii="Times New Roman" w:hAnsi="Times New Roman"/>
                <w:b/>
                <w:i/>
                <w:lang w:val="en-GB"/>
              </w:rPr>
            </w:rPrChange>
          </w:rPr>
          <w:t xml:space="preserve">Model summary </w:t>
        </w:r>
        <w:r w:rsidR="00125085" w:rsidRPr="003A5638">
          <w:rPr>
            <w:rFonts w:ascii="Times New Roman" w:hAnsi="Times New Roman"/>
            <w:b/>
            <w:lang w:val="en-CA"/>
            <w:rPrChange w:id="1243" w:author="Hassen" w:date="2016-05-27T11:23:00Z">
              <w:rPr>
                <w:rFonts w:ascii="Times New Roman" w:hAnsi="Times New Roman"/>
                <w:b/>
                <w:lang w:val="en-GB"/>
              </w:rPr>
            </w:rPrChange>
          </w:rPr>
          <w:t xml:space="preserve">and </w:t>
        </w:r>
        <w:proofErr w:type="gramStart"/>
        <w:r w:rsidR="00125085" w:rsidRPr="003A5638">
          <w:rPr>
            <w:rFonts w:ascii="Times New Roman" w:hAnsi="Times New Roman"/>
            <w:b/>
            <w:i/>
            <w:lang w:val="en-CA"/>
            <w:rPrChange w:id="1244" w:author="Hassen" w:date="2016-05-27T11:23:00Z">
              <w:rPr>
                <w:rFonts w:ascii="Times New Roman" w:hAnsi="Times New Roman"/>
                <w:b/>
                <w:i/>
                <w:lang w:val="en-GB"/>
              </w:rPr>
            </w:rPrChange>
          </w:rPr>
          <w:t>Bivariate</w:t>
        </w:r>
        <w:proofErr w:type="gramEnd"/>
        <w:r w:rsidR="00125085" w:rsidRPr="003A5638">
          <w:rPr>
            <w:rFonts w:ascii="Times New Roman" w:hAnsi="Times New Roman"/>
            <w:b/>
            <w:i/>
            <w:lang w:val="en-CA"/>
            <w:rPrChange w:id="1245" w:author="Hassen" w:date="2016-05-27T11:23:00Z">
              <w:rPr>
                <w:rFonts w:ascii="Times New Roman" w:hAnsi="Times New Roman"/>
                <w:b/>
                <w:i/>
                <w:lang w:val="en-GB"/>
              </w:rPr>
            </w:rPrChange>
          </w:rPr>
          <w:t xml:space="preserve"> model</w:t>
        </w:r>
      </w:ins>
      <w:ins w:id="1246" w:author="Hassen" w:date="2016-05-24T14:23:00Z">
        <w:r w:rsidR="00125085" w:rsidRPr="003A5638">
          <w:rPr>
            <w:rFonts w:ascii="Times New Roman" w:hAnsi="Times New Roman"/>
            <w:b/>
            <w:lang w:val="en-CA"/>
            <w:rPrChange w:id="1247" w:author="Hassen" w:date="2016-05-27T11:23:00Z">
              <w:rPr>
                <w:rFonts w:ascii="Times New Roman" w:hAnsi="Times New Roman"/>
                <w:b/>
                <w:lang w:val="en-GB"/>
              </w:rPr>
            </w:rPrChange>
          </w:rPr>
          <w:t>)</w:t>
        </w:r>
      </w:ins>
    </w:p>
    <w:p w14:paraId="5DEDC8C9" w14:textId="77777777" w:rsidR="0030188F" w:rsidRPr="003A5638" w:rsidRDefault="0030188F" w:rsidP="0030188F">
      <w:pPr>
        <w:jc w:val="both"/>
        <w:rPr>
          <w:ins w:id="1248" w:author="Hassen" w:date="2016-05-24T13:29:00Z"/>
          <w:rFonts w:ascii="Times New Roman" w:hAnsi="Times New Roman"/>
          <w:b/>
          <w:lang w:val="en-CA"/>
          <w:rPrChange w:id="1249" w:author="Hassen" w:date="2016-05-27T11:23:00Z">
            <w:rPr>
              <w:ins w:id="1250" w:author="Hassen" w:date="2016-05-24T13:29:00Z"/>
              <w:rFonts w:ascii="Times New Roman" w:hAnsi="Times New Roman"/>
              <w:b/>
              <w:lang w:val="en-GB"/>
            </w:rPr>
          </w:rPrChange>
        </w:rPr>
      </w:pPr>
    </w:p>
    <w:p w14:paraId="063CA86E" w14:textId="5124C469" w:rsidR="0030188F" w:rsidRPr="003A5638" w:rsidRDefault="0030188F" w:rsidP="0030188F">
      <w:pPr>
        <w:jc w:val="both"/>
        <w:rPr>
          <w:ins w:id="1251" w:author="Hassen" w:date="2016-05-24T13:29:00Z"/>
          <w:rFonts w:ascii="Times New Roman" w:hAnsi="Times New Roman"/>
          <w:b/>
          <w:lang w:val="en-CA"/>
          <w:rPrChange w:id="1252" w:author="Hassen" w:date="2016-05-27T11:23:00Z">
            <w:rPr>
              <w:ins w:id="1253" w:author="Hassen" w:date="2016-05-24T13:29:00Z"/>
              <w:rFonts w:ascii="Times New Roman" w:hAnsi="Times New Roman"/>
              <w:b/>
              <w:lang w:val="en-GB"/>
            </w:rPr>
          </w:rPrChange>
        </w:rPr>
      </w:pPr>
      <w:proofErr w:type="spellStart"/>
      <w:ins w:id="1254" w:author="Hassen" w:date="2016-05-24T13:29:00Z">
        <w:r w:rsidRPr="003A5638">
          <w:rPr>
            <w:lang w:val="en-CA"/>
            <w:rPrChange w:id="1255" w:author="Hassen" w:date="2016-05-27T11:23:00Z">
              <w:rPr>
                <w:lang w:val="en-CA"/>
              </w:rPr>
            </w:rPrChange>
          </w:rPr>
          <w:t>SQuID</w:t>
        </w:r>
        <w:proofErr w:type="spellEnd"/>
        <w:r w:rsidRPr="003A5638">
          <w:rPr>
            <w:lang w:val="en-CA"/>
            <w:rPrChange w:id="1256" w:author="Hassen" w:date="2016-05-27T11:23:00Z">
              <w:rPr>
                <w:lang w:val="en-CA"/>
              </w:rPr>
            </w:rPrChange>
          </w:rPr>
          <w:t xml:space="preserve"> can model a bivariate phenotypic equation with random intercepts and slopes for individual identity with respect to two environmental covariates. </w:t>
        </w:r>
        <w:proofErr w:type="spellStart"/>
        <w:r w:rsidRPr="003A5638">
          <w:rPr>
            <w:lang w:val="en-CA"/>
            <w:rPrChange w:id="1257" w:author="Hassen" w:date="2016-05-27T11:23:00Z">
              <w:rPr>
                <w:lang w:val="en-CA"/>
              </w:rPr>
            </w:rPrChange>
          </w:rPr>
          <w:t>SQuID</w:t>
        </w:r>
        <w:proofErr w:type="spellEnd"/>
        <w:r w:rsidRPr="003A5638">
          <w:rPr>
            <w:lang w:val="en-CA"/>
            <w:rPrChange w:id="1258" w:author="Hassen" w:date="2016-05-27T11:23:00Z">
              <w:rPr>
                <w:lang w:val="en-CA"/>
              </w:rPr>
            </w:rPrChange>
          </w:rPr>
          <w:t xml:space="preserve"> enables both linear and interactive effects of these covariates on the bivariate phenotype </w:t>
        </w:r>
        <w:r w:rsidRPr="003A5638">
          <w:rPr>
            <w:lang w:val="en-CA"/>
            <w:rPrChange w:id="1259" w:author="Hassen" w:date="2016-05-27T11:23:00Z">
              <w:rPr>
                <w:lang w:val="en-CA"/>
              </w:rPr>
            </w:rPrChange>
          </w:rPr>
          <w:fldChar w:fldCharType="begin"/>
        </w:r>
        <w:r w:rsidRPr="003A5638">
          <w:rPr>
            <w:lang w:val="en-CA"/>
            <w:rPrChange w:id="1260" w:author="Hassen" w:date="2016-05-27T11:23:00Z">
              <w:rPr>
                <w:lang w:val="en-CA"/>
              </w:rPr>
            </w:rPrChange>
          </w:rPr>
          <w:instrText xml:space="preserve"> ADDIN REFMGR.CITE &lt;Refman&gt;&lt;Cite&gt;&lt;Author&gt;Araya-Ajoy&lt;/Author&gt;&lt;Year&gt;2015&lt;/Year&gt;&lt;RecNum&gt;2326&lt;/RecNum&gt;&lt;IDText&gt;An approach to estimate short-term, long-term and reaction norm repeatability&lt;/IDText&gt;&lt;Prefix&gt;i.e., non-warped vs. warped multi-dimensional reaction norm planes; &lt;/Prefix&gt;&lt;MDL Ref_Type="Journal"&gt;&lt;Ref_Type&gt;Journal&lt;/Ref_Type&gt;&lt;Ref_ID&gt;2326&lt;/Ref_ID&gt;&lt;Title_Primary&gt;An approach to estimate short-term, long-term and reaction norm repeatability&lt;/Title_Primary&gt;&lt;Authors_Primary&gt;Araya-Ajoy,Y.G.&lt;/Authors_Primary&gt;&lt;Authors_Primary&gt;Mathot,K.J.&lt;/Authors_Primary&gt;&lt;Authors_Primary&gt;Dingemanse,N.J.&lt;/Authors_Primary&gt;&lt;Date_Primary&gt;2015&lt;/Date_Primary&gt;&lt;Keywords&gt;REACTION NORMS&lt;/Keywords&gt;&lt;Keywords&gt;reaction norm&lt;/Keywords&gt;&lt;Keywords&gt;repeatability&lt;/Keywords&gt;&lt;Reprint&gt;In File&lt;/Reprint&gt;&lt;Start_Page&gt;1462&lt;/Start_Page&gt;&lt;End_Page&gt;1473&lt;/End_Page&gt;&lt;Periodical&gt;Methods in Ecology and Evolution&lt;/Periodical&gt;&lt;Volume&gt;6&lt;/Volume&gt;&lt;ZZ_JournalFull&gt;&lt;f name="System"&gt;Methods in Ecology and Evolution&lt;/f&gt;&lt;/ZZ_JournalFull&gt;&lt;ZZ_JournalStdAbbrev&gt;&lt;f name="System"&gt;Methods Ecol Evol&lt;/f&gt;&lt;/ZZ_JournalStdAbbrev&gt;&lt;ZZ_WorkformID&gt;1&lt;/ZZ_WorkformID&gt;&lt;/MDL&gt;&lt;/Cite&gt;&lt;Cite&gt;&lt;Author&gt;Westneat&lt;/Author&gt;&lt;Year&gt;2015&lt;/Year&gt;&lt;RecNum&gt;2257&lt;/RecNum&gt;&lt;IDText&gt;The biology hidden inside residual within-individual phenotypic variation&lt;/IDText&gt;&lt;MDL Ref_Type="Journal"&gt;&lt;Ref_Type&gt;Journal&lt;/Ref_Type&gt;&lt;Ref_ID&gt;2257&lt;/Ref_ID&gt;&lt;Title_Primary&gt;The biology hidden inside residual within-individual phenotypic variation&lt;/Title_Primary&gt;&lt;Authors_Primary&gt;Westneat,D.F.&lt;/Authors_Primary&gt;&lt;Authors_Primary&gt;Wright,J.&lt;/Authors_Primary&gt;&lt;Authors_Primary&gt;Dingemanse,N.J.&lt;/Authors_Primary&gt;&lt;Date_Primary&gt;2015&lt;/Date_Primary&gt;&lt;Reprint&gt;Not in File&lt;/Reprint&gt;&lt;Start_Page&gt;729&lt;/Start_Page&gt;&lt;End_Page&gt;743&lt;/End_Page&gt;&lt;Periodical&gt;Biological Reviews&lt;/Periodical&gt;&lt;Volume&gt;90&lt;/Volume&gt;&lt;ZZ_JournalFull&gt;&lt;f name="System"&gt;Biological Reviews&lt;/f&gt;&lt;/ZZ_JournalFull&gt;&lt;ZZ_JournalStdAbbrev&gt;&lt;f name="System"&gt;Biol.Rev.&lt;/f&gt;&lt;/ZZ_JournalStdAbbrev&gt;&lt;ZZ_WorkformID&gt;1&lt;/ZZ_WorkformID&gt;&lt;/MDL&gt;&lt;/Cite&gt;&lt;/Refman&gt;</w:instrText>
        </w:r>
        <w:r w:rsidRPr="003A5638">
          <w:rPr>
            <w:lang w:val="en-CA"/>
            <w:rPrChange w:id="1261" w:author="Hassen" w:date="2016-05-27T11:23:00Z">
              <w:rPr>
                <w:lang w:val="en-CA"/>
              </w:rPr>
            </w:rPrChange>
          </w:rPr>
          <w:fldChar w:fldCharType="separate"/>
        </w:r>
        <w:r w:rsidRPr="003A5638">
          <w:rPr>
            <w:noProof/>
            <w:lang w:val="en-CA"/>
            <w:rPrChange w:id="1262" w:author="Hassen" w:date="2016-05-27T11:23:00Z">
              <w:rPr>
                <w:noProof/>
                <w:lang w:val="en-CA"/>
              </w:rPr>
            </w:rPrChange>
          </w:rPr>
          <w:t>(i.e., non-warped vs. warped multi-dimensional reaction norm planes; Araya-Ajoy</w:t>
        </w:r>
        <w:r w:rsidRPr="003A5638">
          <w:rPr>
            <w:i/>
            <w:noProof/>
            <w:lang w:val="en-CA"/>
            <w:rPrChange w:id="1263" w:author="Hassen" w:date="2016-05-27T11:23:00Z">
              <w:rPr>
                <w:i/>
                <w:noProof/>
                <w:lang w:val="en-CA"/>
              </w:rPr>
            </w:rPrChange>
          </w:rPr>
          <w:t xml:space="preserve"> et al.</w:t>
        </w:r>
        <w:r w:rsidRPr="003A5638">
          <w:rPr>
            <w:noProof/>
            <w:lang w:val="en-CA"/>
            <w:rPrChange w:id="1264" w:author="Hassen" w:date="2016-05-27T11:23:00Z">
              <w:rPr>
                <w:noProof/>
                <w:lang w:val="en-CA"/>
              </w:rPr>
            </w:rPrChange>
          </w:rPr>
          <w:t xml:space="preserve"> 2015; Westneat</w:t>
        </w:r>
        <w:r w:rsidRPr="003A5638">
          <w:rPr>
            <w:i/>
            <w:noProof/>
            <w:lang w:val="en-CA"/>
            <w:rPrChange w:id="1265" w:author="Hassen" w:date="2016-05-27T11:23:00Z">
              <w:rPr>
                <w:i/>
                <w:noProof/>
                <w:lang w:val="en-CA"/>
              </w:rPr>
            </w:rPrChange>
          </w:rPr>
          <w:t xml:space="preserve"> et al.</w:t>
        </w:r>
        <w:r w:rsidRPr="003A5638">
          <w:rPr>
            <w:noProof/>
            <w:lang w:val="en-CA"/>
            <w:rPrChange w:id="1266" w:author="Hassen" w:date="2016-05-27T11:23:00Z">
              <w:rPr>
                <w:noProof/>
                <w:lang w:val="en-CA"/>
              </w:rPr>
            </w:rPrChange>
          </w:rPr>
          <w:t xml:space="preserve"> 2015)</w:t>
        </w:r>
        <w:r w:rsidRPr="003A5638">
          <w:rPr>
            <w:lang w:val="en-CA"/>
            <w:rPrChange w:id="1267" w:author="Hassen" w:date="2016-05-27T11:23:00Z">
              <w:rPr>
                <w:lang w:val="en-CA"/>
              </w:rPr>
            </w:rPrChange>
          </w:rPr>
          <w:fldChar w:fldCharType="end"/>
        </w:r>
        <w:r w:rsidRPr="003A5638">
          <w:rPr>
            <w:lang w:val="en-CA"/>
            <w:rPrChange w:id="1268" w:author="Hassen" w:date="2016-05-27T11:23:00Z">
              <w:rPr>
                <w:lang w:val="en-CA"/>
              </w:rPr>
            </w:rPrChange>
          </w:rPr>
          <w:t xml:space="preserve"> to be modelled. </w:t>
        </w:r>
        <w:proofErr w:type="spellStart"/>
        <w:r w:rsidRPr="003A5638">
          <w:rPr>
            <w:lang w:val="en-CA"/>
            <w:rPrChange w:id="1269" w:author="Hassen" w:date="2016-05-27T11:23:00Z">
              <w:rPr>
                <w:lang w:val="en-CA"/>
              </w:rPr>
            </w:rPrChange>
          </w:rPr>
          <w:t>Covariances</w:t>
        </w:r>
        <w:proofErr w:type="spellEnd"/>
        <w:r w:rsidRPr="003A5638">
          <w:rPr>
            <w:lang w:val="en-CA"/>
            <w:rPrChange w:id="1270" w:author="Hassen" w:date="2016-05-27T11:23:00Z">
              <w:rPr>
                <w:lang w:val="en-CA"/>
              </w:rPr>
            </w:rPrChange>
          </w:rPr>
          <w:t xml:space="preserve"> in </w:t>
        </w:r>
        <w:proofErr w:type="spellStart"/>
        <w:r w:rsidRPr="003A5638">
          <w:rPr>
            <w:lang w:val="en-CA"/>
            <w:rPrChange w:id="1271" w:author="Hassen" w:date="2016-05-27T11:23:00Z">
              <w:rPr>
                <w:lang w:val="en-CA"/>
              </w:rPr>
            </w:rPrChange>
          </w:rPr>
          <w:t>SQuID</w:t>
        </w:r>
        <w:proofErr w:type="spellEnd"/>
        <w:r w:rsidRPr="003A5638">
          <w:rPr>
            <w:lang w:val="en-CA"/>
            <w:rPrChange w:id="1272" w:author="Hassen" w:date="2016-05-27T11:23:00Z">
              <w:rPr>
                <w:lang w:val="en-CA"/>
              </w:rPr>
            </w:rPrChange>
          </w:rPr>
          <w:t xml:space="preserve"> emerge due to user-defined settings in the fixed and random parts of the equation. </w:t>
        </w:r>
        <w:proofErr w:type="spellStart"/>
        <w:r w:rsidRPr="003A5638">
          <w:rPr>
            <w:lang w:val="en-CA"/>
            <w:rPrChange w:id="1273" w:author="Hassen" w:date="2016-05-27T11:23:00Z">
              <w:rPr>
                <w:lang w:val="en-CA"/>
              </w:rPr>
            </w:rPrChange>
          </w:rPr>
          <w:t>Covariances</w:t>
        </w:r>
        <w:proofErr w:type="spellEnd"/>
        <w:r w:rsidRPr="003A5638">
          <w:rPr>
            <w:lang w:val="en-CA"/>
            <w:rPrChange w:id="1274" w:author="Hassen" w:date="2016-05-27T11:23:00Z">
              <w:rPr>
                <w:lang w:val="en-CA"/>
              </w:rPr>
            </w:rPrChange>
          </w:rPr>
          <w:t xml:space="preserve"> in the random part are set directly by the user, whereas </w:t>
        </w:r>
        <w:proofErr w:type="spellStart"/>
        <w:r w:rsidRPr="003A5638">
          <w:rPr>
            <w:lang w:val="en-CA"/>
            <w:rPrChange w:id="1275" w:author="Hassen" w:date="2016-05-27T11:23:00Z">
              <w:rPr>
                <w:lang w:val="en-CA"/>
              </w:rPr>
            </w:rPrChange>
          </w:rPr>
          <w:t>covariances</w:t>
        </w:r>
        <w:proofErr w:type="spellEnd"/>
        <w:r w:rsidRPr="003A5638">
          <w:rPr>
            <w:lang w:val="en-CA"/>
            <w:rPrChange w:id="1276" w:author="Hassen" w:date="2016-05-27T11:23:00Z">
              <w:rPr>
                <w:lang w:val="en-CA"/>
              </w:rPr>
            </w:rPrChange>
          </w:rPr>
          <w:t xml:space="preserve"> in the fixed part instead emerge when a focal environmental effect is set to affect both traits (e.g., </w:t>
        </w:r>
        <m:oMath>
          <m:sSub>
            <m:sSubPr>
              <m:ctrlPr>
                <w:rPr>
                  <w:rFonts w:ascii="Cambria Math" w:hAnsi="Cambria Math"/>
                  <w:i/>
                  <w:lang w:val="en-CA"/>
                  <w:rPrChange w:id="1277" w:author="Hassen" w:date="2016-05-27T11:23:00Z">
                    <w:rPr>
                      <w:rFonts w:ascii="Cambria Math" w:hAnsi="Cambria Math"/>
                      <w:i/>
                      <w:lang w:val="en-CA"/>
                    </w:rPr>
                  </w:rPrChange>
                </w:rPr>
              </m:ctrlPr>
            </m:sSubPr>
            <m:e>
              <m:r>
                <w:rPr>
                  <w:rFonts w:ascii="Cambria Math" w:hAnsi="Cambria Math"/>
                  <w:lang w:val="en-CA"/>
                  <w:rPrChange w:id="1278" w:author="Hassen" w:date="2016-05-27T11:23:00Z">
                    <w:rPr>
                      <w:rFonts w:ascii="Cambria Math" w:hAnsi="Cambria Math"/>
                      <w:lang w:val="en-CA"/>
                    </w:rPr>
                  </w:rPrChange>
                </w:rPr>
                <m:t>β</m:t>
              </m:r>
            </m:e>
            <m:sub>
              <m:r>
                <w:rPr>
                  <w:rFonts w:ascii="Cambria Math" w:hAnsi="Cambria Math"/>
                  <w:lang w:val="en-CA"/>
                  <w:rPrChange w:id="1279" w:author="Hassen" w:date="2016-05-27T11:23:00Z">
                    <w:rPr>
                      <w:rFonts w:ascii="Cambria Math" w:hAnsi="Cambria Math"/>
                      <w:lang w:val="en-CA"/>
                    </w:rPr>
                  </w:rPrChange>
                </w:rPr>
                <m:t>1y</m:t>
              </m:r>
            </m:sub>
          </m:sSub>
          <m:r>
            <w:rPr>
              <w:rFonts w:ascii="Cambria Math" w:hAnsi="Cambria Math"/>
              <w:lang w:val="en-CA"/>
              <w:rPrChange w:id="1280" w:author="Hassen" w:date="2016-05-27T11:23:00Z">
                <w:rPr>
                  <w:rFonts w:ascii="Cambria Math" w:hAnsi="Cambria Math"/>
                  <w:lang w:val="en-CA"/>
                </w:rPr>
              </w:rPrChange>
            </w:rPr>
            <m:t>≠0</m:t>
          </m:r>
        </m:oMath>
        <w:r w:rsidRPr="003A5638">
          <w:rPr>
            <w:lang w:val="en-CA"/>
            <w:rPrChange w:id="1281" w:author="Hassen" w:date="2016-05-27T11:23:00Z">
              <w:rPr>
                <w:lang w:val="en-CA"/>
              </w:rPr>
            </w:rPrChange>
          </w:rPr>
          <w:t xml:space="preserve"> </w:t>
        </w:r>
        <w:proofErr w:type="gramStart"/>
        <w:r w:rsidRPr="003A5638">
          <w:rPr>
            <w:lang w:val="en-CA"/>
            <w:rPrChange w:id="1282" w:author="Hassen" w:date="2016-05-27T11:23:00Z">
              <w:rPr>
                <w:lang w:val="en-CA"/>
              </w:rPr>
            </w:rPrChange>
          </w:rPr>
          <w:t xml:space="preserve">and </w:t>
        </w:r>
        <w:proofErr w:type="gramEnd"/>
        <m:oMath>
          <m:sSub>
            <m:sSubPr>
              <m:ctrlPr>
                <w:rPr>
                  <w:rFonts w:ascii="Cambria Math" w:hAnsi="Cambria Math"/>
                  <w:i/>
                  <w:lang w:val="en-CA"/>
                  <w:rPrChange w:id="1283" w:author="Hassen" w:date="2016-05-27T11:23:00Z">
                    <w:rPr>
                      <w:rFonts w:ascii="Cambria Math" w:hAnsi="Cambria Math"/>
                      <w:i/>
                      <w:lang w:val="en-CA"/>
                    </w:rPr>
                  </w:rPrChange>
                </w:rPr>
              </m:ctrlPr>
            </m:sSubPr>
            <m:e>
              <m:r>
                <w:rPr>
                  <w:rFonts w:ascii="Cambria Math" w:hAnsi="Cambria Math"/>
                  <w:lang w:val="en-CA"/>
                  <w:rPrChange w:id="1284" w:author="Hassen" w:date="2016-05-27T11:23:00Z">
                    <w:rPr>
                      <w:rFonts w:ascii="Cambria Math" w:hAnsi="Cambria Math"/>
                      <w:lang w:val="en-CA"/>
                    </w:rPr>
                  </w:rPrChange>
                </w:rPr>
                <m:t>β</m:t>
              </m:r>
            </m:e>
            <m:sub>
              <m:r>
                <w:rPr>
                  <w:rFonts w:ascii="Cambria Math" w:hAnsi="Cambria Math"/>
                  <w:lang w:val="en-CA"/>
                  <w:rPrChange w:id="1285" w:author="Hassen" w:date="2016-05-27T11:23:00Z">
                    <w:rPr>
                      <w:rFonts w:ascii="Cambria Math" w:hAnsi="Cambria Math"/>
                      <w:lang w:val="en-CA"/>
                    </w:rPr>
                  </w:rPrChange>
                </w:rPr>
                <m:t>1z</m:t>
              </m:r>
            </m:sub>
          </m:sSub>
          <m:r>
            <w:rPr>
              <w:rFonts w:ascii="Cambria Math" w:hAnsi="Cambria Math"/>
              <w:lang w:val="en-CA"/>
              <w:rPrChange w:id="1286" w:author="Hassen" w:date="2016-05-27T11:23:00Z">
                <w:rPr>
                  <w:rFonts w:ascii="Cambria Math" w:hAnsi="Cambria Math"/>
                  <w:lang w:val="en-CA"/>
                </w:rPr>
              </w:rPrChange>
            </w:rPr>
            <m:t>≠0</m:t>
          </m:r>
        </m:oMath>
        <w:r w:rsidRPr="003A5638">
          <w:rPr>
            <w:sz w:val="22"/>
            <w:szCs w:val="22"/>
            <w:lang w:val="en-CA"/>
            <w:rPrChange w:id="1287" w:author="Hassen" w:date="2016-05-27T11:23:00Z">
              <w:rPr>
                <w:sz w:val="22"/>
                <w:szCs w:val="22"/>
                <w:lang w:val="en-CA"/>
              </w:rPr>
            </w:rPrChange>
          </w:rPr>
          <w:t>)</w:t>
        </w:r>
        <w:r w:rsidRPr="003A5638">
          <w:rPr>
            <w:lang w:val="en-CA"/>
            <w:rPrChange w:id="1288" w:author="Hassen" w:date="2016-05-27T11:23:00Z">
              <w:rPr>
                <w:lang w:val="en-CA"/>
              </w:rPr>
            </w:rPrChange>
          </w:rPr>
          <w:t>. A large number of covariance terms, listed here, can thus be simulated.</w:t>
        </w:r>
      </w:ins>
    </w:p>
    <w:p w14:paraId="601647FF" w14:textId="77777777" w:rsidR="0030188F" w:rsidRPr="003A5638" w:rsidRDefault="0030188F" w:rsidP="0030188F">
      <w:pPr>
        <w:jc w:val="both"/>
        <w:rPr>
          <w:ins w:id="1289" w:author="Hassen" w:date="2016-05-24T13:29:00Z"/>
          <w:rFonts w:ascii="Times New Roman" w:hAnsi="Times New Roman"/>
          <w:b/>
          <w:lang w:val="en-CA"/>
          <w:rPrChange w:id="1290" w:author="Hassen" w:date="2016-05-27T11:23:00Z">
            <w:rPr>
              <w:ins w:id="1291" w:author="Hassen" w:date="2016-05-24T13:29:00Z"/>
              <w:rFonts w:ascii="Times New Roman" w:hAnsi="Times New Roman"/>
              <w:b/>
              <w:lang w:val="en-GB"/>
            </w:rPr>
          </w:rPrChange>
        </w:rPr>
      </w:pPr>
    </w:p>
    <w:tbl>
      <w:tblPr>
        <w:tblStyle w:val="TableGrid"/>
        <w:tblW w:w="8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6366"/>
      </w:tblGrid>
      <w:tr w:rsidR="0030188F" w:rsidRPr="003A5638" w14:paraId="5C1D0D99" w14:textId="77777777" w:rsidTr="000F4477">
        <w:trPr>
          <w:ins w:id="1292" w:author="Hassen" w:date="2016-05-24T13:29:00Z"/>
        </w:trPr>
        <w:tc>
          <w:tcPr>
            <w:tcW w:w="2106" w:type="dxa"/>
            <w:tcBorders>
              <w:top w:val="single" w:sz="18" w:space="0" w:color="auto"/>
              <w:bottom w:val="single" w:sz="18" w:space="0" w:color="auto"/>
            </w:tcBorders>
          </w:tcPr>
          <w:p w14:paraId="51D4D8C7" w14:textId="77777777" w:rsidR="0030188F" w:rsidRPr="003A5638" w:rsidRDefault="0030188F" w:rsidP="000F4477">
            <w:pPr>
              <w:rPr>
                <w:ins w:id="1293" w:author="Hassen" w:date="2016-05-24T13:29:00Z"/>
                <w:sz w:val="22"/>
                <w:szCs w:val="22"/>
                <w:lang w:val="en-CA"/>
                <w:rPrChange w:id="1294" w:author="Hassen" w:date="2016-05-27T11:23:00Z">
                  <w:rPr>
                    <w:ins w:id="1295" w:author="Hassen" w:date="2016-05-24T13:29:00Z"/>
                    <w:sz w:val="22"/>
                    <w:szCs w:val="22"/>
                    <w:lang w:val="en-CA"/>
                  </w:rPr>
                </w:rPrChange>
              </w:rPr>
            </w:pPr>
            <w:ins w:id="1296" w:author="Hassen" w:date="2016-05-24T13:29:00Z">
              <w:r w:rsidRPr="003A5638">
                <w:rPr>
                  <w:sz w:val="22"/>
                  <w:szCs w:val="22"/>
                  <w:lang w:val="en-CA"/>
                  <w:rPrChange w:id="1297" w:author="Hassen" w:date="2016-05-27T11:23:00Z">
                    <w:rPr>
                      <w:sz w:val="22"/>
                      <w:szCs w:val="22"/>
                      <w:lang w:val="en-CA"/>
                    </w:rPr>
                  </w:rPrChange>
                </w:rPr>
                <w:t>Variance component</w:t>
              </w:r>
            </w:ins>
          </w:p>
        </w:tc>
        <w:tc>
          <w:tcPr>
            <w:tcW w:w="6366" w:type="dxa"/>
            <w:tcBorders>
              <w:top w:val="single" w:sz="18" w:space="0" w:color="auto"/>
              <w:bottom w:val="single" w:sz="18" w:space="0" w:color="auto"/>
            </w:tcBorders>
          </w:tcPr>
          <w:p w14:paraId="6D8D2DA5" w14:textId="77777777" w:rsidR="0030188F" w:rsidRPr="003A5638" w:rsidRDefault="0030188F" w:rsidP="000F4477">
            <w:pPr>
              <w:rPr>
                <w:ins w:id="1298" w:author="Hassen" w:date="2016-05-24T13:29:00Z"/>
                <w:sz w:val="22"/>
                <w:szCs w:val="22"/>
                <w:lang w:val="en-CA"/>
                <w:rPrChange w:id="1299" w:author="Hassen" w:date="2016-05-27T11:23:00Z">
                  <w:rPr>
                    <w:ins w:id="1300" w:author="Hassen" w:date="2016-05-24T13:29:00Z"/>
                    <w:sz w:val="22"/>
                    <w:szCs w:val="22"/>
                    <w:lang w:val="en-CA"/>
                  </w:rPr>
                </w:rPrChange>
              </w:rPr>
            </w:pPr>
            <w:ins w:id="1301" w:author="Hassen" w:date="2016-05-24T13:29:00Z">
              <w:r w:rsidRPr="003A5638">
                <w:rPr>
                  <w:sz w:val="22"/>
                  <w:szCs w:val="22"/>
                  <w:lang w:val="en-CA"/>
                  <w:rPrChange w:id="1302" w:author="Hassen" w:date="2016-05-27T11:23:00Z">
                    <w:rPr>
                      <w:sz w:val="22"/>
                      <w:szCs w:val="22"/>
                      <w:lang w:val="en-CA"/>
                    </w:rPr>
                  </w:rPrChange>
                </w:rPr>
                <w:t>Explanation</w:t>
              </w:r>
            </w:ins>
          </w:p>
        </w:tc>
      </w:tr>
      <w:tr w:rsidR="0030188F" w:rsidRPr="003A5638" w14:paraId="5769BE35" w14:textId="77777777" w:rsidTr="000F4477">
        <w:trPr>
          <w:ins w:id="1303" w:author="Hassen" w:date="2016-05-24T13:29:00Z"/>
        </w:trPr>
        <w:tc>
          <w:tcPr>
            <w:tcW w:w="2106" w:type="dxa"/>
            <w:tcBorders>
              <w:top w:val="single" w:sz="18" w:space="0" w:color="auto"/>
              <w:bottom w:val="single" w:sz="8" w:space="0" w:color="auto"/>
            </w:tcBorders>
          </w:tcPr>
          <w:p w14:paraId="619F8DC2" w14:textId="77777777" w:rsidR="0030188F" w:rsidRPr="003A5638" w:rsidRDefault="0030188F" w:rsidP="000F4477">
            <w:pPr>
              <w:rPr>
                <w:ins w:id="1304" w:author="Hassen" w:date="2016-05-24T13:29:00Z"/>
                <w:sz w:val="22"/>
                <w:szCs w:val="22"/>
                <w:lang w:val="en-CA"/>
                <w:rPrChange w:id="1305" w:author="Hassen" w:date="2016-05-27T11:23:00Z">
                  <w:rPr>
                    <w:ins w:id="1306" w:author="Hassen" w:date="2016-05-24T13:29:00Z"/>
                    <w:sz w:val="22"/>
                    <w:szCs w:val="22"/>
                    <w:lang w:val="en-CA"/>
                  </w:rPr>
                </w:rPrChange>
              </w:rPr>
            </w:pPr>
            <w:ins w:id="1307" w:author="Hassen" w:date="2016-05-24T13:29:00Z">
              <w:r w:rsidRPr="003A5638">
                <w:rPr>
                  <w:sz w:val="22"/>
                  <w:szCs w:val="22"/>
                  <w:lang w:val="en-CA"/>
                  <w:rPrChange w:id="1308" w:author="Hassen" w:date="2016-05-27T11:23:00Z">
                    <w:rPr>
                      <w:sz w:val="22"/>
                      <w:szCs w:val="22"/>
                      <w:lang w:val="en-CA"/>
                    </w:rPr>
                  </w:rPrChange>
                </w:rPr>
                <w:t>Fixed effects</w:t>
              </w:r>
            </w:ins>
          </w:p>
        </w:tc>
        <w:tc>
          <w:tcPr>
            <w:tcW w:w="6366" w:type="dxa"/>
            <w:tcBorders>
              <w:top w:val="single" w:sz="18" w:space="0" w:color="auto"/>
              <w:bottom w:val="single" w:sz="8" w:space="0" w:color="auto"/>
            </w:tcBorders>
          </w:tcPr>
          <w:p w14:paraId="410E29E3" w14:textId="77777777" w:rsidR="0030188F" w:rsidRPr="003A5638" w:rsidRDefault="0030188F" w:rsidP="000F4477">
            <w:pPr>
              <w:rPr>
                <w:ins w:id="1309" w:author="Hassen" w:date="2016-05-24T13:29:00Z"/>
                <w:sz w:val="22"/>
                <w:szCs w:val="22"/>
                <w:lang w:val="en-CA"/>
                <w:rPrChange w:id="1310" w:author="Hassen" w:date="2016-05-27T11:23:00Z">
                  <w:rPr>
                    <w:ins w:id="1311" w:author="Hassen" w:date="2016-05-24T13:29:00Z"/>
                    <w:sz w:val="22"/>
                    <w:szCs w:val="22"/>
                    <w:lang w:val="en-CA"/>
                  </w:rPr>
                </w:rPrChange>
              </w:rPr>
            </w:pPr>
          </w:p>
        </w:tc>
      </w:tr>
      <w:tr w:rsidR="0030188F" w:rsidRPr="003A5638" w14:paraId="6CD7AE55" w14:textId="77777777" w:rsidTr="000F4477">
        <w:trPr>
          <w:ins w:id="1312" w:author="Hassen" w:date="2016-05-24T13:29:00Z"/>
        </w:trPr>
        <w:tc>
          <w:tcPr>
            <w:tcW w:w="2106" w:type="dxa"/>
            <w:tcBorders>
              <w:top w:val="single" w:sz="8" w:space="0" w:color="auto"/>
              <w:bottom w:val="single" w:sz="8" w:space="0" w:color="auto"/>
            </w:tcBorders>
          </w:tcPr>
          <w:p w14:paraId="0EB2E1CE" w14:textId="77777777" w:rsidR="0030188F" w:rsidRPr="003A5638" w:rsidRDefault="0030188F" w:rsidP="000F4477">
            <w:pPr>
              <w:rPr>
                <w:ins w:id="1313" w:author="Hassen" w:date="2016-05-24T13:29:00Z"/>
                <w:sz w:val="22"/>
                <w:szCs w:val="22"/>
                <w:lang w:val="en-CA"/>
                <w:rPrChange w:id="1314" w:author="Hassen" w:date="2016-05-27T11:23:00Z">
                  <w:rPr>
                    <w:ins w:id="1315" w:author="Hassen" w:date="2016-05-24T13:29:00Z"/>
                    <w:sz w:val="22"/>
                    <w:szCs w:val="22"/>
                    <w:lang w:val="en-CA"/>
                  </w:rPr>
                </w:rPrChange>
              </w:rPr>
            </w:pPr>
            <w:ins w:id="1316" w:author="Hassen" w:date="2016-05-24T13:29:00Z">
              <w:r w:rsidRPr="003A5638">
                <w:rPr>
                  <w:sz w:val="22"/>
                  <w:szCs w:val="22"/>
                  <w:lang w:val="en-CA"/>
                  <w:rPrChange w:id="1317" w:author="Hassen" w:date="2016-05-27T11:23:00Z">
                    <w:rPr>
                      <w:sz w:val="22"/>
                      <w:szCs w:val="22"/>
                      <w:lang w:val="en-CA"/>
                    </w:rPr>
                  </w:rPrChange>
                </w:rPr>
                <w:t xml:space="preserve"> </w:t>
              </w:r>
              <m:oMath>
                <m:sSub>
                  <m:sSubPr>
                    <m:ctrlPr>
                      <w:rPr>
                        <w:rFonts w:ascii="Cambria Math" w:hAnsi="Cambria Math"/>
                        <w:sz w:val="22"/>
                        <w:szCs w:val="22"/>
                        <w:lang w:val="en-CA"/>
                        <w:rPrChange w:id="1318"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319" w:author="Hassen" w:date="2016-05-27T11:23:00Z">
                          <w:rPr>
                            <w:rFonts w:ascii="Cambria Math" w:hAnsi="Cambria Math"/>
                            <w:sz w:val="22"/>
                            <w:szCs w:val="22"/>
                            <w:lang w:val="en-CA"/>
                          </w:rPr>
                        </w:rPrChange>
                      </w:rPr>
                      <m:t>COV</m:t>
                    </m:r>
                  </m:e>
                  <m:sub>
                    <m:sSub>
                      <m:sSubPr>
                        <m:ctrlPr>
                          <w:rPr>
                            <w:rFonts w:ascii="Cambria Math" w:hAnsi="Cambria Math"/>
                            <w:sz w:val="22"/>
                            <w:szCs w:val="22"/>
                            <w:lang w:val="en-CA"/>
                            <w:rPrChange w:id="1320" w:author="Hassen" w:date="2016-05-27T11:23:00Z">
                              <w:rPr>
                                <w:rFonts w:ascii="Cambria Math" w:hAnsi="Cambria Math"/>
                                <w:sz w:val="22"/>
                                <w:szCs w:val="22"/>
                                <w:lang w:val="en-CA"/>
                              </w:rPr>
                            </w:rPrChange>
                          </w:rPr>
                        </m:ctrlPr>
                      </m:sSubPr>
                      <m:e>
                        <m:r>
                          <w:rPr>
                            <w:rFonts w:ascii="Cambria Math" w:hAnsi="Cambria Math"/>
                            <w:sz w:val="22"/>
                            <w:szCs w:val="22"/>
                            <w:lang w:val="en-CA"/>
                            <w:rPrChange w:id="1321" w:author="Hassen" w:date="2016-05-27T11:23:00Z">
                              <w:rPr>
                                <w:rFonts w:ascii="Cambria Math" w:hAnsi="Cambria Math"/>
                                <w:sz w:val="22"/>
                                <w:szCs w:val="22"/>
                                <w:lang w:val="en-CA"/>
                              </w:rPr>
                            </w:rPrChange>
                          </w:rPr>
                          <m:t>β</m:t>
                        </m:r>
                      </m:e>
                      <m:sub>
                        <m:sSub>
                          <m:sSubPr>
                            <m:ctrlPr>
                              <w:rPr>
                                <w:rFonts w:ascii="Cambria Math" w:hAnsi="Cambria Math"/>
                                <w:sz w:val="22"/>
                                <w:szCs w:val="22"/>
                                <w:lang w:val="en-CA"/>
                                <w:rPrChange w:id="1322" w:author="Hassen" w:date="2016-05-27T11:23:00Z">
                                  <w:rPr>
                                    <w:rFonts w:ascii="Cambria Math" w:hAnsi="Cambria Math"/>
                                    <w:sz w:val="22"/>
                                    <w:szCs w:val="22"/>
                                    <w:lang w:val="en-CA"/>
                                  </w:rPr>
                                </w:rPrChange>
                              </w:rPr>
                            </m:ctrlPr>
                          </m:sSubPr>
                          <m:e>
                            <m:r>
                              <w:rPr>
                                <w:rFonts w:ascii="Cambria Math" w:hAnsi="Cambria Math"/>
                                <w:sz w:val="22"/>
                                <w:szCs w:val="22"/>
                                <w:lang w:val="en-CA"/>
                                <w:rPrChange w:id="1323" w:author="Hassen" w:date="2016-05-27T11:23:00Z">
                                  <w:rPr>
                                    <w:rFonts w:ascii="Cambria Math" w:hAnsi="Cambria Math"/>
                                    <w:sz w:val="22"/>
                                    <w:szCs w:val="22"/>
                                    <w:lang w:val="en-CA"/>
                                  </w:rPr>
                                </w:rPrChange>
                              </w:rPr>
                              <m:t>P</m:t>
                            </m:r>
                          </m:e>
                          <m:sub>
                            <m:r>
                              <w:rPr>
                                <w:rFonts w:ascii="Cambria Math" w:hAnsi="Cambria Math"/>
                                <w:sz w:val="22"/>
                                <w:szCs w:val="22"/>
                                <w:lang w:val="en-CA"/>
                                <w:rPrChange w:id="1324" w:author="Hassen" w:date="2016-05-27T11:23:00Z">
                                  <w:rPr>
                                    <w:rFonts w:ascii="Cambria Math" w:hAnsi="Cambria Math"/>
                                    <w:sz w:val="22"/>
                                    <w:szCs w:val="22"/>
                                    <w:lang w:val="en-CA"/>
                                  </w:rPr>
                                </w:rPrChange>
                              </w:rPr>
                              <m:t>y</m:t>
                            </m:r>
                          </m:sub>
                        </m:sSub>
                      </m:sub>
                    </m:sSub>
                    <m:r>
                      <m:rPr>
                        <m:sty m:val="p"/>
                      </m:rPr>
                      <w:rPr>
                        <w:rFonts w:ascii="Cambria Math" w:hAnsi="Cambria Math"/>
                        <w:sz w:val="22"/>
                        <w:szCs w:val="22"/>
                        <w:lang w:val="en-CA"/>
                        <w:rPrChange w:id="1325" w:author="Hassen" w:date="2016-05-27T11:23:00Z">
                          <w:rPr>
                            <w:rFonts w:ascii="Cambria Math" w:hAnsi="Cambria Math"/>
                            <w:sz w:val="22"/>
                            <w:szCs w:val="22"/>
                            <w:lang w:val="en-CA"/>
                          </w:rPr>
                        </w:rPrChange>
                      </w:rPr>
                      <m:t>,</m:t>
                    </m:r>
                    <m:sSub>
                      <m:sSubPr>
                        <m:ctrlPr>
                          <w:rPr>
                            <w:rFonts w:ascii="Cambria Math" w:hAnsi="Cambria Math"/>
                            <w:sz w:val="22"/>
                            <w:szCs w:val="22"/>
                            <w:lang w:val="en-CA"/>
                            <w:rPrChange w:id="1326" w:author="Hassen" w:date="2016-05-27T11:23:00Z">
                              <w:rPr>
                                <w:rFonts w:ascii="Cambria Math" w:hAnsi="Cambria Math"/>
                                <w:sz w:val="22"/>
                                <w:szCs w:val="22"/>
                                <w:lang w:val="en-CA"/>
                              </w:rPr>
                            </w:rPrChange>
                          </w:rPr>
                        </m:ctrlPr>
                      </m:sSubPr>
                      <m:e>
                        <m:r>
                          <w:rPr>
                            <w:rFonts w:ascii="Cambria Math" w:hAnsi="Cambria Math"/>
                            <w:sz w:val="22"/>
                            <w:szCs w:val="22"/>
                            <w:lang w:val="en-CA"/>
                            <w:rPrChange w:id="1327" w:author="Hassen" w:date="2016-05-27T11:23:00Z">
                              <w:rPr>
                                <w:rFonts w:ascii="Cambria Math" w:hAnsi="Cambria Math"/>
                                <w:sz w:val="22"/>
                                <w:szCs w:val="22"/>
                                <w:lang w:val="en-CA"/>
                              </w:rPr>
                            </w:rPrChange>
                          </w:rPr>
                          <m:t>β</m:t>
                        </m:r>
                      </m:e>
                      <m:sub>
                        <m:sSub>
                          <m:sSubPr>
                            <m:ctrlPr>
                              <w:rPr>
                                <w:rFonts w:ascii="Cambria Math" w:hAnsi="Cambria Math"/>
                                <w:sz w:val="22"/>
                                <w:szCs w:val="22"/>
                                <w:lang w:val="en-CA"/>
                                <w:rPrChange w:id="1328" w:author="Hassen" w:date="2016-05-27T11:23:00Z">
                                  <w:rPr>
                                    <w:rFonts w:ascii="Cambria Math" w:hAnsi="Cambria Math"/>
                                    <w:sz w:val="22"/>
                                    <w:szCs w:val="22"/>
                                    <w:lang w:val="en-CA"/>
                                  </w:rPr>
                                </w:rPrChange>
                              </w:rPr>
                            </m:ctrlPr>
                          </m:sSubPr>
                          <m:e>
                            <m:r>
                              <w:rPr>
                                <w:rFonts w:ascii="Cambria Math" w:hAnsi="Cambria Math"/>
                                <w:sz w:val="22"/>
                                <w:szCs w:val="22"/>
                                <w:lang w:val="en-CA"/>
                                <w:rPrChange w:id="1329" w:author="Hassen" w:date="2016-05-27T11:23:00Z">
                                  <w:rPr>
                                    <w:rFonts w:ascii="Cambria Math" w:hAnsi="Cambria Math"/>
                                    <w:sz w:val="22"/>
                                    <w:szCs w:val="22"/>
                                    <w:lang w:val="en-CA"/>
                                  </w:rPr>
                                </w:rPrChange>
                              </w:rPr>
                              <m:t>P</m:t>
                            </m:r>
                          </m:e>
                          <m:sub>
                            <m:r>
                              <w:rPr>
                                <w:rFonts w:ascii="Cambria Math" w:hAnsi="Cambria Math"/>
                                <w:sz w:val="22"/>
                                <w:szCs w:val="22"/>
                                <w:lang w:val="en-CA"/>
                                <w:rPrChange w:id="1330" w:author="Hassen" w:date="2016-05-27T11:23:00Z">
                                  <w:rPr>
                                    <w:rFonts w:ascii="Cambria Math" w:hAnsi="Cambria Math"/>
                                    <w:sz w:val="22"/>
                                    <w:szCs w:val="22"/>
                                    <w:lang w:val="en-CA"/>
                                  </w:rPr>
                                </w:rPrChange>
                              </w:rPr>
                              <m:t>z</m:t>
                            </m:r>
                          </m:sub>
                        </m:sSub>
                      </m:sub>
                    </m:sSub>
                  </m:sub>
                </m:sSub>
              </m:oMath>
            </w:ins>
          </w:p>
        </w:tc>
        <w:tc>
          <w:tcPr>
            <w:tcW w:w="6366" w:type="dxa"/>
            <w:tcBorders>
              <w:top w:val="single" w:sz="8" w:space="0" w:color="auto"/>
              <w:bottom w:val="single" w:sz="8" w:space="0" w:color="auto"/>
            </w:tcBorders>
          </w:tcPr>
          <w:p w14:paraId="7F8D5A8C" w14:textId="77777777" w:rsidR="0030188F" w:rsidRPr="003A5638" w:rsidRDefault="0030188F" w:rsidP="000F4477">
            <w:pPr>
              <w:rPr>
                <w:ins w:id="1331" w:author="Hassen" w:date="2016-05-24T13:29:00Z"/>
                <w:sz w:val="22"/>
                <w:szCs w:val="22"/>
                <w:lang w:val="en-CA"/>
                <w:rPrChange w:id="1332" w:author="Hassen" w:date="2016-05-27T11:23:00Z">
                  <w:rPr>
                    <w:ins w:id="1333" w:author="Hassen" w:date="2016-05-24T13:29:00Z"/>
                    <w:sz w:val="22"/>
                    <w:szCs w:val="22"/>
                    <w:lang w:val="en-CA"/>
                  </w:rPr>
                </w:rPrChange>
              </w:rPr>
            </w:pPr>
            <w:ins w:id="1334" w:author="Hassen" w:date="2016-05-24T13:29:00Z">
              <w:r w:rsidRPr="003A5638">
                <w:rPr>
                  <w:sz w:val="22"/>
                  <w:szCs w:val="22"/>
                  <w:lang w:val="en-CA"/>
                  <w:rPrChange w:id="1335" w:author="Hassen" w:date="2016-05-27T11:23:00Z">
                    <w:rPr>
                      <w:sz w:val="22"/>
                      <w:szCs w:val="22"/>
                      <w:lang w:val="en-CA"/>
                    </w:rPr>
                  </w:rPrChange>
                </w:rPr>
                <w:t xml:space="preserve">Population-average (i.e., within-individual) covariance between the reaction norm slope for traits </w:t>
              </w:r>
              <m:oMath>
                <m:r>
                  <w:rPr>
                    <w:rFonts w:ascii="Cambria Math" w:hAnsi="Cambria Math"/>
                    <w:sz w:val="22"/>
                    <w:szCs w:val="22"/>
                    <w:lang w:val="en-CA"/>
                    <w:rPrChange w:id="1336" w:author="Hassen" w:date="2016-05-27T11:23:00Z">
                      <w:rPr>
                        <w:rFonts w:ascii="Cambria Math" w:hAnsi="Cambria Math"/>
                        <w:sz w:val="22"/>
                        <w:szCs w:val="22"/>
                        <w:lang w:val="en-CA"/>
                      </w:rPr>
                    </w:rPrChange>
                  </w:rPr>
                  <m:t>y</m:t>
                </m:r>
              </m:oMath>
              <w:r w:rsidRPr="003A5638">
                <w:rPr>
                  <w:sz w:val="22"/>
                  <w:szCs w:val="22"/>
                  <w:lang w:val="en-CA"/>
                  <w:rPrChange w:id="1337" w:author="Hassen" w:date="2016-05-27T11:23:00Z">
                    <w:rPr>
                      <w:sz w:val="22"/>
                      <w:szCs w:val="22"/>
                      <w:lang w:val="en-CA"/>
                    </w:rPr>
                  </w:rPrChange>
                </w:rPr>
                <w:t xml:space="preserve"> and </w:t>
              </w:r>
              <m:oMath>
                <m:r>
                  <w:rPr>
                    <w:rFonts w:ascii="Cambria Math" w:hAnsi="Cambria Math"/>
                    <w:sz w:val="22"/>
                    <w:szCs w:val="22"/>
                    <w:lang w:val="en-CA"/>
                    <w:rPrChange w:id="1338" w:author="Hassen" w:date="2016-05-27T11:23:00Z">
                      <w:rPr>
                        <w:rFonts w:ascii="Cambria Math" w:hAnsi="Cambria Math"/>
                        <w:sz w:val="22"/>
                        <w:szCs w:val="22"/>
                        <w:lang w:val="en-CA"/>
                      </w:rPr>
                    </w:rPrChange>
                  </w:rPr>
                  <m:t>z</m:t>
                </m:r>
              </m:oMath>
              <w:r w:rsidRPr="003A5638">
                <w:rPr>
                  <w:sz w:val="22"/>
                  <w:szCs w:val="22"/>
                  <w:lang w:val="en-CA"/>
                  <w:rPrChange w:id="1339" w:author="Hassen" w:date="2016-05-27T11:23:00Z">
                    <w:rPr>
                      <w:sz w:val="22"/>
                      <w:szCs w:val="22"/>
                      <w:lang w:val="en-CA"/>
                    </w:rPr>
                  </w:rPrChange>
                </w:rPr>
                <w:t xml:space="preserve"> (i.e., linear within-individual response to environmental effect </w:t>
              </w:r>
              <m:oMath>
                <m:r>
                  <w:rPr>
                    <w:rFonts w:ascii="Cambria Math" w:hAnsi="Cambria Math"/>
                    <w:sz w:val="22"/>
                    <w:szCs w:val="22"/>
                    <w:lang w:val="en-CA"/>
                    <w:rPrChange w:id="1340" w:author="Hassen" w:date="2016-05-27T11:23:00Z">
                      <w:rPr>
                        <w:rFonts w:ascii="Cambria Math" w:hAnsi="Cambria Math"/>
                        <w:sz w:val="22"/>
                        <w:szCs w:val="22"/>
                        <w:lang w:val="en-CA"/>
                      </w:rPr>
                    </w:rPrChange>
                  </w:rPr>
                  <m:t>x</m:t>
                </m:r>
              </m:oMath>
              <w:r w:rsidRPr="003A5638">
                <w:rPr>
                  <w:sz w:val="22"/>
                  <w:szCs w:val="22"/>
                  <w:lang w:val="en-CA"/>
                  <w:rPrChange w:id="1341" w:author="Hassen" w:date="2016-05-27T11:23:00Z">
                    <w:rPr>
                      <w:sz w:val="22"/>
                      <w:szCs w:val="22"/>
                      <w:lang w:val="en-CA"/>
                    </w:rPr>
                  </w:rPrChange>
                </w:rPr>
                <w:t>); exists for all (maximum two) fitted effects (</w:t>
              </w:r>
              <m:oMath>
                <m:sSub>
                  <m:sSubPr>
                    <m:ctrlPr>
                      <w:rPr>
                        <w:rFonts w:ascii="Cambria Math" w:hAnsi="Cambria Math"/>
                        <w:i/>
                        <w:sz w:val="22"/>
                        <w:szCs w:val="22"/>
                        <w:lang w:val="en-CA"/>
                        <w:rPrChange w:id="1342" w:author="Hassen" w:date="2016-05-27T11:23:00Z">
                          <w:rPr>
                            <w:rFonts w:ascii="Cambria Math" w:hAnsi="Cambria Math"/>
                            <w:i/>
                            <w:sz w:val="22"/>
                            <w:szCs w:val="22"/>
                            <w:lang w:val="en-CA"/>
                          </w:rPr>
                        </w:rPrChange>
                      </w:rPr>
                    </m:ctrlPr>
                  </m:sSubPr>
                  <m:e>
                    <m:r>
                      <w:rPr>
                        <w:rFonts w:ascii="Cambria Math" w:hAnsi="Cambria Math"/>
                        <w:sz w:val="22"/>
                        <w:szCs w:val="22"/>
                        <w:lang w:val="en-CA"/>
                        <w:rPrChange w:id="1343" w:author="Hassen" w:date="2016-05-27T11:23:00Z">
                          <w:rPr>
                            <w:rFonts w:ascii="Cambria Math" w:hAnsi="Cambria Math"/>
                            <w:sz w:val="22"/>
                            <w:szCs w:val="22"/>
                            <w:lang w:val="en-CA"/>
                          </w:rPr>
                        </w:rPrChange>
                      </w:rPr>
                      <m:t>x</m:t>
                    </m:r>
                  </m:e>
                  <m:sub>
                    <m:r>
                      <w:rPr>
                        <w:rFonts w:ascii="Cambria Math" w:hAnsi="Cambria Math"/>
                        <w:sz w:val="22"/>
                        <w:szCs w:val="22"/>
                        <w:lang w:val="en-CA"/>
                        <w:rPrChange w:id="1344" w:author="Hassen" w:date="2016-05-27T11:23:00Z">
                          <w:rPr>
                            <w:rFonts w:ascii="Cambria Math" w:hAnsi="Cambria Math"/>
                            <w:sz w:val="22"/>
                            <w:szCs w:val="22"/>
                            <w:lang w:val="en-CA"/>
                          </w:rPr>
                        </w:rPrChange>
                      </w:rPr>
                      <m:t>1</m:t>
                    </m:r>
                  </m:sub>
                </m:sSub>
              </m:oMath>
              <w:r w:rsidRPr="003A5638">
                <w:rPr>
                  <w:sz w:val="22"/>
                  <w:szCs w:val="22"/>
                  <w:lang w:val="en-CA"/>
                  <w:rPrChange w:id="1345" w:author="Hassen" w:date="2016-05-27T11:23:00Z">
                    <w:rPr>
                      <w:sz w:val="22"/>
                      <w:szCs w:val="22"/>
                      <w:lang w:val="en-CA"/>
                    </w:rPr>
                  </w:rPrChange>
                </w:rPr>
                <w:t>,</w:t>
              </w:r>
              <w:r w:rsidRPr="003A5638">
                <w:rPr>
                  <w:sz w:val="22"/>
                  <w:szCs w:val="22"/>
                  <w:vertAlign w:val="subscript"/>
                  <w:lang w:val="en-CA"/>
                  <w:rPrChange w:id="1346" w:author="Hassen" w:date="2016-05-27T11:23:00Z">
                    <w:rPr>
                      <w:sz w:val="22"/>
                      <w:szCs w:val="22"/>
                      <w:vertAlign w:val="subscript"/>
                      <w:lang w:val="en-CA"/>
                    </w:rPr>
                  </w:rPrChange>
                </w:rPr>
                <w:t xml:space="preserve"> </w:t>
              </w:r>
              <m:oMath>
                <m:sSub>
                  <m:sSubPr>
                    <m:ctrlPr>
                      <w:rPr>
                        <w:rFonts w:ascii="Cambria Math" w:hAnsi="Cambria Math"/>
                        <w:i/>
                        <w:sz w:val="22"/>
                        <w:szCs w:val="22"/>
                        <w:lang w:val="en-CA"/>
                        <w:rPrChange w:id="1347" w:author="Hassen" w:date="2016-05-27T11:23:00Z">
                          <w:rPr>
                            <w:rFonts w:ascii="Cambria Math" w:hAnsi="Cambria Math"/>
                            <w:i/>
                            <w:sz w:val="22"/>
                            <w:szCs w:val="22"/>
                            <w:lang w:val="en-CA"/>
                          </w:rPr>
                        </w:rPrChange>
                      </w:rPr>
                    </m:ctrlPr>
                  </m:sSubPr>
                  <m:e>
                    <m:r>
                      <w:rPr>
                        <w:rFonts w:ascii="Cambria Math" w:hAnsi="Cambria Math"/>
                        <w:sz w:val="22"/>
                        <w:szCs w:val="22"/>
                        <w:lang w:val="en-CA"/>
                        <w:rPrChange w:id="1348" w:author="Hassen" w:date="2016-05-27T11:23:00Z">
                          <w:rPr>
                            <w:rFonts w:ascii="Cambria Math" w:hAnsi="Cambria Math"/>
                            <w:sz w:val="22"/>
                            <w:szCs w:val="22"/>
                            <w:lang w:val="en-CA"/>
                          </w:rPr>
                        </w:rPrChange>
                      </w:rPr>
                      <m:t>x</m:t>
                    </m:r>
                  </m:e>
                  <m:sub>
                    <m:r>
                      <w:rPr>
                        <w:rFonts w:ascii="Cambria Math" w:hAnsi="Cambria Math"/>
                        <w:sz w:val="22"/>
                        <w:szCs w:val="22"/>
                        <w:lang w:val="en-CA"/>
                        <w:rPrChange w:id="1349" w:author="Hassen" w:date="2016-05-27T11:23:00Z">
                          <w:rPr>
                            <w:rFonts w:ascii="Cambria Math" w:hAnsi="Cambria Math"/>
                            <w:sz w:val="22"/>
                            <w:szCs w:val="22"/>
                            <w:lang w:val="en-CA"/>
                          </w:rPr>
                        </w:rPrChange>
                      </w:rPr>
                      <m:t>2</m:t>
                    </m:r>
                  </m:sub>
                </m:sSub>
              </m:oMath>
              <w:r w:rsidRPr="003A5638">
                <w:rPr>
                  <w:sz w:val="22"/>
                  <w:szCs w:val="22"/>
                  <w:lang w:val="en-CA"/>
                  <w:rPrChange w:id="1350" w:author="Hassen" w:date="2016-05-27T11:23:00Z">
                    <w:rPr>
                      <w:sz w:val="22"/>
                      <w:szCs w:val="22"/>
                      <w:lang w:val="en-CA"/>
                    </w:rPr>
                  </w:rPrChange>
                </w:rPr>
                <w:t>)</w:t>
              </w:r>
            </w:ins>
          </w:p>
        </w:tc>
      </w:tr>
      <w:tr w:rsidR="0030188F" w:rsidRPr="003A5638" w14:paraId="11DC503C" w14:textId="77777777" w:rsidTr="000F4477">
        <w:trPr>
          <w:ins w:id="1351" w:author="Hassen" w:date="2016-05-24T13:29:00Z"/>
        </w:trPr>
        <w:tc>
          <w:tcPr>
            <w:tcW w:w="2106" w:type="dxa"/>
            <w:tcBorders>
              <w:top w:val="single" w:sz="8" w:space="0" w:color="auto"/>
              <w:bottom w:val="single" w:sz="8" w:space="0" w:color="auto"/>
            </w:tcBorders>
          </w:tcPr>
          <w:p w14:paraId="2947EE4A" w14:textId="77777777" w:rsidR="0030188F" w:rsidRPr="003A5638" w:rsidRDefault="003A5638" w:rsidP="000F4477">
            <w:pPr>
              <w:rPr>
                <w:ins w:id="1352" w:author="Hassen" w:date="2016-05-24T13:29:00Z"/>
                <w:sz w:val="22"/>
                <w:szCs w:val="22"/>
                <w:lang w:val="en-CA"/>
                <w:rPrChange w:id="1353" w:author="Hassen" w:date="2016-05-27T11:23:00Z">
                  <w:rPr>
                    <w:ins w:id="1354" w:author="Hassen" w:date="2016-05-24T13:29:00Z"/>
                    <w:sz w:val="22"/>
                    <w:szCs w:val="22"/>
                    <w:lang w:val="en-CA"/>
                  </w:rPr>
                </w:rPrChange>
              </w:rPr>
            </w:pPr>
            <m:oMathPara>
              <m:oMath>
                <m:sSub>
                  <m:sSubPr>
                    <m:ctrlPr>
                      <w:ins w:id="1355" w:author="Hassen" w:date="2016-05-24T13:29:00Z">
                        <w:rPr>
                          <w:rFonts w:ascii="Cambria Math" w:hAnsi="Cambria Math"/>
                          <w:sz w:val="22"/>
                          <w:szCs w:val="22"/>
                          <w:lang w:val="en-CA"/>
                          <w:rPrChange w:id="1356" w:author="Hassen" w:date="2016-05-27T11:23:00Z">
                            <w:rPr>
                              <w:rFonts w:ascii="Cambria Math" w:hAnsi="Cambria Math"/>
                              <w:sz w:val="22"/>
                              <w:szCs w:val="22"/>
                              <w:lang w:val="en-CA"/>
                            </w:rPr>
                          </w:rPrChange>
                        </w:rPr>
                      </w:ins>
                    </m:ctrlPr>
                  </m:sSubPr>
                  <m:e>
                    <m:r>
                      <w:ins w:id="1357" w:author="Hassen" w:date="2016-05-24T13:29:00Z">
                        <m:rPr>
                          <m:sty m:val="p"/>
                        </m:rPr>
                        <w:rPr>
                          <w:rFonts w:ascii="Cambria Math" w:hAnsi="Cambria Math"/>
                          <w:sz w:val="22"/>
                          <w:szCs w:val="22"/>
                          <w:lang w:val="en-CA"/>
                          <w:rPrChange w:id="1358" w:author="Hassen" w:date="2016-05-27T11:23:00Z">
                            <w:rPr>
                              <w:rFonts w:ascii="Cambria Math" w:hAnsi="Cambria Math"/>
                              <w:sz w:val="22"/>
                              <w:szCs w:val="22"/>
                              <w:lang w:val="en-CA"/>
                            </w:rPr>
                          </w:rPrChange>
                        </w:rPr>
                        <m:t>COV</m:t>
                      </w:ins>
                    </m:r>
                  </m:e>
                  <m:sub>
                    <m:sSub>
                      <m:sSubPr>
                        <m:ctrlPr>
                          <w:ins w:id="1359" w:author="Hassen" w:date="2016-05-24T13:29:00Z">
                            <w:rPr>
                              <w:rFonts w:ascii="Cambria Math" w:hAnsi="Cambria Math"/>
                              <w:sz w:val="22"/>
                              <w:szCs w:val="22"/>
                              <w:lang w:val="en-CA"/>
                              <w:rPrChange w:id="1360" w:author="Hassen" w:date="2016-05-27T11:23:00Z">
                                <w:rPr>
                                  <w:rFonts w:ascii="Cambria Math" w:hAnsi="Cambria Math"/>
                                  <w:sz w:val="22"/>
                                  <w:szCs w:val="22"/>
                                  <w:lang w:val="en-CA"/>
                                </w:rPr>
                              </w:rPrChange>
                            </w:rPr>
                          </w:ins>
                        </m:ctrlPr>
                      </m:sSubPr>
                      <m:e>
                        <m:r>
                          <w:ins w:id="1361" w:author="Hassen" w:date="2016-05-24T13:29:00Z">
                            <w:rPr>
                              <w:rFonts w:ascii="Cambria Math" w:hAnsi="Cambria Math"/>
                              <w:sz w:val="22"/>
                              <w:szCs w:val="22"/>
                              <w:lang w:val="en-CA"/>
                              <w:rPrChange w:id="1362" w:author="Hassen" w:date="2016-05-27T11:23:00Z">
                                <w:rPr>
                                  <w:rFonts w:ascii="Cambria Math" w:hAnsi="Cambria Math"/>
                                  <w:sz w:val="22"/>
                                  <w:szCs w:val="22"/>
                                  <w:lang w:val="en-CA"/>
                                </w:rPr>
                              </w:rPrChange>
                            </w:rPr>
                            <m:t>β</m:t>
                          </w:ins>
                        </m:r>
                      </m:e>
                      <m:sub>
                        <m:sSub>
                          <m:sSubPr>
                            <m:ctrlPr>
                              <w:ins w:id="1363" w:author="Hassen" w:date="2016-05-24T13:29:00Z">
                                <w:rPr>
                                  <w:rFonts w:ascii="Cambria Math" w:hAnsi="Cambria Math"/>
                                  <w:sz w:val="22"/>
                                  <w:szCs w:val="22"/>
                                  <w:lang w:val="en-CA"/>
                                  <w:rPrChange w:id="1364" w:author="Hassen" w:date="2016-05-27T11:23:00Z">
                                    <w:rPr>
                                      <w:rFonts w:ascii="Cambria Math" w:hAnsi="Cambria Math"/>
                                      <w:sz w:val="22"/>
                                      <w:szCs w:val="22"/>
                                      <w:lang w:val="en-CA"/>
                                    </w:rPr>
                                  </w:rPrChange>
                                </w:rPr>
                              </w:ins>
                            </m:ctrlPr>
                          </m:sSubPr>
                          <m:e>
                            <m:r>
                              <w:ins w:id="1365" w:author="Hassen" w:date="2016-05-24T13:29:00Z">
                                <m:rPr>
                                  <m:sty m:val="p"/>
                                </m:rPr>
                                <w:rPr>
                                  <w:rFonts w:ascii="Cambria Math" w:hAnsi="Cambria Math"/>
                                  <w:sz w:val="22"/>
                                  <w:szCs w:val="22"/>
                                  <w:lang w:val="en-CA"/>
                                  <w:rPrChange w:id="1366" w:author="Hassen" w:date="2016-05-27T11:23:00Z">
                                    <w:rPr>
                                      <w:rFonts w:ascii="Cambria Math" w:hAnsi="Cambria Math"/>
                                      <w:sz w:val="22"/>
                                      <w:szCs w:val="22"/>
                                      <w:lang w:val="en-CA"/>
                                    </w:rPr>
                                  </w:rPrChange>
                                </w:rPr>
                                <m:t>1</m:t>
                              </w:ins>
                            </m:r>
                            <m:r>
                              <w:ins w:id="1367" w:author="Hassen" w:date="2016-05-24T13:29:00Z">
                                <w:rPr>
                                  <w:rFonts w:ascii="Cambria Math" w:hAnsi="Cambria Math"/>
                                  <w:sz w:val="22"/>
                                  <w:szCs w:val="22"/>
                                  <w:lang w:val="en-CA"/>
                                  <w:rPrChange w:id="1368" w:author="Hassen" w:date="2016-05-27T11:23:00Z">
                                    <w:rPr>
                                      <w:rFonts w:ascii="Cambria Math" w:hAnsi="Cambria Math"/>
                                      <w:sz w:val="22"/>
                                      <w:szCs w:val="22"/>
                                      <w:lang w:val="en-CA"/>
                                    </w:rPr>
                                  </w:rPrChange>
                                </w:rPr>
                                <m:t>P</m:t>
                              </w:ins>
                            </m:r>
                          </m:e>
                          <m:sub>
                            <m:r>
                              <w:ins w:id="1369" w:author="Hassen" w:date="2016-05-24T13:29:00Z">
                                <w:rPr>
                                  <w:rFonts w:ascii="Cambria Math" w:hAnsi="Cambria Math"/>
                                  <w:sz w:val="22"/>
                                  <w:szCs w:val="22"/>
                                  <w:lang w:val="en-CA"/>
                                  <w:rPrChange w:id="1370" w:author="Hassen" w:date="2016-05-27T11:23:00Z">
                                    <w:rPr>
                                      <w:rFonts w:ascii="Cambria Math" w:hAnsi="Cambria Math"/>
                                      <w:sz w:val="22"/>
                                      <w:szCs w:val="22"/>
                                      <w:lang w:val="en-CA"/>
                                    </w:rPr>
                                  </w:rPrChange>
                                </w:rPr>
                                <m:t>y</m:t>
                              </w:ins>
                            </m:r>
                          </m:sub>
                        </m:sSub>
                      </m:sub>
                    </m:sSub>
                    <m:sSub>
                      <m:sSubPr>
                        <m:ctrlPr>
                          <w:ins w:id="1371" w:author="Hassen" w:date="2016-05-24T13:29:00Z">
                            <w:rPr>
                              <w:rFonts w:ascii="Cambria Math" w:hAnsi="Cambria Math"/>
                              <w:sz w:val="22"/>
                              <w:szCs w:val="22"/>
                              <w:lang w:val="en-CA"/>
                              <w:rPrChange w:id="1372" w:author="Hassen" w:date="2016-05-27T11:23:00Z">
                                <w:rPr>
                                  <w:rFonts w:ascii="Cambria Math" w:hAnsi="Cambria Math"/>
                                  <w:sz w:val="22"/>
                                  <w:szCs w:val="22"/>
                                  <w:lang w:val="en-CA"/>
                                </w:rPr>
                              </w:rPrChange>
                            </w:rPr>
                          </w:ins>
                        </m:ctrlPr>
                      </m:sSubPr>
                      <m:e>
                        <m:r>
                          <w:ins w:id="1373" w:author="Hassen" w:date="2016-05-24T13:29:00Z">
                            <w:rPr>
                              <w:rFonts w:ascii="Cambria Math" w:hAnsi="Cambria Math"/>
                              <w:sz w:val="22"/>
                              <w:szCs w:val="22"/>
                              <w:lang w:val="en-CA"/>
                              <w:rPrChange w:id="1374" w:author="Hassen" w:date="2016-05-27T11:23:00Z">
                                <w:rPr>
                                  <w:rFonts w:ascii="Cambria Math" w:hAnsi="Cambria Math"/>
                                  <w:sz w:val="22"/>
                                  <w:szCs w:val="22"/>
                                  <w:lang w:val="en-CA"/>
                                </w:rPr>
                              </w:rPrChange>
                            </w:rPr>
                            <m:t>β</m:t>
                          </w:ins>
                        </m:r>
                      </m:e>
                      <m:sub>
                        <m:r>
                          <w:ins w:id="1375" w:author="Hassen" w:date="2016-05-24T13:29:00Z">
                            <m:rPr>
                              <m:sty m:val="p"/>
                            </m:rPr>
                            <w:rPr>
                              <w:rFonts w:ascii="Cambria Math" w:hAnsi="Cambria Math"/>
                              <w:sz w:val="22"/>
                              <w:szCs w:val="22"/>
                              <w:lang w:val="en-CA"/>
                              <w:rPrChange w:id="1376" w:author="Hassen" w:date="2016-05-27T11:23:00Z">
                                <w:rPr>
                                  <w:rFonts w:ascii="Cambria Math" w:hAnsi="Cambria Math"/>
                                  <w:sz w:val="22"/>
                                  <w:szCs w:val="22"/>
                                  <w:lang w:val="en-CA"/>
                                </w:rPr>
                              </w:rPrChange>
                            </w:rPr>
                            <m:t>2</m:t>
                          </w:ins>
                        </m:r>
                        <m:sSub>
                          <m:sSubPr>
                            <m:ctrlPr>
                              <w:ins w:id="1377" w:author="Hassen" w:date="2016-05-24T13:29:00Z">
                                <w:rPr>
                                  <w:rFonts w:ascii="Cambria Math" w:hAnsi="Cambria Math"/>
                                  <w:sz w:val="22"/>
                                  <w:szCs w:val="22"/>
                                  <w:lang w:val="en-CA"/>
                                  <w:rPrChange w:id="1378" w:author="Hassen" w:date="2016-05-27T11:23:00Z">
                                    <w:rPr>
                                      <w:rFonts w:ascii="Cambria Math" w:hAnsi="Cambria Math"/>
                                      <w:sz w:val="22"/>
                                      <w:szCs w:val="22"/>
                                      <w:lang w:val="en-CA"/>
                                    </w:rPr>
                                  </w:rPrChange>
                                </w:rPr>
                              </w:ins>
                            </m:ctrlPr>
                          </m:sSubPr>
                          <m:e>
                            <m:r>
                              <w:ins w:id="1379" w:author="Hassen" w:date="2016-05-24T13:29:00Z">
                                <w:rPr>
                                  <w:rFonts w:ascii="Cambria Math" w:hAnsi="Cambria Math"/>
                                  <w:sz w:val="22"/>
                                  <w:szCs w:val="22"/>
                                  <w:lang w:val="en-CA"/>
                                  <w:rPrChange w:id="1380" w:author="Hassen" w:date="2016-05-27T11:23:00Z">
                                    <w:rPr>
                                      <w:rFonts w:ascii="Cambria Math" w:hAnsi="Cambria Math"/>
                                      <w:sz w:val="22"/>
                                      <w:szCs w:val="22"/>
                                      <w:lang w:val="en-CA"/>
                                    </w:rPr>
                                  </w:rPrChange>
                                </w:rPr>
                                <m:t>P</m:t>
                              </w:ins>
                            </m:r>
                          </m:e>
                          <m:sub>
                            <m:r>
                              <w:ins w:id="1381" w:author="Hassen" w:date="2016-05-24T13:29:00Z">
                                <w:rPr>
                                  <w:rFonts w:ascii="Cambria Math" w:hAnsi="Cambria Math"/>
                                  <w:sz w:val="22"/>
                                  <w:szCs w:val="22"/>
                                  <w:lang w:val="en-CA"/>
                                  <w:rPrChange w:id="1382" w:author="Hassen" w:date="2016-05-27T11:23:00Z">
                                    <w:rPr>
                                      <w:rFonts w:ascii="Cambria Math" w:hAnsi="Cambria Math"/>
                                      <w:sz w:val="22"/>
                                      <w:szCs w:val="22"/>
                                      <w:lang w:val="en-CA"/>
                                    </w:rPr>
                                  </w:rPrChange>
                                </w:rPr>
                                <m:t>y</m:t>
                              </w:ins>
                            </m:r>
                          </m:sub>
                        </m:sSub>
                      </m:sub>
                    </m:sSub>
                    <m:r>
                      <w:ins w:id="1383" w:author="Hassen" w:date="2016-05-24T13:29:00Z">
                        <m:rPr>
                          <m:sty m:val="p"/>
                        </m:rPr>
                        <w:rPr>
                          <w:rFonts w:ascii="Cambria Math" w:hAnsi="Cambria Math"/>
                          <w:sz w:val="22"/>
                          <w:szCs w:val="22"/>
                          <w:lang w:val="en-CA"/>
                          <w:rPrChange w:id="1384" w:author="Hassen" w:date="2016-05-27T11:23:00Z">
                            <w:rPr>
                              <w:rFonts w:ascii="Cambria Math" w:hAnsi="Cambria Math"/>
                              <w:sz w:val="22"/>
                              <w:szCs w:val="22"/>
                              <w:lang w:val="en-CA"/>
                            </w:rPr>
                          </w:rPrChange>
                        </w:rPr>
                        <m:t>,</m:t>
                      </w:ins>
                    </m:r>
                    <m:sSub>
                      <m:sSubPr>
                        <m:ctrlPr>
                          <w:ins w:id="1385" w:author="Hassen" w:date="2016-05-24T13:29:00Z">
                            <w:rPr>
                              <w:rFonts w:ascii="Cambria Math" w:hAnsi="Cambria Math"/>
                              <w:sz w:val="22"/>
                              <w:szCs w:val="22"/>
                              <w:lang w:val="en-CA"/>
                              <w:rPrChange w:id="1386" w:author="Hassen" w:date="2016-05-27T11:23:00Z">
                                <w:rPr>
                                  <w:rFonts w:ascii="Cambria Math" w:hAnsi="Cambria Math"/>
                                  <w:sz w:val="22"/>
                                  <w:szCs w:val="22"/>
                                  <w:lang w:val="en-CA"/>
                                </w:rPr>
                              </w:rPrChange>
                            </w:rPr>
                          </w:ins>
                        </m:ctrlPr>
                      </m:sSubPr>
                      <m:e>
                        <m:r>
                          <w:ins w:id="1387" w:author="Hassen" w:date="2016-05-24T13:29:00Z">
                            <w:rPr>
                              <w:rFonts w:ascii="Cambria Math" w:hAnsi="Cambria Math"/>
                              <w:sz w:val="22"/>
                              <w:szCs w:val="22"/>
                              <w:lang w:val="en-CA"/>
                              <w:rPrChange w:id="1388" w:author="Hassen" w:date="2016-05-27T11:23:00Z">
                                <w:rPr>
                                  <w:rFonts w:ascii="Cambria Math" w:hAnsi="Cambria Math"/>
                                  <w:sz w:val="22"/>
                                  <w:szCs w:val="22"/>
                                  <w:lang w:val="en-CA"/>
                                </w:rPr>
                              </w:rPrChange>
                            </w:rPr>
                            <m:t>β</m:t>
                          </w:ins>
                        </m:r>
                      </m:e>
                      <m:sub>
                        <m:sSub>
                          <m:sSubPr>
                            <m:ctrlPr>
                              <w:ins w:id="1389" w:author="Hassen" w:date="2016-05-24T13:29:00Z">
                                <w:rPr>
                                  <w:rFonts w:ascii="Cambria Math" w:hAnsi="Cambria Math"/>
                                  <w:sz w:val="22"/>
                                  <w:szCs w:val="22"/>
                                  <w:lang w:val="en-CA"/>
                                  <w:rPrChange w:id="1390" w:author="Hassen" w:date="2016-05-27T11:23:00Z">
                                    <w:rPr>
                                      <w:rFonts w:ascii="Cambria Math" w:hAnsi="Cambria Math"/>
                                      <w:sz w:val="22"/>
                                      <w:szCs w:val="22"/>
                                      <w:lang w:val="en-CA"/>
                                    </w:rPr>
                                  </w:rPrChange>
                                </w:rPr>
                              </w:ins>
                            </m:ctrlPr>
                          </m:sSubPr>
                          <m:e>
                            <m:r>
                              <w:ins w:id="1391" w:author="Hassen" w:date="2016-05-24T13:29:00Z">
                                <m:rPr>
                                  <m:sty m:val="p"/>
                                </m:rPr>
                                <w:rPr>
                                  <w:rFonts w:ascii="Cambria Math" w:hAnsi="Cambria Math"/>
                                  <w:sz w:val="22"/>
                                  <w:szCs w:val="22"/>
                                  <w:lang w:val="en-CA"/>
                                  <w:rPrChange w:id="1392" w:author="Hassen" w:date="2016-05-27T11:23:00Z">
                                    <w:rPr>
                                      <w:rFonts w:ascii="Cambria Math" w:hAnsi="Cambria Math"/>
                                      <w:sz w:val="22"/>
                                      <w:szCs w:val="22"/>
                                      <w:lang w:val="en-CA"/>
                                    </w:rPr>
                                  </w:rPrChange>
                                </w:rPr>
                                <m:t>1</m:t>
                              </w:ins>
                            </m:r>
                            <m:r>
                              <w:ins w:id="1393" w:author="Hassen" w:date="2016-05-24T13:29:00Z">
                                <w:rPr>
                                  <w:rFonts w:ascii="Cambria Math" w:hAnsi="Cambria Math"/>
                                  <w:sz w:val="22"/>
                                  <w:szCs w:val="22"/>
                                  <w:lang w:val="en-CA"/>
                                  <w:rPrChange w:id="1394" w:author="Hassen" w:date="2016-05-27T11:23:00Z">
                                    <w:rPr>
                                      <w:rFonts w:ascii="Cambria Math" w:hAnsi="Cambria Math"/>
                                      <w:sz w:val="22"/>
                                      <w:szCs w:val="22"/>
                                      <w:lang w:val="en-CA"/>
                                    </w:rPr>
                                  </w:rPrChange>
                                </w:rPr>
                                <m:t>P</m:t>
                              </w:ins>
                            </m:r>
                          </m:e>
                          <m:sub>
                            <m:r>
                              <w:ins w:id="1395" w:author="Hassen" w:date="2016-05-24T13:29:00Z">
                                <w:rPr>
                                  <w:rFonts w:ascii="Cambria Math" w:hAnsi="Cambria Math"/>
                                  <w:sz w:val="22"/>
                                  <w:szCs w:val="22"/>
                                  <w:lang w:val="en-CA"/>
                                  <w:rPrChange w:id="1396" w:author="Hassen" w:date="2016-05-27T11:23:00Z">
                                    <w:rPr>
                                      <w:rFonts w:ascii="Cambria Math" w:hAnsi="Cambria Math"/>
                                      <w:sz w:val="22"/>
                                      <w:szCs w:val="22"/>
                                      <w:lang w:val="en-CA"/>
                                    </w:rPr>
                                  </w:rPrChange>
                                </w:rPr>
                                <m:t>z</m:t>
                              </w:ins>
                            </m:r>
                          </m:sub>
                        </m:sSub>
                      </m:sub>
                    </m:sSub>
                    <m:sSub>
                      <m:sSubPr>
                        <m:ctrlPr>
                          <w:ins w:id="1397" w:author="Hassen" w:date="2016-05-24T13:29:00Z">
                            <w:rPr>
                              <w:rFonts w:ascii="Cambria Math" w:hAnsi="Cambria Math"/>
                              <w:sz w:val="22"/>
                              <w:szCs w:val="22"/>
                              <w:lang w:val="en-CA"/>
                              <w:rPrChange w:id="1398" w:author="Hassen" w:date="2016-05-27T11:23:00Z">
                                <w:rPr>
                                  <w:rFonts w:ascii="Cambria Math" w:hAnsi="Cambria Math"/>
                                  <w:sz w:val="22"/>
                                  <w:szCs w:val="22"/>
                                  <w:lang w:val="en-CA"/>
                                </w:rPr>
                              </w:rPrChange>
                            </w:rPr>
                          </w:ins>
                        </m:ctrlPr>
                      </m:sSubPr>
                      <m:e>
                        <m:r>
                          <w:ins w:id="1399" w:author="Hassen" w:date="2016-05-24T13:29:00Z">
                            <w:rPr>
                              <w:rFonts w:ascii="Cambria Math" w:hAnsi="Cambria Math"/>
                              <w:sz w:val="22"/>
                              <w:szCs w:val="22"/>
                              <w:lang w:val="en-CA"/>
                              <w:rPrChange w:id="1400" w:author="Hassen" w:date="2016-05-27T11:23:00Z">
                                <w:rPr>
                                  <w:rFonts w:ascii="Cambria Math" w:hAnsi="Cambria Math"/>
                                  <w:sz w:val="22"/>
                                  <w:szCs w:val="22"/>
                                  <w:lang w:val="en-CA"/>
                                </w:rPr>
                              </w:rPrChange>
                            </w:rPr>
                            <m:t>β</m:t>
                          </w:ins>
                        </m:r>
                      </m:e>
                      <m:sub>
                        <m:r>
                          <w:ins w:id="1401" w:author="Hassen" w:date="2016-05-24T13:29:00Z">
                            <m:rPr>
                              <m:sty m:val="p"/>
                            </m:rPr>
                            <w:rPr>
                              <w:rFonts w:ascii="Cambria Math" w:hAnsi="Cambria Math"/>
                              <w:sz w:val="22"/>
                              <w:szCs w:val="22"/>
                              <w:lang w:val="en-CA"/>
                              <w:rPrChange w:id="1402" w:author="Hassen" w:date="2016-05-27T11:23:00Z">
                                <w:rPr>
                                  <w:rFonts w:ascii="Cambria Math" w:hAnsi="Cambria Math"/>
                                  <w:sz w:val="22"/>
                                  <w:szCs w:val="22"/>
                                  <w:lang w:val="en-CA"/>
                                </w:rPr>
                              </w:rPrChange>
                            </w:rPr>
                            <m:t>2</m:t>
                          </w:ins>
                        </m:r>
                        <m:sSub>
                          <m:sSubPr>
                            <m:ctrlPr>
                              <w:ins w:id="1403" w:author="Hassen" w:date="2016-05-24T13:29:00Z">
                                <w:rPr>
                                  <w:rFonts w:ascii="Cambria Math" w:hAnsi="Cambria Math"/>
                                  <w:sz w:val="22"/>
                                  <w:szCs w:val="22"/>
                                  <w:lang w:val="en-CA"/>
                                  <w:rPrChange w:id="1404" w:author="Hassen" w:date="2016-05-27T11:23:00Z">
                                    <w:rPr>
                                      <w:rFonts w:ascii="Cambria Math" w:hAnsi="Cambria Math"/>
                                      <w:sz w:val="22"/>
                                      <w:szCs w:val="22"/>
                                      <w:lang w:val="en-CA"/>
                                    </w:rPr>
                                  </w:rPrChange>
                                </w:rPr>
                              </w:ins>
                            </m:ctrlPr>
                          </m:sSubPr>
                          <m:e>
                            <m:r>
                              <w:ins w:id="1405" w:author="Hassen" w:date="2016-05-24T13:29:00Z">
                                <w:rPr>
                                  <w:rFonts w:ascii="Cambria Math" w:hAnsi="Cambria Math"/>
                                  <w:sz w:val="22"/>
                                  <w:szCs w:val="22"/>
                                  <w:lang w:val="en-CA"/>
                                  <w:rPrChange w:id="1406" w:author="Hassen" w:date="2016-05-27T11:23:00Z">
                                    <w:rPr>
                                      <w:rFonts w:ascii="Cambria Math" w:hAnsi="Cambria Math"/>
                                      <w:sz w:val="22"/>
                                      <w:szCs w:val="22"/>
                                      <w:lang w:val="en-CA"/>
                                    </w:rPr>
                                  </w:rPrChange>
                                </w:rPr>
                                <m:t>P</m:t>
                              </w:ins>
                            </m:r>
                          </m:e>
                          <m:sub>
                            <m:r>
                              <w:ins w:id="1407" w:author="Hassen" w:date="2016-05-24T13:29:00Z">
                                <w:rPr>
                                  <w:rFonts w:ascii="Cambria Math" w:hAnsi="Cambria Math"/>
                                  <w:sz w:val="22"/>
                                  <w:szCs w:val="22"/>
                                  <w:lang w:val="en-CA"/>
                                  <w:rPrChange w:id="1408" w:author="Hassen" w:date="2016-05-27T11:23:00Z">
                                    <w:rPr>
                                      <w:rFonts w:ascii="Cambria Math" w:hAnsi="Cambria Math"/>
                                      <w:sz w:val="22"/>
                                      <w:szCs w:val="22"/>
                                      <w:lang w:val="en-CA"/>
                                    </w:rPr>
                                  </w:rPrChange>
                                </w:rPr>
                                <m:t>z</m:t>
                              </w:ins>
                            </m:r>
                          </m:sub>
                        </m:sSub>
                      </m:sub>
                    </m:sSub>
                  </m:sub>
                </m:sSub>
              </m:oMath>
            </m:oMathPara>
          </w:p>
        </w:tc>
        <w:tc>
          <w:tcPr>
            <w:tcW w:w="6366" w:type="dxa"/>
            <w:tcBorders>
              <w:top w:val="single" w:sz="8" w:space="0" w:color="auto"/>
              <w:bottom w:val="single" w:sz="8" w:space="0" w:color="auto"/>
            </w:tcBorders>
          </w:tcPr>
          <w:p w14:paraId="478D46A7" w14:textId="77777777" w:rsidR="0030188F" w:rsidRPr="003A5638" w:rsidRDefault="0030188F" w:rsidP="000F4477">
            <w:pPr>
              <w:rPr>
                <w:ins w:id="1409" w:author="Hassen" w:date="2016-05-24T13:29:00Z"/>
                <w:sz w:val="22"/>
                <w:szCs w:val="22"/>
                <w:lang w:val="en-CA"/>
                <w:rPrChange w:id="1410" w:author="Hassen" w:date="2016-05-27T11:23:00Z">
                  <w:rPr>
                    <w:ins w:id="1411" w:author="Hassen" w:date="2016-05-24T13:29:00Z"/>
                    <w:sz w:val="22"/>
                    <w:szCs w:val="22"/>
                    <w:lang w:val="en-CA"/>
                  </w:rPr>
                </w:rPrChange>
              </w:rPr>
            </w:pPr>
            <w:ins w:id="1412" w:author="Hassen" w:date="2016-05-24T13:29:00Z">
              <w:r w:rsidRPr="003A5638">
                <w:rPr>
                  <w:sz w:val="22"/>
                  <w:szCs w:val="22"/>
                  <w:lang w:val="en-CA"/>
                  <w:rPrChange w:id="1413" w:author="Hassen" w:date="2016-05-27T11:23:00Z">
                    <w:rPr>
                      <w:sz w:val="22"/>
                      <w:szCs w:val="22"/>
                      <w:lang w:val="en-CA"/>
                    </w:rPr>
                  </w:rPrChange>
                </w:rPr>
                <w:t>Population-average (i.e., within-individual) covariance between a reaction norm slope interaction between two environmental effects (</w:t>
              </w:r>
              <m:oMath>
                <m:sSub>
                  <m:sSubPr>
                    <m:ctrlPr>
                      <w:rPr>
                        <w:rFonts w:ascii="Cambria Math" w:hAnsi="Cambria Math"/>
                        <w:i/>
                        <w:sz w:val="22"/>
                        <w:szCs w:val="22"/>
                        <w:lang w:val="en-CA"/>
                        <w:rPrChange w:id="1414" w:author="Hassen" w:date="2016-05-27T11:23:00Z">
                          <w:rPr>
                            <w:rFonts w:ascii="Cambria Math" w:hAnsi="Cambria Math"/>
                            <w:i/>
                            <w:sz w:val="22"/>
                            <w:szCs w:val="22"/>
                            <w:lang w:val="en-CA"/>
                          </w:rPr>
                        </w:rPrChange>
                      </w:rPr>
                    </m:ctrlPr>
                  </m:sSubPr>
                  <m:e>
                    <m:r>
                      <w:rPr>
                        <w:rFonts w:ascii="Cambria Math" w:hAnsi="Cambria Math"/>
                        <w:sz w:val="22"/>
                        <w:szCs w:val="22"/>
                        <w:lang w:val="en-CA"/>
                        <w:rPrChange w:id="1415" w:author="Hassen" w:date="2016-05-27T11:23:00Z">
                          <w:rPr>
                            <w:rFonts w:ascii="Cambria Math" w:hAnsi="Cambria Math"/>
                            <w:sz w:val="22"/>
                            <w:szCs w:val="22"/>
                            <w:lang w:val="en-CA"/>
                          </w:rPr>
                        </w:rPrChange>
                      </w:rPr>
                      <m:t>x</m:t>
                    </m:r>
                  </m:e>
                  <m:sub>
                    <m:r>
                      <w:rPr>
                        <w:rFonts w:ascii="Cambria Math" w:hAnsi="Cambria Math"/>
                        <w:sz w:val="22"/>
                        <w:szCs w:val="22"/>
                        <w:lang w:val="en-CA"/>
                        <w:rPrChange w:id="1416" w:author="Hassen" w:date="2016-05-27T11:23:00Z">
                          <w:rPr>
                            <w:rFonts w:ascii="Cambria Math" w:hAnsi="Cambria Math"/>
                            <w:sz w:val="22"/>
                            <w:szCs w:val="22"/>
                            <w:lang w:val="en-CA"/>
                          </w:rPr>
                        </w:rPrChange>
                      </w:rPr>
                      <m:t>1</m:t>
                    </m:r>
                  </m:sub>
                </m:sSub>
              </m:oMath>
              <w:proofErr w:type="gramStart"/>
              <w:r w:rsidRPr="003A5638">
                <w:rPr>
                  <w:sz w:val="22"/>
                  <w:szCs w:val="22"/>
                  <w:lang w:val="en-CA"/>
                  <w:rPrChange w:id="1417" w:author="Hassen" w:date="2016-05-27T11:23:00Z">
                    <w:rPr>
                      <w:sz w:val="22"/>
                      <w:szCs w:val="22"/>
                      <w:lang w:val="en-CA"/>
                    </w:rPr>
                  </w:rPrChange>
                </w:rPr>
                <w:t>,</w:t>
              </w:r>
              <w:r w:rsidRPr="003A5638">
                <w:rPr>
                  <w:sz w:val="22"/>
                  <w:szCs w:val="22"/>
                  <w:vertAlign w:val="subscript"/>
                  <w:lang w:val="en-CA"/>
                  <w:rPrChange w:id="1418" w:author="Hassen" w:date="2016-05-27T11:23:00Z">
                    <w:rPr>
                      <w:sz w:val="22"/>
                      <w:szCs w:val="22"/>
                      <w:vertAlign w:val="subscript"/>
                      <w:lang w:val="en-CA"/>
                    </w:rPr>
                  </w:rPrChange>
                </w:rPr>
                <w:t xml:space="preserve"> </w:t>
              </w:r>
              <w:proofErr w:type="gramEnd"/>
              <m:oMath>
                <m:sSub>
                  <m:sSubPr>
                    <m:ctrlPr>
                      <w:rPr>
                        <w:rFonts w:ascii="Cambria Math" w:hAnsi="Cambria Math"/>
                        <w:i/>
                        <w:sz w:val="22"/>
                        <w:szCs w:val="22"/>
                        <w:lang w:val="en-CA"/>
                        <w:rPrChange w:id="1419" w:author="Hassen" w:date="2016-05-27T11:23:00Z">
                          <w:rPr>
                            <w:rFonts w:ascii="Cambria Math" w:hAnsi="Cambria Math"/>
                            <w:i/>
                            <w:sz w:val="22"/>
                            <w:szCs w:val="22"/>
                            <w:lang w:val="en-CA"/>
                          </w:rPr>
                        </w:rPrChange>
                      </w:rPr>
                    </m:ctrlPr>
                  </m:sSubPr>
                  <m:e>
                    <m:r>
                      <w:rPr>
                        <w:rFonts w:ascii="Cambria Math" w:hAnsi="Cambria Math"/>
                        <w:sz w:val="22"/>
                        <w:szCs w:val="22"/>
                        <w:lang w:val="en-CA"/>
                        <w:rPrChange w:id="1420" w:author="Hassen" w:date="2016-05-27T11:23:00Z">
                          <w:rPr>
                            <w:rFonts w:ascii="Cambria Math" w:hAnsi="Cambria Math"/>
                            <w:sz w:val="22"/>
                            <w:szCs w:val="22"/>
                            <w:lang w:val="en-CA"/>
                          </w:rPr>
                        </w:rPrChange>
                      </w:rPr>
                      <m:t>x</m:t>
                    </m:r>
                  </m:e>
                  <m:sub>
                    <m:r>
                      <w:rPr>
                        <w:rFonts w:ascii="Cambria Math" w:hAnsi="Cambria Math"/>
                        <w:sz w:val="22"/>
                        <w:szCs w:val="22"/>
                        <w:lang w:val="en-CA"/>
                        <w:rPrChange w:id="1421" w:author="Hassen" w:date="2016-05-27T11:23:00Z">
                          <w:rPr>
                            <w:rFonts w:ascii="Cambria Math" w:hAnsi="Cambria Math"/>
                            <w:sz w:val="22"/>
                            <w:szCs w:val="22"/>
                            <w:lang w:val="en-CA"/>
                          </w:rPr>
                        </w:rPrChange>
                      </w:rPr>
                      <m:t>2</m:t>
                    </m:r>
                  </m:sub>
                </m:sSub>
              </m:oMath>
              <w:r w:rsidRPr="003A5638">
                <w:rPr>
                  <w:sz w:val="22"/>
                  <w:szCs w:val="22"/>
                  <w:lang w:val="en-CA"/>
                  <w:rPrChange w:id="1422" w:author="Hassen" w:date="2016-05-27T11:23:00Z">
                    <w:rPr>
                      <w:sz w:val="22"/>
                      <w:szCs w:val="22"/>
                      <w:lang w:val="en-CA"/>
                    </w:rPr>
                  </w:rPrChange>
                </w:rPr>
                <w:t xml:space="preserve">) for trait </w:t>
              </w:r>
              <m:oMath>
                <m:r>
                  <w:rPr>
                    <w:rFonts w:ascii="Cambria Math" w:hAnsi="Cambria Math"/>
                    <w:sz w:val="22"/>
                    <w:szCs w:val="22"/>
                    <w:lang w:val="en-CA"/>
                    <w:rPrChange w:id="1423" w:author="Hassen" w:date="2016-05-27T11:23:00Z">
                      <w:rPr>
                        <w:rFonts w:ascii="Cambria Math" w:hAnsi="Cambria Math"/>
                        <w:sz w:val="22"/>
                        <w:szCs w:val="22"/>
                        <w:lang w:val="en-CA"/>
                      </w:rPr>
                    </w:rPrChange>
                  </w:rPr>
                  <m:t>y</m:t>
                </m:r>
              </m:oMath>
              <w:r w:rsidRPr="003A5638">
                <w:rPr>
                  <w:sz w:val="22"/>
                  <w:szCs w:val="22"/>
                  <w:lang w:val="en-CA"/>
                  <w:rPrChange w:id="1424" w:author="Hassen" w:date="2016-05-27T11:23:00Z">
                    <w:rPr>
                      <w:sz w:val="22"/>
                      <w:szCs w:val="22"/>
                      <w:lang w:val="en-CA"/>
                    </w:rPr>
                  </w:rPrChange>
                </w:rPr>
                <w:t xml:space="preserve"> and the same slope interaction for trait </w:t>
              </w:r>
              <m:oMath>
                <m:r>
                  <w:rPr>
                    <w:rFonts w:ascii="Cambria Math" w:hAnsi="Cambria Math"/>
                    <w:sz w:val="22"/>
                    <w:szCs w:val="22"/>
                    <w:lang w:val="en-CA"/>
                    <w:rPrChange w:id="1425" w:author="Hassen" w:date="2016-05-27T11:23:00Z">
                      <w:rPr>
                        <w:rFonts w:ascii="Cambria Math" w:hAnsi="Cambria Math"/>
                        <w:sz w:val="22"/>
                        <w:szCs w:val="22"/>
                        <w:lang w:val="en-CA"/>
                      </w:rPr>
                    </w:rPrChange>
                  </w:rPr>
                  <w:lastRenderedPageBreak/>
                  <m:t>z</m:t>
                </m:r>
              </m:oMath>
              <w:r w:rsidRPr="003A5638">
                <w:rPr>
                  <w:sz w:val="22"/>
                  <w:szCs w:val="22"/>
                  <w:lang w:val="en-CA"/>
                  <w:rPrChange w:id="1426" w:author="Hassen" w:date="2016-05-27T11:23:00Z">
                    <w:rPr>
                      <w:sz w:val="22"/>
                      <w:szCs w:val="22"/>
                      <w:lang w:val="en-CA"/>
                    </w:rPr>
                  </w:rPrChange>
                </w:rPr>
                <w:t>.</w:t>
              </w:r>
            </w:ins>
          </w:p>
        </w:tc>
      </w:tr>
      <w:tr w:rsidR="0030188F" w:rsidRPr="003A5638" w14:paraId="65D188CD" w14:textId="77777777" w:rsidTr="000F4477">
        <w:trPr>
          <w:ins w:id="1427" w:author="Hassen" w:date="2016-05-24T13:29:00Z"/>
        </w:trPr>
        <w:tc>
          <w:tcPr>
            <w:tcW w:w="2106" w:type="dxa"/>
            <w:tcBorders>
              <w:top w:val="single" w:sz="8" w:space="0" w:color="auto"/>
              <w:bottom w:val="single" w:sz="8" w:space="0" w:color="auto"/>
            </w:tcBorders>
          </w:tcPr>
          <w:p w14:paraId="4BFEBFEC" w14:textId="77777777" w:rsidR="0030188F" w:rsidRPr="003A5638" w:rsidRDefault="0030188F" w:rsidP="000F4477">
            <w:pPr>
              <w:rPr>
                <w:ins w:id="1428" w:author="Hassen" w:date="2016-05-24T13:29:00Z"/>
                <w:sz w:val="22"/>
                <w:szCs w:val="22"/>
                <w:lang w:val="en-CA"/>
                <w:rPrChange w:id="1429" w:author="Hassen" w:date="2016-05-27T11:23:00Z">
                  <w:rPr>
                    <w:ins w:id="1430" w:author="Hassen" w:date="2016-05-24T13:29:00Z"/>
                    <w:sz w:val="22"/>
                    <w:szCs w:val="22"/>
                    <w:lang w:val="en-CA"/>
                  </w:rPr>
                </w:rPrChange>
              </w:rPr>
            </w:pPr>
            <w:ins w:id="1431" w:author="Hassen" w:date="2016-05-24T13:29:00Z">
              <w:r w:rsidRPr="003A5638">
                <w:rPr>
                  <w:sz w:val="22"/>
                  <w:szCs w:val="22"/>
                  <w:lang w:val="en-CA"/>
                  <w:rPrChange w:id="1432" w:author="Hassen" w:date="2016-05-27T11:23:00Z">
                    <w:rPr>
                      <w:sz w:val="22"/>
                      <w:szCs w:val="22"/>
                      <w:lang w:val="en-CA"/>
                    </w:rPr>
                  </w:rPrChange>
                </w:rPr>
                <w:lastRenderedPageBreak/>
                <w:t>Random effects</w:t>
              </w:r>
            </w:ins>
          </w:p>
        </w:tc>
        <w:tc>
          <w:tcPr>
            <w:tcW w:w="6366" w:type="dxa"/>
            <w:tcBorders>
              <w:top w:val="single" w:sz="8" w:space="0" w:color="auto"/>
              <w:bottom w:val="single" w:sz="8" w:space="0" w:color="auto"/>
            </w:tcBorders>
          </w:tcPr>
          <w:p w14:paraId="0715AE6F" w14:textId="77777777" w:rsidR="0030188F" w:rsidRPr="003A5638" w:rsidRDefault="0030188F" w:rsidP="000F4477">
            <w:pPr>
              <w:rPr>
                <w:ins w:id="1433" w:author="Hassen" w:date="2016-05-24T13:29:00Z"/>
                <w:sz w:val="22"/>
                <w:szCs w:val="22"/>
                <w:lang w:val="en-CA"/>
                <w:rPrChange w:id="1434" w:author="Hassen" w:date="2016-05-27T11:23:00Z">
                  <w:rPr>
                    <w:ins w:id="1435" w:author="Hassen" w:date="2016-05-24T13:29:00Z"/>
                    <w:sz w:val="22"/>
                    <w:szCs w:val="22"/>
                    <w:lang w:val="en-CA"/>
                  </w:rPr>
                </w:rPrChange>
              </w:rPr>
            </w:pPr>
          </w:p>
        </w:tc>
      </w:tr>
      <w:tr w:rsidR="0030188F" w:rsidRPr="003A5638" w14:paraId="5A87967E" w14:textId="77777777" w:rsidTr="000F4477">
        <w:trPr>
          <w:ins w:id="1436" w:author="Hassen" w:date="2016-05-24T13:29:00Z"/>
        </w:trPr>
        <w:tc>
          <w:tcPr>
            <w:tcW w:w="2106" w:type="dxa"/>
            <w:tcBorders>
              <w:top w:val="single" w:sz="8" w:space="0" w:color="auto"/>
              <w:bottom w:val="single" w:sz="8" w:space="0" w:color="auto"/>
            </w:tcBorders>
          </w:tcPr>
          <w:p w14:paraId="327A0E52" w14:textId="77777777" w:rsidR="0030188F" w:rsidRPr="003A5638" w:rsidRDefault="0030188F" w:rsidP="000F4477">
            <w:pPr>
              <w:rPr>
                <w:ins w:id="1437" w:author="Hassen" w:date="2016-05-24T13:29:00Z"/>
                <w:sz w:val="22"/>
                <w:szCs w:val="22"/>
                <w:lang w:val="en-CA"/>
                <w:rPrChange w:id="1438" w:author="Hassen" w:date="2016-05-27T11:23:00Z">
                  <w:rPr>
                    <w:ins w:id="1439" w:author="Hassen" w:date="2016-05-24T13:29:00Z"/>
                    <w:sz w:val="22"/>
                    <w:szCs w:val="22"/>
                    <w:lang w:val="en-CA"/>
                  </w:rPr>
                </w:rPrChange>
              </w:rPr>
            </w:pPr>
            <w:ins w:id="1440" w:author="Hassen" w:date="2016-05-24T13:29:00Z">
              <w:r w:rsidRPr="003A5638">
                <w:rPr>
                  <w:sz w:val="22"/>
                  <w:szCs w:val="22"/>
                  <w:lang w:val="en-CA"/>
                  <w:rPrChange w:id="1441" w:author="Hassen" w:date="2016-05-27T11:23:00Z">
                    <w:rPr>
                      <w:sz w:val="22"/>
                      <w:szCs w:val="22"/>
                      <w:lang w:val="en-CA"/>
                    </w:rPr>
                  </w:rPrChange>
                </w:rPr>
                <w:t xml:space="preserve"> </w:t>
              </w:r>
              <m:oMath>
                <m:sSub>
                  <m:sSubPr>
                    <m:ctrlPr>
                      <w:rPr>
                        <w:rFonts w:ascii="Cambria Math" w:hAnsi="Cambria Math"/>
                        <w:sz w:val="22"/>
                        <w:szCs w:val="22"/>
                        <w:lang w:val="en-CA"/>
                        <w:rPrChange w:id="1442"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443" w:author="Hassen" w:date="2016-05-27T11:23:00Z">
                          <w:rPr>
                            <w:rFonts w:ascii="Cambria Math" w:hAnsi="Cambria Math"/>
                            <w:sz w:val="22"/>
                            <w:szCs w:val="22"/>
                            <w:lang w:val="en-CA"/>
                          </w:rPr>
                        </w:rPrChange>
                      </w:rPr>
                      <m:t>COV</m:t>
                    </m:r>
                  </m:e>
                  <m:sub>
                    <m:sSub>
                      <m:sSubPr>
                        <m:ctrlPr>
                          <w:rPr>
                            <w:rFonts w:ascii="Cambria Math" w:hAnsi="Cambria Math"/>
                            <w:sz w:val="22"/>
                            <w:szCs w:val="22"/>
                            <w:lang w:val="en-CA"/>
                            <w:rPrChange w:id="1444" w:author="Hassen" w:date="2016-05-27T11:23:00Z">
                              <w:rPr>
                                <w:rFonts w:ascii="Cambria Math" w:hAnsi="Cambria Math"/>
                                <w:sz w:val="22"/>
                                <w:szCs w:val="22"/>
                                <w:lang w:val="en-CA"/>
                              </w:rPr>
                            </w:rPrChange>
                          </w:rPr>
                        </m:ctrlPr>
                      </m:sSubPr>
                      <m:e>
                        <m:r>
                          <w:rPr>
                            <w:rFonts w:ascii="Cambria Math" w:hAnsi="Cambria Math"/>
                            <w:sz w:val="22"/>
                            <w:szCs w:val="22"/>
                            <w:lang w:val="en-CA"/>
                            <w:rPrChange w:id="1445" w:author="Hassen" w:date="2016-05-27T11:23:00Z">
                              <w:rPr>
                                <w:rFonts w:ascii="Cambria Math" w:hAnsi="Cambria Math"/>
                                <w:sz w:val="22"/>
                                <w:szCs w:val="22"/>
                                <w:lang w:val="en-CA"/>
                              </w:rPr>
                            </w:rPrChange>
                          </w:rPr>
                          <m:t>I</m:t>
                        </m:r>
                      </m:e>
                      <m:sub>
                        <m:r>
                          <w:rPr>
                            <w:rFonts w:ascii="Cambria Math" w:hAnsi="Cambria Math"/>
                            <w:sz w:val="22"/>
                            <w:szCs w:val="22"/>
                            <w:lang w:val="en-CA"/>
                            <w:rPrChange w:id="1446" w:author="Hassen" w:date="2016-05-27T11:23:00Z">
                              <w:rPr>
                                <w:rFonts w:ascii="Cambria Math" w:hAnsi="Cambria Math"/>
                                <w:sz w:val="22"/>
                                <w:szCs w:val="22"/>
                                <w:lang w:val="en-CA"/>
                              </w:rPr>
                            </w:rPrChange>
                          </w:rPr>
                          <m:t>y</m:t>
                        </m:r>
                      </m:sub>
                    </m:sSub>
                    <m:sSub>
                      <m:sSubPr>
                        <m:ctrlPr>
                          <w:rPr>
                            <w:rFonts w:ascii="Cambria Math" w:hAnsi="Cambria Math"/>
                            <w:sz w:val="22"/>
                            <w:szCs w:val="22"/>
                            <w:lang w:val="en-CA"/>
                            <w:rPrChange w:id="1447"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448" w:author="Hassen" w:date="2016-05-27T11:23:00Z">
                              <w:rPr>
                                <w:rFonts w:ascii="Cambria Math" w:hAnsi="Cambria Math"/>
                                <w:sz w:val="22"/>
                                <w:szCs w:val="22"/>
                                <w:lang w:val="en-CA"/>
                              </w:rPr>
                            </w:rPrChange>
                          </w:rPr>
                          <m:t>,</m:t>
                        </m:r>
                        <m:r>
                          <w:rPr>
                            <w:rFonts w:ascii="Cambria Math" w:hAnsi="Cambria Math"/>
                            <w:sz w:val="22"/>
                            <w:szCs w:val="22"/>
                            <w:lang w:val="en-CA"/>
                            <w:rPrChange w:id="1449" w:author="Hassen" w:date="2016-05-27T11:23:00Z">
                              <w:rPr>
                                <w:rFonts w:ascii="Cambria Math" w:hAnsi="Cambria Math"/>
                                <w:sz w:val="22"/>
                                <w:szCs w:val="22"/>
                                <w:lang w:val="en-CA"/>
                              </w:rPr>
                            </w:rPrChange>
                          </w:rPr>
                          <m:t>I</m:t>
                        </m:r>
                      </m:e>
                      <m:sub>
                        <m:r>
                          <w:rPr>
                            <w:rFonts w:ascii="Cambria Math" w:hAnsi="Cambria Math"/>
                            <w:sz w:val="22"/>
                            <w:szCs w:val="22"/>
                            <w:lang w:val="en-CA"/>
                            <w:rPrChange w:id="1450" w:author="Hassen" w:date="2016-05-27T11:23:00Z">
                              <w:rPr>
                                <w:rFonts w:ascii="Cambria Math" w:hAnsi="Cambria Math"/>
                                <w:sz w:val="22"/>
                                <w:szCs w:val="22"/>
                                <w:lang w:val="en-CA"/>
                              </w:rPr>
                            </w:rPrChange>
                          </w:rPr>
                          <m:t>z</m:t>
                        </m:r>
                      </m:sub>
                    </m:sSub>
                  </m:sub>
                </m:sSub>
              </m:oMath>
            </w:ins>
          </w:p>
        </w:tc>
        <w:tc>
          <w:tcPr>
            <w:tcW w:w="6366" w:type="dxa"/>
            <w:tcBorders>
              <w:top w:val="single" w:sz="8" w:space="0" w:color="auto"/>
              <w:bottom w:val="single" w:sz="8" w:space="0" w:color="auto"/>
            </w:tcBorders>
          </w:tcPr>
          <w:p w14:paraId="0F841E35" w14:textId="77777777" w:rsidR="0030188F" w:rsidRPr="003A5638" w:rsidRDefault="0030188F" w:rsidP="000F4477">
            <w:pPr>
              <w:rPr>
                <w:ins w:id="1451" w:author="Hassen" w:date="2016-05-24T13:29:00Z"/>
                <w:sz w:val="22"/>
                <w:szCs w:val="22"/>
                <w:lang w:val="en-CA"/>
                <w:rPrChange w:id="1452" w:author="Hassen" w:date="2016-05-27T11:23:00Z">
                  <w:rPr>
                    <w:ins w:id="1453" w:author="Hassen" w:date="2016-05-24T13:29:00Z"/>
                    <w:sz w:val="22"/>
                    <w:szCs w:val="22"/>
                    <w:lang w:val="en-CA"/>
                  </w:rPr>
                </w:rPrChange>
              </w:rPr>
            </w:pPr>
            <w:ins w:id="1454" w:author="Hassen" w:date="2016-05-24T13:29:00Z">
              <w:r w:rsidRPr="003A5638">
                <w:rPr>
                  <w:sz w:val="22"/>
                  <w:szCs w:val="22"/>
                  <w:lang w:val="en-CA"/>
                  <w:rPrChange w:id="1455" w:author="Hassen" w:date="2016-05-27T11:23:00Z">
                    <w:rPr>
                      <w:sz w:val="22"/>
                      <w:szCs w:val="22"/>
                      <w:lang w:val="en-CA"/>
                    </w:rPr>
                  </w:rPrChange>
                </w:rPr>
                <w:t xml:space="preserve">Individual-specific covariance between reaction norm intercepts for traits </w:t>
              </w:r>
              <m:oMath>
                <m:r>
                  <w:rPr>
                    <w:rFonts w:ascii="Cambria Math" w:hAnsi="Cambria Math"/>
                    <w:sz w:val="22"/>
                    <w:szCs w:val="22"/>
                    <w:lang w:val="en-CA"/>
                    <w:rPrChange w:id="1456" w:author="Hassen" w:date="2016-05-27T11:23:00Z">
                      <w:rPr>
                        <w:rFonts w:ascii="Cambria Math" w:hAnsi="Cambria Math"/>
                        <w:sz w:val="22"/>
                        <w:szCs w:val="22"/>
                        <w:lang w:val="en-CA"/>
                      </w:rPr>
                    </w:rPrChange>
                  </w:rPr>
                  <m:t>y</m:t>
                </m:r>
              </m:oMath>
              <w:r w:rsidRPr="003A5638">
                <w:rPr>
                  <w:sz w:val="22"/>
                  <w:szCs w:val="22"/>
                  <w:lang w:val="en-CA"/>
                  <w:rPrChange w:id="1457" w:author="Hassen" w:date="2016-05-27T11:23:00Z">
                    <w:rPr>
                      <w:sz w:val="22"/>
                      <w:szCs w:val="22"/>
                      <w:lang w:val="en-CA"/>
                    </w:rPr>
                  </w:rPrChange>
                </w:rPr>
                <w:t xml:space="preserve"> and </w:t>
              </w:r>
              <m:oMath>
                <m:r>
                  <w:rPr>
                    <w:rFonts w:ascii="Cambria Math" w:hAnsi="Cambria Math"/>
                    <w:sz w:val="22"/>
                    <w:szCs w:val="22"/>
                    <w:lang w:val="en-CA"/>
                    <w:rPrChange w:id="1458" w:author="Hassen" w:date="2016-05-27T11:23:00Z">
                      <w:rPr>
                        <w:rFonts w:ascii="Cambria Math" w:hAnsi="Cambria Math"/>
                        <w:sz w:val="22"/>
                        <w:szCs w:val="22"/>
                        <w:lang w:val="en-CA"/>
                      </w:rPr>
                    </w:rPrChange>
                  </w:rPr>
                  <m:t>z</m:t>
                </m:r>
              </m:oMath>
              <w:r w:rsidRPr="003A5638">
                <w:rPr>
                  <w:sz w:val="22"/>
                  <w:szCs w:val="22"/>
                  <w:lang w:val="en-CA"/>
                  <w:rPrChange w:id="1459" w:author="Hassen" w:date="2016-05-27T11:23:00Z">
                    <w:rPr>
                      <w:sz w:val="22"/>
                      <w:szCs w:val="22"/>
                      <w:lang w:val="en-CA"/>
                    </w:rPr>
                  </w:rPrChange>
                </w:rPr>
                <w:t xml:space="preserve"> </w:t>
              </w:r>
            </w:ins>
          </w:p>
        </w:tc>
      </w:tr>
      <w:tr w:rsidR="0030188F" w:rsidRPr="003A5638" w14:paraId="21233917" w14:textId="77777777" w:rsidTr="000F4477">
        <w:trPr>
          <w:ins w:id="1460" w:author="Hassen" w:date="2016-05-24T13:29:00Z"/>
        </w:trPr>
        <w:tc>
          <w:tcPr>
            <w:tcW w:w="2106" w:type="dxa"/>
            <w:tcBorders>
              <w:top w:val="single" w:sz="8" w:space="0" w:color="auto"/>
              <w:bottom w:val="single" w:sz="8" w:space="0" w:color="auto"/>
            </w:tcBorders>
          </w:tcPr>
          <w:p w14:paraId="1EA5454E" w14:textId="77777777" w:rsidR="0030188F" w:rsidRPr="003A5638" w:rsidRDefault="0030188F" w:rsidP="000F4477">
            <w:pPr>
              <w:rPr>
                <w:ins w:id="1461" w:author="Hassen" w:date="2016-05-24T13:29:00Z"/>
                <w:sz w:val="22"/>
                <w:szCs w:val="22"/>
                <w:lang w:val="en-CA"/>
                <w:rPrChange w:id="1462" w:author="Hassen" w:date="2016-05-27T11:23:00Z">
                  <w:rPr>
                    <w:ins w:id="1463" w:author="Hassen" w:date="2016-05-24T13:29:00Z"/>
                    <w:sz w:val="22"/>
                    <w:szCs w:val="22"/>
                    <w:lang w:val="en-CA"/>
                  </w:rPr>
                </w:rPrChange>
              </w:rPr>
            </w:pPr>
            <w:ins w:id="1464" w:author="Hassen" w:date="2016-05-24T13:29:00Z">
              <w:r w:rsidRPr="003A5638">
                <w:rPr>
                  <w:sz w:val="22"/>
                  <w:szCs w:val="22"/>
                  <w:lang w:val="en-CA"/>
                  <w:rPrChange w:id="1465" w:author="Hassen" w:date="2016-05-27T11:23:00Z">
                    <w:rPr>
                      <w:sz w:val="22"/>
                      <w:szCs w:val="22"/>
                      <w:lang w:val="en-CA"/>
                    </w:rPr>
                  </w:rPrChange>
                </w:rPr>
                <w:t xml:space="preserve"> </w:t>
              </w:r>
              <m:oMath>
                <m:sSub>
                  <m:sSubPr>
                    <m:ctrlPr>
                      <w:rPr>
                        <w:rFonts w:ascii="Cambria Math" w:hAnsi="Cambria Math"/>
                        <w:sz w:val="22"/>
                        <w:szCs w:val="22"/>
                        <w:lang w:val="en-CA"/>
                        <w:rPrChange w:id="1466"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467" w:author="Hassen" w:date="2016-05-27T11:23:00Z">
                          <w:rPr>
                            <w:rFonts w:ascii="Cambria Math" w:hAnsi="Cambria Math"/>
                            <w:sz w:val="22"/>
                            <w:szCs w:val="22"/>
                            <w:lang w:val="en-CA"/>
                          </w:rPr>
                        </w:rPrChange>
                      </w:rPr>
                      <m:t>COV</m:t>
                    </m:r>
                  </m:e>
                  <m:sub>
                    <m:sSub>
                      <m:sSubPr>
                        <m:ctrlPr>
                          <w:rPr>
                            <w:rFonts w:ascii="Cambria Math" w:hAnsi="Cambria Math"/>
                            <w:i/>
                            <w:sz w:val="22"/>
                            <w:szCs w:val="22"/>
                            <w:lang w:val="en-CA"/>
                            <w:rPrChange w:id="1468" w:author="Hassen" w:date="2016-05-27T11:23:00Z">
                              <w:rPr>
                                <w:rFonts w:ascii="Cambria Math" w:hAnsi="Cambria Math"/>
                                <w:i/>
                                <w:sz w:val="22"/>
                                <w:szCs w:val="22"/>
                                <w:lang w:val="en-CA"/>
                              </w:rPr>
                            </w:rPrChange>
                          </w:rPr>
                        </m:ctrlPr>
                      </m:sSubPr>
                      <m:e>
                        <m:r>
                          <w:rPr>
                            <w:rFonts w:ascii="Cambria Math" w:hAnsi="Cambria Math"/>
                            <w:sz w:val="22"/>
                            <w:szCs w:val="22"/>
                            <w:lang w:val="en-CA"/>
                            <w:rPrChange w:id="1469" w:author="Hassen" w:date="2016-05-27T11:23:00Z">
                              <w:rPr>
                                <w:rFonts w:ascii="Cambria Math" w:hAnsi="Cambria Math"/>
                                <w:sz w:val="22"/>
                                <w:szCs w:val="22"/>
                                <w:lang w:val="en-CA"/>
                              </w:rPr>
                            </w:rPrChange>
                          </w:rPr>
                          <m:t>S</m:t>
                        </m:r>
                      </m:e>
                      <m:sub>
                        <m:r>
                          <w:rPr>
                            <w:rFonts w:ascii="Cambria Math" w:hAnsi="Cambria Math"/>
                            <w:sz w:val="22"/>
                            <w:szCs w:val="22"/>
                            <w:lang w:val="en-CA"/>
                            <w:rPrChange w:id="1470" w:author="Hassen" w:date="2016-05-27T11:23:00Z">
                              <w:rPr>
                                <w:rFonts w:ascii="Cambria Math" w:hAnsi="Cambria Math"/>
                                <w:sz w:val="22"/>
                                <w:szCs w:val="22"/>
                                <w:lang w:val="en-CA"/>
                              </w:rPr>
                            </w:rPrChange>
                          </w:rPr>
                          <m:t>y</m:t>
                        </m:r>
                      </m:sub>
                    </m:sSub>
                    <m:sSub>
                      <m:sSubPr>
                        <m:ctrlPr>
                          <w:rPr>
                            <w:rFonts w:ascii="Cambria Math" w:hAnsi="Cambria Math"/>
                            <w:sz w:val="22"/>
                            <w:szCs w:val="22"/>
                            <w:lang w:val="en-CA"/>
                            <w:rPrChange w:id="1471"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472" w:author="Hassen" w:date="2016-05-27T11:23:00Z">
                              <w:rPr>
                                <w:rFonts w:ascii="Cambria Math" w:hAnsi="Cambria Math"/>
                                <w:sz w:val="22"/>
                                <w:szCs w:val="22"/>
                                <w:lang w:val="en-CA"/>
                              </w:rPr>
                            </w:rPrChange>
                          </w:rPr>
                          <m:t>,</m:t>
                        </m:r>
                        <m:r>
                          <w:rPr>
                            <w:rFonts w:ascii="Cambria Math" w:hAnsi="Cambria Math"/>
                            <w:sz w:val="22"/>
                            <w:szCs w:val="22"/>
                            <w:lang w:val="en-CA"/>
                            <w:rPrChange w:id="1473" w:author="Hassen" w:date="2016-05-27T11:23:00Z">
                              <w:rPr>
                                <w:rFonts w:ascii="Cambria Math" w:hAnsi="Cambria Math"/>
                                <w:sz w:val="22"/>
                                <w:szCs w:val="22"/>
                                <w:lang w:val="en-CA"/>
                              </w:rPr>
                            </w:rPrChange>
                          </w:rPr>
                          <m:t>I</m:t>
                        </m:r>
                      </m:e>
                      <m:sub>
                        <m:r>
                          <w:rPr>
                            <w:rFonts w:ascii="Cambria Math" w:hAnsi="Cambria Math"/>
                            <w:sz w:val="22"/>
                            <w:szCs w:val="22"/>
                            <w:lang w:val="en-CA"/>
                            <w:rPrChange w:id="1474" w:author="Hassen" w:date="2016-05-27T11:23:00Z">
                              <w:rPr>
                                <w:rFonts w:ascii="Cambria Math" w:hAnsi="Cambria Math"/>
                                <w:sz w:val="22"/>
                                <w:szCs w:val="22"/>
                                <w:lang w:val="en-CA"/>
                              </w:rPr>
                            </w:rPrChange>
                          </w:rPr>
                          <m:t>z</m:t>
                        </m:r>
                      </m:sub>
                    </m:sSub>
                  </m:sub>
                </m:sSub>
              </m:oMath>
            </w:ins>
          </w:p>
        </w:tc>
        <w:tc>
          <w:tcPr>
            <w:tcW w:w="6366" w:type="dxa"/>
            <w:tcBorders>
              <w:top w:val="single" w:sz="8" w:space="0" w:color="auto"/>
              <w:bottom w:val="single" w:sz="8" w:space="0" w:color="auto"/>
            </w:tcBorders>
          </w:tcPr>
          <w:p w14:paraId="45607988" w14:textId="77777777" w:rsidR="0030188F" w:rsidRPr="003A5638" w:rsidRDefault="0030188F" w:rsidP="000F4477">
            <w:pPr>
              <w:rPr>
                <w:ins w:id="1475" w:author="Hassen" w:date="2016-05-24T13:29:00Z"/>
                <w:sz w:val="22"/>
                <w:szCs w:val="22"/>
                <w:lang w:val="en-CA"/>
                <w:rPrChange w:id="1476" w:author="Hassen" w:date="2016-05-27T11:23:00Z">
                  <w:rPr>
                    <w:ins w:id="1477" w:author="Hassen" w:date="2016-05-24T13:29:00Z"/>
                    <w:sz w:val="22"/>
                    <w:szCs w:val="22"/>
                    <w:lang w:val="en-CA"/>
                  </w:rPr>
                </w:rPrChange>
              </w:rPr>
            </w:pPr>
            <w:ins w:id="1478" w:author="Hassen" w:date="2016-05-24T13:29:00Z">
              <w:r w:rsidRPr="003A5638">
                <w:rPr>
                  <w:sz w:val="22"/>
                  <w:szCs w:val="22"/>
                  <w:lang w:val="en-CA"/>
                  <w:rPrChange w:id="1479" w:author="Hassen" w:date="2016-05-27T11:23:00Z">
                    <w:rPr>
                      <w:sz w:val="22"/>
                      <w:szCs w:val="22"/>
                      <w:lang w:val="en-CA"/>
                    </w:rPr>
                  </w:rPrChange>
                </w:rPr>
                <w:t xml:space="preserve">Individual-specific covariance between a reaction norm slope for trait </w:t>
              </w:r>
              <m:oMath>
                <m:r>
                  <w:rPr>
                    <w:rFonts w:ascii="Cambria Math" w:hAnsi="Cambria Math"/>
                    <w:sz w:val="22"/>
                    <w:szCs w:val="22"/>
                    <w:lang w:val="en-CA"/>
                    <w:rPrChange w:id="1480" w:author="Hassen" w:date="2016-05-27T11:23:00Z">
                      <w:rPr>
                        <w:rFonts w:ascii="Cambria Math" w:hAnsi="Cambria Math"/>
                        <w:sz w:val="22"/>
                        <w:szCs w:val="22"/>
                        <w:lang w:val="en-CA"/>
                      </w:rPr>
                    </w:rPrChange>
                  </w:rPr>
                  <m:t>y</m:t>
                </m:r>
              </m:oMath>
              <w:r w:rsidRPr="003A5638">
                <w:rPr>
                  <w:sz w:val="22"/>
                  <w:szCs w:val="22"/>
                  <w:lang w:val="en-CA"/>
                  <w:rPrChange w:id="1481" w:author="Hassen" w:date="2016-05-27T11:23:00Z">
                    <w:rPr>
                      <w:sz w:val="22"/>
                      <w:szCs w:val="22"/>
                      <w:lang w:val="en-CA"/>
                    </w:rPr>
                  </w:rPrChange>
                </w:rPr>
                <w:t xml:space="preserve"> (i.e., linear within-individual response to environmental effect </w:t>
              </w:r>
              <m:oMath>
                <m:r>
                  <w:rPr>
                    <w:rFonts w:ascii="Cambria Math" w:hAnsi="Cambria Math"/>
                    <w:sz w:val="22"/>
                    <w:szCs w:val="22"/>
                    <w:lang w:val="en-CA"/>
                    <w:rPrChange w:id="1482" w:author="Hassen" w:date="2016-05-27T11:23:00Z">
                      <w:rPr>
                        <w:rFonts w:ascii="Cambria Math" w:hAnsi="Cambria Math"/>
                        <w:sz w:val="22"/>
                        <w:szCs w:val="22"/>
                        <w:lang w:val="en-CA"/>
                      </w:rPr>
                    </w:rPrChange>
                  </w:rPr>
                  <m:t>x</m:t>
                </m:r>
              </m:oMath>
              <w:r w:rsidRPr="003A5638">
                <w:rPr>
                  <w:sz w:val="22"/>
                  <w:szCs w:val="22"/>
                  <w:lang w:val="en-CA"/>
                  <w:rPrChange w:id="1483" w:author="Hassen" w:date="2016-05-27T11:23:00Z">
                    <w:rPr>
                      <w:sz w:val="22"/>
                      <w:szCs w:val="22"/>
                      <w:lang w:val="en-CA"/>
                    </w:rPr>
                  </w:rPrChange>
                </w:rPr>
                <w:t>) and an inter</w:t>
              </w:r>
              <w:proofErr w:type="spellStart"/>
              <w:r w:rsidRPr="003A5638">
                <w:rPr>
                  <w:sz w:val="22"/>
                  <w:szCs w:val="22"/>
                  <w:lang w:val="en-CA"/>
                  <w:rPrChange w:id="1484" w:author="Hassen" w:date="2016-05-27T11:23:00Z">
                    <w:rPr>
                      <w:sz w:val="22"/>
                      <w:szCs w:val="22"/>
                      <w:lang w:val="en-CA"/>
                    </w:rPr>
                  </w:rPrChange>
                </w:rPr>
                <w:t>cept</w:t>
              </w:r>
              <w:proofErr w:type="spellEnd"/>
              <w:r w:rsidRPr="003A5638">
                <w:rPr>
                  <w:sz w:val="22"/>
                  <w:szCs w:val="22"/>
                  <w:lang w:val="en-CA"/>
                  <w:rPrChange w:id="1485" w:author="Hassen" w:date="2016-05-27T11:23:00Z">
                    <w:rPr>
                      <w:sz w:val="22"/>
                      <w:szCs w:val="22"/>
                      <w:lang w:val="en-CA"/>
                    </w:rPr>
                  </w:rPrChange>
                </w:rPr>
                <w:t xml:space="preserve"> for trait </w:t>
              </w:r>
              <m:oMath>
                <m:r>
                  <w:rPr>
                    <w:rFonts w:ascii="Cambria Math" w:hAnsi="Cambria Math"/>
                    <w:sz w:val="22"/>
                    <w:szCs w:val="22"/>
                    <w:lang w:val="en-CA"/>
                    <w:rPrChange w:id="1486" w:author="Hassen" w:date="2016-05-27T11:23:00Z">
                      <w:rPr>
                        <w:rFonts w:ascii="Cambria Math" w:hAnsi="Cambria Math"/>
                        <w:sz w:val="22"/>
                        <w:szCs w:val="22"/>
                        <w:lang w:val="en-CA"/>
                      </w:rPr>
                    </w:rPrChange>
                  </w:rPr>
                  <m:t>z</m:t>
                </m:r>
              </m:oMath>
              <w:r w:rsidRPr="003A5638">
                <w:rPr>
                  <w:sz w:val="22"/>
                  <w:szCs w:val="22"/>
                  <w:lang w:val="en-CA"/>
                  <w:rPrChange w:id="1487" w:author="Hassen" w:date="2016-05-27T11:23:00Z">
                    <w:rPr>
                      <w:sz w:val="22"/>
                      <w:szCs w:val="22"/>
                      <w:lang w:val="en-CA"/>
                    </w:rPr>
                  </w:rPrChange>
                </w:rPr>
                <w:t>; exists for all (maximum two) fitted effects (</w:t>
              </w:r>
              <m:oMath>
                <m:sSub>
                  <m:sSubPr>
                    <m:ctrlPr>
                      <w:rPr>
                        <w:rFonts w:ascii="Cambria Math" w:hAnsi="Cambria Math"/>
                        <w:i/>
                        <w:sz w:val="22"/>
                        <w:szCs w:val="22"/>
                        <w:lang w:val="en-CA"/>
                        <w:rPrChange w:id="1488" w:author="Hassen" w:date="2016-05-27T11:23:00Z">
                          <w:rPr>
                            <w:rFonts w:ascii="Cambria Math" w:hAnsi="Cambria Math"/>
                            <w:i/>
                            <w:sz w:val="22"/>
                            <w:szCs w:val="22"/>
                            <w:lang w:val="en-CA"/>
                          </w:rPr>
                        </w:rPrChange>
                      </w:rPr>
                    </m:ctrlPr>
                  </m:sSubPr>
                  <m:e>
                    <m:r>
                      <w:rPr>
                        <w:rFonts w:ascii="Cambria Math" w:hAnsi="Cambria Math"/>
                        <w:sz w:val="22"/>
                        <w:szCs w:val="22"/>
                        <w:lang w:val="en-CA"/>
                        <w:rPrChange w:id="1489" w:author="Hassen" w:date="2016-05-27T11:23:00Z">
                          <w:rPr>
                            <w:rFonts w:ascii="Cambria Math" w:hAnsi="Cambria Math"/>
                            <w:sz w:val="22"/>
                            <w:szCs w:val="22"/>
                            <w:lang w:val="en-CA"/>
                          </w:rPr>
                        </w:rPrChange>
                      </w:rPr>
                      <m:t>x</m:t>
                    </m:r>
                  </m:e>
                  <m:sub>
                    <m:r>
                      <w:rPr>
                        <w:rFonts w:ascii="Cambria Math" w:hAnsi="Cambria Math"/>
                        <w:sz w:val="22"/>
                        <w:szCs w:val="22"/>
                        <w:lang w:val="en-CA"/>
                        <w:rPrChange w:id="1490" w:author="Hassen" w:date="2016-05-27T11:23:00Z">
                          <w:rPr>
                            <w:rFonts w:ascii="Cambria Math" w:hAnsi="Cambria Math"/>
                            <w:sz w:val="22"/>
                            <w:szCs w:val="22"/>
                            <w:lang w:val="en-CA"/>
                          </w:rPr>
                        </w:rPrChange>
                      </w:rPr>
                      <m:t>1</m:t>
                    </m:r>
                  </m:sub>
                </m:sSub>
              </m:oMath>
              <w:r w:rsidRPr="003A5638">
                <w:rPr>
                  <w:sz w:val="22"/>
                  <w:szCs w:val="22"/>
                  <w:lang w:val="en-CA"/>
                  <w:rPrChange w:id="1491" w:author="Hassen" w:date="2016-05-27T11:23:00Z">
                    <w:rPr>
                      <w:sz w:val="22"/>
                      <w:szCs w:val="22"/>
                      <w:lang w:val="en-CA"/>
                    </w:rPr>
                  </w:rPrChange>
                </w:rPr>
                <w:t>,</w:t>
              </w:r>
              <w:r w:rsidRPr="003A5638">
                <w:rPr>
                  <w:sz w:val="22"/>
                  <w:szCs w:val="22"/>
                  <w:vertAlign w:val="subscript"/>
                  <w:lang w:val="en-CA"/>
                  <w:rPrChange w:id="1492" w:author="Hassen" w:date="2016-05-27T11:23:00Z">
                    <w:rPr>
                      <w:sz w:val="22"/>
                      <w:szCs w:val="22"/>
                      <w:vertAlign w:val="subscript"/>
                      <w:lang w:val="en-CA"/>
                    </w:rPr>
                  </w:rPrChange>
                </w:rPr>
                <w:t xml:space="preserve"> </w:t>
              </w:r>
              <m:oMath>
                <m:sSub>
                  <m:sSubPr>
                    <m:ctrlPr>
                      <w:rPr>
                        <w:rFonts w:ascii="Cambria Math" w:hAnsi="Cambria Math"/>
                        <w:i/>
                        <w:sz w:val="22"/>
                        <w:szCs w:val="22"/>
                        <w:lang w:val="en-CA"/>
                        <w:rPrChange w:id="1493" w:author="Hassen" w:date="2016-05-27T11:23:00Z">
                          <w:rPr>
                            <w:rFonts w:ascii="Cambria Math" w:hAnsi="Cambria Math"/>
                            <w:i/>
                            <w:sz w:val="22"/>
                            <w:szCs w:val="22"/>
                            <w:lang w:val="en-CA"/>
                          </w:rPr>
                        </w:rPrChange>
                      </w:rPr>
                    </m:ctrlPr>
                  </m:sSubPr>
                  <m:e>
                    <m:r>
                      <w:rPr>
                        <w:rFonts w:ascii="Cambria Math" w:hAnsi="Cambria Math"/>
                        <w:sz w:val="22"/>
                        <w:szCs w:val="22"/>
                        <w:lang w:val="en-CA"/>
                        <w:rPrChange w:id="1494" w:author="Hassen" w:date="2016-05-27T11:23:00Z">
                          <w:rPr>
                            <w:rFonts w:ascii="Cambria Math" w:hAnsi="Cambria Math"/>
                            <w:sz w:val="22"/>
                            <w:szCs w:val="22"/>
                            <w:lang w:val="en-CA"/>
                          </w:rPr>
                        </w:rPrChange>
                      </w:rPr>
                      <m:t>x</m:t>
                    </m:r>
                  </m:e>
                  <m:sub>
                    <m:r>
                      <w:rPr>
                        <w:rFonts w:ascii="Cambria Math" w:hAnsi="Cambria Math"/>
                        <w:sz w:val="22"/>
                        <w:szCs w:val="22"/>
                        <w:lang w:val="en-CA"/>
                        <w:rPrChange w:id="1495" w:author="Hassen" w:date="2016-05-27T11:23:00Z">
                          <w:rPr>
                            <w:rFonts w:ascii="Cambria Math" w:hAnsi="Cambria Math"/>
                            <w:sz w:val="22"/>
                            <w:szCs w:val="22"/>
                            <w:lang w:val="en-CA"/>
                          </w:rPr>
                        </w:rPrChange>
                      </w:rPr>
                      <m:t>2</m:t>
                    </m:r>
                  </m:sub>
                </m:sSub>
              </m:oMath>
              <w:r w:rsidRPr="003A5638">
                <w:rPr>
                  <w:sz w:val="22"/>
                  <w:szCs w:val="22"/>
                  <w:lang w:val="en-CA"/>
                  <w:rPrChange w:id="1496" w:author="Hassen" w:date="2016-05-27T11:23:00Z">
                    <w:rPr>
                      <w:sz w:val="22"/>
                      <w:szCs w:val="22"/>
                      <w:lang w:val="en-CA"/>
                    </w:rPr>
                  </w:rPrChange>
                </w:rPr>
                <w:t xml:space="preserve">); exists also for the reverse scenario (i.e., </w:t>
              </w:r>
              <m:oMath>
                <m:sSub>
                  <m:sSubPr>
                    <m:ctrlPr>
                      <w:rPr>
                        <w:rFonts w:ascii="Cambria Math" w:hAnsi="Cambria Math"/>
                        <w:i/>
                        <w:sz w:val="22"/>
                        <w:szCs w:val="22"/>
                        <w:lang w:val="en-CA"/>
                        <w:rPrChange w:id="1497" w:author="Hassen" w:date="2016-05-27T11:23:00Z">
                          <w:rPr>
                            <w:rFonts w:ascii="Cambria Math" w:hAnsi="Cambria Math"/>
                            <w:i/>
                            <w:sz w:val="22"/>
                            <w:szCs w:val="22"/>
                            <w:lang w:val="en-CA"/>
                          </w:rPr>
                        </w:rPrChange>
                      </w:rPr>
                    </m:ctrlPr>
                  </m:sSubPr>
                  <m:e>
                    <m:r>
                      <m:rPr>
                        <m:sty m:val="p"/>
                      </m:rPr>
                      <w:rPr>
                        <w:rFonts w:ascii="Cambria Math" w:hAnsi="Cambria Math"/>
                        <w:sz w:val="22"/>
                        <w:szCs w:val="22"/>
                        <w:lang w:val="en-CA"/>
                        <w:rPrChange w:id="1498" w:author="Hassen" w:date="2016-05-27T11:23:00Z">
                          <w:rPr>
                            <w:rFonts w:ascii="Cambria Math" w:hAnsi="Cambria Math"/>
                            <w:sz w:val="22"/>
                            <w:szCs w:val="22"/>
                            <w:lang w:val="en-CA"/>
                          </w:rPr>
                        </w:rPrChange>
                      </w:rPr>
                      <m:t>COV</m:t>
                    </m:r>
                  </m:e>
                  <m:sub>
                    <m:sSub>
                      <m:sSubPr>
                        <m:ctrlPr>
                          <w:rPr>
                            <w:rFonts w:ascii="Cambria Math" w:hAnsi="Cambria Math"/>
                            <w:i/>
                            <w:sz w:val="22"/>
                            <w:szCs w:val="22"/>
                            <w:lang w:val="en-CA"/>
                            <w:rPrChange w:id="1499" w:author="Hassen" w:date="2016-05-27T11:23:00Z">
                              <w:rPr>
                                <w:rFonts w:ascii="Cambria Math" w:hAnsi="Cambria Math"/>
                                <w:i/>
                                <w:sz w:val="22"/>
                                <w:szCs w:val="22"/>
                                <w:lang w:val="en-CA"/>
                              </w:rPr>
                            </w:rPrChange>
                          </w:rPr>
                        </m:ctrlPr>
                      </m:sSubPr>
                      <m:e>
                        <m:r>
                          <w:rPr>
                            <w:rFonts w:ascii="Cambria Math" w:hAnsi="Cambria Math"/>
                            <w:sz w:val="22"/>
                            <w:szCs w:val="22"/>
                            <w:lang w:val="en-CA"/>
                            <w:rPrChange w:id="1500" w:author="Hassen" w:date="2016-05-27T11:23:00Z">
                              <w:rPr>
                                <w:rFonts w:ascii="Cambria Math" w:hAnsi="Cambria Math"/>
                                <w:sz w:val="22"/>
                                <w:szCs w:val="22"/>
                                <w:lang w:val="en-CA"/>
                              </w:rPr>
                            </w:rPrChange>
                          </w:rPr>
                          <m:t>I</m:t>
                        </m:r>
                      </m:e>
                      <m:sub>
                        <m:r>
                          <w:rPr>
                            <w:rFonts w:ascii="Cambria Math" w:hAnsi="Cambria Math"/>
                            <w:sz w:val="22"/>
                            <w:szCs w:val="22"/>
                            <w:lang w:val="en-CA"/>
                            <w:rPrChange w:id="1501" w:author="Hassen" w:date="2016-05-27T11:23:00Z">
                              <w:rPr>
                                <w:rFonts w:ascii="Cambria Math" w:hAnsi="Cambria Math"/>
                                <w:sz w:val="22"/>
                                <w:szCs w:val="22"/>
                                <w:lang w:val="en-CA"/>
                              </w:rPr>
                            </w:rPrChange>
                          </w:rPr>
                          <m:t>y</m:t>
                        </m:r>
                      </m:sub>
                    </m:sSub>
                    <m:sSub>
                      <m:sSubPr>
                        <m:ctrlPr>
                          <w:rPr>
                            <w:rFonts w:ascii="Cambria Math" w:hAnsi="Cambria Math"/>
                            <w:i/>
                            <w:sz w:val="22"/>
                            <w:szCs w:val="22"/>
                            <w:lang w:val="en-CA"/>
                            <w:rPrChange w:id="1502" w:author="Hassen" w:date="2016-05-27T11:23:00Z">
                              <w:rPr>
                                <w:rFonts w:ascii="Cambria Math" w:hAnsi="Cambria Math"/>
                                <w:i/>
                                <w:sz w:val="22"/>
                                <w:szCs w:val="22"/>
                                <w:lang w:val="en-CA"/>
                              </w:rPr>
                            </w:rPrChange>
                          </w:rPr>
                        </m:ctrlPr>
                      </m:sSubPr>
                      <m:e>
                        <m:r>
                          <w:rPr>
                            <w:rFonts w:ascii="Cambria Math" w:hAnsi="Cambria Math"/>
                            <w:sz w:val="22"/>
                            <w:szCs w:val="22"/>
                            <w:lang w:val="en-CA"/>
                            <w:rPrChange w:id="1503" w:author="Hassen" w:date="2016-05-27T11:23:00Z">
                              <w:rPr>
                                <w:rFonts w:ascii="Cambria Math" w:hAnsi="Cambria Math"/>
                                <w:sz w:val="22"/>
                                <w:szCs w:val="22"/>
                                <w:lang w:val="en-CA"/>
                              </w:rPr>
                            </w:rPrChange>
                          </w:rPr>
                          <m:t>S</m:t>
                        </m:r>
                      </m:e>
                      <m:sub>
                        <m:r>
                          <w:rPr>
                            <w:rFonts w:ascii="Cambria Math" w:hAnsi="Cambria Math"/>
                            <w:sz w:val="22"/>
                            <w:szCs w:val="22"/>
                            <w:lang w:val="en-CA"/>
                            <w:rPrChange w:id="1504" w:author="Hassen" w:date="2016-05-27T11:23:00Z">
                              <w:rPr>
                                <w:rFonts w:ascii="Cambria Math" w:hAnsi="Cambria Math"/>
                                <w:sz w:val="22"/>
                                <w:szCs w:val="22"/>
                                <w:lang w:val="en-CA"/>
                              </w:rPr>
                            </w:rPrChange>
                          </w:rPr>
                          <m:t>z</m:t>
                        </m:r>
                      </m:sub>
                    </m:sSub>
                  </m:sub>
                </m:sSub>
              </m:oMath>
              <w:r w:rsidRPr="003A5638">
                <w:rPr>
                  <w:sz w:val="22"/>
                  <w:szCs w:val="22"/>
                  <w:lang w:val="en-CA"/>
                  <w:rPrChange w:id="1505" w:author="Hassen" w:date="2016-05-27T11:23:00Z">
                    <w:rPr>
                      <w:sz w:val="22"/>
                      <w:szCs w:val="22"/>
                      <w:lang w:val="en-CA"/>
                    </w:rPr>
                  </w:rPrChange>
                </w:rPr>
                <w:t xml:space="preserve">) </w:t>
              </w:r>
            </w:ins>
          </w:p>
        </w:tc>
      </w:tr>
      <w:tr w:rsidR="0030188F" w:rsidRPr="003A5638" w14:paraId="36A85CC2" w14:textId="77777777" w:rsidTr="000F4477">
        <w:trPr>
          <w:ins w:id="1506" w:author="Hassen" w:date="2016-05-24T13:29:00Z"/>
        </w:trPr>
        <w:tc>
          <w:tcPr>
            <w:tcW w:w="2106" w:type="dxa"/>
            <w:tcBorders>
              <w:top w:val="single" w:sz="8" w:space="0" w:color="auto"/>
              <w:bottom w:val="single" w:sz="8" w:space="0" w:color="auto"/>
            </w:tcBorders>
          </w:tcPr>
          <w:p w14:paraId="5F51E34C" w14:textId="77777777" w:rsidR="0030188F" w:rsidRPr="003A5638" w:rsidRDefault="0030188F" w:rsidP="000F4477">
            <w:pPr>
              <w:rPr>
                <w:ins w:id="1507" w:author="Hassen" w:date="2016-05-24T13:29:00Z"/>
                <w:sz w:val="22"/>
                <w:szCs w:val="22"/>
                <w:lang w:val="en-CA"/>
                <w:rPrChange w:id="1508" w:author="Hassen" w:date="2016-05-27T11:23:00Z">
                  <w:rPr>
                    <w:ins w:id="1509" w:author="Hassen" w:date="2016-05-24T13:29:00Z"/>
                    <w:sz w:val="22"/>
                    <w:szCs w:val="22"/>
                    <w:lang w:val="en-CA"/>
                  </w:rPr>
                </w:rPrChange>
              </w:rPr>
            </w:pPr>
            <w:ins w:id="1510" w:author="Hassen" w:date="2016-05-24T13:29:00Z">
              <w:r w:rsidRPr="003A5638">
                <w:rPr>
                  <w:sz w:val="22"/>
                  <w:szCs w:val="22"/>
                  <w:lang w:val="en-CA"/>
                  <w:rPrChange w:id="1511" w:author="Hassen" w:date="2016-05-27T11:23:00Z">
                    <w:rPr>
                      <w:sz w:val="22"/>
                      <w:szCs w:val="22"/>
                      <w:lang w:val="en-CA"/>
                    </w:rPr>
                  </w:rPrChange>
                </w:rPr>
                <w:t xml:space="preserve"> </w:t>
              </w:r>
              <m:oMath>
                <m:sSub>
                  <m:sSubPr>
                    <m:ctrlPr>
                      <w:rPr>
                        <w:rFonts w:ascii="Cambria Math" w:hAnsi="Cambria Math"/>
                        <w:sz w:val="22"/>
                        <w:szCs w:val="22"/>
                        <w:lang w:val="en-CA"/>
                        <w:rPrChange w:id="1512"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513" w:author="Hassen" w:date="2016-05-27T11:23:00Z">
                          <w:rPr>
                            <w:rFonts w:ascii="Cambria Math" w:hAnsi="Cambria Math"/>
                            <w:sz w:val="22"/>
                            <w:szCs w:val="22"/>
                            <w:lang w:val="en-CA"/>
                          </w:rPr>
                        </w:rPrChange>
                      </w:rPr>
                      <m:t>COV</m:t>
                    </m:r>
                  </m:e>
                  <m:sub>
                    <m:sSub>
                      <m:sSubPr>
                        <m:ctrlPr>
                          <w:rPr>
                            <w:rFonts w:ascii="Cambria Math" w:hAnsi="Cambria Math"/>
                            <w:sz w:val="22"/>
                            <w:szCs w:val="22"/>
                            <w:lang w:val="en-CA"/>
                            <w:rPrChange w:id="1514"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515" w:author="Hassen" w:date="2016-05-27T11:23:00Z">
                              <w:rPr>
                                <w:rFonts w:ascii="Cambria Math" w:hAnsi="Cambria Math"/>
                                <w:sz w:val="22"/>
                                <w:szCs w:val="22"/>
                                <w:lang w:val="en-CA"/>
                              </w:rPr>
                            </w:rPrChange>
                          </w:rPr>
                          <m:t>S</m:t>
                        </m:r>
                      </m:e>
                      <m:sub>
                        <m:r>
                          <m:rPr>
                            <m:sty m:val="p"/>
                          </m:rPr>
                          <w:rPr>
                            <w:rFonts w:ascii="Cambria Math" w:hAnsi="Cambria Math"/>
                            <w:sz w:val="22"/>
                            <w:szCs w:val="22"/>
                            <w:lang w:val="en-CA"/>
                            <w:rPrChange w:id="1516" w:author="Hassen" w:date="2016-05-27T11:23:00Z">
                              <w:rPr>
                                <w:rFonts w:ascii="Cambria Math" w:hAnsi="Cambria Math"/>
                                <w:sz w:val="22"/>
                                <w:szCs w:val="22"/>
                                <w:lang w:val="en-CA"/>
                              </w:rPr>
                            </w:rPrChange>
                          </w:rPr>
                          <m:t>y</m:t>
                        </m:r>
                      </m:sub>
                    </m:sSub>
                    <m:sSub>
                      <m:sSubPr>
                        <m:ctrlPr>
                          <w:rPr>
                            <w:rFonts w:ascii="Cambria Math" w:hAnsi="Cambria Math"/>
                            <w:i/>
                            <w:sz w:val="22"/>
                            <w:szCs w:val="22"/>
                            <w:lang w:val="en-CA"/>
                            <w:rPrChange w:id="1517" w:author="Hassen" w:date="2016-05-27T11:23:00Z">
                              <w:rPr>
                                <w:rFonts w:ascii="Cambria Math" w:hAnsi="Cambria Math"/>
                                <w:i/>
                                <w:sz w:val="22"/>
                                <w:szCs w:val="22"/>
                                <w:lang w:val="en-CA"/>
                              </w:rPr>
                            </w:rPrChange>
                          </w:rPr>
                        </m:ctrlPr>
                      </m:sSubPr>
                      <m:e>
                        <m:r>
                          <w:rPr>
                            <w:rFonts w:ascii="Cambria Math" w:hAnsi="Cambria Math"/>
                            <w:sz w:val="22"/>
                            <w:szCs w:val="22"/>
                            <w:lang w:val="en-CA"/>
                            <w:rPrChange w:id="1518" w:author="Hassen" w:date="2016-05-27T11:23:00Z">
                              <w:rPr>
                                <w:rFonts w:ascii="Cambria Math" w:hAnsi="Cambria Math"/>
                                <w:sz w:val="22"/>
                                <w:szCs w:val="22"/>
                                <w:lang w:val="en-CA"/>
                              </w:rPr>
                            </w:rPrChange>
                          </w:rPr>
                          <m:t>,S</m:t>
                        </m:r>
                      </m:e>
                      <m:sub>
                        <m:r>
                          <w:rPr>
                            <w:rFonts w:ascii="Cambria Math" w:hAnsi="Cambria Math"/>
                            <w:sz w:val="22"/>
                            <w:szCs w:val="22"/>
                            <w:lang w:val="en-CA"/>
                            <w:rPrChange w:id="1519" w:author="Hassen" w:date="2016-05-27T11:23:00Z">
                              <w:rPr>
                                <w:rFonts w:ascii="Cambria Math" w:hAnsi="Cambria Math"/>
                                <w:sz w:val="22"/>
                                <w:szCs w:val="22"/>
                                <w:lang w:val="en-CA"/>
                              </w:rPr>
                            </w:rPrChange>
                          </w:rPr>
                          <m:t>z</m:t>
                        </m:r>
                      </m:sub>
                    </m:sSub>
                  </m:sub>
                </m:sSub>
              </m:oMath>
            </w:ins>
          </w:p>
        </w:tc>
        <w:tc>
          <w:tcPr>
            <w:tcW w:w="6366" w:type="dxa"/>
            <w:tcBorders>
              <w:top w:val="single" w:sz="8" w:space="0" w:color="auto"/>
              <w:bottom w:val="single" w:sz="8" w:space="0" w:color="auto"/>
            </w:tcBorders>
          </w:tcPr>
          <w:p w14:paraId="6389C06F" w14:textId="77777777" w:rsidR="0030188F" w:rsidRPr="003A5638" w:rsidRDefault="0030188F" w:rsidP="000F4477">
            <w:pPr>
              <w:rPr>
                <w:ins w:id="1520" w:author="Hassen" w:date="2016-05-24T13:29:00Z"/>
                <w:sz w:val="22"/>
                <w:szCs w:val="22"/>
                <w:lang w:val="en-CA"/>
                <w:rPrChange w:id="1521" w:author="Hassen" w:date="2016-05-27T11:23:00Z">
                  <w:rPr>
                    <w:ins w:id="1522" w:author="Hassen" w:date="2016-05-24T13:29:00Z"/>
                    <w:sz w:val="22"/>
                    <w:szCs w:val="22"/>
                    <w:lang w:val="en-CA"/>
                  </w:rPr>
                </w:rPrChange>
              </w:rPr>
            </w:pPr>
            <w:ins w:id="1523" w:author="Hassen" w:date="2016-05-24T13:29:00Z">
              <w:r w:rsidRPr="003A5638">
                <w:rPr>
                  <w:sz w:val="22"/>
                  <w:szCs w:val="22"/>
                  <w:lang w:val="en-CA"/>
                  <w:rPrChange w:id="1524" w:author="Hassen" w:date="2016-05-27T11:23:00Z">
                    <w:rPr>
                      <w:sz w:val="22"/>
                      <w:szCs w:val="22"/>
                      <w:lang w:val="en-CA"/>
                    </w:rPr>
                  </w:rPrChange>
                </w:rPr>
                <w:t xml:space="preserve">Individual-specific covariance between a reaction norm slope for trait </w:t>
              </w:r>
              <m:oMath>
                <m:r>
                  <w:rPr>
                    <w:rFonts w:ascii="Cambria Math" w:hAnsi="Cambria Math"/>
                    <w:sz w:val="22"/>
                    <w:szCs w:val="22"/>
                    <w:lang w:val="en-CA"/>
                    <w:rPrChange w:id="1525" w:author="Hassen" w:date="2016-05-27T11:23:00Z">
                      <w:rPr>
                        <w:rFonts w:ascii="Cambria Math" w:hAnsi="Cambria Math"/>
                        <w:sz w:val="22"/>
                        <w:szCs w:val="22"/>
                        <w:lang w:val="en-CA"/>
                      </w:rPr>
                    </w:rPrChange>
                  </w:rPr>
                  <m:t>y</m:t>
                </m:r>
              </m:oMath>
              <w:r w:rsidRPr="003A5638">
                <w:rPr>
                  <w:sz w:val="22"/>
                  <w:szCs w:val="22"/>
                  <w:lang w:val="en-CA"/>
                  <w:rPrChange w:id="1526" w:author="Hassen" w:date="2016-05-27T11:23:00Z">
                    <w:rPr>
                      <w:sz w:val="22"/>
                      <w:szCs w:val="22"/>
                      <w:lang w:val="en-CA"/>
                    </w:rPr>
                  </w:rPrChange>
                </w:rPr>
                <w:t xml:space="preserve"> (i.e., linear within-individual response to environmental effect </w:t>
              </w:r>
              <m:oMath>
                <m:r>
                  <w:rPr>
                    <w:rFonts w:ascii="Cambria Math" w:hAnsi="Cambria Math"/>
                    <w:sz w:val="22"/>
                    <w:szCs w:val="22"/>
                    <w:lang w:val="en-CA"/>
                    <w:rPrChange w:id="1527" w:author="Hassen" w:date="2016-05-27T11:23:00Z">
                      <w:rPr>
                        <w:rFonts w:ascii="Cambria Math" w:hAnsi="Cambria Math"/>
                        <w:sz w:val="22"/>
                        <w:szCs w:val="22"/>
                        <w:lang w:val="en-CA"/>
                      </w:rPr>
                    </w:rPrChange>
                  </w:rPr>
                  <m:t>x</m:t>
                </m:r>
              </m:oMath>
              <w:r w:rsidRPr="003A5638">
                <w:rPr>
                  <w:sz w:val="22"/>
                  <w:szCs w:val="22"/>
                  <w:lang w:val="en-CA"/>
                  <w:rPrChange w:id="1528" w:author="Hassen" w:date="2016-05-27T11:23:00Z">
                    <w:rPr>
                      <w:sz w:val="22"/>
                      <w:szCs w:val="22"/>
                      <w:lang w:val="en-CA"/>
                    </w:rPr>
                  </w:rPrChange>
                </w:rPr>
                <w:t xml:space="preserve">) and the same slope for trait </w:t>
              </w:r>
              <m:oMath>
                <m:r>
                  <w:rPr>
                    <w:rFonts w:ascii="Cambria Math" w:hAnsi="Cambria Math"/>
                    <w:sz w:val="22"/>
                    <w:szCs w:val="22"/>
                    <w:lang w:val="en-CA"/>
                    <w:rPrChange w:id="1529" w:author="Hassen" w:date="2016-05-27T11:23:00Z">
                      <w:rPr>
                        <w:rFonts w:ascii="Cambria Math" w:hAnsi="Cambria Math"/>
                        <w:sz w:val="22"/>
                        <w:szCs w:val="22"/>
                        <w:lang w:val="en-CA"/>
                      </w:rPr>
                    </w:rPrChange>
                  </w:rPr>
                  <m:t>z</m:t>
                </m:r>
              </m:oMath>
              <w:r w:rsidRPr="003A5638">
                <w:rPr>
                  <w:sz w:val="22"/>
                  <w:szCs w:val="22"/>
                  <w:lang w:val="en-CA"/>
                  <w:rPrChange w:id="1530" w:author="Hassen" w:date="2016-05-27T11:23:00Z">
                    <w:rPr>
                      <w:sz w:val="22"/>
                      <w:szCs w:val="22"/>
                      <w:lang w:val="en-CA"/>
                    </w:rPr>
                  </w:rPrChange>
                </w:rPr>
                <w:t>; exists for up to two effects (</w:t>
              </w:r>
              <m:oMath>
                <m:sSub>
                  <m:sSubPr>
                    <m:ctrlPr>
                      <w:rPr>
                        <w:rFonts w:ascii="Cambria Math" w:hAnsi="Cambria Math"/>
                        <w:i/>
                        <w:sz w:val="22"/>
                        <w:szCs w:val="22"/>
                        <w:lang w:val="en-CA"/>
                        <w:rPrChange w:id="1531" w:author="Hassen" w:date="2016-05-27T11:23:00Z">
                          <w:rPr>
                            <w:rFonts w:ascii="Cambria Math" w:hAnsi="Cambria Math"/>
                            <w:i/>
                            <w:sz w:val="22"/>
                            <w:szCs w:val="22"/>
                            <w:lang w:val="en-CA"/>
                          </w:rPr>
                        </w:rPrChange>
                      </w:rPr>
                    </m:ctrlPr>
                  </m:sSubPr>
                  <m:e>
                    <m:r>
                      <w:rPr>
                        <w:rFonts w:ascii="Cambria Math" w:hAnsi="Cambria Math"/>
                        <w:sz w:val="22"/>
                        <w:szCs w:val="22"/>
                        <w:lang w:val="en-CA"/>
                        <w:rPrChange w:id="1532" w:author="Hassen" w:date="2016-05-27T11:23:00Z">
                          <w:rPr>
                            <w:rFonts w:ascii="Cambria Math" w:hAnsi="Cambria Math"/>
                            <w:sz w:val="22"/>
                            <w:szCs w:val="22"/>
                            <w:lang w:val="en-CA"/>
                          </w:rPr>
                        </w:rPrChange>
                      </w:rPr>
                      <m:t>x</m:t>
                    </m:r>
                  </m:e>
                  <m:sub>
                    <m:r>
                      <w:rPr>
                        <w:rFonts w:ascii="Cambria Math" w:hAnsi="Cambria Math"/>
                        <w:sz w:val="22"/>
                        <w:szCs w:val="22"/>
                        <w:lang w:val="en-CA"/>
                        <w:rPrChange w:id="1533" w:author="Hassen" w:date="2016-05-27T11:23:00Z">
                          <w:rPr>
                            <w:rFonts w:ascii="Cambria Math" w:hAnsi="Cambria Math"/>
                            <w:sz w:val="22"/>
                            <w:szCs w:val="22"/>
                            <w:lang w:val="en-CA"/>
                          </w:rPr>
                        </w:rPrChange>
                      </w:rPr>
                      <m:t>1</m:t>
                    </m:r>
                  </m:sub>
                </m:sSub>
              </m:oMath>
              <w:r w:rsidRPr="003A5638">
                <w:rPr>
                  <w:sz w:val="22"/>
                  <w:szCs w:val="22"/>
                  <w:lang w:val="en-CA"/>
                  <w:rPrChange w:id="1534" w:author="Hassen" w:date="2016-05-27T11:23:00Z">
                    <w:rPr>
                      <w:sz w:val="22"/>
                      <w:szCs w:val="22"/>
                      <w:lang w:val="en-CA"/>
                    </w:rPr>
                  </w:rPrChange>
                </w:rPr>
                <w:t>,</w:t>
              </w:r>
              <w:r w:rsidRPr="003A5638">
                <w:rPr>
                  <w:sz w:val="22"/>
                  <w:szCs w:val="22"/>
                  <w:vertAlign w:val="subscript"/>
                  <w:lang w:val="en-CA"/>
                  <w:rPrChange w:id="1535" w:author="Hassen" w:date="2016-05-27T11:23:00Z">
                    <w:rPr>
                      <w:sz w:val="22"/>
                      <w:szCs w:val="22"/>
                      <w:vertAlign w:val="subscript"/>
                      <w:lang w:val="en-CA"/>
                    </w:rPr>
                  </w:rPrChange>
                </w:rPr>
                <w:t xml:space="preserve"> </w:t>
              </w:r>
              <m:oMath>
                <m:sSub>
                  <m:sSubPr>
                    <m:ctrlPr>
                      <w:rPr>
                        <w:rFonts w:ascii="Cambria Math" w:hAnsi="Cambria Math"/>
                        <w:i/>
                        <w:sz w:val="22"/>
                        <w:szCs w:val="22"/>
                        <w:lang w:val="en-CA"/>
                        <w:rPrChange w:id="1536" w:author="Hassen" w:date="2016-05-27T11:23:00Z">
                          <w:rPr>
                            <w:rFonts w:ascii="Cambria Math" w:hAnsi="Cambria Math"/>
                            <w:i/>
                            <w:sz w:val="22"/>
                            <w:szCs w:val="22"/>
                            <w:lang w:val="en-CA"/>
                          </w:rPr>
                        </w:rPrChange>
                      </w:rPr>
                    </m:ctrlPr>
                  </m:sSubPr>
                  <m:e>
                    <m:r>
                      <w:rPr>
                        <w:rFonts w:ascii="Cambria Math" w:hAnsi="Cambria Math"/>
                        <w:sz w:val="22"/>
                        <w:szCs w:val="22"/>
                        <w:lang w:val="en-CA"/>
                        <w:rPrChange w:id="1537" w:author="Hassen" w:date="2016-05-27T11:23:00Z">
                          <w:rPr>
                            <w:rFonts w:ascii="Cambria Math" w:hAnsi="Cambria Math"/>
                            <w:sz w:val="22"/>
                            <w:szCs w:val="22"/>
                            <w:lang w:val="en-CA"/>
                          </w:rPr>
                        </w:rPrChange>
                      </w:rPr>
                      <m:t>x</m:t>
                    </m:r>
                  </m:e>
                  <m:sub>
                    <m:r>
                      <w:rPr>
                        <w:rFonts w:ascii="Cambria Math" w:hAnsi="Cambria Math"/>
                        <w:sz w:val="22"/>
                        <w:szCs w:val="22"/>
                        <w:lang w:val="en-CA"/>
                        <w:rPrChange w:id="1538" w:author="Hassen" w:date="2016-05-27T11:23:00Z">
                          <w:rPr>
                            <w:rFonts w:ascii="Cambria Math" w:hAnsi="Cambria Math"/>
                            <w:sz w:val="22"/>
                            <w:szCs w:val="22"/>
                            <w:lang w:val="en-CA"/>
                          </w:rPr>
                        </w:rPrChange>
                      </w:rPr>
                      <m:t>2</m:t>
                    </m:r>
                  </m:sub>
                </m:sSub>
              </m:oMath>
              <w:r w:rsidRPr="003A5638">
                <w:rPr>
                  <w:sz w:val="22"/>
                  <w:szCs w:val="22"/>
                  <w:lang w:val="en-CA"/>
                  <w:rPrChange w:id="1539" w:author="Hassen" w:date="2016-05-27T11:23:00Z">
                    <w:rPr>
                      <w:sz w:val="22"/>
                      <w:szCs w:val="22"/>
                      <w:lang w:val="en-CA"/>
                    </w:rPr>
                  </w:rPrChange>
                </w:rPr>
                <w:t xml:space="preserve">) (i.e., </w:t>
              </w:r>
              <m:oMath>
                <m:sSub>
                  <m:sSubPr>
                    <m:ctrlPr>
                      <w:rPr>
                        <w:rFonts w:ascii="Cambria Math" w:hAnsi="Cambria Math"/>
                        <w:sz w:val="22"/>
                        <w:szCs w:val="22"/>
                        <w:lang w:val="en-CA"/>
                        <w:rPrChange w:id="1540"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541" w:author="Hassen" w:date="2016-05-27T11:23:00Z">
                          <w:rPr>
                            <w:rFonts w:ascii="Cambria Math" w:hAnsi="Cambria Math"/>
                            <w:sz w:val="22"/>
                            <w:szCs w:val="22"/>
                            <w:lang w:val="en-CA"/>
                          </w:rPr>
                        </w:rPrChange>
                      </w:rPr>
                      <m:t>COV</m:t>
                    </m:r>
                  </m:e>
                  <m:sub>
                    <m:sSub>
                      <m:sSubPr>
                        <m:ctrlPr>
                          <w:rPr>
                            <w:rFonts w:ascii="Cambria Math" w:hAnsi="Cambria Math"/>
                            <w:sz w:val="22"/>
                            <w:szCs w:val="22"/>
                            <w:lang w:val="en-CA"/>
                            <w:rPrChange w:id="1542"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543" w:author="Hassen" w:date="2016-05-27T11:23:00Z">
                              <w:rPr>
                                <w:rFonts w:ascii="Cambria Math" w:hAnsi="Cambria Math"/>
                                <w:sz w:val="22"/>
                                <w:szCs w:val="22"/>
                                <w:lang w:val="en-CA"/>
                              </w:rPr>
                            </w:rPrChange>
                          </w:rPr>
                          <m:t>S</m:t>
                        </m:r>
                      </m:e>
                      <m:sub>
                        <m:r>
                          <m:rPr>
                            <m:sty m:val="p"/>
                          </m:rPr>
                          <w:rPr>
                            <w:rFonts w:ascii="Cambria Math" w:hAnsi="Cambria Math"/>
                            <w:sz w:val="22"/>
                            <w:szCs w:val="22"/>
                            <w:lang w:val="en-CA"/>
                            <w:rPrChange w:id="1544" w:author="Hassen" w:date="2016-05-27T11:23:00Z">
                              <w:rPr>
                                <w:rFonts w:ascii="Cambria Math" w:hAnsi="Cambria Math"/>
                                <w:sz w:val="22"/>
                                <w:szCs w:val="22"/>
                                <w:lang w:val="en-CA"/>
                              </w:rPr>
                            </w:rPrChange>
                          </w:rPr>
                          <m:t>1y</m:t>
                        </m:r>
                      </m:sub>
                    </m:sSub>
                    <m:sSub>
                      <m:sSubPr>
                        <m:ctrlPr>
                          <w:rPr>
                            <w:rFonts w:ascii="Cambria Math" w:hAnsi="Cambria Math"/>
                            <w:i/>
                            <w:sz w:val="22"/>
                            <w:szCs w:val="22"/>
                            <w:lang w:val="en-CA"/>
                            <w:rPrChange w:id="1545" w:author="Hassen" w:date="2016-05-27T11:23:00Z">
                              <w:rPr>
                                <w:rFonts w:ascii="Cambria Math" w:hAnsi="Cambria Math"/>
                                <w:i/>
                                <w:sz w:val="22"/>
                                <w:szCs w:val="22"/>
                                <w:lang w:val="en-CA"/>
                              </w:rPr>
                            </w:rPrChange>
                          </w:rPr>
                        </m:ctrlPr>
                      </m:sSubPr>
                      <m:e>
                        <m:r>
                          <w:rPr>
                            <w:rFonts w:ascii="Cambria Math" w:hAnsi="Cambria Math"/>
                            <w:sz w:val="22"/>
                            <w:szCs w:val="22"/>
                            <w:lang w:val="en-CA"/>
                            <w:rPrChange w:id="1546" w:author="Hassen" w:date="2016-05-27T11:23:00Z">
                              <w:rPr>
                                <w:rFonts w:ascii="Cambria Math" w:hAnsi="Cambria Math"/>
                                <w:sz w:val="22"/>
                                <w:szCs w:val="22"/>
                                <w:lang w:val="en-CA"/>
                              </w:rPr>
                            </w:rPrChange>
                          </w:rPr>
                          <m:t>,S</m:t>
                        </m:r>
                      </m:e>
                      <m:sub>
                        <m:r>
                          <w:rPr>
                            <w:rFonts w:ascii="Cambria Math" w:hAnsi="Cambria Math"/>
                            <w:sz w:val="22"/>
                            <w:szCs w:val="22"/>
                            <w:lang w:val="en-CA"/>
                            <w:rPrChange w:id="1547" w:author="Hassen" w:date="2016-05-27T11:23:00Z">
                              <w:rPr>
                                <w:rFonts w:ascii="Cambria Math" w:hAnsi="Cambria Math"/>
                                <w:sz w:val="22"/>
                                <w:szCs w:val="22"/>
                                <w:lang w:val="en-CA"/>
                              </w:rPr>
                            </w:rPrChange>
                          </w:rPr>
                          <m:t>1z</m:t>
                        </m:r>
                      </m:sub>
                    </m:sSub>
                  </m:sub>
                </m:sSub>
              </m:oMath>
              <w:r w:rsidRPr="003A5638">
                <w:rPr>
                  <w:sz w:val="22"/>
                  <w:szCs w:val="22"/>
                  <w:lang w:val="en-CA"/>
                  <w:rPrChange w:id="1548" w:author="Hassen" w:date="2016-05-27T11:23:00Z">
                    <w:rPr>
                      <w:sz w:val="22"/>
                      <w:szCs w:val="22"/>
                      <w:lang w:val="en-CA"/>
                    </w:rPr>
                  </w:rPrChange>
                </w:rPr>
                <w:t>,</w:t>
              </w:r>
              <m:oMath>
                <m:r>
                  <w:rPr>
                    <w:rFonts w:ascii="Cambria Math" w:hAnsi="Cambria Math"/>
                    <w:sz w:val="22"/>
                    <w:szCs w:val="22"/>
                    <w:lang w:val="en-CA"/>
                    <w:rPrChange w:id="1549" w:author="Hassen" w:date="2016-05-27T11:23:00Z">
                      <w:rPr>
                        <w:rFonts w:ascii="Cambria Math" w:hAnsi="Cambria Math"/>
                        <w:sz w:val="22"/>
                        <w:szCs w:val="22"/>
                        <w:lang w:val="en-CA"/>
                      </w:rPr>
                    </w:rPrChange>
                  </w:rPr>
                  <m:t xml:space="preserve"> </m:t>
                </m:r>
                <m:sSub>
                  <m:sSubPr>
                    <m:ctrlPr>
                      <w:rPr>
                        <w:rFonts w:ascii="Cambria Math" w:hAnsi="Cambria Math"/>
                        <w:sz w:val="22"/>
                        <w:szCs w:val="22"/>
                        <w:lang w:val="en-CA"/>
                        <w:rPrChange w:id="1550"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551" w:author="Hassen" w:date="2016-05-27T11:23:00Z">
                          <w:rPr>
                            <w:rFonts w:ascii="Cambria Math" w:hAnsi="Cambria Math"/>
                            <w:sz w:val="22"/>
                            <w:szCs w:val="22"/>
                            <w:lang w:val="en-CA"/>
                          </w:rPr>
                        </w:rPrChange>
                      </w:rPr>
                      <m:t>COV</m:t>
                    </m:r>
                  </m:e>
                  <m:sub>
                    <m:sSub>
                      <m:sSubPr>
                        <m:ctrlPr>
                          <w:rPr>
                            <w:rFonts w:ascii="Cambria Math" w:hAnsi="Cambria Math"/>
                            <w:sz w:val="22"/>
                            <w:szCs w:val="22"/>
                            <w:lang w:val="en-CA"/>
                            <w:rPrChange w:id="1552"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553" w:author="Hassen" w:date="2016-05-27T11:23:00Z">
                              <w:rPr>
                                <w:rFonts w:ascii="Cambria Math" w:hAnsi="Cambria Math"/>
                                <w:sz w:val="22"/>
                                <w:szCs w:val="22"/>
                                <w:lang w:val="en-CA"/>
                              </w:rPr>
                            </w:rPrChange>
                          </w:rPr>
                          <m:t>S</m:t>
                        </m:r>
                      </m:e>
                      <m:sub>
                        <m:r>
                          <m:rPr>
                            <m:sty m:val="p"/>
                          </m:rPr>
                          <w:rPr>
                            <w:rFonts w:ascii="Cambria Math" w:hAnsi="Cambria Math"/>
                            <w:sz w:val="22"/>
                            <w:szCs w:val="22"/>
                            <w:lang w:val="en-CA"/>
                            <w:rPrChange w:id="1554" w:author="Hassen" w:date="2016-05-27T11:23:00Z">
                              <w:rPr>
                                <w:rFonts w:ascii="Cambria Math" w:hAnsi="Cambria Math"/>
                                <w:sz w:val="22"/>
                                <w:szCs w:val="22"/>
                                <w:lang w:val="en-CA"/>
                              </w:rPr>
                            </w:rPrChange>
                          </w:rPr>
                          <m:t>2y</m:t>
                        </m:r>
                      </m:sub>
                    </m:sSub>
                    <m:sSub>
                      <m:sSubPr>
                        <m:ctrlPr>
                          <w:rPr>
                            <w:rFonts w:ascii="Cambria Math" w:hAnsi="Cambria Math"/>
                            <w:i/>
                            <w:sz w:val="22"/>
                            <w:szCs w:val="22"/>
                            <w:lang w:val="en-CA"/>
                            <w:rPrChange w:id="1555" w:author="Hassen" w:date="2016-05-27T11:23:00Z">
                              <w:rPr>
                                <w:rFonts w:ascii="Cambria Math" w:hAnsi="Cambria Math"/>
                                <w:i/>
                                <w:sz w:val="22"/>
                                <w:szCs w:val="22"/>
                                <w:lang w:val="en-CA"/>
                              </w:rPr>
                            </w:rPrChange>
                          </w:rPr>
                        </m:ctrlPr>
                      </m:sSubPr>
                      <m:e>
                        <m:r>
                          <w:rPr>
                            <w:rFonts w:ascii="Cambria Math" w:hAnsi="Cambria Math"/>
                            <w:sz w:val="22"/>
                            <w:szCs w:val="22"/>
                            <w:lang w:val="en-CA"/>
                            <w:rPrChange w:id="1556" w:author="Hassen" w:date="2016-05-27T11:23:00Z">
                              <w:rPr>
                                <w:rFonts w:ascii="Cambria Math" w:hAnsi="Cambria Math"/>
                                <w:sz w:val="22"/>
                                <w:szCs w:val="22"/>
                                <w:lang w:val="en-CA"/>
                              </w:rPr>
                            </w:rPrChange>
                          </w:rPr>
                          <m:t>,S</m:t>
                        </m:r>
                      </m:e>
                      <m:sub>
                        <m:r>
                          <w:rPr>
                            <w:rFonts w:ascii="Cambria Math" w:hAnsi="Cambria Math"/>
                            <w:sz w:val="22"/>
                            <w:szCs w:val="22"/>
                            <w:lang w:val="en-CA"/>
                            <w:rPrChange w:id="1557" w:author="Hassen" w:date="2016-05-27T11:23:00Z">
                              <w:rPr>
                                <w:rFonts w:ascii="Cambria Math" w:hAnsi="Cambria Math"/>
                                <w:sz w:val="22"/>
                                <w:szCs w:val="22"/>
                                <w:lang w:val="en-CA"/>
                              </w:rPr>
                            </w:rPrChange>
                          </w:rPr>
                          <m:t>2z</m:t>
                        </m:r>
                      </m:sub>
                    </m:sSub>
                  </m:sub>
                </m:sSub>
              </m:oMath>
              <w:r w:rsidRPr="003A5638">
                <w:rPr>
                  <w:sz w:val="22"/>
                  <w:szCs w:val="22"/>
                  <w:lang w:val="en-CA"/>
                  <w:rPrChange w:id="1558" w:author="Hassen" w:date="2016-05-27T11:23:00Z">
                    <w:rPr>
                      <w:sz w:val="22"/>
                      <w:szCs w:val="22"/>
                      <w:lang w:val="en-CA"/>
                    </w:rPr>
                  </w:rPrChange>
                </w:rPr>
                <w:t>)</w:t>
              </w:r>
            </w:ins>
          </w:p>
        </w:tc>
      </w:tr>
      <w:tr w:rsidR="0030188F" w:rsidRPr="003A5638" w14:paraId="7FC1809F" w14:textId="77777777" w:rsidTr="000F4477">
        <w:trPr>
          <w:trHeight w:val="683"/>
          <w:ins w:id="1559" w:author="Hassen" w:date="2016-05-24T13:29:00Z"/>
        </w:trPr>
        <w:tc>
          <w:tcPr>
            <w:tcW w:w="2106" w:type="dxa"/>
            <w:tcBorders>
              <w:top w:val="single" w:sz="8" w:space="0" w:color="auto"/>
              <w:bottom w:val="single" w:sz="8" w:space="0" w:color="auto"/>
            </w:tcBorders>
          </w:tcPr>
          <w:p w14:paraId="73FB50AC" w14:textId="77777777" w:rsidR="0030188F" w:rsidRPr="003A5638" w:rsidRDefault="0030188F" w:rsidP="000F4477">
            <w:pPr>
              <w:rPr>
                <w:ins w:id="1560" w:author="Hassen" w:date="2016-05-24T13:29:00Z"/>
                <w:sz w:val="22"/>
                <w:szCs w:val="22"/>
                <w:lang w:val="en-CA"/>
                <w:rPrChange w:id="1561" w:author="Hassen" w:date="2016-05-27T11:23:00Z">
                  <w:rPr>
                    <w:ins w:id="1562" w:author="Hassen" w:date="2016-05-24T13:29:00Z"/>
                    <w:sz w:val="22"/>
                    <w:szCs w:val="22"/>
                    <w:lang w:val="en-CA"/>
                  </w:rPr>
                </w:rPrChange>
              </w:rPr>
            </w:pPr>
            <w:ins w:id="1563" w:author="Hassen" w:date="2016-05-24T13:29:00Z">
              <w:r w:rsidRPr="003A5638">
                <w:rPr>
                  <w:sz w:val="22"/>
                  <w:szCs w:val="22"/>
                  <w:lang w:val="en-CA"/>
                  <w:rPrChange w:id="1564" w:author="Hassen" w:date="2016-05-27T11:23:00Z">
                    <w:rPr>
                      <w:sz w:val="22"/>
                      <w:szCs w:val="22"/>
                      <w:lang w:val="en-CA"/>
                    </w:rPr>
                  </w:rPrChange>
                </w:rPr>
                <w:t xml:space="preserve"> </w:t>
              </w:r>
              <m:oMath>
                <m:sSub>
                  <m:sSubPr>
                    <m:ctrlPr>
                      <w:rPr>
                        <w:rFonts w:ascii="Cambria Math" w:hAnsi="Cambria Math"/>
                        <w:sz w:val="22"/>
                        <w:szCs w:val="22"/>
                        <w:lang w:val="en-CA"/>
                        <w:rPrChange w:id="1565"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566" w:author="Hassen" w:date="2016-05-27T11:23:00Z">
                          <w:rPr>
                            <w:rFonts w:ascii="Cambria Math" w:hAnsi="Cambria Math"/>
                            <w:sz w:val="22"/>
                            <w:szCs w:val="22"/>
                            <w:lang w:val="en-CA"/>
                          </w:rPr>
                        </w:rPrChange>
                      </w:rPr>
                      <m:t>COV</m:t>
                    </m:r>
                  </m:e>
                  <m:sub>
                    <m:sSub>
                      <m:sSubPr>
                        <m:ctrlPr>
                          <w:rPr>
                            <w:rFonts w:ascii="Cambria Math" w:hAnsi="Cambria Math"/>
                            <w:sz w:val="22"/>
                            <w:szCs w:val="22"/>
                            <w:lang w:val="en-CA"/>
                            <w:rPrChange w:id="1567"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568" w:author="Hassen" w:date="2016-05-27T11:23:00Z">
                              <w:rPr>
                                <w:rFonts w:ascii="Cambria Math" w:hAnsi="Cambria Math"/>
                                <w:sz w:val="22"/>
                                <w:szCs w:val="22"/>
                                <w:lang w:val="en-CA"/>
                              </w:rPr>
                            </w:rPrChange>
                          </w:rPr>
                          <m:t>S</m:t>
                        </m:r>
                      </m:e>
                      <m:sub>
                        <m:r>
                          <m:rPr>
                            <m:sty m:val="p"/>
                          </m:rPr>
                          <w:rPr>
                            <w:rFonts w:ascii="Cambria Math" w:hAnsi="Cambria Math"/>
                            <w:sz w:val="22"/>
                            <w:szCs w:val="22"/>
                            <w:lang w:val="en-CA"/>
                            <w:rPrChange w:id="1569" w:author="Hassen" w:date="2016-05-27T11:23:00Z">
                              <w:rPr>
                                <w:rFonts w:ascii="Cambria Math" w:hAnsi="Cambria Math"/>
                                <w:sz w:val="22"/>
                                <w:szCs w:val="22"/>
                                <w:lang w:val="en-CA"/>
                              </w:rPr>
                            </w:rPrChange>
                          </w:rPr>
                          <m:t>1y</m:t>
                        </m:r>
                      </m:sub>
                    </m:sSub>
                    <m:sSub>
                      <m:sSubPr>
                        <m:ctrlPr>
                          <w:rPr>
                            <w:rFonts w:ascii="Cambria Math" w:hAnsi="Cambria Math"/>
                            <w:i/>
                            <w:sz w:val="22"/>
                            <w:szCs w:val="22"/>
                            <w:lang w:val="en-CA"/>
                            <w:rPrChange w:id="1570" w:author="Hassen" w:date="2016-05-27T11:23:00Z">
                              <w:rPr>
                                <w:rFonts w:ascii="Cambria Math" w:hAnsi="Cambria Math"/>
                                <w:i/>
                                <w:sz w:val="22"/>
                                <w:szCs w:val="22"/>
                                <w:lang w:val="en-CA"/>
                              </w:rPr>
                            </w:rPrChange>
                          </w:rPr>
                        </m:ctrlPr>
                      </m:sSubPr>
                      <m:e>
                        <m:r>
                          <w:rPr>
                            <w:rFonts w:ascii="Cambria Math" w:hAnsi="Cambria Math"/>
                            <w:sz w:val="22"/>
                            <w:szCs w:val="22"/>
                            <w:lang w:val="en-CA"/>
                            <w:rPrChange w:id="1571" w:author="Hassen" w:date="2016-05-27T11:23:00Z">
                              <w:rPr>
                                <w:rFonts w:ascii="Cambria Math" w:hAnsi="Cambria Math"/>
                                <w:sz w:val="22"/>
                                <w:szCs w:val="22"/>
                                <w:lang w:val="en-CA"/>
                              </w:rPr>
                            </w:rPrChange>
                          </w:rPr>
                          <m:t>,S</m:t>
                        </m:r>
                      </m:e>
                      <m:sub>
                        <m:r>
                          <w:rPr>
                            <w:rFonts w:ascii="Cambria Math" w:hAnsi="Cambria Math"/>
                            <w:sz w:val="22"/>
                            <w:szCs w:val="22"/>
                            <w:lang w:val="en-CA"/>
                            <w:rPrChange w:id="1572" w:author="Hassen" w:date="2016-05-27T11:23:00Z">
                              <w:rPr>
                                <w:rFonts w:ascii="Cambria Math" w:hAnsi="Cambria Math"/>
                                <w:sz w:val="22"/>
                                <w:szCs w:val="22"/>
                                <w:lang w:val="en-CA"/>
                              </w:rPr>
                            </w:rPrChange>
                          </w:rPr>
                          <m:t>2z</m:t>
                        </m:r>
                      </m:sub>
                    </m:sSub>
                  </m:sub>
                </m:sSub>
              </m:oMath>
            </w:ins>
          </w:p>
        </w:tc>
        <w:tc>
          <w:tcPr>
            <w:tcW w:w="6366" w:type="dxa"/>
            <w:tcBorders>
              <w:top w:val="single" w:sz="8" w:space="0" w:color="auto"/>
              <w:bottom w:val="single" w:sz="8" w:space="0" w:color="auto"/>
            </w:tcBorders>
          </w:tcPr>
          <w:p w14:paraId="0B52BA4B" w14:textId="77777777" w:rsidR="0030188F" w:rsidRPr="003A5638" w:rsidRDefault="0030188F" w:rsidP="000F4477">
            <w:pPr>
              <w:rPr>
                <w:ins w:id="1573" w:author="Hassen" w:date="2016-05-24T13:29:00Z"/>
                <w:sz w:val="22"/>
                <w:szCs w:val="22"/>
                <w:lang w:val="en-CA"/>
                <w:rPrChange w:id="1574" w:author="Hassen" w:date="2016-05-27T11:23:00Z">
                  <w:rPr>
                    <w:ins w:id="1575" w:author="Hassen" w:date="2016-05-24T13:29:00Z"/>
                    <w:sz w:val="22"/>
                    <w:szCs w:val="22"/>
                    <w:lang w:val="en-CA"/>
                  </w:rPr>
                </w:rPrChange>
              </w:rPr>
            </w:pPr>
            <w:ins w:id="1576" w:author="Hassen" w:date="2016-05-24T13:29:00Z">
              <w:r w:rsidRPr="003A5638">
                <w:rPr>
                  <w:sz w:val="22"/>
                  <w:szCs w:val="22"/>
                  <w:lang w:val="en-CA"/>
                  <w:rPrChange w:id="1577" w:author="Hassen" w:date="2016-05-27T11:23:00Z">
                    <w:rPr>
                      <w:sz w:val="22"/>
                      <w:szCs w:val="22"/>
                      <w:lang w:val="en-CA"/>
                    </w:rPr>
                  </w:rPrChange>
                </w:rPr>
                <w:t xml:space="preserve">Individual-specific covariance between a reaction norm slope for trait </w:t>
              </w:r>
              <m:oMath>
                <m:r>
                  <w:rPr>
                    <w:rFonts w:ascii="Cambria Math" w:hAnsi="Cambria Math"/>
                    <w:sz w:val="22"/>
                    <w:szCs w:val="22"/>
                    <w:lang w:val="en-CA"/>
                    <w:rPrChange w:id="1578" w:author="Hassen" w:date="2016-05-27T11:23:00Z">
                      <w:rPr>
                        <w:rFonts w:ascii="Cambria Math" w:hAnsi="Cambria Math"/>
                        <w:sz w:val="22"/>
                        <w:szCs w:val="22"/>
                        <w:lang w:val="en-CA"/>
                      </w:rPr>
                    </w:rPrChange>
                  </w:rPr>
                  <m:t>y</m:t>
                </m:r>
              </m:oMath>
              <w:r w:rsidRPr="003A5638">
                <w:rPr>
                  <w:sz w:val="22"/>
                  <w:szCs w:val="22"/>
                  <w:lang w:val="en-CA"/>
                  <w:rPrChange w:id="1579" w:author="Hassen" w:date="2016-05-27T11:23:00Z">
                    <w:rPr>
                      <w:sz w:val="22"/>
                      <w:szCs w:val="22"/>
                      <w:lang w:val="en-CA"/>
                    </w:rPr>
                  </w:rPrChange>
                </w:rPr>
                <w:t xml:space="preserve"> (i.e., linear within-individual response to environmental effect </w:t>
              </w:r>
              <m:oMath>
                <m:sSub>
                  <m:sSubPr>
                    <m:ctrlPr>
                      <w:rPr>
                        <w:rFonts w:ascii="Cambria Math" w:hAnsi="Cambria Math"/>
                        <w:i/>
                        <w:sz w:val="22"/>
                        <w:szCs w:val="22"/>
                        <w:lang w:val="en-CA"/>
                        <w:rPrChange w:id="1580" w:author="Hassen" w:date="2016-05-27T11:23:00Z">
                          <w:rPr>
                            <w:rFonts w:ascii="Cambria Math" w:hAnsi="Cambria Math"/>
                            <w:i/>
                            <w:sz w:val="22"/>
                            <w:szCs w:val="22"/>
                            <w:lang w:val="en-CA"/>
                          </w:rPr>
                        </w:rPrChange>
                      </w:rPr>
                    </m:ctrlPr>
                  </m:sSubPr>
                  <m:e>
                    <m:r>
                      <w:rPr>
                        <w:rFonts w:ascii="Cambria Math" w:hAnsi="Cambria Math"/>
                        <w:sz w:val="22"/>
                        <w:szCs w:val="22"/>
                        <w:lang w:val="en-CA"/>
                        <w:rPrChange w:id="1581" w:author="Hassen" w:date="2016-05-27T11:23:00Z">
                          <w:rPr>
                            <w:rFonts w:ascii="Cambria Math" w:hAnsi="Cambria Math"/>
                            <w:sz w:val="22"/>
                            <w:szCs w:val="22"/>
                            <w:lang w:val="en-CA"/>
                          </w:rPr>
                        </w:rPrChange>
                      </w:rPr>
                      <m:t>x</m:t>
                    </m:r>
                  </m:e>
                  <m:sub>
                    <m:r>
                      <w:rPr>
                        <w:rFonts w:ascii="Cambria Math" w:hAnsi="Cambria Math"/>
                        <w:sz w:val="22"/>
                        <w:szCs w:val="22"/>
                        <w:lang w:val="en-CA"/>
                        <w:rPrChange w:id="1582" w:author="Hassen" w:date="2016-05-27T11:23:00Z">
                          <w:rPr>
                            <w:rFonts w:ascii="Cambria Math" w:hAnsi="Cambria Math"/>
                            <w:sz w:val="22"/>
                            <w:szCs w:val="22"/>
                            <w:lang w:val="en-CA"/>
                          </w:rPr>
                        </w:rPrChange>
                      </w:rPr>
                      <m:t>1</m:t>
                    </m:r>
                  </m:sub>
                </m:sSub>
              </m:oMath>
              <w:r w:rsidRPr="003A5638">
                <w:rPr>
                  <w:sz w:val="22"/>
                  <w:szCs w:val="22"/>
                  <w:lang w:val="en-CA"/>
                  <w:rPrChange w:id="1583" w:author="Hassen" w:date="2016-05-27T11:23:00Z">
                    <w:rPr>
                      <w:sz w:val="22"/>
                      <w:szCs w:val="22"/>
                      <w:lang w:val="en-CA"/>
                    </w:rPr>
                  </w:rPrChange>
                </w:rPr>
                <w:t xml:space="preserve">) and another slope for trait </w:t>
              </w:r>
              <m:oMath>
                <m:r>
                  <w:rPr>
                    <w:rFonts w:ascii="Cambria Math" w:hAnsi="Cambria Math"/>
                    <w:sz w:val="22"/>
                    <w:szCs w:val="22"/>
                    <w:lang w:val="en-CA"/>
                    <w:rPrChange w:id="1584" w:author="Hassen" w:date="2016-05-27T11:23:00Z">
                      <w:rPr>
                        <w:rFonts w:ascii="Cambria Math" w:hAnsi="Cambria Math"/>
                        <w:sz w:val="22"/>
                        <w:szCs w:val="22"/>
                        <w:lang w:val="en-CA"/>
                      </w:rPr>
                    </w:rPrChange>
                  </w:rPr>
                  <m:t>z</m:t>
                </m:r>
              </m:oMath>
              <w:r w:rsidRPr="003A5638">
                <w:rPr>
                  <w:sz w:val="22"/>
                  <w:szCs w:val="22"/>
                  <w:lang w:val="en-CA"/>
                  <w:rPrChange w:id="1585" w:author="Hassen" w:date="2016-05-27T11:23:00Z">
                    <w:rPr>
                      <w:sz w:val="22"/>
                      <w:szCs w:val="22"/>
                      <w:lang w:val="en-CA"/>
                    </w:rPr>
                  </w:rPrChange>
                </w:rPr>
                <w:t xml:space="preserve"> (i.e., response to effect </w:t>
              </w:r>
              <m:oMath>
                <m:sSub>
                  <m:sSubPr>
                    <m:ctrlPr>
                      <w:rPr>
                        <w:rFonts w:ascii="Cambria Math" w:hAnsi="Cambria Math"/>
                        <w:i/>
                        <w:sz w:val="22"/>
                        <w:szCs w:val="22"/>
                        <w:lang w:val="en-CA"/>
                        <w:rPrChange w:id="1586" w:author="Hassen" w:date="2016-05-27T11:23:00Z">
                          <w:rPr>
                            <w:rFonts w:ascii="Cambria Math" w:hAnsi="Cambria Math"/>
                            <w:i/>
                            <w:sz w:val="22"/>
                            <w:szCs w:val="22"/>
                            <w:lang w:val="en-CA"/>
                          </w:rPr>
                        </w:rPrChange>
                      </w:rPr>
                    </m:ctrlPr>
                  </m:sSubPr>
                  <m:e>
                    <m:r>
                      <w:rPr>
                        <w:rFonts w:ascii="Cambria Math" w:hAnsi="Cambria Math"/>
                        <w:sz w:val="22"/>
                        <w:szCs w:val="22"/>
                        <w:lang w:val="en-CA"/>
                        <w:rPrChange w:id="1587" w:author="Hassen" w:date="2016-05-27T11:23:00Z">
                          <w:rPr>
                            <w:rFonts w:ascii="Cambria Math" w:hAnsi="Cambria Math"/>
                            <w:sz w:val="22"/>
                            <w:szCs w:val="22"/>
                            <w:lang w:val="en-CA"/>
                          </w:rPr>
                        </w:rPrChange>
                      </w:rPr>
                      <m:t>x</m:t>
                    </m:r>
                  </m:e>
                  <m:sub>
                    <m:r>
                      <w:rPr>
                        <w:rFonts w:ascii="Cambria Math" w:hAnsi="Cambria Math"/>
                        <w:sz w:val="22"/>
                        <w:szCs w:val="22"/>
                        <w:lang w:val="en-CA"/>
                        <w:rPrChange w:id="1588" w:author="Hassen" w:date="2016-05-27T11:23:00Z">
                          <w:rPr>
                            <w:rFonts w:ascii="Cambria Math" w:hAnsi="Cambria Math"/>
                            <w:sz w:val="22"/>
                            <w:szCs w:val="22"/>
                            <w:lang w:val="en-CA"/>
                          </w:rPr>
                        </w:rPrChange>
                      </w:rPr>
                      <m:t>2</m:t>
                    </m:r>
                  </m:sub>
                </m:sSub>
              </m:oMath>
              <w:r w:rsidRPr="003A5638">
                <w:rPr>
                  <w:sz w:val="22"/>
                  <w:szCs w:val="22"/>
                  <w:lang w:val="en-CA"/>
                  <w:rPrChange w:id="1589" w:author="Hassen" w:date="2016-05-27T11:23:00Z">
                    <w:rPr>
                      <w:sz w:val="22"/>
                      <w:szCs w:val="22"/>
                      <w:lang w:val="en-CA"/>
                    </w:rPr>
                  </w:rPrChange>
                </w:rPr>
                <w:t>); exists also for reverse scenario (i.e.,</w:t>
              </w:r>
              <m:oMath>
                <m:r>
                  <w:rPr>
                    <w:rFonts w:ascii="Cambria Math" w:hAnsi="Cambria Math"/>
                    <w:sz w:val="22"/>
                    <w:szCs w:val="22"/>
                    <w:lang w:val="en-CA"/>
                    <w:rPrChange w:id="1590" w:author="Hassen" w:date="2016-05-27T11:23:00Z">
                      <w:rPr>
                        <w:rFonts w:ascii="Cambria Math" w:hAnsi="Cambria Math"/>
                        <w:sz w:val="22"/>
                        <w:szCs w:val="22"/>
                        <w:lang w:val="en-CA"/>
                      </w:rPr>
                    </w:rPrChange>
                  </w:rPr>
                  <m:t xml:space="preserve"> </m:t>
                </m:r>
                <m:sSub>
                  <m:sSubPr>
                    <m:ctrlPr>
                      <w:rPr>
                        <w:rFonts w:ascii="Cambria Math" w:hAnsi="Cambria Math"/>
                        <w:sz w:val="22"/>
                        <w:szCs w:val="22"/>
                        <w:lang w:val="en-CA"/>
                        <w:rPrChange w:id="1591"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592" w:author="Hassen" w:date="2016-05-27T11:23:00Z">
                          <w:rPr>
                            <w:rFonts w:ascii="Cambria Math" w:hAnsi="Cambria Math"/>
                            <w:sz w:val="22"/>
                            <w:szCs w:val="22"/>
                            <w:lang w:val="en-CA"/>
                          </w:rPr>
                        </w:rPrChange>
                      </w:rPr>
                      <m:t>COV</m:t>
                    </m:r>
                  </m:e>
                  <m:sub>
                    <m:sSub>
                      <m:sSubPr>
                        <m:ctrlPr>
                          <w:rPr>
                            <w:rFonts w:ascii="Cambria Math" w:hAnsi="Cambria Math"/>
                            <w:sz w:val="22"/>
                            <w:szCs w:val="22"/>
                            <w:lang w:val="en-CA"/>
                            <w:rPrChange w:id="1593"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594" w:author="Hassen" w:date="2016-05-27T11:23:00Z">
                              <w:rPr>
                                <w:rFonts w:ascii="Cambria Math" w:hAnsi="Cambria Math"/>
                                <w:sz w:val="22"/>
                                <w:szCs w:val="22"/>
                                <w:lang w:val="en-CA"/>
                              </w:rPr>
                            </w:rPrChange>
                          </w:rPr>
                          <m:t>S</m:t>
                        </m:r>
                      </m:e>
                      <m:sub>
                        <m:r>
                          <m:rPr>
                            <m:sty m:val="p"/>
                          </m:rPr>
                          <w:rPr>
                            <w:rFonts w:ascii="Cambria Math" w:hAnsi="Cambria Math"/>
                            <w:sz w:val="22"/>
                            <w:szCs w:val="22"/>
                            <w:lang w:val="en-CA"/>
                            <w:rPrChange w:id="1595" w:author="Hassen" w:date="2016-05-27T11:23:00Z">
                              <w:rPr>
                                <w:rFonts w:ascii="Cambria Math" w:hAnsi="Cambria Math"/>
                                <w:sz w:val="22"/>
                                <w:szCs w:val="22"/>
                                <w:lang w:val="en-CA"/>
                              </w:rPr>
                            </w:rPrChange>
                          </w:rPr>
                          <m:t>2y</m:t>
                        </m:r>
                      </m:sub>
                    </m:sSub>
                    <m:sSub>
                      <m:sSubPr>
                        <m:ctrlPr>
                          <w:rPr>
                            <w:rFonts w:ascii="Cambria Math" w:hAnsi="Cambria Math"/>
                            <w:i/>
                            <w:sz w:val="22"/>
                            <w:szCs w:val="22"/>
                            <w:lang w:val="en-CA"/>
                            <w:rPrChange w:id="1596" w:author="Hassen" w:date="2016-05-27T11:23:00Z">
                              <w:rPr>
                                <w:rFonts w:ascii="Cambria Math" w:hAnsi="Cambria Math"/>
                                <w:i/>
                                <w:sz w:val="22"/>
                                <w:szCs w:val="22"/>
                                <w:lang w:val="en-CA"/>
                              </w:rPr>
                            </w:rPrChange>
                          </w:rPr>
                        </m:ctrlPr>
                      </m:sSubPr>
                      <m:e>
                        <m:r>
                          <w:rPr>
                            <w:rFonts w:ascii="Cambria Math" w:hAnsi="Cambria Math"/>
                            <w:sz w:val="22"/>
                            <w:szCs w:val="22"/>
                            <w:lang w:val="en-CA"/>
                            <w:rPrChange w:id="1597" w:author="Hassen" w:date="2016-05-27T11:23:00Z">
                              <w:rPr>
                                <w:rFonts w:ascii="Cambria Math" w:hAnsi="Cambria Math"/>
                                <w:sz w:val="22"/>
                                <w:szCs w:val="22"/>
                                <w:lang w:val="en-CA"/>
                              </w:rPr>
                            </w:rPrChange>
                          </w:rPr>
                          <m:t>,S</m:t>
                        </m:r>
                      </m:e>
                      <m:sub>
                        <m:r>
                          <w:rPr>
                            <w:rFonts w:ascii="Cambria Math" w:hAnsi="Cambria Math"/>
                            <w:sz w:val="22"/>
                            <w:szCs w:val="22"/>
                            <w:lang w:val="en-CA"/>
                            <w:rPrChange w:id="1598" w:author="Hassen" w:date="2016-05-27T11:23:00Z">
                              <w:rPr>
                                <w:rFonts w:ascii="Cambria Math" w:hAnsi="Cambria Math"/>
                                <w:sz w:val="22"/>
                                <w:szCs w:val="22"/>
                                <w:lang w:val="en-CA"/>
                              </w:rPr>
                            </w:rPrChange>
                          </w:rPr>
                          <m:t>1z</m:t>
                        </m:r>
                      </m:sub>
                    </m:sSub>
                  </m:sub>
                </m:sSub>
              </m:oMath>
              <w:r w:rsidRPr="003A5638">
                <w:rPr>
                  <w:sz w:val="22"/>
                  <w:szCs w:val="22"/>
                  <w:lang w:val="en-CA"/>
                  <w:rPrChange w:id="1599" w:author="Hassen" w:date="2016-05-27T11:23:00Z">
                    <w:rPr>
                      <w:sz w:val="22"/>
                      <w:szCs w:val="22"/>
                      <w:lang w:val="en-CA"/>
                    </w:rPr>
                  </w:rPrChange>
                </w:rPr>
                <w:t>)</w:t>
              </w:r>
            </w:ins>
          </w:p>
        </w:tc>
      </w:tr>
      <w:tr w:rsidR="0030188F" w:rsidRPr="003A5638" w14:paraId="113D4B48" w14:textId="77777777" w:rsidTr="000F4477">
        <w:trPr>
          <w:ins w:id="1600" w:author="Hassen" w:date="2016-05-24T13:29:00Z"/>
        </w:trPr>
        <w:tc>
          <w:tcPr>
            <w:tcW w:w="2106" w:type="dxa"/>
            <w:tcBorders>
              <w:top w:val="single" w:sz="8" w:space="0" w:color="auto"/>
              <w:bottom w:val="single" w:sz="8" w:space="0" w:color="auto"/>
            </w:tcBorders>
          </w:tcPr>
          <w:p w14:paraId="3D704880" w14:textId="77777777" w:rsidR="0030188F" w:rsidRPr="003A5638" w:rsidRDefault="0030188F" w:rsidP="000F4477">
            <w:pPr>
              <w:rPr>
                <w:ins w:id="1601" w:author="Hassen" w:date="2016-05-24T13:29:00Z"/>
                <w:sz w:val="22"/>
                <w:szCs w:val="22"/>
                <w:lang w:val="en-CA"/>
                <w:rPrChange w:id="1602" w:author="Hassen" w:date="2016-05-27T11:23:00Z">
                  <w:rPr>
                    <w:ins w:id="1603" w:author="Hassen" w:date="2016-05-24T13:29:00Z"/>
                    <w:sz w:val="22"/>
                    <w:szCs w:val="22"/>
                    <w:lang w:val="en-CA"/>
                  </w:rPr>
                </w:rPrChange>
              </w:rPr>
            </w:pPr>
            <w:ins w:id="1604" w:author="Hassen" w:date="2016-05-24T13:29:00Z">
              <w:r w:rsidRPr="003A5638">
                <w:rPr>
                  <w:sz w:val="22"/>
                  <w:szCs w:val="22"/>
                  <w:lang w:val="en-CA"/>
                  <w:rPrChange w:id="1605" w:author="Hassen" w:date="2016-05-27T11:23:00Z">
                    <w:rPr>
                      <w:sz w:val="22"/>
                      <w:szCs w:val="22"/>
                      <w:lang w:val="en-CA"/>
                    </w:rPr>
                  </w:rPrChange>
                </w:rPr>
                <w:t xml:space="preserve"> </w:t>
              </w:r>
              <m:oMath>
                <m:sSub>
                  <m:sSubPr>
                    <m:ctrlPr>
                      <w:rPr>
                        <w:rFonts w:ascii="Cambria Math" w:hAnsi="Cambria Math"/>
                        <w:sz w:val="22"/>
                        <w:szCs w:val="22"/>
                        <w:lang w:val="en-CA"/>
                        <w:rPrChange w:id="1606"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607" w:author="Hassen" w:date="2016-05-27T11:23:00Z">
                          <w:rPr>
                            <w:rFonts w:ascii="Cambria Math" w:hAnsi="Cambria Math"/>
                            <w:sz w:val="22"/>
                            <w:szCs w:val="22"/>
                            <w:lang w:val="en-CA"/>
                          </w:rPr>
                        </w:rPrChange>
                      </w:rPr>
                      <m:t>COV</m:t>
                    </m:r>
                  </m:e>
                  <m:sub>
                    <m:sSub>
                      <m:sSubPr>
                        <m:ctrlPr>
                          <w:rPr>
                            <w:rFonts w:ascii="Cambria Math" w:hAnsi="Cambria Math"/>
                            <w:sz w:val="22"/>
                            <w:szCs w:val="22"/>
                            <w:lang w:val="en-CA"/>
                            <w:rPrChange w:id="1608"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609" w:author="Hassen" w:date="2016-05-27T11:23:00Z">
                              <w:rPr>
                                <w:rFonts w:ascii="Cambria Math" w:hAnsi="Cambria Math"/>
                                <w:sz w:val="22"/>
                                <w:szCs w:val="22"/>
                                <w:lang w:val="en-CA"/>
                              </w:rPr>
                            </w:rPrChange>
                          </w:rPr>
                          <m:t>S</m:t>
                        </m:r>
                      </m:e>
                      <m:sub>
                        <m:r>
                          <m:rPr>
                            <m:sty m:val="p"/>
                          </m:rPr>
                          <w:rPr>
                            <w:rFonts w:ascii="Cambria Math" w:hAnsi="Cambria Math"/>
                            <w:sz w:val="22"/>
                            <w:szCs w:val="22"/>
                            <w:lang w:val="en-CA"/>
                            <w:rPrChange w:id="1610" w:author="Hassen" w:date="2016-05-27T11:23:00Z">
                              <w:rPr>
                                <w:rFonts w:ascii="Cambria Math" w:hAnsi="Cambria Math"/>
                                <w:sz w:val="22"/>
                                <w:szCs w:val="22"/>
                                <w:lang w:val="en-CA"/>
                              </w:rPr>
                            </w:rPrChange>
                          </w:rPr>
                          <m:t>12y</m:t>
                        </m:r>
                      </m:sub>
                    </m:sSub>
                    <m:sSub>
                      <m:sSubPr>
                        <m:ctrlPr>
                          <w:rPr>
                            <w:rFonts w:ascii="Cambria Math" w:hAnsi="Cambria Math"/>
                            <w:i/>
                            <w:sz w:val="22"/>
                            <w:szCs w:val="22"/>
                            <w:lang w:val="en-CA"/>
                            <w:rPrChange w:id="1611" w:author="Hassen" w:date="2016-05-27T11:23:00Z">
                              <w:rPr>
                                <w:rFonts w:ascii="Cambria Math" w:hAnsi="Cambria Math"/>
                                <w:i/>
                                <w:sz w:val="22"/>
                                <w:szCs w:val="22"/>
                                <w:lang w:val="en-CA"/>
                              </w:rPr>
                            </w:rPrChange>
                          </w:rPr>
                        </m:ctrlPr>
                      </m:sSubPr>
                      <m:e>
                        <m:r>
                          <w:rPr>
                            <w:rFonts w:ascii="Cambria Math" w:hAnsi="Cambria Math"/>
                            <w:sz w:val="22"/>
                            <w:szCs w:val="22"/>
                            <w:lang w:val="en-CA"/>
                            <w:rPrChange w:id="1612" w:author="Hassen" w:date="2016-05-27T11:23:00Z">
                              <w:rPr>
                                <w:rFonts w:ascii="Cambria Math" w:hAnsi="Cambria Math"/>
                                <w:sz w:val="22"/>
                                <w:szCs w:val="22"/>
                                <w:lang w:val="en-CA"/>
                              </w:rPr>
                            </w:rPrChange>
                          </w:rPr>
                          <m:t>,I</m:t>
                        </m:r>
                      </m:e>
                      <m:sub>
                        <m:r>
                          <w:rPr>
                            <w:rFonts w:ascii="Cambria Math" w:hAnsi="Cambria Math"/>
                            <w:sz w:val="22"/>
                            <w:szCs w:val="22"/>
                            <w:lang w:val="en-CA"/>
                            <w:rPrChange w:id="1613" w:author="Hassen" w:date="2016-05-27T11:23:00Z">
                              <w:rPr>
                                <w:rFonts w:ascii="Cambria Math" w:hAnsi="Cambria Math"/>
                                <w:sz w:val="22"/>
                                <w:szCs w:val="22"/>
                                <w:lang w:val="en-CA"/>
                              </w:rPr>
                            </w:rPrChange>
                          </w:rPr>
                          <m:t>z</m:t>
                        </m:r>
                      </m:sub>
                    </m:sSub>
                  </m:sub>
                </m:sSub>
              </m:oMath>
            </w:ins>
          </w:p>
        </w:tc>
        <w:tc>
          <w:tcPr>
            <w:tcW w:w="6366" w:type="dxa"/>
            <w:tcBorders>
              <w:top w:val="single" w:sz="8" w:space="0" w:color="auto"/>
              <w:bottom w:val="single" w:sz="8" w:space="0" w:color="auto"/>
            </w:tcBorders>
          </w:tcPr>
          <w:p w14:paraId="179A3058" w14:textId="77777777" w:rsidR="0030188F" w:rsidRPr="003A5638" w:rsidRDefault="0030188F" w:rsidP="000F4477">
            <w:pPr>
              <w:rPr>
                <w:ins w:id="1614" w:author="Hassen" w:date="2016-05-24T13:29:00Z"/>
                <w:sz w:val="22"/>
                <w:szCs w:val="22"/>
                <w:lang w:val="en-CA"/>
                <w:rPrChange w:id="1615" w:author="Hassen" w:date="2016-05-27T11:23:00Z">
                  <w:rPr>
                    <w:ins w:id="1616" w:author="Hassen" w:date="2016-05-24T13:29:00Z"/>
                    <w:sz w:val="22"/>
                    <w:szCs w:val="22"/>
                    <w:lang w:val="en-CA"/>
                  </w:rPr>
                </w:rPrChange>
              </w:rPr>
            </w:pPr>
            <w:ins w:id="1617" w:author="Hassen" w:date="2016-05-24T13:29:00Z">
              <w:r w:rsidRPr="003A5638">
                <w:rPr>
                  <w:sz w:val="22"/>
                  <w:szCs w:val="22"/>
                  <w:lang w:val="en-CA"/>
                  <w:rPrChange w:id="1618" w:author="Hassen" w:date="2016-05-27T11:23:00Z">
                    <w:rPr>
                      <w:sz w:val="22"/>
                      <w:szCs w:val="22"/>
                      <w:lang w:val="en-CA"/>
                    </w:rPr>
                  </w:rPrChange>
                </w:rPr>
                <w:t>Individual-specific covariance between a reaction norm slope interaction between two environmental effects (</w:t>
              </w:r>
              <m:oMath>
                <m:sSub>
                  <m:sSubPr>
                    <m:ctrlPr>
                      <w:rPr>
                        <w:rFonts w:ascii="Cambria Math" w:hAnsi="Cambria Math"/>
                        <w:i/>
                        <w:sz w:val="22"/>
                        <w:szCs w:val="22"/>
                        <w:lang w:val="en-CA"/>
                        <w:rPrChange w:id="1619" w:author="Hassen" w:date="2016-05-27T11:23:00Z">
                          <w:rPr>
                            <w:rFonts w:ascii="Cambria Math" w:hAnsi="Cambria Math"/>
                            <w:i/>
                            <w:sz w:val="22"/>
                            <w:szCs w:val="22"/>
                            <w:lang w:val="en-CA"/>
                          </w:rPr>
                        </w:rPrChange>
                      </w:rPr>
                    </m:ctrlPr>
                  </m:sSubPr>
                  <m:e>
                    <m:r>
                      <w:rPr>
                        <w:rFonts w:ascii="Cambria Math" w:hAnsi="Cambria Math"/>
                        <w:sz w:val="22"/>
                        <w:szCs w:val="22"/>
                        <w:lang w:val="en-CA"/>
                        <w:rPrChange w:id="1620" w:author="Hassen" w:date="2016-05-27T11:23:00Z">
                          <w:rPr>
                            <w:rFonts w:ascii="Cambria Math" w:hAnsi="Cambria Math"/>
                            <w:sz w:val="22"/>
                            <w:szCs w:val="22"/>
                            <w:lang w:val="en-CA"/>
                          </w:rPr>
                        </w:rPrChange>
                      </w:rPr>
                      <m:t>x</m:t>
                    </m:r>
                  </m:e>
                  <m:sub>
                    <m:r>
                      <w:rPr>
                        <w:rFonts w:ascii="Cambria Math" w:hAnsi="Cambria Math"/>
                        <w:sz w:val="22"/>
                        <w:szCs w:val="22"/>
                        <w:lang w:val="en-CA"/>
                        <w:rPrChange w:id="1621" w:author="Hassen" w:date="2016-05-27T11:23:00Z">
                          <w:rPr>
                            <w:rFonts w:ascii="Cambria Math" w:hAnsi="Cambria Math"/>
                            <w:sz w:val="22"/>
                            <w:szCs w:val="22"/>
                            <w:lang w:val="en-CA"/>
                          </w:rPr>
                        </w:rPrChange>
                      </w:rPr>
                      <m:t>1</m:t>
                    </m:r>
                  </m:sub>
                </m:sSub>
              </m:oMath>
              <w:r w:rsidRPr="003A5638">
                <w:rPr>
                  <w:sz w:val="22"/>
                  <w:szCs w:val="22"/>
                  <w:lang w:val="en-CA"/>
                  <w:rPrChange w:id="1622" w:author="Hassen" w:date="2016-05-27T11:23:00Z">
                    <w:rPr>
                      <w:sz w:val="22"/>
                      <w:szCs w:val="22"/>
                      <w:lang w:val="en-CA"/>
                    </w:rPr>
                  </w:rPrChange>
                </w:rPr>
                <w:t>,</w:t>
              </w:r>
              <w:r w:rsidRPr="003A5638">
                <w:rPr>
                  <w:sz w:val="22"/>
                  <w:szCs w:val="22"/>
                  <w:vertAlign w:val="subscript"/>
                  <w:lang w:val="en-CA"/>
                  <w:rPrChange w:id="1623" w:author="Hassen" w:date="2016-05-27T11:23:00Z">
                    <w:rPr>
                      <w:sz w:val="22"/>
                      <w:szCs w:val="22"/>
                      <w:vertAlign w:val="subscript"/>
                      <w:lang w:val="en-CA"/>
                    </w:rPr>
                  </w:rPrChange>
                </w:rPr>
                <w:t xml:space="preserve"> </w:t>
              </w:r>
              <m:oMath>
                <m:sSub>
                  <m:sSubPr>
                    <m:ctrlPr>
                      <w:rPr>
                        <w:rFonts w:ascii="Cambria Math" w:hAnsi="Cambria Math"/>
                        <w:i/>
                        <w:sz w:val="22"/>
                        <w:szCs w:val="22"/>
                        <w:lang w:val="en-CA"/>
                        <w:rPrChange w:id="1624" w:author="Hassen" w:date="2016-05-27T11:23:00Z">
                          <w:rPr>
                            <w:rFonts w:ascii="Cambria Math" w:hAnsi="Cambria Math"/>
                            <w:i/>
                            <w:sz w:val="22"/>
                            <w:szCs w:val="22"/>
                            <w:lang w:val="en-CA"/>
                          </w:rPr>
                        </w:rPrChange>
                      </w:rPr>
                    </m:ctrlPr>
                  </m:sSubPr>
                  <m:e>
                    <m:r>
                      <w:rPr>
                        <w:rFonts w:ascii="Cambria Math" w:hAnsi="Cambria Math"/>
                        <w:sz w:val="22"/>
                        <w:szCs w:val="22"/>
                        <w:lang w:val="en-CA"/>
                        <w:rPrChange w:id="1625" w:author="Hassen" w:date="2016-05-27T11:23:00Z">
                          <w:rPr>
                            <w:rFonts w:ascii="Cambria Math" w:hAnsi="Cambria Math"/>
                            <w:sz w:val="22"/>
                            <w:szCs w:val="22"/>
                            <w:lang w:val="en-CA"/>
                          </w:rPr>
                        </w:rPrChange>
                      </w:rPr>
                      <m:t>x</m:t>
                    </m:r>
                  </m:e>
                  <m:sub>
                    <m:r>
                      <w:rPr>
                        <w:rFonts w:ascii="Cambria Math" w:hAnsi="Cambria Math"/>
                        <w:sz w:val="22"/>
                        <w:szCs w:val="22"/>
                        <w:lang w:val="en-CA"/>
                        <w:rPrChange w:id="1626" w:author="Hassen" w:date="2016-05-27T11:23:00Z">
                          <w:rPr>
                            <w:rFonts w:ascii="Cambria Math" w:hAnsi="Cambria Math"/>
                            <w:sz w:val="22"/>
                            <w:szCs w:val="22"/>
                            <w:lang w:val="en-CA"/>
                          </w:rPr>
                        </w:rPrChange>
                      </w:rPr>
                      <m:t>2</m:t>
                    </m:r>
                  </m:sub>
                </m:sSub>
              </m:oMath>
              <w:r w:rsidRPr="003A5638">
                <w:rPr>
                  <w:sz w:val="22"/>
                  <w:szCs w:val="22"/>
                  <w:lang w:val="en-CA"/>
                  <w:rPrChange w:id="1627" w:author="Hassen" w:date="2016-05-27T11:23:00Z">
                    <w:rPr>
                      <w:sz w:val="22"/>
                      <w:szCs w:val="22"/>
                      <w:lang w:val="en-CA"/>
                    </w:rPr>
                  </w:rPrChange>
                </w:rPr>
                <w:t xml:space="preserve">) for trait </w:t>
              </w:r>
              <m:oMath>
                <m:r>
                  <w:rPr>
                    <w:rFonts w:ascii="Cambria Math" w:hAnsi="Cambria Math"/>
                    <w:sz w:val="22"/>
                    <w:szCs w:val="22"/>
                    <w:lang w:val="en-CA"/>
                    <w:rPrChange w:id="1628" w:author="Hassen" w:date="2016-05-27T11:23:00Z">
                      <w:rPr>
                        <w:rFonts w:ascii="Cambria Math" w:hAnsi="Cambria Math"/>
                        <w:sz w:val="22"/>
                        <w:szCs w:val="22"/>
                        <w:lang w:val="en-CA"/>
                      </w:rPr>
                    </w:rPrChange>
                  </w:rPr>
                  <m:t>y</m:t>
                </m:r>
              </m:oMath>
              <w:r w:rsidRPr="003A5638">
                <w:rPr>
                  <w:sz w:val="22"/>
                  <w:szCs w:val="22"/>
                  <w:lang w:val="en-CA"/>
                  <w:rPrChange w:id="1629" w:author="Hassen" w:date="2016-05-27T11:23:00Z">
                    <w:rPr>
                      <w:sz w:val="22"/>
                      <w:szCs w:val="22"/>
                      <w:lang w:val="en-CA"/>
                    </w:rPr>
                  </w:rPrChange>
                </w:rPr>
                <w:t xml:space="preserve"> and an intercept for trait </w:t>
              </w:r>
              <m:oMath>
                <m:r>
                  <w:rPr>
                    <w:rFonts w:ascii="Cambria Math" w:hAnsi="Cambria Math"/>
                    <w:sz w:val="22"/>
                    <w:szCs w:val="22"/>
                    <w:lang w:val="en-CA"/>
                    <w:rPrChange w:id="1630" w:author="Hassen" w:date="2016-05-27T11:23:00Z">
                      <w:rPr>
                        <w:rFonts w:ascii="Cambria Math" w:hAnsi="Cambria Math"/>
                        <w:sz w:val="22"/>
                        <w:szCs w:val="22"/>
                        <w:lang w:val="en-CA"/>
                      </w:rPr>
                    </w:rPrChange>
                  </w:rPr>
                  <m:t>z</m:t>
                </m:r>
              </m:oMath>
              <w:r w:rsidRPr="003A5638">
                <w:rPr>
                  <w:sz w:val="22"/>
                  <w:szCs w:val="22"/>
                  <w:lang w:val="en-CA"/>
                  <w:rPrChange w:id="1631" w:author="Hassen" w:date="2016-05-27T11:23:00Z">
                    <w:rPr>
                      <w:sz w:val="22"/>
                      <w:szCs w:val="22"/>
                      <w:lang w:val="en-CA"/>
                    </w:rPr>
                  </w:rPrChange>
                </w:rPr>
                <w:t xml:space="preserve">; exists also for the reverse scenario (i.e., </w:t>
              </w:r>
              <m:oMath>
                <m:sSub>
                  <m:sSubPr>
                    <m:ctrlPr>
                      <w:rPr>
                        <w:rFonts w:ascii="Cambria Math" w:hAnsi="Cambria Math"/>
                        <w:sz w:val="22"/>
                        <w:szCs w:val="22"/>
                        <w:lang w:val="en-CA"/>
                        <w:rPrChange w:id="1632"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633" w:author="Hassen" w:date="2016-05-27T11:23:00Z">
                          <w:rPr>
                            <w:rFonts w:ascii="Cambria Math" w:hAnsi="Cambria Math"/>
                            <w:sz w:val="22"/>
                            <w:szCs w:val="22"/>
                            <w:lang w:val="en-CA"/>
                          </w:rPr>
                        </w:rPrChange>
                      </w:rPr>
                      <m:t>COV</m:t>
                    </m:r>
                  </m:e>
                  <m:sub>
                    <m:sSub>
                      <m:sSubPr>
                        <m:ctrlPr>
                          <w:rPr>
                            <w:rFonts w:ascii="Cambria Math" w:hAnsi="Cambria Math"/>
                            <w:sz w:val="22"/>
                            <w:szCs w:val="22"/>
                            <w:lang w:val="en-CA"/>
                            <w:rPrChange w:id="1634"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635" w:author="Hassen" w:date="2016-05-27T11:23:00Z">
                              <w:rPr>
                                <w:rFonts w:ascii="Cambria Math" w:hAnsi="Cambria Math"/>
                                <w:sz w:val="22"/>
                                <w:szCs w:val="22"/>
                                <w:lang w:val="en-CA"/>
                              </w:rPr>
                            </w:rPrChange>
                          </w:rPr>
                          <m:t>I</m:t>
                        </m:r>
                      </m:e>
                      <m:sub>
                        <m:r>
                          <m:rPr>
                            <m:sty m:val="p"/>
                          </m:rPr>
                          <w:rPr>
                            <w:rFonts w:ascii="Cambria Math" w:hAnsi="Cambria Math"/>
                            <w:sz w:val="22"/>
                            <w:szCs w:val="22"/>
                            <w:lang w:val="en-CA"/>
                            <w:rPrChange w:id="1636" w:author="Hassen" w:date="2016-05-27T11:23:00Z">
                              <w:rPr>
                                <w:rFonts w:ascii="Cambria Math" w:hAnsi="Cambria Math"/>
                                <w:sz w:val="22"/>
                                <w:szCs w:val="22"/>
                                <w:lang w:val="en-CA"/>
                              </w:rPr>
                            </w:rPrChange>
                          </w:rPr>
                          <m:t>y</m:t>
                        </m:r>
                      </m:sub>
                    </m:sSub>
                    <m:sSub>
                      <m:sSubPr>
                        <m:ctrlPr>
                          <w:rPr>
                            <w:rFonts w:ascii="Cambria Math" w:hAnsi="Cambria Math"/>
                            <w:i/>
                            <w:sz w:val="22"/>
                            <w:szCs w:val="22"/>
                            <w:lang w:val="en-CA"/>
                            <w:rPrChange w:id="1637" w:author="Hassen" w:date="2016-05-27T11:23:00Z">
                              <w:rPr>
                                <w:rFonts w:ascii="Cambria Math" w:hAnsi="Cambria Math"/>
                                <w:i/>
                                <w:sz w:val="22"/>
                                <w:szCs w:val="22"/>
                                <w:lang w:val="en-CA"/>
                              </w:rPr>
                            </w:rPrChange>
                          </w:rPr>
                        </m:ctrlPr>
                      </m:sSubPr>
                      <m:e>
                        <m:r>
                          <w:rPr>
                            <w:rFonts w:ascii="Cambria Math" w:hAnsi="Cambria Math"/>
                            <w:sz w:val="22"/>
                            <w:szCs w:val="22"/>
                            <w:lang w:val="en-CA"/>
                            <w:rPrChange w:id="1638" w:author="Hassen" w:date="2016-05-27T11:23:00Z">
                              <w:rPr>
                                <w:rFonts w:ascii="Cambria Math" w:hAnsi="Cambria Math"/>
                                <w:sz w:val="22"/>
                                <w:szCs w:val="22"/>
                                <w:lang w:val="en-CA"/>
                              </w:rPr>
                            </w:rPrChange>
                          </w:rPr>
                          <m:t>,S</m:t>
                        </m:r>
                      </m:e>
                      <m:sub>
                        <m:r>
                          <w:rPr>
                            <w:rFonts w:ascii="Cambria Math" w:hAnsi="Cambria Math"/>
                            <w:sz w:val="22"/>
                            <w:szCs w:val="22"/>
                            <w:lang w:val="en-CA"/>
                            <w:rPrChange w:id="1639" w:author="Hassen" w:date="2016-05-27T11:23:00Z">
                              <w:rPr>
                                <w:rFonts w:ascii="Cambria Math" w:hAnsi="Cambria Math"/>
                                <w:sz w:val="22"/>
                                <w:szCs w:val="22"/>
                                <w:lang w:val="en-CA"/>
                              </w:rPr>
                            </w:rPrChange>
                          </w:rPr>
                          <m:t>12z</m:t>
                        </m:r>
                      </m:sub>
                    </m:sSub>
                  </m:sub>
                </m:sSub>
              </m:oMath>
              <w:r w:rsidRPr="003A5638">
                <w:rPr>
                  <w:sz w:val="22"/>
                  <w:szCs w:val="22"/>
                  <w:lang w:val="en-CA"/>
                  <w:rPrChange w:id="1640" w:author="Hassen" w:date="2016-05-27T11:23:00Z">
                    <w:rPr>
                      <w:sz w:val="22"/>
                      <w:szCs w:val="22"/>
                      <w:lang w:val="en-CA"/>
                    </w:rPr>
                  </w:rPrChange>
                </w:rPr>
                <w:t>)</w:t>
              </w:r>
            </w:ins>
          </w:p>
        </w:tc>
      </w:tr>
      <w:tr w:rsidR="0030188F" w:rsidRPr="003A5638" w14:paraId="4D08C6BA" w14:textId="77777777" w:rsidTr="000F4477">
        <w:trPr>
          <w:trHeight w:val="251"/>
          <w:ins w:id="1641" w:author="Hassen" w:date="2016-05-24T13:29:00Z"/>
        </w:trPr>
        <w:tc>
          <w:tcPr>
            <w:tcW w:w="2106" w:type="dxa"/>
            <w:tcBorders>
              <w:top w:val="single" w:sz="8" w:space="0" w:color="auto"/>
              <w:bottom w:val="single" w:sz="8" w:space="0" w:color="auto"/>
            </w:tcBorders>
          </w:tcPr>
          <w:p w14:paraId="777DBC2E" w14:textId="77777777" w:rsidR="0030188F" w:rsidRPr="003A5638" w:rsidRDefault="003A5638" w:rsidP="000F4477">
            <w:pPr>
              <w:rPr>
                <w:ins w:id="1642" w:author="Hassen" w:date="2016-05-24T13:29:00Z"/>
                <w:sz w:val="22"/>
                <w:szCs w:val="22"/>
                <w:lang w:val="en-CA"/>
                <w:rPrChange w:id="1643" w:author="Hassen" w:date="2016-05-27T11:23:00Z">
                  <w:rPr>
                    <w:ins w:id="1644" w:author="Hassen" w:date="2016-05-24T13:29:00Z"/>
                    <w:sz w:val="22"/>
                    <w:szCs w:val="22"/>
                    <w:lang w:val="en-CA"/>
                  </w:rPr>
                </w:rPrChange>
              </w:rPr>
            </w:pPr>
            <m:oMathPara>
              <m:oMathParaPr>
                <m:jc m:val="left"/>
              </m:oMathParaPr>
              <m:oMath>
                <m:sSub>
                  <m:sSubPr>
                    <m:ctrlPr>
                      <w:ins w:id="1645" w:author="Hassen" w:date="2016-05-24T13:29:00Z">
                        <w:rPr>
                          <w:rFonts w:ascii="Cambria Math" w:hAnsi="Cambria Math"/>
                          <w:sz w:val="22"/>
                          <w:szCs w:val="22"/>
                          <w:lang w:val="en-CA"/>
                          <w:rPrChange w:id="1646" w:author="Hassen" w:date="2016-05-27T11:23:00Z">
                            <w:rPr>
                              <w:rFonts w:ascii="Cambria Math" w:hAnsi="Cambria Math"/>
                              <w:sz w:val="22"/>
                              <w:szCs w:val="22"/>
                              <w:lang w:val="en-CA"/>
                            </w:rPr>
                          </w:rPrChange>
                        </w:rPr>
                      </w:ins>
                    </m:ctrlPr>
                  </m:sSubPr>
                  <m:e>
                    <m:r>
                      <w:ins w:id="1647" w:author="Hassen" w:date="2016-05-24T13:29:00Z">
                        <m:rPr>
                          <m:sty m:val="p"/>
                        </m:rPr>
                        <w:rPr>
                          <w:rFonts w:ascii="Cambria Math" w:hAnsi="Cambria Math"/>
                          <w:sz w:val="22"/>
                          <w:szCs w:val="22"/>
                          <w:lang w:val="en-CA"/>
                          <w:rPrChange w:id="1648" w:author="Hassen" w:date="2016-05-27T11:23:00Z">
                            <w:rPr>
                              <w:rFonts w:ascii="Cambria Math" w:hAnsi="Cambria Math"/>
                              <w:sz w:val="22"/>
                              <w:szCs w:val="22"/>
                              <w:lang w:val="en-CA"/>
                            </w:rPr>
                          </w:rPrChange>
                        </w:rPr>
                        <m:t>COV</m:t>
                      </w:ins>
                    </m:r>
                  </m:e>
                  <m:sub>
                    <m:sSub>
                      <m:sSubPr>
                        <m:ctrlPr>
                          <w:ins w:id="1649" w:author="Hassen" w:date="2016-05-24T13:29:00Z">
                            <w:rPr>
                              <w:rFonts w:ascii="Cambria Math" w:hAnsi="Cambria Math"/>
                              <w:sz w:val="22"/>
                              <w:szCs w:val="22"/>
                              <w:lang w:val="en-CA"/>
                              <w:rPrChange w:id="1650" w:author="Hassen" w:date="2016-05-27T11:23:00Z">
                                <w:rPr>
                                  <w:rFonts w:ascii="Cambria Math" w:hAnsi="Cambria Math"/>
                                  <w:sz w:val="22"/>
                                  <w:szCs w:val="22"/>
                                  <w:lang w:val="en-CA"/>
                                </w:rPr>
                              </w:rPrChange>
                            </w:rPr>
                          </w:ins>
                        </m:ctrlPr>
                      </m:sSubPr>
                      <m:e>
                        <m:r>
                          <w:ins w:id="1651" w:author="Hassen" w:date="2016-05-24T13:29:00Z">
                            <m:rPr>
                              <m:sty m:val="p"/>
                            </m:rPr>
                            <w:rPr>
                              <w:rFonts w:ascii="Cambria Math" w:hAnsi="Cambria Math"/>
                              <w:sz w:val="22"/>
                              <w:szCs w:val="22"/>
                              <w:lang w:val="en-CA"/>
                              <w:rPrChange w:id="1652" w:author="Hassen" w:date="2016-05-27T11:23:00Z">
                                <w:rPr>
                                  <w:rFonts w:ascii="Cambria Math" w:hAnsi="Cambria Math"/>
                                  <w:sz w:val="22"/>
                                  <w:szCs w:val="22"/>
                                  <w:lang w:val="en-CA"/>
                                </w:rPr>
                              </w:rPrChange>
                            </w:rPr>
                            <m:t>S</m:t>
                          </w:ins>
                        </m:r>
                      </m:e>
                      <m:sub>
                        <m:r>
                          <w:ins w:id="1653" w:author="Hassen" w:date="2016-05-24T13:29:00Z">
                            <m:rPr>
                              <m:sty m:val="p"/>
                            </m:rPr>
                            <w:rPr>
                              <w:rFonts w:ascii="Cambria Math" w:hAnsi="Cambria Math"/>
                              <w:sz w:val="22"/>
                              <w:szCs w:val="22"/>
                              <w:lang w:val="en-CA"/>
                              <w:rPrChange w:id="1654" w:author="Hassen" w:date="2016-05-27T11:23:00Z">
                                <w:rPr>
                                  <w:rFonts w:ascii="Cambria Math" w:hAnsi="Cambria Math"/>
                                  <w:sz w:val="22"/>
                                  <w:szCs w:val="22"/>
                                  <w:lang w:val="en-CA"/>
                                </w:rPr>
                              </w:rPrChange>
                            </w:rPr>
                            <m:t>12y</m:t>
                          </w:ins>
                        </m:r>
                      </m:sub>
                    </m:sSub>
                    <m:sSub>
                      <m:sSubPr>
                        <m:ctrlPr>
                          <w:ins w:id="1655" w:author="Hassen" w:date="2016-05-24T13:29:00Z">
                            <w:rPr>
                              <w:rFonts w:ascii="Cambria Math" w:hAnsi="Cambria Math"/>
                              <w:i/>
                              <w:sz w:val="22"/>
                              <w:szCs w:val="22"/>
                              <w:lang w:val="en-CA"/>
                              <w:rPrChange w:id="1656" w:author="Hassen" w:date="2016-05-27T11:23:00Z">
                                <w:rPr>
                                  <w:rFonts w:ascii="Cambria Math" w:hAnsi="Cambria Math"/>
                                  <w:i/>
                                  <w:sz w:val="22"/>
                                  <w:szCs w:val="22"/>
                                  <w:lang w:val="en-CA"/>
                                </w:rPr>
                              </w:rPrChange>
                            </w:rPr>
                          </w:ins>
                        </m:ctrlPr>
                      </m:sSubPr>
                      <m:e>
                        <m:r>
                          <w:ins w:id="1657" w:author="Hassen" w:date="2016-05-24T13:29:00Z">
                            <w:rPr>
                              <w:rFonts w:ascii="Cambria Math" w:hAnsi="Cambria Math"/>
                              <w:sz w:val="22"/>
                              <w:szCs w:val="22"/>
                              <w:lang w:val="en-CA"/>
                              <w:rPrChange w:id="1658" w:author="Hassen" w:date="2016-05-27T11:23:00Z">
                                <w:rPr>
                                  <w:rFonts w:ascii="Cambria Math" w:hAnsi="Cambria Math"/>
                                  <w:sz w:val="22"/>
                                  <w:szCs w:val="22"/>
                                  <w:lang w:val="en-CA"/>
                                </w:rPr>
                              </w:rPrChange>
                            </w:rPr>
                            <m:t>,S</m:t>
                          </w:ins>
                        </m:r>
                      </m:e>
                      <m:sub>
                        <m:r>
                          <w:ins w:id="1659" w:author="Hassen" w:date="2016-05-24T13:29:00Z">
                            <w:rPr>
                              <w:rFonts w:ascii="Cambria Math" w:hAnsi="Cambria Math"/>
                              <w:sz w:val="22"/>
                              <w:szCs w:val="22"/>
                              <w:lang w:val="en-CA"/>
                              <w:rPrChange w:id="1660" w:author="Hassen" w:date="2016-05-27T11:23:00Z">
                                <w:rPr>
                                  <w:rFonts w:ascii="Cambria Math" w:hAnsi="Cambria Math"/>
                                  <w:sz w:val="22"/>
                                  <w:szCs w:val="22"/>
                                  <w:lang w:val="en-CA"/>
                                </w:rPr>
                              </w:rPrChange>
                            </w:rPr>
                            <m:t>z</m:t>
                          </w:ins>
                        </m:r>
                      </m:sub>
                    </m:sSub>
                  </m:sub>
                </m:sSub>
              </m:oMath>
            </m:oMathPara>
          </w:p>
        </w:tc>
        <w:tc>
          <w:tcPr>
            <w:tcW w:w="6366" w:type="dxa"/>
            <w:tcBorders>
              <w:top w:val="single" w:sz="8" w:space="0" w:color="auto"/>
              <w:bottom w:val="single" w:sz="8" w:space="0" w:color="auto"/>
            </w:tcBorders>
          </w:tcPr>
          <w:p w14:paraId="2DA9254D" w14:textId="77777777" w:rsidR="0030188F" w:rsidRPr="003A5638" w:rsidRDefault="0030188F" w:rsidP="000F4477">
            <w:pPr>
              <w:rPr>
                <w:ins w:id="1661" w:author="Hassen" w:date="2016-05-24T13:29:00Z"/>
                <w:sz w:val="22"/>
                <w:szCs w:val="22"/>
                <w:lang w:val="en-CA"/>
                <w:rPrChange w:id="1662" w:author="Hassen" w:date="2016-05-27T11:23:00Z">
                  <w:rPr>
                    <w:ins w:id="1663" w:author="Hassen" w:date="2016-05-24T13:29:00Z"/>
                    <w:sz w:val="22"/>
                    <w:szCs w:val="22"/>
                    <w:lang w:val="en-CA"/>
                  </w:rPr>
                </w:rPrChange>
              </w:rPr>
            </w:pPr>
            <w:ins w:id="1664" w:author="Hassen" w:date="2016-05-24T13:29:00Z">
              <w:r w:rsidRPr="003A5638">
                <w:rPr>
                  <w:sz w:val="22"/>
                  <w:szCs w:val="22"/>
                  <w:lang w:val="en-CA"/>
                  <w:rPrChange w:id="1665" w:author="Hassen" w:date="2016-05-27T11:23:00Z">
                    <w:rPr>
                      <w:sz w:val="22"/>
                      <w:szCs w:val="22"/>
                      <w:lang w:val="en-CA"/>
                    </w:rPr>
                  </w:rPrChange>
                </w:rPr>
                <w:t>Individual-specific covariance between a reaction norm slope interaction between two environmental effects (</w:t>
              </w:r>
              <m:oMath>
                <m:sSub>
                  <m:sSubPr>
                    <m:ctrlPr>
                      <w:rPr>
                        <w:rFonts w:ascii="Cambria Math" w:hAnsi="Cambria Math"/>
                        <w:i/>
                        <w:sz w:val="22"/>
                        <w:szCs w:val="22"/>
                        <w:lang w:val="en-CA"/>
                        <w:rPrChange w:id="1666" w:author="Hassen" w:date="2016-05-27T11:23:00Z">
                          <w:rPr>
                            <w:rFonts w:ascii="Cambria Math" w:hAnsi="Cambria Math"/>
                            <w:i/>
                            <w:sz w:val="22"/>
                            <w:szCs w:val="22"/>
                            <w:lang w:val="en-CA"/>
                          </w:rPr>
                        </w:rPrChange>
                      </w:rPr>
                    </m:ctrlPr>
                  </m:sSubPr>
                  <m:e>
                    <m:r>
                      <w:rPr>
                        <w:rFonts w:ascii="Cambria Math" w:hAnsi="Cambria Math"/>
                        <w:sz w:val="22"/>
                        <w:szCs w:val="22"/>
                        <w:lang w:val="en-CA"/>
                        <w:rPrChange w:id="1667" w:author="Hassen" w:date="2016-05-27T11:23:00Z">
                          <w:rPr>
                            <w:rFonts w:ascii="Cambria Math" w:hAnsi="Cambria Math"/>
                            <w:sz w:val="22"/>
                            <w:szCs w:val="22"/>
                            <w:lang w:val="en-CA"/>
                          </w:rPr>
                        </w:rPrChange>
                      </w:rPr>
                      <m:t>x</m:t>
                    </m:r>
                  </m:e>
                  <m:sub>
                    <m:r>
                      <w:rPr>
                        <w:rFonts w:ascii="Cambria Math" w:hAnsi="Cambria Math"/>
                        <w:sz w:val="22"/>
                        <w:szCs w:val="22"/>
                        <w:lang w:val="en-CA"/>
                        <w:rPrChange w:id="1668" w:author="Hassen" w:date="2016-05-27T11:23:00Z">
                          <w:rPr>
                            <w:rFonts w:ascii="Cambria Math" w:hAnsi="Cambria Math"/>
                            <w:sz w:val="22"/>
                            <w:szCs w:val="22"/>
                            <w:lang w:val="en-CA"/>
                          </w:rPr>
                        </w:rPrChange>
                      </w:rPr>
                      <m:t>1</m:t>
                    </m:r>
                  </m:sub>
                </m:sSub>
              </m:oMath>
              <w:proofErr w:type="gramStart"/>
              <w:r w:rsidRPr="003A5638">
                <w:rPr>
                  <w:sz w:val="22"/>
                  <w:szCs w:val="22"/>
                  <w:lang w:val="en-CA"/>
                  <w:rPrChange w:id="1669" w:author="Hassen" w:date="2016-05-27T11:23:00Z">
                    <w:rPr>
                      <w:sz w:val="22"/>
                      <w:szCs w:val="22"/>
                      <w:lang w:val="en-CA"/>
                    </w:rPr>
                  </w:rPrChange>
                </w:rPr>
                <w:t>,</w:t>
              </w:r>
              <w:r w:rsidRPr="003A5638">
                <w:rPr>
                  <w:sz w:val="22"/>
                  <w:szCs w:val="22"/>
                  <w:vertAlign w:val="subscript"/>
                  <w:lang w:val="en-CA"/>
                  <w:rPrChange w:id="1670" w:author="Hassen" w:date="2016-05-27T11:23:00Z">
                    <w:rPr>
                      <w:sz w:val="22"/>
                      <w:szCs w:val="22"/>
                      <w:vertAlign w:val="subscript"/>
                      <w:lang w:val="en-CA"/>
                    </w:rPr>
                  </w:rPrChange>
                </w:rPr>
                <w:t xml:space="preserve"> </w:t>
              </w:r>
              <w:proofErr w:type="gramEnd"/>
              <m:oMath>
                <m:sSub>
                  <m:sSubPr>
                    <m:ctrlPr>
                      <w:rPr>
                        <w:rFonts w:ascii="Cambria Math" w:hAnsi="Cambria Math"/>
                        <w:i/>
                        <w:sz w:val="22"/>
                        <w:szCs w:val="22"/>
                        <w:lang w:val="en-CA"/>
                        <w:rPrChange w:id="1671" w:author="Hassen" w:date="2016-05-27T11:23:00Z">
                          <w:rPr>
                            <w:rFonts w:ascii="Cambria Math" w:hAnsi="Cambria Math"/>
                            <w:i/>
                            <w:sz w:val="22"/>
                            <w:szCs w:val="22"/>
                            <w:lang w:val="en-CA"/>
                          </w:rPr>
                        </w:rPrChange>
                      </w:rPr>
                    </m:ctrlPr>
                  </m:sSubPr>
                  <m:e>
                    <m:r>
                      <w:rPr>
                        <w:rFonts w:ascii="Cambria Math" w:hAnsi="Cambria Math"/>
                        <w:sz w:val="22"/>
                        <w:szCs w:val="22"/>
                        <w:lang w:val="en-CA"/>
                        <w:rPrChange w:id="1672" w:author="Hassen" w:date="2016-05-27T11:23:00Z">
                          <w:rPr>
                            <w:rFonts w:ascii="Cambria Math" w:hAnsi="Cambria Math"/>
                            <w:sz w:val="22"/>
                            <w:szCs w:val="22"/>
                            <w:lang w:val="en-CA"/>
                          </w:rPr>
                        </w:rPrChange>
                      </w:rPr>
                      <m:t>x</m:t>
                    </m:r>
                  </m:e>
                  <m:sub>
                    <m:r>
                      <w:rPr>
                        <w:rFonts w:ascii="Cambria Math" w:hAnsi="Cambria Math"/>
                        <w:sz w:val="22"/>
                        <w:szCs w:val="22"/>
                        <w:lang w:val="en-CA"/>
                        <w:rPrChange w:id="1673" w:author="Hassen" w:date="2016-05-27T11:23:00Z">
                          <w:rPr>
                            <w:rFonts w:ascii="Cambria Math" w:hAnsi="Cambria Math"/>
                            <w:sz w:val="22"/>
                            <w:szCs w:val="22"/>
                            <w:lang w:val="en-CA"/>
                          </w:rPr>
                        </w:rPrChange>
                      </w:rPr>
                      <m:t>2</m:t>
                    </m:r>
                  </m:sub>
                </m:sSub>
              </m:oMath>
              <w:r w:rsidRPr="003A5638">
                <w:rPr>
                  <w:sz w:val="22"/>
                  <w:szCs w:val="22"/>
                  <w:lang w:val="en-CA"/>
                  <w:rPrChange w:id="1674" w:author="Hassen" w:date="2016-05-27T11:23:00Z">
                    <w:rPr>
                      <w:sz w:val="22"/>
                      <w:szCs w:val="22"/>
                      <w:lang w:val="en-CA"/>
                    </w:rPr>
                  </w:rPrChange>
                </w:rPr>
                <w:t xml:space="preserve">) for trait </w:t>
              </w:r>
              <m:oMath>
                <m:r>
                  <w:rPr>
                    <w:rFonts w:ascii="Cambria Math" w:hAnsi="Cambria Math"/>
                    <w:sz w:val="22"/>
                    <w:szCs w:val="22"/>
                    <w:lang w:val="en-CA"/>
                    <w:rPrChange w:id="1675" w:author="Hassen" w:date="2016-05-27T11:23:00Z">
                      <w:rPr>
                        <w:rFonts w:ascii="Cambria Math" w:hAnsi="Cambria Math"/>
                        <w:sz w:val="22"/>
                        <w:szCs w:val="22"/>
                        <w:lang w:val="en-CA"/>
                      </w:rPr>
                    </w:rPrChange>
                  </w:rPr>
                  <m:t>y</m:t>
                </m:r>
              </m:oMath>
              <w:r w:rsidRPr="003A5638">
                <w:rPr>
                  <w:sz w:val="22"/>
                  <w:szCs w:val="22"/>
                  <w:lang w:val="en-CA"/>
                  <w:rPrChange w:id="1676" w:author="Hassen" w:date="2016-05-27T11:23:00Z">
                    <w:rPr>
                      <w:sz w:val="22"/>
                      <w:szCs w:val="22"/>
                      <w:lang w:val="en-CA"/>
                    </w:rPr>
                  </w:rPrChange>
                </w:rPr>
                <w:t xml:space="preserve"> and a slope for trait </w:t>
              </w:r>
              <m:oMath>
                <m:r>
                  <w:rPr>
                    <w:rFonts w:ascii="Cambria Math" w:hAnsi="Cambria Math"/>
                    <w:sz w:val="22"/>
                    <w:szCs w:val="22"/>
                    <w:lang w:val="en-CA"/>
                    <w:rPrChange w:id="1677" w:author="Hassen" w:date="2016-05-27T11:23:00Z">
                      <w:rPr>
                        <w:rFonts w:ascii="Cambria Math" w:hAnsi="Cambria Math"/>
                        <w:sz w:val="22"/>
                        <w:szCs w:val="22"/>
                        <w:lang w:val="en-CA"/>
                      </w:rPr>
                    </w:rPrChange>
                  </w:rPr>
                  <m:t>z</m:t>
                </m:r>
              </m:oMath>
              <w:r w:rsidRPr="003A5638">
                <w:rPr>
                  <w:sz w:val="22"/>
                  <w:szCs w:val="22"/>
                  <w:lang w:val="en-CA"/>
                  <w:rPrChange w:id="1678" w:author="Hassen" w:date="2016-05-27T11:23:00Z">
                    <w:rPr>
                      <w:sz w:val="22"/>
                      <w:szCs w:val="22"/>
                      <w:lang w:val="en-CA"/>
                    </w:rPr>
                  </w:rPrChange>
                </w:rPr>
                <w:t xml:space="preserve"> (i.e., linear within-individual response to environmental effect </w:t>
              </w:r>
              <m:oMath>
                <m:sSub>
                  <m:sSubPr>
                    <m:ctrlPr>
                      <w:rPr>
                        <w:rFonts w:ascii="Cambria Math" w:hAnsi="Cambria Math"/>
                        <w:i/>
                        <w:sz w:val="22"/>
                        <w:szCs w:val="22"/>
                        <w:lang w:val="en-CA"/>
                        <w:rPrChange w:id="1679" w:author="Hassen" w:date="2016-05-27T11:23:00Z">
                          <w:rPr>
                            <w:rFonts w:ascii="Cambria Math" w:hAnsi="Cambria Math"/>
                            <w:i/>
                            <w:sz w:val="22"/>
                            <w:szCs w:val="22"/>
                            <w:lang w:val="en-CA"/>
                          </w:rPr>
                        </w:rPrChange>
                      </w:rPr>
                    </m:ctrlPr>
                  </m:sSubPr>
                  <m:e>
                    <m:r>
                      <w:rPr>
                        <w:rFonts w:ascii="Cambria Math" w:hAnsi="Cambria Math"/>
                        <w:sz w:val="22"/>
                        <w:szCs w:val="22"/>
                        <w:lang w:val="en-CA"/>
                        <w:rPrChange w:id="1680" w:author="Hassen" w:date="2016-05-27T11:23:00Z">
                          <w:rPr>
                            <w:rFonts w:ascii="Cambria Math" w:hAnsi="Cambria Math"/>
                            <w:sz w:val="22"/>
                            <w:szCs w:val="22"/>
                            <w:lang w:val="en-CA"/>
                          </w:rPr>
                        </w:rPrChange>
                      </w:rPr>
                      <m:t>x</m:t>
                    </m:r>
                  </m:e>
                  <m:sub>
                    <m:r>
                      <w:rPr>
                        <w:rFonts w:ascii="Cambria Math" w:hAnsi="Cambria Math"/>
                        <w:sz w:val="22"/>
                        <w:szCs w:val="22"/>
                        <w:lang w:val="en-CA"/>
                        <w:rPrChange w:id="1681" w:author="Hassen" w:date="2016-05-27T11:23:00Z">
                          <w:rPr>
                            <w:rFonts w:ascii="Cambria Math" w:hAnsi="Cambria Math"/>
                            <w:sz w:val="22"/>
                            <w:szCs w:val="22"/>
                            <w:lang w:val="en-CA"/>
                          </w:rPr>
                        </w:rPrChange>
                      </w:rPr>
                      <m:t>1</m:t>
                    </m:r>
                  </m:sub>
                </m:sSub>
              </m:oMath>
              <w:r w:rsidRPr="003A5638">
                <w:rPr>
                  <w:sz w:val="22"/>
                  <w:szCs w:val="22"/>
                  <w:lang w:val="en-CA"/>
                  <w:rPrChange w:id="1682" w:author="Hassen" w:date="2016-05-27T11:23:00Z">
                    <w:rPr>
                      <w:sz w:val="22"/>
                      <w:szCs w:val="22"/>
                      <w:lang w:val="en-CA"/>
                    </w:rPr>
                  </w:rPrChange>
                </w:rPr>
                <w:t xml:space="preserve"> or </w:t>
              </w:r>
              <w:r w:rsidRPr="003A5638">
                <w:rPr>
                  <w:sz w:val="22"/>
                  <w:szCs w:val="22"/>
                  <w:vertAlign w:val="subscript"/>
                  <w:lang w:val="en-CA"/>
                  <w:rPrChange w:id="1683" w:author="Hassen" w:date="2016-05-27T11:23:00Z">
                    <w:rPr>
                      <w:sz w:val="22"/>
                      <w:szCs w:val="22"/>
                      <w:vertAlign w:val="subscript"/>
                      <w:lang w:val="en-CA"/>
                    </w:rPr>
                  </w:rPrChange>
                </w:rPr>
                <w:t xml:space="preserve"> </w:t>
              </w:r>
              <m:oMath>
                <m:sSub>
                  <m:sSubPr>
                    <m:ctrlPr>
                      <w:rPr>
                        <w:rFonts w:ascii="Cambria Math" w:hAnsi="Cambria Math"/>
                        <w:i/>
                        <w:sz w:val="22"/>
                        <w:szCs w:val="22"/>
                        <w:lang w:val="en-CA"/>
                        <w:rPrChange w:id="1684" w:author="Hassen" w:date="2016-05-27T11:23:00Z">
                          <w:rPr>
                            <w:rFonts w:ascii="Cambria Math" w:hAnsi="Cambria Math"/>
                            <w:i/>
                            <w:sz w:val="22"/>
                            <w:szCs w:val="22"/>
                            <w:lang w:val="en-CA"/>
                          </w:rPr>
                        </w:rPrChange>
                      </w:rPr>
                    </m:ctrlPr>
                  </m:sSubPr>
                  <m:e>
                    <m:r>
                      <w:rPr>
                        <w:rFonts w:ascii="Cambria Math" w:hAnsi="Cambria Math"/>
                        <w:sz w:val="22"/>
                        <w:szCs w:val="22"/>
                        <w:lang w:val="en-CA"/>
                        <w:rPrChange w:id="1685" w:author="Hassen" w:date="2016-05-27T11:23:00Z">
                          <w:rPr>
                            <w:rFonts w:ascii="Cambria Math" w:hAnsi="Cambria Math"/>
                            <w:sz w:val="22"/>
                            <w:szCs w:val="22"/>
                            <w:lang w:val="en-CA"/>
                          </w:rPr>
                        </w:rPrChange>
                      </w:rPr>
                      <m:t>x</m:t>
                    </m:r>
                  </m:e>
                  <m:sub>
                    <m:r>
                      <w:rPr>
                        <w:rFonts w:ascii="Cambria Math" w:hAnsi="Cambria Math"/>
                        <w:sz w:val="22"/>
                        <w:szCs w:val="22"/>
                        <w:lang w:val="en-CA"/>
                        <w:rPrChange w:id="1686" w:author="Hassen" w:date="2016-05-27T11:23:00Z">
                          <w:rPr>
                            <w:rFonts w:ascii="Cambria Math" w:hAnsi="Cambria Math"/>
                            <w:sz w:val="22"/>
                            <w:szCs w:val="22"/>
                            <w:lang w:val="en-CA"/>
                          </w:rPr>
                        </w:rPrChange>
                      </w:rPr>
                      <m:t>2</m:t>
                    </m:r>
                  </m:sub>
                </m:sSub>
              </m:oMath>
              <w:r w:rsidRPr="003A5638">
                <w:rPr>
                  <w:sz w:val="22"/>
                  <w:szCs w:val="22"/>
                  <w:lang w:val="en-CA"/>
                  <w:rPrChange w:id="1687" w:author="Hassen" w:date="2016-05-27T11:23:00Z">
                    <w:rPr>
                      <w:sz w:val="22"/>
                      <w:szCs w:val="22"/>
                      <w:lang w:val="en-CA"/>
                    </w:rPr>
                  </w:rPrChange>
                </w:rPr>
                <w:t xml:space="preserve">), resulting in, respectively, </w:t>
              </w:r>
              <m:oMath>
                <m:sSub>
                  <m:sSubPr>
                    <m:ctrlPr>
                      <w:rPr>
                        <w:rFonts w:ascii="Cambria Math" w:hAnsi="Cambria Math"/>
                        <w:sz w:val="22"/>
                        <w:szCs w:val="22"/>
                        <w:lang w:val="en-CA"/>
                        <w:rPrChange w:id="1688"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689" w:author="Hassen" w:date="2016-05-27T11:23:00Z">
                          <w:rPr>
                            <w:rFonts w:ascii="Cambria Math" w:hAnsi="Cambria Math"/>
                            <w:sz w:val="22"/>
                            <w:szCs w:val="22"/>
                            <w:lang w:val="en-CA"/>
                          </w:rPr>
                        </w:rPrChange>
                      </w:rPr>
                      <m:t>COV</m:t>
                    </m:r>
                  </m:e>
                  <m:sub>
                    <m:sSub>
                      <m:sSubPr>
                        <m:ctrlPr>
                          <w:rPr>
                            <w:rFonts w:ascii="Cambria Math" w:hAnsi="Cambria Math"/>
                            <w:sz w:val="22"/>
                            <w:szCs w:val="22"/>
                            <w:lang w:val="en-CA"/>
                            <w:rPrChange w:id="1690"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691" w:author="Hassen" w:date="2016-05-27T11:23:00Z">
                              <w:rPr>
                                <w:rFonts w:ascii="Cambria Math" w:hAnsi="Cambria Math"/>
                                <w:sz w:val="22"/>
                                <w:szCs w:val="22"/>
                                <w:lang w:val="en-CA"/>
                              </w:rPr>
                            </w:rPrChange>
                          </w:rPr>
                          <m:t>S</m:t>
                        </m:r>
                      </m:e>
                      <m:sub>
                        <m:r>
                          <m:rPr>
                            <m:sty m:val="p"/>
                          </m:rPr>
                          <w:rPr>
                            <w:rFonts w:ascii="Cambria Math" w:hAnsi="Cambria Math"/>
                            <w:sz w:val="22"/>
                            <w:szCs w:val="22"/>
                            <w:lang w:val="en-CA"/>
                            <w:rPrChange w:id="1692" w:author="Hassen" w:date="2016-05-27T11:23:00Z">
                              <w:rPr>
                                <w:rFonts w:ascii="Cambria Math" w:hAnsi="Cambria Math"/>
                                <w:sz w:val="22"/>
                                <w:szCs w:val="22"/>
                                <w:lang w:val="en-CA"/>
                              </w:rPr>
                            </w:rPrChange>
                          </w:rPr>
                          <m:t>12y</m:t>
                        </m:r>
                      </m:sub>
                    </m:sSub>
                    <m:sSub>
                      <m:sSubPr>
                        <m:ctrlPr>
                          <w:rPr>
                            <w:rFonts w:ascii="Cambria Math" w:hAnsi="Cambria Math"/>
                            <w:i/>
                            <w:sz w:val="22"/>
                            <w:szCs w:val="22"/>
                            <w:lang w:val="en-CA"/>
                            <w:rPrChange w:id="1693" w:author="Hassen" w:date="2016-05-27T11:23:00Z">
                              <w:rPr>
                                <w:rFonts w:ascii="Cambria Math" w:hAnsi="Cambria Math"/>
                                <w:i/>
                                <w:sz w:val="22"/>
                                <w:szCs w:val="22"/>
                                <w:lang w:val="en-CA"/>
                              </w:rPr>
                            </w:rPrChange>
                          </w:rPr>
                        </m:ctrlPr>
                      </m:sSubPr>
                      <m:e>
                        <m:r>
                          <w:rPr>
                            <w:rFonts w:ascii="Cambria Math" w:hAnsi="Cambria Math"/>
                            <w:sz w:val="22"/>
                            <w:szCs w:val="22"/>
                            <w:lang w:val="en-CA"/>
                            <w:rPrChange w:id="1694" w:author="Hassen" w:date="2016-05-27T11:23:00Z">
                              <w:rPr>
                                <w:rFonts w:ascii="Cambria Math" w:hAnsi="Cambria Math"/>
                                <w:sz w:val="22"/>
                                <w:szCs w:val="22"/>
                                <w:lang w:val="en-CA"/>
                              </w:rPr>
                            </w:rPrChange>
                          </w:rPr>
                          <m:t>,S</m:t>
                        </m:r>
                      </m:e>
                      <m:sub>
                        <m:r>
                          <w:rPr>
                            <w:rFonts w:ascii="Cambria Math" w:hAnsi="Cambria Math"/>
                            <w:sz w:val="22"/>
                            <w:szCs w:val="22"/>
                            <w:lang w:val="en-CA"/>
                            <w:rPrChange w:id="1695" w:author="Hassen" w:date="2016-05-27T11:23:00Z">
                              <w:rPr>
                                <w:rFonts w:ascii="Cambria Math" w:hAnsi="Cambria Math"/>
                                <w:sz w:val="22"/>
                                <w:szCs w:val="22"/>
                                <w:lang w:val="en-CA"/>
                              </w:rPr>
                            </w:rPrChange>
                          </w:rPr>
                          <m:t>1z</m:t>
                        </m:r>
                      </m:sub>
                    </m:sSub>
                  </m:sub>
                </m:sSub>
              </m:oMath>
              <w:r w:rsidRPr="003A5638">
                <w:rPr>
                  <w:sz w:val="22"/>
                  <w:szCs w:val="22"/>
                  <w:lang w:val="en-CA"/>
                  <w:rPrChange w:id="1696" w:author="Hassen" w:date="2016-05-27T11:23:00Z">
                    <w:rPr>
                      <w:sz w:val="22"/>
                      <w:szCs w:val="22"/>
                      <w:lang w:val="en-CA"/>
                    </w:rPr>
                  </w:rPrChange>
                </w:rPr>
                <w:t xml:space="preserve"> or </w:t>
              </w:r>
              <m:oMath>
                <m:sSub>
                  <m:sSubPr>
                    <m:ctrlPr>
                      <w:rPr>
                        <w:rFonts w:ascii="Cambria Math" w:hAnsi="Cambria Math"/>
                        <w:sz w:val="22"/>
                        <w:szCs w:val="22"/>
                        <w:lang w:val="en-CA"/>
                        <w:rPrChange w:id="1697"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698" w:author="Hassen" w:date="2016-05-27T11:23:00Z">
                          <w:rPr>
                            <w:rFonts w:ascii="Cambria Math" w:hAnsi="Cambria Math"/>
                            <w:sz w:val="22"/>
                            <w:szCs w:val="22"/>
                            <w:lang w:val="en-CA"/>
                          </w:rPr>
                        </w:rPrChange>
                      </w:rPr>
                      <m:t>COV</m:t>
                    </m:r>
                  </m:e>
                  <m:sub>
                    <m:sSub>
                      <m:sSubPr>
                        <m:ctrlPr>
                          <w:rPr>
                            <w:rFonts w:ascii="Cambria Math" w:hAnsi="Cambria Math"/>
                            <w:sz w:val="22"/>
                            <w:szCs w:val="22"/>
                            <w:lang w:val="en-CA"/>
                            <w:rPrChange w:id="1699"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700" w:author="Hassen" w:date="2016-05-27T11:23:00Z">
                              <w:rPr>
                                <w:rFonts w:ascii="Cambria Math" w:hAnsi="Cambria Math"/>
                                <w:sz w:val="22"/>
                                <w:szCs w:val="22"/>
                                <w:lang w:val="en-CA"/>
                              </w:rPr>
                            </w:rPrChange>
                          </w:rPr>
                          <m:t>S</m:t>
                        </m:r>
                      </m:e>
                      <m:sub>
                        <m:r>
                          <m:rPr>
                            <m:sty m:val="p"/>
                          </m:rPr>
                          <w:rPr>
                            <w:rFonts w:ascii="Cambria Math" w:hAnsi="Cambria Math"/>
                            <w:sz w:val="22"/>
                            <w:szCs w:val="22"/>
                            <w:lang w:val="en-CA"/>
                            <w:rPrChange w:id="1701" w:author="Hassen" w:date="2016-05-27T11:23:00Z">
                              <w:rPr>
                                <w:rFonts w:ascii="Cambria Math" w:hAnsi="Cambria Math"/>
                                <w:sz w:val="22"/>
                                <w:szCs w:val="22"/>
                                <w:lang w:val="en-CA"/>
                              </w:rPr>
                            </w:rPrChange>
                          </w:rPr>
                          <m:t>12y</m:t>
                        </m:r>
                      </m:sub>
                    </m:sSub>
                    <m:sSub>
                      <m:sSubPr>
                        <m:ctrlPr>
                          <w:rPr>
                            <w:rFonts w:ascii="Cambria Math" w:hAnsi="Cambria Math"/>
                            <w:i/>
                            <w:sz w:val="22"/>
                            <w:szCs w:val="22"/>
                            <w:lang w:val="en-CA"/>
                            <w:rPrChange w:id="1702" w:author="Hassen" w:date="2016-05-27T11:23:00Z">
                              <w:rPr>
                                <w:rFonts w:ascii="Cambria Math" w:hAnsi="Cambria Math"/>
                                <w:i/>
                                <w:sz w:val="22"/>
                                <w:szCs w:val="22"/>
                                <w:lang w:val="en-CA"/>
                              </w:rPr>
                            </w:rPrChange>
                          </w:rPr>
                        </m:ctrlPr>
                      </m:sSubPr>
                      <m:e>
                        <m:r>
                          <w:rPr>
                            <w:rFonts w:ascii="Cambria Math" w:hAnsi="Cambria Math"/>
                            <w:sz w:val="22"/>
                            <w:szCs w:val="22"/>
                            <w:lang w:val="en-CA"/>
                            <w:rPrChange w:id="1703" w:author="Hassen" w:date="2016-05-27T11:23:00Z">
                              <w:rPr>
                                <w:rFonts w:ascii="Cambria Math" w:hAnsi="Cambria Math"/>
                                <w:sz w:val="22"/>
                                <w:szCs w:val="22"/>
                                <w:lang w:val="en-CA"/>
                              </w:rPr>
                            </w:rPrChange>
                          </w:rPr>
                          <m:t>,S</m:t>
                        </m:r>
                      </m:e>
                      <m:sub>
                        <m:r>
                          <w:rPr>
                            <w:rFonts w:ascii="Cambria Math" w:hAnsi="Cambria Math"/>
                            <w:sz w:val="22"/>
                            <w:szCs w:val="22"/>
                            <w:lang w:val="en-CA"/>
                            <w:rPrChange w:id="1704" w:author="Hassen" w:date="2016-05-27T11:23:00Z">
                              <w:rPr>
                                <w:rFonts w:ascii="Cambria Math" w:hAnsi="Cambria Math"/>
                                <w:sz w:val="22"/>
                                <w:szCs w:val="22"/>
                                <w:lang w:val="en-CA"/>
                              </w:rPr>
                            </w:rPrChange>
                          </w:rPr>
                          <m:t>2z</m:t>
                        </m:r>
                      </m:sub>
                    </m:sSub>
                  </m:sub>
                </m:sSub>
              </m:oMath>
              <w:r w:rsidRPr="003A5638">
                <w:rPr>
                  <w:sz w:val="22"/>
                  <w:szCs w:val="22"/>
                  <w:lang w:val="en-CA"/>
                  <w:rPrChange w:id="1705" w:author="Hassen" w:date="2016-05-27T11:23:00Z">
                    <w:rPr>
                      <w:sz w:val="22"/>
                      <w:szCs w:val="22"/>
                      <w:lang w:val="en-CA"/>
                    </w:rPr>
                  </w:rPrChange>
                </w:rPr>
                <w:t>); exists also for reverse scenarios (</w:t>
              </w:r>
              <m:oMath>
                <m:sSub>
                  <m:sSubPr>
                    <m:ctrlPr>
                      <w:rPr>
                        <w:rFonts w:ascii="Cambria Math" w:hAnsi="Cambria Math"/>
                        <w:sz w:val="22"/>
                        <w:szCs w:val="22"/>
                        <w:lang w:val="en-CA"/>
                        <w:rPrChange w:id="1706"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707" w:author="Hassen" w:date="2016-05-27T11:23:00Z">
                          <w:rPr>
                            <w:rFonts w:ascii="Cambria Math" w:hAnsi="Cambria Math"/>
                            <w:sz w:val="22"/>
                            <w:szCs w:val="22"/>
                            <w:lang w:val="en-CA"/>
                          </w:rPr>
                        </w:rPrChange>
                      </w:rPr>
                      <m:t>COV</m:t>
                    </m:r>
                  </m:e>
                  <m:sub>
                    <m:sSub>
                      <m:sSubPr>
                        <m:ctrlPr>
                          <w:rPr>
                            <w:rFonts w:ascii="Cambria Math" w:hAnsi="Cambria Math"/>
                            <w:sz w:val="22"/>
                            <w:szCs w:val="22"/>
                            <w:lang w:val="en-CA"/>
                            <w:rPrChange w:id="1708"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709" w:author="Hassen" w:date="2016-05-27T11:23:00Z">
                              <w:rPr>
                                <w:rFonts w:ascii="Cambria Math" w:hAnsi="Cambria Math"/>
                                <w:sz w:val="22"/>
                                <w:szCs w:val="22"/>
                                <w:lang w:val="en-CA"/>
                              </w:rPr>
                            </w:rPrChange>
                          </w:rPr>
                          <m:t>S</m:t>
                        </m:r>
                      </m:e>
                      <m:sub>
                        <m:r>
                          <m:rPr>
                            <m:sty m:val="p"/>
                          </m:rPr>
                          <w:rPr>
                            <w:rFonts w:ascii="Cambria Math" w:hAnsi="Cambria Math"/>
                            <w:sz w:val="22"/>
                            <w:szCs w:val="22"/>
                            <w:lang w:val="en-CA"/>
                            <w:rPrChange w:id="1710" w:author="Hassen" w:date="2016-05-27T11:23:00Z">
                              <w:rPr>
                                <w:rFonts w:ascii="Cambria Math" w:hAnsi="Cambria Math"/>
                                <w:sz w:val="22"/>
                                <w:szCs w:val="22"/>
                                <w:lang w:val="en-CA"/>
                              </w:rPr>
                            </w:rPrChange>
                          </w:rPr>
                          <m:t>1y</m:t>
                        </m:r>
                      </m:sub>
                    </m:sSub>
                    <m:sSub>
                      <m:sSubPr>
                        <m:ctrlPr>
                          <w:rPr>
                            <w:rFonts w:ascii="Cambria Math" w:hAnsi="Cambria Math"/>
                            <w:i/>
                            <w:sz w:val="22"/>
                            <w:szCs w:val="22"/>
                            <w:lang w:val="en-CA"/>
                            <w:rPrChange w:id="1711" w:author="Hassen" w:date="2016-05-27T11:23:00Z">
                              <w:rPr>
                                <w:rFonts w:ascii="Cambria Math" w:hAnsi="Cambria Math"/>
                                <w:i/>
                                <w:sz w:val="22"/>
                                <w:szCs w:val="22"/>
                                <w:lang w:val="en-CA"/>
                              </w:rPr>
                            </w:rPrChange>
                          </w:rPr>
                        </m:ctrlPr>
                      </m:sSubPr>
                      <m:e>
                        <m:r>
                          <w:rPr>
                            <w:rFonts w:ascii="Cambria Math" w:hAnsi="Cambria Math"/>
                            <w:sz w:val="22"/>
                            <w:szCs w:val="22"/>
                            <w:lang w:val="en-CA"/>
                            <w:rPrChange w:id="1712" w:author="Hassen" w:date="2016-05-27T11:23:00Z">
                              <w:rPr>
                                <w:rFonts w:ascii="Cambria Math" w:hAnsi="Cambria Math"/>
                                <w:sz w:val="22"/>
                                <w:szCs w:val="22"/>
                                <w:lang w:val="en-CA"/>
                              </w:rPr>
                            </w:rPrChange>
                          </w:rPr>
                          <m:t>,S</m:t>
                        </m:r>
                      </m:e>
                      <m:sub>
                        <m:r>
                          <w:rPr>
                            <w:rFonts w:ascii="Cambria Math" w:hAnsi="Cambria Math"/>
                            <w:sz w:val="22"/>
                            <w:szCs w:val="22"/>
                            <w:lang w:val="en-CA"/>
                            <w:rPrChange w:id="1713" w:author="Hassen" w:date="2016-05-27T11:23:00Z">
                              <w:rPr>
                                <w:rFonts w:ascii="Cambria Math" w:hAnsi="Cambria Math"/>
                                <w:sz w:val="22"/>
                                <w:szCs w:val="22"/>
                                <w:lang w:val="en-CA"/>
                              </w:rPr>
                            </w:rPrChange>
                          </w:rPr>
                          <m:t>12z</m:t>
                        </m:r>
                      </m:sub>
                    </m:sSub>
                  </m:sub>
                </m:sSub>
              </m:oMath>
              <w:r w:rsidRPr="003A5638">
                <w:rPr>
                  <w:sz w:val="22"/>
                  <w:szCs w:val="22"/>
                  <w:lang w:val="en-CA"/>
                  <w:rPrChange w:id="1714" w:author="Hassen" w:date="2016-05-27T11:23:00Z">
                    <w:rPr>
                      <w:sz w:val="22"/>
                      <w:szCs w:val="22"/>
                      <w:lang w:val="en-CA"/>
                    </w:rPr>
                  </w:rPrChange>
                </w:rPr>
                <w:t>,</w:t>
              </w:r>
              <m:oMath>
                <m:r>
                  <w:rPr>
                    <w:rFonts w:ascii="Cambria Math" w:hAnsi="Cambria Math"/>
                    <w:sz w:val="22"/>
                    <w:szCs w:val="22"/>
                    <w:lang w:val="en-CA"/>
                    <w:rPrChange w:id="1715" w:author="Hassen" w:date="2016-05-27T11:23:00Z">
                      <w:rPr>
                        <w:rFonts w:ascii="Cambria Math" w:hAnsi="Cambria Math"/>
                        <w:sz w:val="22"/>
                        <w:szCs w:val="22"/>
                        <w:lang w:val="en-CA"/>
                      </w:rPr>
                    </w:rPrChange>
                  </w:rPr>
                  <m:t xml:space="preserve"> </m:t>
                </m:r>
                <m:sSub>
                  <m:sSubPr>
                    <m:ctrlPr>
                      <w:rPr>
                        <w:rFonts w:ascii="Cambria Math" w:hAnsi="Cambria Math"/>
                        <w:sz w:val="22"/>
                        <w:szCs w:val="22"/>
                        <w:lang w:val="en-CA"/>
                        <w:rPrChange w:id="1716"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717" w:author="Hassen" w:date="2016-05-27T11:23:00Z">
                          <w:rPr>
                            <w:rFonts w:ascii="Cambria Math" w:hAnsi="Cambria Math"/>
                            <w:sz w:val="22"/>
                            <w:szCs w:val="22"/>
                            <w:lang w:val="en-CA"/>
                          </w:rPr>
                        </w:rPrChange>
                      </w:rPr>
                      <m:t>COV</m:t>
                    </m:r>
                  </m:e>
                  <m:sub>
                    <m:sSub>
                      <m:sSubPr>
                        <m:ctrlPr>
                          <w:rPr>
                            <w:rFonts w:ascii="Cambria Math" w:hAnsi="Cambria Math"/>
                            <w:sz w:val="22"/>
                            <w:szCs w:val="22"/>
                            <w:lang w:val="en-CA"/>
                            <w:rPrChange w:id="1718"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719" w:author="Hassen" w:date="2016-05-27T11:23:00Z">
                              <w:rPr>
                                <w:rFonts w:ascii="Cambria Math" w:hAnsi="Cambria Math"/>
                                <w:sz w:val="22"/>
                                <w:szCs w:val="22"/>
                                <w:lang w:val="en-CA"/>
                              </w:rPr>
                            </w:rPrChange>
                          </w:rPr>
                          <m:t>S</m:t>
                        </m:r>
                      </m:e>
                      <m:sub>
                        <m:r>
                          <m:rPr>
                            <m:sty m:val="p"/>
                          </m:rPr>
                          <w:rPr>
                            <w:rFonts w:ascii="Cambria Math" w:hAnsi="Cambria Math"/>
                            <w:sz w:val="22"/>
                            <w:szCs w:val="22"/>
                            <w:lang w:val="en-CA"/>
                            <w:rPrChange w:id="1720" w:author="Hassen" w:date="2016-05-27T11:23:00Z">
                              <w:rPr>
                                <w:rFonts w:ascii="Cambria Math" w:hAnsi="Cambria Math"/>
                                <w:sz w:val="22"/>
                                <w:szCs w:val="22"/>
                                <w:lang w:val="en-CA"/>
                              </w:rPr>
                            </w:rPrChange>
                          </w:rPr>
                          <m:t>2y</m:t>
                        </m:r>
                      </m:sub>
                    </m:sSub>
                    <m:sSub>
                      <m:sSubPr>
                        <m:ctrlPr>
                          <w:rPr>
                            <w:rFonts w:ascii="Cambria Math" w:hAnsi="Cambria Math"/>
                            <w:i/>
                            <w:sz w:val="22"/>
                            <w:szCs w:val="22"/>
                            <w:lang w:val="en-CA"/>
                            <w:rPrChange w:id="1721" w:author="Hassen" w:date="2016-05-27T11:23:00Z">
                              <w:rPr>
                                <w:rFonts w:ascii="Cambria Math" w:hAnsi="Cambria Math"/>
                                <w:i/>
                                <w:sz w:val="22"/>
                                <w:szCs w:val="22"/>
                                <w:lang w:val="en-CA"/>
                              </w:rPr>
                            </w:rPrChange>
                          </w:rPr>
                        </m:ctrlPr>
                      </m:sSubPr>
                      <m:e>
                        <m:r>
                          <w:rPr>
                            <w:rFonts w:ascii="Cambria Math" w:hAnsi="Cambria Math"/>
                            <w:sz w:val="22"/>
                            <w:szCs w:val="22"/>
                            <w:lang w:val="en-CA"/>
                            <w:rPrChange w:id="1722" w:author="Hassen" w:date="2016-05-27T11:23:00Z">
                              <w:rPr>
                                <w:rFonts w:ascii="Cambria Math" w:hAnsi="Cambria Math"/>
                                <w:sz w:val="22"/>
                                <w:szCs w:val="22"/>
                                <w:lang w:val="en-CA"/>
                              </w:rPr>
                            </w:rPrChange>
                          </w:rPr>
                          <m:t>,S</m:t>
                        </m:r>
                      </m:e>
                      <m:sub>
                        <m:r>
                          <w:rPr>
                            <w:rFonts w:ascii="Cambria Math" w:hAnsi="Cambria Math"/>
                            <w:sz w:val="22"/>
                            <w:szCs w:val="22"/>
                            <w:lang w:val="en-CA"/>
                            <w:rPrChange w:id="1723" w:author="Hassen" w:date="2016-05-27T11:23:00Z">
                              <w:rPr>
                                <w:rFonts w:ascii="Cambria Math" w:hAnsi="Cambria Math"/>
                                <w:sz w:val="22"/>
                                <w:szCs w:val="22"/>
                                <w:lang w:val="en-CA"/>
                              </w:rPr>
                            </w:rPrChange>
                          </w:rPr>
                          <m:t>12z</m:t>
                        </m:r>
                      </m:sub>
                    </m:sSub>
                  </m:sub>
                </m:sSub>
              </m:oMath>
              <w:r w:rsidRPr="003A5638">
                <w:rPr>
                  <w:sz w:val="22"/>
                  <w:szCs w:val="22"/>
                  <w:lang w:val="en-CA"/>
                  <w:rPrChange w:id="1724" w:author="Hassen" w:date="2016-05-27T11:23:00Z">
                    <w:rPr>
                      <w:sz w:val="22"/>
                      <w:szCs w:val="22"/>
                      <w:lang w:val="en-CA"/>
                    </w:rPr>
                  </w:rPrChange>
                </w:rPr>
                <w:t>).</w:t>
              </w:r>
            </w:ins>
          </w:p>
        </w:tc>
      </w:tr>
      <w:tr w:rsidR="0030188F" w:rsidRPr="003A5638" w14:paraId="7900FD8A" w14:textId="77777777" w:rsidTr="000F4477">
        <w:trPr>
          <w:trHeight w:val="251"/>
          <w:ins w:id="1725" w:author="Hassen" w:date="2016-05-24T13:29:00Z"/>
        </w:trPr>
        <w:tc>
          <w:tcPr>
            <w:tcW w:w="2106" w:type="dxa"/>
            <w:tcBorders>
              <w:top w:val="single" w:sz="8" w:space="0" w:color="auto"/>
              <w:bottom w:val="single" w:sz="8" w:space="0" w:color="auto"/>
            </w:tcBorders>
          </w:tcPr>
          <w:p w14:paraId="64BC998C" w14:textId="77777777" w:rsidR="0030188F" w:rsidRPr="003A5638" w:rsidRDefault="003A5638" w:rsidP="000F4477">
            <w:pPr>
              <w:rPr>
                <w:ins w:id="1726" w:author="Hassen" w:date="2016-05-24T13:29:00Z"/>
                <w:sz w:val="22"/>
                <w:szCs w:val="22"/>
                <w:lang w:val="en-CA"/>
                <w:rPrChange w:id="1727" w:author="Hassen" w:date="2016-05-27T11:23:00Z">
                  <w:rPr>
                    <w:ins w:id="1728" w:author="Hassen" w:date="2016-05-24T13:29:00Z"/>
                    <w:sz w:val="22"/>
                    <w:szCs w:val="22"/>
                    <w:lang w:val="en-CA"/>
                  </w:rPr>
                </w:rPrChange>
              </w:rPr>
            </w:pPr>
            <m:oMathPara>
              <m:oMathParaPr>
                <m:jc m:val="left"/>
              </m:oMathParaPr>
              <m:oMath>
                <m:sSub>
                  <m:sSubPr>
                    <m:ctrlPr>
                      <w:ins w:id="1729" w:author="Hassen" w:date="2016-05-24T13:29:00Z">
                        <w:rPr>
                          <w:rFonts w:ascii="Cambria Math" w:hAnsi="Cambria Math"/>
                          <w:sz w:val="22"/>
                          <w:szCs w:val="22"/>
                          <w:lang w:val="en-CA"/>
                          <w:rPrChange w:id="1730" w:author="Hassen" w:date="2016-05-27T11:23:00Z">
                            <w:rPr>
                              <w:rFonts w:ascii="Cambria Math" w:hAnsi="Cambria Math"/>
                              <w:sz w:val="22"/>
                              <w:szCs w:val="22"/>
                              <w:lang w:val="en-CA"/>
                            </w:rPr>
                          </w:rPrChange>
                        </w:rPr>
                      </w:ins>
                    </m:ctrlPr>
                  </m:sSubPr>
                  <m:e>
                    <m:r>
                      <w:ins w:id="1731" w:author="Hassen" w:date="2016-05-24T13:29:00Z">
                        <m:rPr>
                          <m:sty m:val="p"/>
                        </m:rPr>
                        <w:rPr>
                          <w:rFonts w:ascii="Cambria Math" w:hAnsi="Cambria Math"/>
                          <w:sz w:val="22"/>
                          <w:szCs w:val="22"/>
                          <w:lang w:val="en-CA"/>
                          <w:rPrChange w:id="1732" w:author="Hassen" w:date="2016-05-27T11:23:00Z">
                            <w:rPr>
                              <w:rFonts w:ascii="Cambria Math" w:hAnsi="Cambria Math"/>
                              <w:sz w:val="22"/>
                              <w:szCs w:val="22"/>
                              <w:lang w:val="en-CA"/>
                            </w:rPr>
                          </w:rPrChange>
                        </w:rPr>
                        <m:t>COV</m:t>
                      </w:ins>
                    </m:r>
                  </m:e>
                  <m:sub>
                    <m:sSub>
                      <m:sSubPr>
                        <m:ctrlPr>
                          <w:ins w:id="1733" w:author="Hassen" w:date="2016-05-24T13:29:00Z">
                            <w:rPr>
                              <w:rFonts w:ascii="Cambria Math" w:hAnsi="Cambria Math"/>
                              <w:sz w:val="22"/>
                              <w:szCs w:val="22"/>
                              <w:lang w:val="en-CA"/>
                              <w:rPrChange w:id="1734" w:author="Hassen" w:date="2016-05-27T11:23:00Z">
                                <w:rPr>
                                  <w:rFonts w:ascii="Cambria Math" w:hAnsi="Cambria Math"/>
                                  <w:sz w:val="22"/>
                                  <w:szCs w:val="22"/>
                                  <w:lang w:val="en-CA"/>
                                </w:rPr>
                              </w:rPrChange>
                            </w:rPr>
                          </w:ins>
                        </m:ctrlPr>
                      </m:sSubPr>
                      <m:e>
                        <m:r>
                          <w:ins w:id="1735" w:author="Hassen" w:date="2016-05-24T13:29:00Z">
                            <m:rPr>
                              <m:sty m:val="p"/>
                            </m:rPr>
                            <w:rPr>
                              <w:rFonts w:ascii="Cambria Math" w:hAnsi="Cambria Math"/>
                              <w:sz w:val="22"/>
                              <w:szCs w:val="22"/>
                              <w:lang w:val="en-CA"/>
                              <w:rPrChange w:id="1736" w:author="Hassen" w:date="2016-05-27T11:23:00Z">
                                <w:rPr>
                                  <w:rFonts w:ascii="Cambria Math" w:hAnsi="Cambria Math"/>
                                  <w:sz w:val="22"/>
                                  <w:szCs w:val="22"/>
                                  <w:lang w:val="en-CA"/>
                                </w:rPr>
                              </w:rPrChange>
                            </w:rPr>
                            <m:t>S</m:t>
                          </w:ins>
                        </m:r>
                      </m:e>
                      <m:sub>
                        <m:r>
                          <w:ins w:id="1737" w:author="Hassen" w:date="2016-05-24T13:29:00Z">
                            <m:rPr>
                              <m:sty m:val="p"/>
                            </m:rPr>
                            <w:rPr>
                              <w:rFonts w:ascii="Cambria Math" w:hAnsi="Cambria Math"/>
                              <w:sz w:val="22"/>
                              <w:szCs w:val="22"/>
                              <w:lang w:val="en-CA"/>
                              <w:rPrChange w:id="1738" w:author="Hassen" w:date="2016-05-27T11:23:00Z">
                                <w:rPr>
                                  <w:rFonts w:ascii="Cambria Math" w:hAnsi="Cambria Math"/>
                                  <w:sz w:val="22"/>
                                  <w:szCs w:val="22"/>
                                  <w:lang w:val="en-CA"/>
                                </w:rPr>
                              </w:rPrChange>
                            </w:rPr>
                            <m:t>12y</m:t>
                          </w:ins>
                        </m:r>
                      </m:sub>
                    </m:sSub>
                    <m:sSub>
                      <m:sSubPr>
                        <m:ctrlPr>
                          <w:ins w:id="1739" w:author="Hassen" w:date="2016-05-24T13:29:00Z">
                            <w:rPr>
                              <w:rFonts w:ascii="Cambria Math" w:hAnsi="Cambria Math"/>
                              <w:i/>
                              <w:sz w:val="22"/>
                              <w:szCs w:val="22"/>
                              <w:lang w:val="en-CA"/>
                              <w:rPrChange w:id="1740" w:author="Hassen" w:date="2016-05-27T11:23:00Z">
                                <w:rPr>
                                  <w:rFonts w:ascii="Cambria Math" w:hAnsi="Cambria Math"/>
                                  <w:i/>
                                  <w:sz w:val="22"/>
                                  <w:szCs w:val="22"/>
                                  <w:lang w:val="en-CA"/>
                                </w:rPr>
                              </w:rPrChange>
                            </w:rPr>
                          </w:ins>
                        </m:ctrlPr>
                      </m:sSubPr>
                      <m:e>
                        <m:r>
                          <w:ins w:id="1741" w:author="Hassen" w:date="2016-05-24T13:29:00Z">
                            <w:rPr>
                              <w:rFonts w:ascii="Cambria Math" w:hAnsi="Cambria Math"/>
                              <w:sz w:val="22"/>
                              <w:szCs w:val="22"/>
                              <w:lang w:val="en-CA"/>
                              <w:rPrChange w:id="1742" w:author="Hassen" w:date="2016-05-27T11:23:00Z">
                                <w:rPr>
                                  <w:rFonts w:ascii="Cambria Math" w:hAnsi="Cambria Math"/>
                                  <w:sz w:val="22"/>
                                  <w:szCs w:val="22"/>
                                  <w:lang w:val="en-CA"/>
                                </w:rPr>
                              </w:rPrChange>
                            </w:rPr>
                            <m:t>,S</m:t>
                          </w:ins>
                        </m:r>
                      </m:e>
                      <m:sub>
                        <m:r>
                          <w:ins w:id="1743" w:author="Hassen" w:date="2016-05-24T13:29:00Z">
                            <w:rPr>
                              <w:rFonts w:ascii="Cambria Math" w:hAnsi="Cambria Math"/>
                              <w:sz w:val="22"/>
                              <w:szCs w:val="22"/>
                              <w:lang w:val="en-CA"/>
                              <w:rPrChange w:id="1744" w:author="Hassen" w:date="2016-05-27T11:23:00Z">
                                <w:rPr>
                                  <w:rFonts w:ascii="Cambria Math" w:hAnsi="Cambria Math"/>
                                  <w:sz w:val="22"/>
                                  <w:szCs w:val="22"/>
                                  <w:lang w:val="en-CA"/>
                                </w:rPr>
                              </w:rPrChange>
                            </w:rPr>
                            <m:t>12z</m:t>
                          </w:ins>
                        </m:r>
                      </m:sub>
                    </m:sSub>
                  </m:sub>
                </m:sSub>
              </m:oMath>
            </m:oMathPara>
          </w:p>
        </w:tc>
        <w:tc>
          <w:tcPr>
            <w:tcW w:w="6366" w:type="dxa"/>
            <w:tcBorders>
              <w:top w:val="single" w:sz="8" w:space="0" w:color="auto"/>
              <w:bottom w:val="single" w:sz="8" w:space="0" w:color="auto"/>
            </w:tcBorders>
          </w:tcPr>
          <w:p w14:paraId="325B70BE" w14:textId="77777777" w:rsidR="0030188F" w:rsidRPr="003A5638" w:rsidRDefault="0030188F" w:rsidP="000F4477">
            <w:pPr>
              <w:rPr>
                <w:ins w:id="1745" w:author="Hassen" w:date="2016-05-24T13:29:00Z"/>
                <w:sz w:val="22"/>
                <w:szCs w:val="22"/>
                <w:lang w:val="en-CA"/>
                <w:rPrChange w:id="1746" w:author="Hassen" w:date="2016-05-27T11:23:00Z">
                  <w:rPr>
                    <w:ins w:id="1747" w:author="Hassen" w:date="2016-05-24T13:29:00Z"/>
                    <w:sz w:val="22"/>
                    <w:szCs w:val="22"/>
                    <w:lang w:val="en-CA"/>
                  </w:rPr>
                </w:rPrChange>
              </w:rPr>
            </w:pPr>
            <w:ins w:id="1748" w:author="Hassen" w:date="2016-05-24T13:29:00Z">
              <w:r w:rsidRPr="003A5638">
                <w:rPr>
                  <w:sz w:val="22"/>
                  <w:szCs w:val="22"/>
                  <w:lang w:val="en-CA"/>
                  <w:rPrChange w:id="1749" w:author="Hassen" w:date="2016-05-27T11:23:00Z">
                    <w:rPr>
                      <w:sz w:val="22"/>
                      <w:szCs w:val="22"/>
                      <w:lang w:val="en-CA"/>
                    </w:rPr>
                  </w:rPrChange>
                </w:rPr>
                <w:t>Individual-specific covariance between a reaction norm slope interaction between two environmental effects (</w:t>
              </w:r>
              <m:oMath>
                <m:sSub>
                  <m:sSubPr>
                    <m:ctrlPr>
                      <w:rPr>
                        <w:rFonts w:ascii="Cambria Math" w:hAnsi="Cambria Math"/>
                        <w:i/>
                        <w:sz w:val="22"/>
                        <w:szCs w:val="22"/>
                        <w:lang w:val="en-CA"/>
                        <w:rPrChange w:id="1750" w:author="Hassen" w:date="2016-05-27T11:23:00Z">
                          <w:rPr>
                            <w:rFonts w:ascii="Cambria Math" w:hAnsi="Cambria Math"/>
                            <w:i/>
                            <w:sz w:val="22"/>
                            <w:szCs w:val="22"/>
                            <w:lang w:val="en-CA"/>
                          </w:rPr>
                        </w:rPrChange>
                      </w:rPr>
                    </m:ctrlPr>
                  </m:sSubPr>
                  <m:e>
                    <m:r>
                      <w:rPr>
                        <w:rFonts w:ascii="Cambria Math" w:hAnsi="Cambria Math"/>
                        <w:sz w:val="22"/>
                        <w:szCs w:val="22"/>
                        <w:lang w:val="en-CA"/>
                        <w:rPrChange w:id="1751" w:author="Hassen" w:date="2016-05-27T11:23:00Z">
                          <w:rPr>
                            <w:rFonts w:ascii="Cambria Math" w:hAnsi="Cambria Math"/>
                            <w:sz w:val="22"/>
                            <w:szCs w:val="22"/>
                            <w:lang w:val="en-CA"/>
                          </w:rPr>
                        </w:rPrChange>
                      </w:rPr>
                      <m:t>x</m:t>
                    </m:r>
                  </m:e>
                  <m:sub>
                    <m:r>
                      <w:rPr>
                        <w:rFonts w:ascii="Cambria Math" w:hAnsi="Cambria Math"/>
                        <w:sz w:val="22"/>
                        <w:szCs w:val="22"/>
                        <w:lang w:val="en-CA"/>
                        <w:rPrChange w:id="1752" w:author="Hassen" w:date="2016-05-27T11:23:00Z">
                          <w:rPr>
                            <w:rFonts w:ascii="Cambria Math" w:hAnsi="Cambria Math"/>
                            <w:sz w:val="22"/>
                            <w:szCs w:val="22"/>
                            <w:lang w:val="en-CA"/>
                          </w:rPr>
                        </w:rPrChange>
                      </w:rPr>
                      <m:t>1</m:t>
                    </m:r>
                  </m:sub>
                </m:sSub>
              </m:oMath>
              <w:proofErr w:type="gramStart"/>
              <w:r w:rsidRPr="003A5638">
                <w:rPr>
                  <w:sz w:val="22"/>
                  <w:szCs w:val="22"/>
                  <w:lang w:val="en-CA"/>
                  <w:rPrChange w:id="1753" w:author="Hassen" w:date="2016-05-27T11:23:00Z">
                    <w:rPr>
                      <w:sz w:val="22"/>
                      <w:szCs w:val="22"/>
                      <w:lang w:val="en-CA"/>
                    </w:rPr>
                  </w:rPrChange>
                </w:rPr>
                <w:t>,</w:t>
              </w:r>
              <w:r w:rsidRPr="003A5638">
                <w:rPr>
                  <w:sz w:val="22"/>
                  <w:szCs w:val="22"/>
                  <w:vertAlign w:val="subscript"/>
                  <w:lang w:val="en-CA"/>
                  <w:rPrChange w:id="1754" w:author="Hassen" w:date="2016-05-27T11:23:00Z">
                    <w:rPr>
                      <w:sz w:val="22"/>
                      <w:szCs w:val="22"/>
                      <w:vertAlign w:val="subscript"/>
                      <w:lang w:val="en-CA"/>
                    </w:rPr>
                  </w:rPrChange>
                </w:rPr>
                <w:t xml:space="preserve"> </w:t>
              </w:r>
              <w:proofErr w:type="gramEnd"/>
              <m:oMath>
                <m:sSub>
                  <m:sSubPr>
                    <m:ctrlPr>
                      <w:rPr>
                        <w:rFonts w:ascii="Cambria Math" w:hAnsi="Cambria Math"/>
                        <w:i/>
                        <w:sz w:val="22"/>
                        <w:szCs w:val="22"/>
                        <w:lang w:val="en-CA"/>
                        <w:rPrChange w:id="1755" w:author="Hassen" w:date="2016-05-27T11:23:00Z">
                          <w:rPr>
                            <w:rFonts w:ascii="Cambria Math" w:hAnsi="Cambria Math"/>
                            <w:i/>
                            <w:sz w:val="22"/>
                            <w:szCs w:val="22"/>
                            <w:lang w:val="en-CA"/>
                          </w:rPr>
                        </w:rPrChange>
                      </w:rPr>
                    </m:ctrlPr>
                  </m:sSubPr>
                  <m:e>
                    <m:r>
                      <w:rPr>
                        <w:rFonts w:ascii="Cambria Math" w:hAnsi="Cambria Math"/>
                        <w:sz w:val="22"/>
                        <w:szCs w:val="22"/>
                        <w:lang w:val="en-CA"/>
                        <w:rPrChange w:id="1756" w:author="Hassen" w:date="2016-05-27T11:23:00Z">
                          <w:rPr>
                            <w:rFonts w:ascii="Cambria Math" w:hAnsi="Cambria Math"/>
                            <w:sz w:val="22"/>
                            <w:szCs w:val="22"/>
                            <w:lang w:val="en-CA"/>
                          </w:rPr>
                        </w:rPrChange>
                      </w:rPr>
                      <m:t>x</m:t>
                    </m:r>
                  </m:e>
                  <m:sub>
                    <m:r>
                      <w:rPr>
                        <w:rFonts w:ascii="Cambria Math" w:hAnsi="Cambria Math"/>
                        <w:sz w:val="22"/>
                        <w:szCs w:val="22"/>
                        <w:lang w:val="en-CA"/>
                        <w:rPrChange w:id="1757" w:author="Hassen" w:date="2016-05-27T11:23:00Z">
                          <w:rPr>
                            <w:rFonts w:ascii="Cambria Math" w:hAnsi="Cambria Math"/>
                            <w:sz w:val="22"/>
                            <w:szCs w:val="22"/>
                            <w:lang w:val="en-CA"/>
                          </w:rPr>
                        </w:rPrChange>
                      </w:rPr>
                      <m:t>2</m:t>
                    </m:r>
                  </m:sub>
                </m:sSub>
              </m:oMath>
              <w:r w:rsidRPr="003A5638">
                <w:rPr>
                  <w:sz w:val="22"/>
                  <w:szCs w:val="22"/>
                  <w:lang w:val="en-CA"/>
                  <w:rPrChange w:id="1758" w:author="Hassen" w:date="2016-05-27T11:23:00Z">
                    <w:rPr>
                      <w:sz w:val="22"/>
                      <w:szCs w:val="22"/>
                      <w:lang w:val="en-CA"/>
                    </w:rPr>
                  </w:rPrChange>
                </w:rPr>
                <w:t xml:space="preserve">) for trait </w:t>
              </w:r>
              <m:oMath>
                <m:r>
                  <w:rPr>
                    <w:rFonts w:ascii="Cambria Math" w:hAnsi="Cambria Math"/>
                    <w:sz w:val="22"/>
                    <w:szCs w:val="22"/>
                    <w:lang w:val="en-CA"/>
                    <w:rPrChange w:id="1759" w:author="Hassen" w:date="2016-05-27T11:23:00Z">
                      <w:rPr>
                        <w:rFonts w:ascii="Cambria Math" w:hAnsi="Cambria Math"/>
                        <w:sz w:val="22"/>
                        <w:szCs w:val="22"/>
                        <w:lang w:val="en-CA"/>
                      </w:rPr>
                    </w:rPrChange>
                  </w:rPr>
                  <m:t>y</m:t>
                </m:r>
              </m:oMath>
              <w:r w:rsidRPr="003A5638">
                <w:rPr>
                  <w:sz w:val="22"/>
                  <w:szCs w:val="22"/>
                  <w:lang w:val="en-CA"/>
                  <w:rPrChange w:id="1760" w:author="Hassen" w:date="2016-05-27T11:23:00Z">
                    <w:rPr>
                      <w:sz w:val="22"/>
                      <w:szCs w:val="22"/>
                      <w:lang w:val="en-CA"/>
                    </w:rPr>
                  </w:rPrChange>
                </w:rPr>
                <w:t xml:space="preserve"> and the same slope interaction for trait </w:t>
              </w:r>
              <m:oMath>
                <m:r>
                  <w:rPr>
                    <w:rFonts w:ascii="Cambria Math" w:hAnsi="Cambria Math"/>
                    <w:sz w:val="22"/>
                    <w:szCs w:val="22"/>
                    <w:lang w:val="en-CA"/>
                    <w:rPrChange w:id="1761" w:author="Hassen" w:date="2016-05-27T11:23:00Z">
                      <w:rPr>
                        <w:rFonts w:ascii="Cambria Math" w:hAnsi="Cambria Math"/>
                        <w:sz w:val="22"/>
                        <w:szCs w:val="22"/>
                        <w:lang w:val="en-CA"/>
                      </w:rPr>
                    </w:rPrChange>
                  </w:rPr>
                  <m:t>z</m:t>
                </m:r>
              </m:oMath>
              <w:r w:rsidRPr="003A5638">
                <w:rPr>
                  <w:sz w:val="22"/>
                  <w:szCs w:val="22"/>
                  <w:lang w:val="en-CA"/>
                  <w:rPrChange w:id="1762" w:author="Hassen" w:date="2016-05-27T11:23:00Z">
                    <w:rPr>
                      <w:sz w:val="22"/>
                      <w:szCs w:val="22"/>
                      <w:lang w:val="en-CA"/>
                    </w:rPr>
                  </w:rPrChange>
                </w:rPr>
                <w:t>.</w:t>
              </w:r>
            </w:ins>
          </w:p>
        </w:tc>
      </w:tr>
      <w:tr w:rsidR="0030188F" w:rsidRPr="003A5638" w14:paraId="4B6E9364" w14:textId="77777777" w:rsidTr="000F4477">
        <w:trPr>
          <w:trHeight w:val="251"/>
          <w:ins w:id="1763" w:author="Hassen" w:date="2016-05-24T13:29:00Z"/>
        </w:trPr>
        <w:tc>
          <w:tcPr>
            <w:tcW w:w="2106" w:type="dxa"/>
            <w:tcBorders>
              <w:top w:val="single" w:sz="8" w:space="0" w:color="auto"/>
              <w:bottom w:val="single" w:sz="8" w:space="0" w:color="auto"/>
            </w:tcBorders>
          </w:tcPr>
          <w:p w14:paraId="360B9324" w14:textId="77777777" w:rsidR="0030188F" w:rsidRPr="003A5638" w:rsidRDefault="0030188F" w:rsidP="000F4477">
            <w:pPr>
              <w:rPr>
                <w:ins w:id="1764" w:author="Hassen" w:date="2016-05-24T13:29:00Z"/>
                <w:rFonts w:eastAsia="Calibri"/>
                <w:sz w:val="22"/>
                <w:szCs w:val="22"/>
                <w:lang w:val="en-CA"/>
                <w:rPrChange w:id="1765" w:author="Hassen" w:date="2016-05-27T11:23:00Z">
                  <w:rPr>
                    <w:ins w:id="1766" w:author="Hassen" w:date="2016-05-24T13:29:00Z"/>
                    <w:rFonts w:eastAsia="Calibri"/>
                    <w:sz w:val="22"/>
                    <w:szCs w:val="22"/>
                    <w:lang w:val="en-CA"/>
                  </w:rPr>
                </w:rPrChange>
              </w:rPr>
            </w:pPr>
            <w:ins w:id="1767" w:author="Hassen" w:date="2016-05-24T13:29:00Z">
              <w:r w:rsidRPr="003A5638">
                <w:rPr>
                  <w:sz w:val="22"/>
                  <w:szCs w:val="22"/>
                  <w:lang w:val="en-CA"/>
                  <w:rPrChange w:id="1768" w:author="Hassen" w:date="2016-05-27T11:23:00Z">
                    <w:rPr>
                      <w:sz w:val="22"/>
                      <w:szCs w:val="22"/>
                      <w:lang w:val="en-CA"/>
                    </w:rPr>
                  </w:rPrChange>
                </w:rPr>
                <w:t xml:space="preserve"> </w:t>
              </w:r>
              <m:oMath>
                <m:sSub>
                  <m:sSubPr>
                    <m:ctrlPr>
                      <w:rPr>
                        <w:rFonts w:ascii="Cambria Math" w:hAnsi="Cambria Math"/>
                        <w:sz w:val="22"/>
                        <w:szCs w:val="22"/>
                        <w:lang w:val="en-CA"/>
                        <w:rPrChange w:id="1769"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770" w:author="Hassen" w:date="2016-05-27T11:23:00Z">
                          <w:rPr>
                            <w:rFonts w:ascii="Cambria Math" w:hAnsi="Cambria Math"/>
                            <w:sz w:val="22"/>
                            <w:szCs w:val="22"/>
                            <w:lang w:val="en-CA"/>
                          </w:rPr>
                        </w:rPrChange>
                      </w:rPr>
                      <m:t>COV</m:t>
                    </m:r>
                  </m:e>
                  <m:sub>
                    <m:sSub>
                      <m:sSubPr>
                        <m:ctrlPr>
                          <w:rPr>
                            <w:rFonts w:ascii="Cambria Math" w:hAnsi="Cambria Math"/>
                            <w:sz w:val="22"/>
                            <w:szCs w:val="22"/>
                            <w:lang w:val="en-CA"/>
                            <w:rPrChange w:id="1771" w:author="Hassen" w:date="2016-05-27T11:23:00Z">
                              <w:rPr>
                                <w:rFonts w:ascii="Cambria Math" w:hAnsi="Cambria Math"/>
                                <w:sz w:val="22"/>
                                <w:szCs w:val="22"/>
                                <w:lang w:val="en-CA"/>
                              </w:rPr>
                            </w:rPrChange>
                          </w:rPr>
                        </m:ctrlPr>
                      </m:sSubPr>
                      <m:e>
                        <m:r>
                          <w:rPr>
                            <w:rFonts w:ascii="Cambria Math" w:hAnsi="Cambria Math"/>
                            <w:sz w:val="22"/>
                            <w:szCs w:val="22"/>
                            <w:lang w:val="en-CA"/>
                            <w:rPrChange w:id="1772" w:author="Hassen" w:date="2016-05-27T11:23:00Z">
                              <w:rPr>
                                <w:rFonts w:ascii="Cambria Math" w:hAnsi="Cambria Math"/>
                                <w:sz w:val="22"/>
                                <w:szCs w:val="22"/>
                                <w:lang w:val="en-CA"/>
                              </w:rPr>
                            </w:rPrChange>
                          </w:rPr>
                          <m:t>G</m:t>
                        </m:r>
                      </m:e>
                      <m:sub>
                        <m:r>
                          <w:rPr>
                            <w:rFonts w:ascii="Cambria Math" w:hAnsi="Cambria Math"/>
                            <w:sz w:val="22"/>
                            <w:szCs w:val="22"/>
                            <w:lang w:val="en-CA"/>
                            <w:rPrChange w:id="1773" w:author="Hassen" w:date="2016-05-27T11:23:00Z">
                              <w:rPr>
                                <w:rFonts w:ascii="Cambria Math" w:hAnsi="Cambria Math"/>
                                <w:sz w:val="22"/>
                                <w:szCs w:val="22"/>
                                <w:lang w:val="en-CA"/>
                              </w:rPr>
                            </w:rPrChange>
                          </w:rPr>
                          <m:t>y</m:t>
                        </m:r>
                      </m:sub>
                    </m:sSub>
                    <m:sSub>
                      <m:sSubPr>
                        <m:ctrlPr>
                          <w:rPr>
                            <w:rFonts w:ascii="Cambria Math" w:hAnsi="Cambria Math"/>
                            <w:sz w:val="22"/>
                            <w:szCs w:val="22"/>
                            <w:lang w:val="en-CA"/>
                            <w:rPrChange w:id="1774"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775" w:author="Hassen" w:date="2016-05-27T11:23:00Z">
                              <w:rPr>
                                <w:rFonts w:ascii="Cambria Math" w:hAnsi="Cambria Math"/>
                                <w:sz w:val="22"/>
                                <w:szCs w:val="22"/>
                                <w:lang w:val="en-CA"/>
                              </w:rPr>
                            </w:rPrChange>
                          </w:rPr>
                          <m:t>,</m:t>
                        </m:r>
                        <m:r>
                          <w:rPr>
                            <w:rFonts w:ascii="Cambria Math" w:hAnsi="Cambria Math"/>
                            <w:sz w:val="22"/>
                            <w:szCs w:val="22"/>
                            <w:lang w:val="en-CA"/>
                            <w:rPrChange w:id="1776" w:author="Hassen" w:date="2016-05-27T11:23:00Z">
                              <w:rPr>
                                <w:rFonts w:ascii="Cambria Math" w:hAnsi="Cambria Math"/>
                                <w:sz w:val="22"/>
                                <w:szCs w:val="22"/>
                                <w:lang w:val="en-CA"/>
                              </w:rPr>
                            </w:rPrChange>
                          </w:rPr>
                          <m:t>G</m:t>
                        </m:r>
                      </m:e>
                      <m:sub>
                        <m:r>
                          <w:rPr>
                            <w:rFonts w:ascii="Cambria Math" w:hAnsi="Cambria Math"/>
                            <w:sz w:val="22"/>
                            <w:szCs w:val="22"/>
                            <w:lang w:val="en-CA"/>
                            <w:rPrChange w:id="1777" w:author="Hassen" w:date="2016-05-27T11:23:00Z">
                              <w:rPr>
                                <w:rFonts w:ascii="Cambria Math" w:hAnsi="Cambria Math"/>
                                <w:sz w:val="22"/>
                                <w:szCs w:val="22"/>
                                <w:lang w:val="en-CA"/>
                              </w:rPr>
                            </w:rPrChange>
                          </w:rPr>
                          <m:t>z</m:t>
                        </m:r>
                      </m:sub>
                    </m:sSub>
                  </m:sub>
                </m:sSub>
              </m:oMath>
            </w:ins>
          </w:p>
        </w:tc>
        <w:tc>
          <w:tcPr>
            <w:tcW w:w="6366" w:type="dxa"/>
            <w:tcBorders>
              <w:top w:val="single" w:sz="8" w:space="0" w:color="auto"/>
              <w:bottom w:val="single" w:sz="8" w:space="0" w:color="auto"/>
            </w:tcBorders>
          </w:tcPr>
          <w:p w14:paraId="7518973A" w14:textId="77777777" w:rsidR="0030188F" w:rsidRPr="003A5638" w:rsidRDefault="0030188F" w:rsidP="000F4477">
            <w:pPr>
              <w:rPr>
                <w:ins w:id="1778" w:author="Hassen" w:date="2016-05-24T13:29:00Z"/>
                <w:sz w:val="22"/>
                <w:szCs w:val="22"/>
                <w:lang w:val="en-CA"/>
                <w:rPrChange w:id="1779" w:author="Hassen" w:date="2016-05-27T11:23:00Z">
                  <w:rPr>
                    <w:ins w:id="1780" w:author="Hassen" w:date="2016-05-24T13:29:00Z"/>
                    <w:sz w:val="22"/>
                    <w:szCs w:val="22"/>
                    <w:lang w:val="en-CA"/>
                  </w:rPr>
                </w:rPrChange>
              </w:rPr>
            </w:pPr>
            <w:ins w:id="1781" w:author="Hassen" w:date="2016-05-24T13:29:00Z">
              <w:r w:rsidRPr="003A5638">
                <w:rPr>
                  <w:sz w:val="22"/>
                  <w:szCs w:val="22"/>
                  <w:lang w:val="en-CA"/>
                  <w:rPrChange w:id="1782" w:author="Hassen" w:date="2016-05-27T11:23:00Z">
                    <w:rPr>
                      <w:sz w:val="22"/>
                      <w:szCs w:val="22"/>
                      <w:lang w:val="en-CA"/>
                    </w:rPr>
                  </w:rPrChange>
                </w:rPr>
                <w:t xml:space="preserve">Higher-order covariance between reaction norm intercepts for traits </w:t>
              </w:r>
              <m:oMath>
                <m:r>
                  <w:rPr>
                    <w:rFonts w:ascii="Cambria Math" w:hAnsi="Cambria Math"/>
                    <w:sz w:val="22"/>
                    <w:szCs w:val="22"/>
                    <w:lang w:val="en-CA"/>
                    <w:rPrChange w:id="1783" w:author="Hassen" w:date="2016-05-27T11:23:00Z">
                      <w:rPr>
                        <w:rFonts w:ascii="Cambria Math" w:hAnsi="Cambria Math"/>
                        <w:sz w:val="22"/>
                        <w:szCs w:val="22"/>
                        <w:lang w:val="en-CA"/>
                      </w:rPr>
                    </w:rPrChange>
                  </w:rPr>
                  <m:t>y</m:t>
                </m:r>
              </m:oMath>
              <w:r w:rsidRPr="003A5638">
                <w:rPr>
                  <w:sz w:val="22"/>
                  <w:szCs w:val="22"/>
                  <w:lang w:val="en-CA"/>
                  <w:rPrChange w:id="1784" w:author="Hassen" w:date="2016-05-27T11:23:00Z">
                    <w:rPr>
                      <w:sz w:val="22"/>
                      <w:szCs w:val="22"/>
                      <w:lang w:val="en-CA"/>
                    </w:rPr>
                  </w:rPrChange>
                </w:rPr>
                <w:t xml:space="preserve"> and </w:t>
              </w:r>
              <m:oMath>
                <m:r>
                  <w:rPr>
                    <w:rFonts w:ascii="Cambria Math" w:hAnsi="Cambria Math"/>
                    <w:sz w:val="22"/>
                    <w:szCs w:val="22"/>
                    <w:lang w:val="en-CA"/>
                    <w:rPrChange w:id="1785" w:author="Hassen" w:date="2016-05-27T11:23:00Z">
                      <w:rPr>
                        <w:rFonts w:ascii="Cambria Math" w:hAnsi="Cambria Math"/>
                        <w:sz w:val="22"/>
                        <w:szCs w:val="22"/>
                        <w:lang w:val="en-CA"/>
                      </w:rPr>
                    </w:rPrChange>
                  </w:rPr>
                  <m:t>z</m:t>
                </m:r>
              </m:oMath>
              <w:r w:rsidRPr="003A5638">
                <w:rPr>
                  <w:sz w:val="22"/>
                  <w:szCs w:val="22"/>
                  <w:lang w:val="en-CA"/>
                  <w:rPrChange w:id="1786" w:author="Hassen" w:date="2016-05-27T11:23:00Z">
                    <w:rPr>
                      <w:sz w:val="22"/>
                      <w:szCs w:val="22"/>
                      <w:lang w:val="en-CA"/>
                    </w:rPr>
                  </w:rPrChange>
                </w:rPr>
                <w:t xml:space="preserve"> </w:t>
              </w:r>
            </w:ins>
          </w:p>
        </w:tc>
      </w:tr>
      <w:tr w:rsidR="0030188F" w:rsidRPr="003A5638" w14:paraId="287D402A" w14:textId="77777777" w:rsidTr="000F4477">
        <w:trPr>
          <w:trHeight w:val="251"/>
          <w:ins w:id="1787" w:author="Hassen" w:date="2016-05-24T13:29:00Z"/>
        </w:trPr>
        <w:tc>
          <w:tcPr>
            <w:tcW w:w="2106" w:type="dxa"/>
            <w:tcBorders>
              <w:top w:val="single" w:sz="8" w:space="0" w:color="auto"/>
              <w:bottom w:val="single" w:sz="8" w:space="0" w:color="auto"/>
            </w:tcBorders>
          </w:tcPr>
          <w:p w14:paraId="6C193EF7" w14:textId="77777777" w:rsidR="0030188F" w:rsidRPr="003A5638" w:rsidRDefault="0030188F" w:rsidP="000F4477">
            <w:pPr>
              <w:rPr>
                <w:ins w:id="1788" w:author="Hassen" w:date="2016-05-24T13:29:00Z"/>
                <w:sz w:val="22"/>
                <w:szCs w:val="22"/>
                <w:lang w:val="en-CA"/>
                <w:rPrChange w:id="1789" w:author="Hassen" w:date="2016-05-27T11:23:00Z">
                  <w:rPr>
                    <w:ins w:id="1790" w:author="Hassen" w:date="2016-05-24T13:29:00Z"/>
                    <w:sz w:val="22"/>
                    <w:szCs w:val="22"/>
                    <w:lang w:val="en-CA"/>
                  </w:rPr>
                </w:rPrChange>
              </w:rPr>
            </w:pPr>
            <w:ins w:id="1791" w:author="Hassen" w:date="2016-05-24T13:29:00Z">
              <w:r w:rsidRPr="003A5638">
                <w:rPr>
                  <w:sz w:val="22"/>
                  <w:szCs w:val="22"/>
                  <w:lang w:val="en-CA"/>
                  <w:rPrChange w:id="1792" w:author="Hassen" w:date="2016-05-27T11:23:00Z">
                    <w:rPr>
                      <w:sz w:val="22"/>
                      <w:szCs w:val="22"/>
                      <w:lang w:val="en-CA"/>
                    </w:rPr>
                  </w:rPrChange>
                </w:rPr>
                <w:t xml:space="preserve"> </w:t>
              </w:r>
              <m:oMath>
                <m:sSub>
                  <m:sSubPr>
                    <m:ctrlPr>
                      <w:rPr>
                        <w:rFonts w:ascii="Cambria Math" w:hAnsi="Cambria Math"/>
                        <w:sz w:val="22"/>
                        <w:szCs w:val="22"/>
                        <w:lang w:val="en-CA"/>
                        <w:rPrChange w:id="1793"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794" w:author="Hassen" w:date="2016-05-27T11:23:00Z">
                          <w:rPr>
                            <w:rFonts w:ascii="Cambria Math" w:hAnsi="Cambria Math"/>
                            <w:sz w:val="22"/>
                            <w:szCs w:val="22"/>
                            <w:lang w:val="en-CA"/>
                          </w:rPr>
                        </w:rPrChange>
                      </w:rPr>
                      <m:t>COV</m:t>
                    </m:r>
                  </m:e>
                  <m:sub>
                    <m:sSub>
                      <m:sSubPr>
                        <m:ctrlPr>
                          <w:rPr>
                            <w:rFonts w:ascii="Cambria Math" w:hAnsi="Cambria Math"/>
                            <w:sz w:val="22"/>
                            <w:szCs w:val="22"/>
                            <w:lang w:val="en-CA"/>
                            <w:rPrChange w:id="1795" w:author="Hassen" w:date="2016-05-27T11:23:00Z">
                              <w:rPr>
                                <w:rFonts w:ascii="Cambria Math" w:hAnsi="Cambria Math"/>
                                <w:sz w:val="22"/>
                                <w:szCs w:val="22"/>
                                <w:lang w:val="en-CA"/>
                              </w:rPr>
                            </w:rPrChange>
                          </w:rPr>
                        </m:ctrlPr>
                      </m:sSubPr>
                      <m:e>
                        <m:r>
                          <w:rPr>
                            <w:rFonts w:ascii="Cambria Math" w:hAnsi="Cambria Math"/>
                            <w:sz w:val="22"/>
                            <w:szCs w:val="22"/>
                            <w:lang w:val="en-CA"/>
                            <w:rPrChange w:id="1796" w:author="Hassen" w:date="2016-05-27T11:23:00Z">
                              <w:rPr>
                                <w:rFonts w:ascii="Cambria Math" w:hAnsi="Cambria Math"/>
                                <w:sz w:val="22"/>
                                <w:szCs w:val="22"/>
                                <w:lang w:val="en-CA"/>
                              </w:rPr>
                            </w:rPrChange>
                          </w:rPr>
                          <m:t>e</m:t>
                        </m:r>
                      </m:e>
                      <m:sub>
                        <m:r>
                          <w:rPr>
                            <w:rFonts w:ascii="Cambria Math" w:hAnsi="Cambria Math"/>
                            <w:sz w:val="22"/>
                            <w:szCs w:val="22"/>
                            <w:lang w:val="en-CA"/>
                            <w:rPrChange w:id="1797" w:author="Hassen" w:date="2016-05-27T11:23:00Z">
                              <w:rPr>
                                <w:rFonts w:ascii="Cambria Math" w:hAnsi="Cambria Math"/>
                                <w:sz w:val="22"/>
                                <w:szCs w:val="22"/>
                                <w:lang w:val="en-CA"/>
                              </w:rPr>
                            </w:rPrChange>
                          </w:rPr>
                          <m:t>y</m:t>
                        </m:r>
                      </m:sub>
                    </m:sSub>
                    <m:sSub>
                      <m:sSubPr>
                        <m:ctrlPr>
                          <w:rPr>
                            <w:rFonts w:ascii="Cambria Math" w:hAnsi="Cambria Math"/>
                            <w:sz w:val="22"/>
                            <w:szCs w:val="22"/>
                            <w:lang w:val="en-CA"/>
                            <w:rPrChange w:id="1798" w:author="Hassen" w:date="2016-05-27T11:23:00Z">
                              <w:rPr>
                                <w:rFonts w:ascii="Cambria Math" w:hAnsi="Cambria Math"/>
                                <w:sz w:val="22"/>
                                <w:szCs w:val="22"/>
                                <w:lang w:val="en-CA"/>
                              </w:rPr>
                            </w:rPrChange>
                          </w:rPr>
                        </m:ctrlPr>
                      </m:sSubPr>
                      <m:e>
                        <m:r>
                          <m:rPr>
                            <m:sty m:val="p"/>
                          </m:rPr>
                          <w:rPr>
                            <w:rFonts w:ascii="Cambria Math" w:hAnsi="Cambria Math"/>
                            <w:sz w:val="22"/>
                            <w:szCs w:val="22"/>
                            <w:lang w:val="en-CA"/>
                            <w:rPrChange w:id="1799" w:author="Hassen" w:date="2016-05-27T11:23:00Z">
                              <w:rPr>
                                <w:rFonts w:ascii="Cambria Math" w:hAnsi="Cambria Math"/>
                                <w:sz w:val="22"/>
                                <w:szCs w:val="22"/>
                                <w:lang w:val="en-CA"/>
                              </w:rPr>
                            </w:rPrChange>
                          </w:rPr>
                          <m:t>,</m:t>
                        </m:r>
                        <m:r>
                          <w:rPr>
                            <w:rFonts w:ascii="Cambria Math" w:hAnsi="Cambria Math"/>
                            <w:sz w:val="22"/>
                            <w:szCs w:val="22"/>
                            <w:lang w:val="en-CA"/>
                            <w:rPrChange w:id="1800" w:author="Hassen" w:date="2016-05-27T11:23:00Z">
                              <w:rPr>
                                <w:rFonts w:ascii="Cambria Math" w:hAnsi="Cambria Math"/>
                                <w:sz w:val="22"/>
                                <w:szCs w:val="22"/>
                                <w:lang w:val="en-CA"/>
                              </w:rPr>
                            </w:rPrChange>
                          </w:rPr>
                          <m:t>e</m:t>
                        </m:r>
                      </m:e>
                      <m:sub>
                        <m:r>
                          <w:rPr>
                            <w:rFonts w:ascii="Cambria Math" w:hAnsi="Cambria Math"/>
                            <w:sz w:val="22"/>
                            <w:szCs w:val="22"/>
                            <w:lang w:val="en-CA"/>
                            <w:rPrChange w:id="1801" w:author="Hassen" w:date="2016-05-27T11:23:00Z">
                              <w:rPr>
                                <w:rFonts w:ascii="Cambria Math" w:hAnsi="Cambria Math"/>
                                <w:sz w:val="22"/>
                                <w:szCs w:val="22"/>
                                <w:lang w:val="en-CA"/>
                              </w:rPr>
                            </w:rPrChange>
                          </w:rPr>
                          <m:t>z</m:t>
                        </m:r>
                      </m:sub>
                    </m:sSub>
                  </m:sub>
                </m:sSub>
              </m:oMath>
            </w:ins>
          </w:p>
        </w:tc>
        <w:tc>
          <w:tcPr>
            <w:tcW w:w="6366" w:type="dxa"/>
            <w:tcBorders>
              <w:top w:val="single" w:sz="8" w:space="0" w:color="auto"/>
              <w:bottom w:val="single" w:sz="8" w:space="0" w:color="auto"/>
            </w:tcBorders>
          </w:tcPr>
          <w:p w14:paraId="1F916931" w14:textId="77777777" w:rsidR="0030188F" w:rsidRPr="003A5638" w:rsidRDefault="0030188F" w:rsidP="000F4477">
            <w:pPr>
              <w:rPr>
                <w:ins w:id="1802" w:author="Hassen" w:date="2016-05-24T13:29:00Z"/>
                <w:sz w:val="22"/>
                <w:szCs w:val="22"/>
                <w:lang w:val="en-CA"/>
                <w:rPrChange w:id="1803" w:author="Hassen" w:date="2016-05-27T11:23:00Z">
                  <w:rPr>
                    <w:ins w:id="1804" w:author="Hassen" w:date="2016-05-24T13:29:00Z"/>
                    <w:sz w:val="22"/>
                    <w:szCs w:val="22"/>
                    <w:lang w:val="en-CA"/>
                  </w:rPr>
                </w:rPrChange>
              </w:rPr>
            </w:pPr>
            <w:ins w:id="1805" w:author="Hassen" w:date="2016-05-24T13:29:00Z">
              <w:r w:rsidRPr="003A5638">
                <w:rPr>
                  <w:sz w:val="22"/>
                  <w:szCs w:val="22"/>
                  <w:lang w:val="en-CA"/>
                  <w:rPrChange w:id="1806" w:author="Hassen" w:date="2016-05-27T11:23:00Z">
                    <w:rPr>
                      <w:sz w:val="22"/>
                      <w:szCs w:val="22"/>
                      <w:lang w:val="en-CA"/>
                    </w:rPr>
                  </w:rPrChange>
                </w:rPr>
                <w:t xml:space="preserve">Residual covariance between reaction norm intercepts for traits </w:t>
              </w:r>
              <m:oMath>
                <m:r>
                  <w:rPr>
                    <w:rFonts w:ascii="Cambria Math" w:hAnsi="Cambria Math"/>
                    <w:sz w:val="22"/>
                    <w:szCs w:val="22"/>
                    <w:lang w:val="en-CA"/>
                    <w:rPrChange w:id="1807" w:author="Hassen" w:date="2016-05-27T11:23:00Z">
                      <w:rPr>
                        <w:rFonts w:ascii="Cambria Math" w:hAnsi="Cambria Math"/>
                        <w:sz w:val="22"/>
                        <w:szCs w:val="22"/>
                        <w:lang w:val="en-CA"/>
                      </w:rPr>
                    </w:rPrChange>
                  </w:rPr>
                  <m:t>y</m:t>
                </m:r>
              </m:oMath>
              <w:r w:rsidRPr="003A5638">
                <w:rPr>
                  <w:sz w:val="22"/>
                  <w:szCs w:val="22"/>
                  <w:lang w:val="en-CA"/>
                  <w:rPrChange w:id="1808" w:author="Hassen" w:date="2016-05-27T11:23:00Z">
                    <w:rPr>
                      <w:sz w:val="22"/>
                      <w:szCs w:val="22"/>
                      <w:lang w:val="en-CA"/>
                    </w:rPr>
                  </w:rPrChange>
                </w:rPr>
                <w:t xml:space="preserve"> and </w:t>
              </w:r>
              <m:oMath>
                <m:r>
                  <w:rPr>
                    <w:rFonts w:ascii="Cambria Math" w:hAnsi="Cambria Math"/>
                    <w:sz w:val="22"/>
                    <w:szCs w:val="22"/>
                    <w:lang w:val="en-CA"/>
                    <w:rPrChange w:id="1809" w:author="Hassen" w:date="2016-05-27T11:23:00Z">
                      <w:rPr>
                        <w:rFonts w:ascii="Cambria Math" w:hAnsi="Cambria Math"/>
                        <w:sz w:val="22"/>
                        <w:szCs w:val="22"/>
                        <w:lang w:val="en-CA"/>
                      </w:rPr>
                    </w:rPrChange>
                  </w:rPr>
                  <m:t>z</m:t>
                </m:r>
              </m:oMath>
              <w:r w:rsidRPr="003A5638">
                <w:rPr>
                  <w:sz w:val="22"/>
                  <w:szCs w:val="22"/>
                  <w:lang w:val="en-CA"/>
                  <w:rPrChange w:id="1810" w:author="Hassen" w:date="2016-05-27T11:23:00Z">
                    <w:rPr>
                      <w:sz w:val="22"/>
                      <w:szCs w:val="22"/>
                      <w:lang w:val="en-CA"/>
                    </w:rPr>
                  </w:rPrChange>
                </w:rPr>
                <w:t xml:space="preserve"> </w:t>
              </w:r>
            </w:ins>
          </w:p>
        </w:tc>
      </w:tr>
    </w:tbl>
    <w:p w14:paraId="080B2A39" w14:textId="77777777" w:rsidR="0030188F" w:rsidRPr="003A5638" w:rsidRDefault="0030188F" w:rsidP="002710B7">
      <w:pPr>
        <w:jc w:val="both"/>
        <w:rPr>
          <w:ins w:id="1811" w:author="Hassen" w:date="2016-05-24T13:29:00Z"/>
          <w:rFonts w:ascii="Times New Roman" w:hAnsi="Times New Roman"/>
          <w:b/>
          <w:lang w:val="en-CA"/>
          <w:rPrChange w:id="1812" w:author="Hassen" w:date="2016-05-27T11:23:00Z">
            <w:rPr>
              <w:ins w:id="1813" w:author="Hassen" w:date="2016-05-24T13:29:00Z"/>
              <w:rFonts w:ascii="Times New Roman" w:hAnsi="Times New Roman"/>
              <w:b/>
              <w:lang w:val="en-GB"/>
            </w:rPr>
          </w:rPrChange>
        </w:rPr>
      </w:pPr>
    </w:p>
    <w:p w14:paraId="2F5F935E" w14:textId="77777777" w:rsidR="0030188F" w:rsidRPr="003A5638" w:rsidRDefault="0030188F" w:rsidP="002710B7">
      <w:pPr>
        <w:jc w:val="both"/>
        <w:rPr>
          <w:ins w:id="1814" w:author="Hassen" w:date="2016-05-24T13:29:00Z"/>
          <w:rFonts w:ascii="Times New Roman" w:hAnsi="Times New Roman"/>
          <w:b/>
          <w:lang w:val="en-CA"/>
          <w:rPrChange w:id="1815" w:author="Hassen" w:date="2016-05-27T11:23:00Z">
            <w:rPr>
              <w:ins w:id="1816" w:author="Hassen" w:date="2016-05-24T13:29:00Z"/>
              <w:rFonts w:ascii="Times New Roman" w:hAnsi="Times New Roman"/>
              <w:b/>
              <w:lang w:val="en-GB"/>
            </w:rPr>
          </w:rPrChange>
        </w:rPr>
      </w:pPr>
    </w:p>
    <w:p w14:paraId="6933EF10" w14:textId="2734AF04" w:rsidR="00E30019" w:rsidRPr="003A5638" w:rsidRDefault="00E30019" w:rsidP="002710B7">
      <w:pPr>
        <w:jc w:val="both"/>
        <w:rPr>
          <w:rFonts w:ascii="Times New Roman" w:hAnsi="Times New Roman"/>
          <w:b/>
          <w:lang w:val="en-CA"/>
          <w:rPrChange w:id="1817" w:author="Hassen" w:date="2016-05-27T11:23:00Z">
            <w:rPr>
              <w:rFonts w:ascii="Times New Roman" w:hAnsi="Times New Roman"/>
              <w:b/>
              <w:lang w:val="en-GB"/>
            </w:rPr>
          </w:rPrChange>
        </w:rPr>
      </w:pPr>
      <w:r w:rsidRPr="003A5638">
        <w:rPr>
          <w:rFonts w:ascii="Times New Roman" w:hAnsi="Times New Roman"/>
          <w:b/>
          <w:lang w:val="en-CA"/>
          <w:rPrChange w:id="1818" w:author="Hassen" w:date="2016-05-27T11:23:00Z">
            <w:rPr>
              <w:rFonts w:ascii="Times New Roman" w:hAnsi="Times New Roman"/>
              <w:b/>
              <w:lang w:val="en-GB"/>
            </w:rPr>
          </w:rPrChange>
        </w:rPr>
        <w:t>Environments</w:t>
      </w:r>
    </w:p>
    <w:p w14:paraId="293EE3B8" w14:textId="77777777" w:rsidR="00E30019" w:rsidRPr="003A5638" w:rsidRDefault="00E30019" w:rsidP="002710B7">
      <w:pPr>
        <w:jc w:val="both"/>
        <w:rPr>
          <w:rFonts w:ascii="Times New Roman" w:hAnsi="Times New Roman"/>
          <w:lang w:val="en-CA"/>
          <w:rPrChange w:id="1819" w:author="Hassen" w:date="2016-05-27T11:23:00Z">
            <w:rPr>
              <w:rFonts w:ascii="Times New Roman" w:hAnsi="Times New Roman"/>
              <w:lang w:val="en-GB"/>
            </w:rPr>
          </w:rPrChange>
        </w:rPr>
      </w:pPr>
    </w:p>
    <w:p w14:paraId="20FBAF61" w14:textId="33FD39E1" w:rsidR="00582A97" w:rsidRPr="003A5638" w:rsidRDefault="004A23CF" w:rsidP="002710B7">
      <w:pPr>
        <w:jc w:val="both"/>
        <w:rPr>
          <w:rFonts w:ascii="Times New Roman" w:hAnsi="Times New Roman"/>
          <w:lang w:val="en-CA"/>
          <w:rPrChange w:id="1820" w:author="Hassen" w:date="2016-05-27T11:23:00Z">
            <w:rPr>
              <w:rFonts w:ascii="Times New Roman" w:hAnsi="Times New Roman"/>
              <w:lang w:val="en-GB"/>
            </w:rPr>
          </w:rPrChange>
        </w:rPr>
      </w:pPr>
      <w:proofErr w:type="spellStart"/>
      <w:r w:rsidRPr="003A5638">
        <w:rPr>
          <w:rFonts w:ascii="Times New Roman" w:hAnsi="Times New Roman"/>
          <w:lang w:val="en-CA"/>
          <w:rPrChange w:id="1821" w:author="Hassen" w:date="2016-05-27T11:23:00Z">
            <w:rPr>
              <w:rFonts w:ascii="Times New Roman" w:hAnsi="Times New Roman"/>
              <w:lang w:val="en-GB"/>
            </w:rPr>
          </w:rPrChange>
        </w:rPr>
        <w:t>SQuID</w:t>
      </w:r>
      <w:proofErr w:type="spellEnd"/>
      <w:r w:rsidRPr="003A5638">
        <w:rPr>
          <w:rFonts w:ascii="Times New Roman" w:hAnsi="Times New Roman"/>
          <w:lang w:val="en-CA"/>
          <w:rPrChange w:id="1822" w:author="Hassen" w:date="2016-05-27T11:23:00Z">
            <w:rPr>
              <w:rFonts w:ascii="Times New Roman" w:hAnsi="Times New Roman"/>
              <w:lang w:val="en-GB"/>
            </w:rPr>
          </w:rPrChange>
        </w:rPr>
        <w:t xml:space="preserve"> allows you to generate different structures</w:t>
      </w:r>
      <w:r w:rsidR="00B03D03" w:rsidRPr="003A5638">
        <w:rPr>
          <w:rFonts w:ascii="Times New Roman" w:hAnsi="Times New Roman"/>
          <w:lang w:val="en-CA"/>
          <w:rPrChange w:id="1823" w:author="Hassen" w:date="2016-05-27T11:23:00Z">
            <w:rPr>
              <w:rFonts w:ascii="Times New Roman" w:hAnsi="Times New Roman"/>
              <w:lang w:val="en-GB"/>
            </w:rPr>
          </w:rPrChange>
        </w:rPr>
        <w:t xml:space="preserve"> by which the environment changes over time</w:t>
      </w:r>
      <w:r w:rsidRPr="003A5638">
        <w:rPr>
          <w:rFonts w:ascii="Times New Roman" w:hAnsi="Times New Roman"/>
          <w:lang w:val="en-CA"/>
          <w:rPrChange w:id="1824" w:author="Hassen" w:date="2016-05-27T11:23:00Z">
            <w:rPr>
              <w:rFonts w:ascii="Times New Roman" w:hAnsi="Times New Roman"/>
              <w:lang w:val="en-GB"/>
            </w:rPr>
          </w:rPrChange>
        </w:rPr>
        <w:t xml:space="preserve">: 1) </w:t>
      </w:r>
      <w:r w:rsidR="00910A63" w:rsidRPr="003A5638">
        <w:rPr>
          <w:rFonts w:ascii="Times New Roman" w:hAnsi="Times New Roman"/>
          <w:lang w:val="en-CA"/>
          <w:rPrChange w:id="1825" w:author="Hassen" w:date="2016-05-27T11:23:00Z">
            <w:rPr>
              <w:rFonts w:ascii="Times New Roman" w:hAnsi="Times New Roman"/>
              <w:lang w:val="en-GB"/>
            </w:rPr>
          </w:rPrChange>
        </w:rPr>
        <w:t>stochastic</w:t>
      </w:r>
    </w:p>
    <w:p w14:paraId="479EBBD0" w14:textId="2274042B" w:rsidR="00582A97" w:rsidRPr="003A5638" w:rsidRDefault="004A23CF" w:rsidP="002710B7">
      <w:pPr>
        <w:jc w:val="both"/>
        <w:rPr>
          <w:rFonts w:ascii="Times New Roman" w:hAnsi="Times New Roman"/>
          <w:lang w:val="en-CA"/>
          <w:rPrChange w:id="1826" w:author="Hassen" w:date="2016-05-27T11:23:00Z">
            <w:rPr>
              <w:rFonts w:ascii="Times New Roman" w:hAnsi="Times New Roman"/>
              <w:lang w:val="en-GB"/>
            </w:rPr>
          </w:rPrChange>
        </w:rPr>
      </w:pPr>
      <w:r w:rsidRPr="003A5638">
        <w:rPr>
          <w:rFonts w:ascii="Times New Roman" w:hAnsi="Times New Roman"/>
          <w:lang w:val="en-CA"/>
          <w:rPrChange w:id="1827" w:author="Hassen" w:date="2016-05-27T11:23:00Z">
            <w:rPr>
              <w:rFonts w:ascii="Times New Roman" w:hAnsi="Times New Roman"/>
              <w:lang w:val="en-GB"/>
            </w:rPr>
          </w:rPrChange>
        </w:rPr>
        <w:t xml:space="preserve">2) </w:t>
      </w:r>
      <w:proofErr w:type="gramStart"/>
      <w:r w:rsidR="004E71EB" w:rsidRPr="003A5638">
        <w:rPr>
          <w:rFonts w:ascii="Times New Roman" w:hAnsi="Times New Roman"/>
          <w:lang w:val="en-CA"/>
          <w:rPrChange w:id="1828" w:author="Hassen" w:date="2016-05-27T11:23:00Z">
            <w:rPr>
              <w:rFonts w:ascii="Times New Roman" w:hAnsi="Times New Roman"/>
              <w:lang w:val="en-GB"/>
            </w:rPr>
          </w:rPrChange>
        </w:rPr>
        <w:t>temporally</w:t>
      </w:r>
      <w:proofErr w:type="gramEnd"/>
      <w:r w:rsidR="004E71EB" w:rsidRPr="003A5638">
        <w:rPr>
          <w:rFonts w:ascii="Times New Roman" w:hAnsi="Times New Roman"/>
          <w:lang w:val="en-CA"/>
          <w:rPrChange w:id="1829" w:author="Hassen" w:date="2016-05-27T11:23:00Z">
            <w:rPr>
              <w:rFonts w:ascii="Times New Roman" w:hAnsi="Times New Roman"/>
              <w:lang w:val="en-GB"/>
            </w:rPr>
          </w:rPrChange>
        </w:rPr>
        <w:t xml:space="preserve"> a</w:t>
      </w:r>
      <w:r w:rsidRPr="003A5638">
        <w:rPr>
          <w:rFonts w:ascii="Times New Roman" w:hAnsi="Times New Roman"/>
          <w:lang w:val="en-CA"/>
          <w:rPrChange w:id="1830" w:author="Hassen" w:date="2016-05-27T11:23:00Z">
            <w:rPr>
              <w:rFonts w:ascii="Times New Roman" w:hAnsi="Times New Roman"/>
              <w:lang w:val="en-GB"/>
            </w:rPr>
          </w:rPrChange>
        </w:rPr>
        <w:t>uto</w:t>
      </w:r>
      <w:r w:rsidR="00B03D03" w:rsidRPr="003A5638">
        <w:rPr>
          <w:rFonts w:ascii="Times New Roman" w:hAnsi="Times New Roman"/>
          <w:lang w:val="en-CA"/>
          <w:rPrChange w:id="1831" w:author="Hassen" w:date="2016-05-27T11:23:00Z">
            <w:rPr>
              <w:rFonts w:ascii="Times New Roman" w:hAnsi="Times New Roman"/>
              <w:lang w:val="en-GB"/>
            </w:rPr>
          </w:rPrChange>
        </w:rPr>
        <w:t>-</w:t>
      </w:r>
      <w:r w:rsidRPr="003A5638">
        <w:rPr>
          <w:rFonts w:ascii="Times New Roman" w:hAnsi="Times New Roman"/>
          <w:lang w:val="en-CA"/>
          <w:rPrChange w:id="1832" w:author="Hassen" w:date="2016-05-27T11:23:00Z">
            <w:rPr>
              <w:rFonts w:ascii="Times New Roman" w:hAnsi="Times New Roman"/>
              <w:lang w:val="en-GB"/>
            </w:rPr>
          </w:rPrChange>
        </w:rPr>
        <w:t>correlated</w:t>
      </w:r>
    </w:p>
    <w:p w14:paraId="00851544" w14:textId="77777777" w:rsidR="00582A97" w:rsidRPr="003A5638" w:rsidRDefault="004A23CF" w:rsidP="002710B7">
      <w:pPr>
        <w:jc w:val="both"/>
        <w:rPr>
          <w:rFonts w:ascii="Times New Roman" w:hAnsi="Times New Roman"/>
          <w:lang w:val="en-CA"/>
          <w:rPrChange w:id="1833" w:author="Hassen" w:date="2016-05-27T11:23:00Z">
            <w:rPr>
              <w:rFonts w:ascii="Times New Roman" w:hAnsi="Times New Roman"/>
              <w:lang w:val="en-GB"/>
            </w:rPr>
          </w:rPrChange>
        </w:rPr>
      </w:pPr>
      <w:r w:rsidRPr="003A5638">
        <w:rPr>
          <w:rFonts w:ascii="Times New Roman" w:hAnsi="Times New Roman"/>
          <w:lang w:val="en-CA"/>
          <w:rPrChange w:id="1834" w:author="Hassen" w:date="2016-05-27T11:23:00Z">
            <w:rPr>
              <w:rFonts w:ascii="Times New Roman" w:hAnsi="Times New Roman"/>
              <w:lang w:val="en-GB"/>
            </w:rPr>
          </w:rPrChange>
        </w:rPr>
        <w:t xml:space="preserve">3) </w:t>
      </w:r>
      <w:proofErr w:type="gramStart"/>
      <w:r w:rsidRPr="003A5638">
        <w:rPr>
          <w:rFonts w:ascii="Times New Roman" w:hAnsi="Times New Roman"/>
          <w:lang w:val="en-CA"/>
          <w:rPrChange w:id="1835" w:author="Hassen" w:date="2016-05-27T11:23:00Z">
            <w:rPr>
              <w:rFonts w:ascii="Times New Roman" w:hAnsi="Times New Roman"/>
              <w:lang w:val="en-GB"/>
            </w:rPr>
          </w:rPrChange>
        </w:rPr>
        <w:t>linear</w:t>
      </w:r>
      <w:proofErr w:type="gramEnd"/>
    </w:p>
    <w:p w14:paraId="6CB2C58F" w14:textId="37F2C1E4" w:rsidR="00E30019" w:rsidRPr="003A5638" w:rsidRDefault="004A23CF" w:rsidP="002710B7">
      <w:pPr>
        <w:jc w:val="both"/>
        <w:rPr>
          <w:rFonts w:ascii="Times New Roman" w:hAnsi="Times New Roman"/>
          <w:lang w:val="en-CA"/>
          <w:rPrChange w:id="1836" w:author="Hassen" w:date="2016-05-27T11:23:00Z">
            <w:rPr>
              <w:rFonts w:ascii="Times New Roman" w:hAnsi="Times New Roman"/>
              <w:lang w:val="en-GB"/>
            </w:rPr>
          </w:rPrChange>
        </w:rPr>
      </w:pPr>
      <w:r w:rsidRPr="003A5638">
        <w:rPr>
          <w:rFonts w:ascii="Times New Roman" w:hAnsi="Times New Roman"/>
          <w:lang w:val="en-CA"/>
          <w:rPrChange w:id="1837" w:author="Hassen" w:date="2016-05-27T11:23:00Z">
            <w:rPr>
              <w:rFonts w:ascii="Times New Roman" w:hAnsi="Times New Roman"/>
              <w:lang w:val="en-GB"/>
            </w:rPr>
          </w:rPrChange>
        </w:rPr>
        <w:t>4)</w:t>
      </w:r>
      <w:r w:rsidR="00582A97" w:rsidRPr="003A5638">
        <w:rPr>
          <w:rFonts w:ascii="Times New Roman" w:hAnsi="Times New Roman"/>
          <w:lang w:val="en-CA"/>
          <w:rPrChange w:id="1838" w:author="Hassen" w:date="2016-05-27T11:23:00Z">
            <w:rPr>
              <w:rFonts w:ascii="Times New Roman" w:hAnsi="Times New Roman"/>
              <w:lang w:val="en-GB"/>
            </w:rPr>
          </w:rPrChange>
        </w:rPr>
        <w:t xml:space="preserve"> </w:t>
      </w:r>
      <w:proofErr w:type="gramStart"/>
      <w:r w:rsidR="00582A97" w:rsidRPr="003A5638">
        <w:rPr>
          <w:rFonts w:ascii="Times New Roman" w:hAnsi="Times New Roman"/>
          <w:lang w:val="en-CA"/>
          <w:rPrChange w:id="1839" w:author="Hassen" w:date="2016-05-27T11:23:00Z">
            <w:rPr>
              <w:rFonts w:ascii="Times New Roman" w:hAnsi="Times New Roman"/>
              <w:lang w:val="en-GB"/>
            </w:rPr>
          </w:rPrChange>
        </w:rPr>
        <w:t>c</w:t>
      </w:r>
      <w:r w:rsidRPr="003A5638">
        <w:rPr>
          <w:rFonts w:ascii="Times New Roman" w:hAnsi="Times New Roman"/>
          <w:lang w:val="en-CA"/>
          <w:rPrChange w:id="1840" w:author="Hassen" w:date="2016-05-27T11:23:00Z">
            <w:rPr>
              <w:rFonts w:ascii="Times New Roman" w:hAnsi="Times New Roman"/>
              <w:lang w:val="en-GB"/>
            </w:rPr>
          </w:rPrChange>
        </w:rPr>
        <w:t>yclic</w:t>
      </w:r>
      <w:proofErr w:type="gramEnd"/>
      <w:r w:rsidR="00B03D03" w:rsidRPr="003A5638">
        <w:rPr>
          <w:rFonts w:ascii="Times New Roman" w:hAnsi="Times New Roman"/>
          <w:lang w:val="en-CA"/>
          <w:rPrChange w:id="1841" w:author="Hassen" w:date="2016-05-27T11:23:00Z">
            <w:rPr>
              <w:rFonts w:ascii="Times New Roman" w:hAnsi="Times New Roman"/>
              <w:lang w:val="en-GB"/>
            </w:rPr>
          </w:rPrChange>
        </w:rPr>
        <w:t>.</w:t>
      </w:r>
    </w:p>
    <w:p w14:paraId="322D83EB" w14:textId="77777777" w:rsidR="00D553F5" w:rsidRPr="003A5638" w:rsidRDefault="00D553F5" w:rsidP="002710B7">
      <w:pPr>
        <w:jc w:val="both"/>
        <w:rPr>
          <w:rFonts w:ascii="Times New Roman" w:hAnsi="Times New Roman"/>
          <w:lang w:val="en-CA"/>
          <w:rPrChange w:id="1842" w:author="Hassen" w:date="2016-05-27T11:23:00Z">
            <w:rPr>
              <w:rFonts w:ascii="Times New Roman" w:hAnsi="Times New Roman"/>
              <w:lang w:val="en-GB"/>
            </w:rPr>
          </w:rPrChange>
        </w:rPr>
      </w:pPr>
    </w:p>
    <w:p w14:paraId="68C16473" w14:textId="3F1BC54F" w:rsidR="00F259A0" w:rsidRPr="003A5638" w:rsidRDefault="004A23CF" w:rsidP="002710B7">
      <w:pPr>
        <w:jc w:val="both"/>
        <w:rPr>
          <w:rFonts w:ascii="Times New Roman" w:hAnsi="Times New Roman"/>
          <w:lang w:val="en-CA"/>
          <w:rPrChange w:id="1843" w:author="Hassen" w:date="2016-05-27T11:23:00Z">
            <w:rPr>
              <w:rFonts w:ascii="Times New Roman" w:hAnsi="Times New Roman"/>
              <w:lang w:val="en-GB"/>
            </w:rPr>
          </w:rPrChange>
        </w:rPr>
      </w:pPr>
      <w:r w:rsidRPr="003A5638">
        <w:rPr>
          <w:rFonts w:ascii="Times New Roman" w:hAnsi="Times New Roman"/>
          <w:lang w:val="en-CA"/>
          <w:rPrChange w:id="1844" w:author="Hassen" w:date="2016-05-27T11:23:00Z">
            <w:rPr>
              <w:rFonts w:ascii="Times New Roman" w:hAnsi="Times New Roman"/>
              <w:lang w:val="en-GB"/>
            </w:rPr>
          </w:rPrChange>
        </w:rPr>
        <w:t>For the first structure (</w:t>
      </w:r>
      <w:r w:rsidR="00910A63" w:rsidRPr="003A5638">
        <w:rPr>
          <w:rFonts w:ascii="Times New Roman" w:hAnsi="Times New Roman"/>
          <w:b/>
          <w:lang w:val="en-CA"/>
          <w:rPrChange w:id="1845" w:author="Hassen" w:date="2016-05-27T11:23:00Z">
            <w:rPr>
              <w:rFonts w:ascii="Times New Roman" w:hAnsi="Times New Roman"/>
              <w:b/>
              <w:lang w:val="en-GB"/>
            </w:rPr>
          </w:rPrChange>
        </w:rPr>
        <w:t>stochastic</w:t>
      </w:r>
      <w:r w:rsidRPr="003A5638">
        <w:rPr>
          <w:rFonts w:ascii="Times New Roman" w:hAnsi="Times New Roman"/>
          <w:lang w:val="en-CA"/>
          <w:rPrChange w:id="1846" w:author="Hassen" w:date="2016-05-27T11:23:00Z">
            <w:rPr>
              <w:rFonts w:ascii="Times New Roman" w:hAnsi="Times New Roman"/>
              <w:lang w:val="en-GB"/>
            </w:rPr>
          </w:rPrChange>
        </w:rPr>
        <w:t>), environmental values</w:t>
      </w:r>
      <w:r w:rsidR="00DD4B2A" w:rsidRPr="003A5638">
        <w:rPr>
          <w:rFonts w:ascii="Times New Roman" w:hAnsi="Times New Roman"/>
          <w:lang w:val="en-CA"/>
          <w:rPrChange w:id="1847" w:author="Hassen" w:date="2016-05-27T11:23:00Z">
            <w:rPr>
              <w:rFonts w:ascii="Times New Roman" w:hAnsi="Times New Roman"/>
              <w:lang w:val="en-GB"/>
            </w:rPr>
          </w:rPrChange>
        </w:rPr>
        <w:t xml:space="preserve"> </w:t>
      </w:r>
      <w:proofErr w:type="spellStart"/>
      <w:r w:rsidR="00DD4B2A" w:rsidRPr="003A5638">
        <w:rPr>
          <w:rFonts w:ascii="Times New Roman" w:hAnsi="Times New Roman"/>
          <w:i/>
          <w:lang w:val="en-CA"/>
          <w:rPrChange w:id="1848" w:author="Hassen" w:date="2016-05-27T11:23:00Z">
            <w:rPr>
              <w:rFonts w:ascii="Times New Roman" w:hAnsi="Times New Roman"/>
              <w:i/>
              <w:lang w:val="en-GB"/>
            </w:rPr>
          </w:rPrChange>
        </w:rPr>
        <w:t>x</w:t>
      </w:r>
      <w:r w:rsidR="005D3B39" w:rsidRPr="003A5638">
        <w:rPr>
          <w:rFonts w:ascii="Times New Roman" w:hAnsi="Times New Roman"/>
          <w:i/>
          <w:vertAlign w:val="subscript"/>
          <w:lang w:val="en-CA"/>
          <w:rPrChange w:id="1849" w:author="Hassen" w:date="2016-05-27T11:23:00Z">
            <w:rPr>
              <w:rFonts w:ascii="Times New Roman" w:hAnsi="Times New Roman"/>
              <w:i/>
              <w:vertAlign w:val="subscript"/>
              <w:lang w:val="en-GB"/>
            </w:rPr>
          </w:rPrChange>
        </w:rPr>
        <w:t>S</w:t>
      </w:r>
      <w:r w:rsidR="00665A08" w:rsidRPr="003A5638">
        <w:rPr>
          <w:rFonts w:ascii="Times New Roman" w:hAnsi="Times New Roman"/>
          <w:i/>
          <w:vertAlign w:val="subscript"/>
          <w:lang w:val="en-CA"/>
          <w:rPrChange w:id="1850" w:author="Hassen" w:date="2016-05-27T11:23:00Z">
            <w:rPr>
              <w:rFonts w:ascii="Times New Roman" w:hAnsi="Times New Roman"/>
              <w:i/>
              <w:vertAlign w:val="subscript"/>
              <w:lang w:val="en-GB"/>
            </w:rPr>
          </w:rPrChange>
        </w:rPr>
        <w:t>h</w:t>
      </w:r>
      <w:proofErr w:type="spellEnd"/>
      <w:r w:rsidRPr="003A5638">
        <w:rPr>
          <w:rFonts w:ascii="Times New Roman" w:hAnsi="Times New Roman"/>
          <w:lang w:val="en-CA"/>
          <w:rPrChange w:id="1851" w:author="Hassen" w:date="2016-05-27T11:23:00Z">
            <w:rPr>
              <w:rFonts w:ascii="Times New Roman" w:hAnsi="Times New Roman"/>
              <w:lang w:val="en-GB"/>
            </w:rPr>
          </w:rPrChange>
        </w:rPr>
        <w:t xml:space="preserve"> are generated using a Normal distribution with mean </w:t>
      </w:r>
      <w:r w:rsidR="004D398C" w:rsidRPr="003A5638">
        <w:rPr>
          <w:rFonts w:ascii="Times New Roman" w:hAnsi="Times New Roman"/>
          <w:lang w:val="en-CA"/>
          <w:rPrChange w:id="1852" w:author="Hassen" w:date="2016-05-27T11:23:00Z">
            <w:rPr>
              <w:rFonts w:ascii="Times New Roman" w:hAnsi="Times New Roman"/>
              <w:lang w:val="en-GB"/>
            </w:rPr>
          </w:rPrChange>
        </w:rPr>
        <w:t>0</w:t>
      </w:r>
      <w:r w:rsidRPr="003A5638">
        <w:rPr>
          <w:rFonts w:ascii="Times New Roman" w:hAnsi="Times New Roman"/>
          <w:lang w:val="en-CA"/>
          <w:rPrChange w:id="1853" w:author="Hassen" w:date="2016-05-27T11:23:00Z">
            <w:rPr>
              <w:rFonts w:ascii="Times New Roman" w:hAnsi="Times New Roman"/>
              <w:lang w:val="en-GB"/>
            </w:rPr>
          </w:rPrChange>
        </w:rPr>
        <w:t xml:space="preserve"> and </w:t>
      </w:r>
      <w:proofErr w:type="gramStart"/>
      <w:r w:rsidRPr="003A5638">
        <w:rPr>
          <w:rFonts w:ascii="Times New Roman" w:hAnsi="Times New Roman"/>
          <w:lang w:val="en-CA"/>
          <w:rPrChange w:id="1854" w:author="Hassen" w:date="2016-05-27T11:23:00Z">
            <w:rPr>
              <w:rFonts w:ascii="Times New Roman" w:hAnsi="Times New Roman"/>
              <w:lang w:val="en-GB"/>
            </w:rPr>
          </w:rPrChange>
        </w:rPr>
        <w:t>variance</w:t>
      </w:r>
      <w:r w:rsidR="003D4453" w:rsidRPr="003A5638">
        <w:rPr>
          <w:rFonts w:ascii="Times New Roman" w:hAnsi="Times New Roman"/>
          <w:lang w:val="en-CA"/>
          <w:rPrChange w:id="1855" w:author="Hassen" w:date="2016-05-27T11:23:00Z">
            <w:rPr>
              <w:rFonts w:ascii="Times New Roman" w:hAnsi="Times New Roman"/>
              <w:lang w:val="en-GB"/>
            </w:rPr>
          </w:rPrChange>
        </w:rPr>
        <w:t xml:space="preserve"> </w:t>
      </w:r>
      <w:proofErr w:type="gramEnd"/>
      <m:oMath>
        <m:sSub>
          <m:sSubPr>
            <m:ctrlPr>
              <w:rPr>
                <w:rFonts w:ascii="Cambria Math" w:hAnsi="Cambria Math"/>
                <w:i/>
                <w:lang w:val="en-CA"/>
                <w:rPrChange w:id="1856" w:author="Hassen" w:date="2016-05-27T11:23:00Z">
                  <w:rPr>
                    <w:rFonts w:ascii="Cambria Math" w:hAnsi="Cambria Math"/>
                    <w:i/>
                    <w:lang w:val="en-GB"/>
                  </w:rPr>
                </w:rPrChange>
              </w:rPr>
            </m:ctrlPr>
          </m:sSubPr>
          <m:e>
            <m:r>
              <w:ins w:id="1857" w:author="Hassen" w:date="2016-05-24T14:39:00Z">
                <w:rPr>
                  <w:rFonts w:ascii="Cambria Math" w:hAnsi="Cambria Math"/>
                  <w:lang w:val="en-CA"/>
                  <w:rPrChange w:id="1858" w:author="Hassen" w:date="2016-05-27T11:23:00Z">
                    <w:rPr>
                      <w:rFonts w:ascii="Cambria Math" w:hAnsi="Cambria Math"/>
                      <w:lang w:val="en-GB"/>
                    </w:rPr>
                  </w:rPrChange>
                </w:rPr>
                <m:t>Var(</m:t>
              </w:ins>
            </m:r>
            <m:sSub>
              <m:sSubPr>
                <m:ctrlPr>
                  <w:ins w:id="1859" w:author="Hassen" w:date="2016-05-24T14:39:00Z">
                    <w:rPr>
                      <w:rFonts w:ascii="Cambria Math" w:hAnsi="Cambria Math"/>
                      <w:i/>
                      <w:lang w:val="en-CA"/>
                      <w:rPrChange w:id="1860" w:author="Hassen" w:date="2016-05-27T11:23:00Z">
                        <w:rPr>
                          <w:rFonts w:ascii="Cambria Math" w:hAnsi="Cambria Math"/>
                          <w:i/>
                          <w:lang w:val="en-GB"/>
                        </w:rPr>
                      </w:rPrChange>
                    </w:rPr>
                  </w:ins>
                </m:ctrlPr>
              </m:sSubPr>
              <m:e>
                <m:r>
                  <w:ins w:id="1861" w:author="Hassen" w:date="2016-05-24T14:39:00Z">
                    <w:rPr>
                      <w:rFonts w:ascii="Cambria Math" w:hAnsi="Cambria Math"/>
                      <w:lang w:val="en-CA"/>
                      <w:rPrChange w:id="1862" w:author="Hassen" w:date="2016-05-27T11:23:00Z">
                        <w:rPr>
                          <w:rFonts w:ascii="Cambria Math" w:hAnsi="Cambria Math"/>
                          <w:lang w:val="en-GB"/>
                        </w:rPr>
                      </w:rPrChange>
                    </w:rPr>
                    <m:t>x</m:t>
                  </w:ins>
                </m:r>
              </m:e>
              <m:sub>
                <m:r>
                  <w:ins w:id="1863" w:author="Hassen" w:date="2016-05-24T14:39:00Z">
                    <w:rPr>
                      <w:rFonts w:ascii="Cambria Math" w:hAnsi="Cambria Math"/>
                      <w:lang w:val="en-CA"/>
                      <w:rPrChange w:id="1864" w:author="Hassen" w:date="2016-05-27T11:23:00Z">
                        <w:rPr>
                          <w:rFonts w:ascii="Cambria Math" w:hAnsi="Cambria Math"/>
                          <w:lang w:val="en-GB"/>
                        </w:rPr>
                      </w:rPrChange>
                    </w:rPr>
                    <m:t>S</m:t>
                  </w:ins>
                </m:r>
              </m:sub>
            </m:sSub>
            <m:r>
              <w:ins w:id="1865" w:author="Hassen" w:date="2016-05-24T14:39:00Z">
                <w:rPr>
                  <w:rFonts w:ascii="Cambria Math" w:hAnsi="Cambria Math"/>
                  <w:lang w:val="en-CA"/>
                  <w:rPrChange w:id="1866" w:author="Hassen" w:date="2016-05-27T11:23:00Z">
                    <w:rPr>
                      <w:rFonts w:ascii="Cambria Math" w:hAnsi="Cambria Math"/>
                      <w:lang w:val="en-GB"/>
                    </w:rPr>
                  </w:rPrChange>
                </w:rPr>
                <m:t>)</m:t>
              </w:ins>
            </m:r>
            <m:r>
              <w:del w:id="1867" w:author="Hassen" w:date="2016-05-24T14:39:00Z">
                <w:rPr>
                  <w:rFonts w:ascii="Cambria Math" w:hAnsi="Cambria Math"/>
                  <w:lang w:val="en-CA"/>
                  <w:rPrChange w:id="1868" w:author="Hassen" w:date="2016-05-27T11:23:00Z">
                    <w:rPr>
                      <w:rFonts w:ascii="Cambria Math" w:hAnsi="Cambria Math"/>
                      <w:lang w:val="en-GB"/>
                    </w:rPr>
                  </w:rPrChange>
                </w:rPr>
                <m:t>V</m:t>
              </w:del>
            </m:r>
          </m:e>
          <m:sub>
            <m:sSub>
              <m:sSubPr>
                <m:ctrlPr>
                  <w:del w:id="1869" w:author="Hassen" w:date="2016-05-24T14:39:00Z">
                    <w:rPr>
                      <w:rFonts w:ascii="Cambria Math" w:hAnsi="Cambria Math"/>
                      <w:i/>
                      <w:lang w:val="en-CA"/>
                      <w:rPrChange w:id="1870" w:author="Hassen" w:date="2016-05-27T11:23:00Z">
                        <w:rPr>
                          <w:rFonts w:ascii="Cambria Math" w:hAnsi="Cambria Math"/>
                          <w:i/>
                          <w:lang w:val="en-GB"/>
                        </w:rPr>
                      </w:rPrChange>
                    </w:rPr>
                  </w:del>
                </m:ctrlPr>
              </m:sSubPr>
              <m:e>
                <m:r>
                  <w:del w:id="1871" w:author="Hassen" w:date="2016-05-24T14:39:00Z">
                    <w:rPr>
                      <w:rFonts w:ascii="Cambria Math" w:hAnsi="Cambria Math"/>
                      <w:lang w:val="en-CA"/>
                      <w:rPrChange w:id="1872" w:author="Hassen" w:date="2016-05-27T11:23:00Z">
                        <w:rPr>
                          <w:rFonts w:ascii="Cambria Math" w:hAnsi="Cambria Math"/>
                          <w:lang w:val="en-GB"/>
                        </w:rPr>
                      </w:rPrChange>
                    </w:rPr>
                    <m:t>x</m:t>
                  </w:del>
                </m:r>
              </m:e>
              <m:sub>
                <m:r>
                  <w:del w:id="1873" w:author="Hassen" w:date="2016-05-24T14:39:00Z">
                    <w:rPr>
                      <w:rFonts w:ascii="Cambria Math" w:hAnsi="Cambria Math"/>
                      <w:lang w:val="en-CA"/>
                      <w:rPrChange w:id="1874" w:author="Hassen" w:date="2016-05-27T11:23:00Z">
                        <w:rPr>
                          <w:rFonts w:ascii="Cambria Math" w:hAnsi="Cambria Math"/>
                          <w:lang w:val="en-GB"/>
                        </w:rPr>
                      </w:rPrChange>
                    </w:rPr>
                    <m:t>S</m:t>
                  </w:del>
                </m:r>
              </m:sub>
            </m:sSub>
          </m:sub>
        </m:sSub>
      </m:oMath>
      <w:r w:rsidRPr="003A5638">
        <w:rPr>
          <w:rFonts w:ascii="Times New Roman" w:hAnsi="Times New Roman"/>
          <w:lang w:val="en-CA"/>
          <w:rPrChange w:id="1875" w:author="Hassen" w:date="2016-05-27T11:23:00Z">
            <w:rPr>
              <w:rFonts w:ascii="Times New Roman" w:hAnsi="Times New Roman"/>
              <w:lang w:val="en-GB"/>
            </w:rPr>
          </w:rPrChange>
        </w:rPr>
        <w:t xml:space="preserve">. </w:t>
      </w:r>
    </w:p>
    <w:p w14:paraId="131FF2EE" w14:textId="1D6DA5F6" w:rsidR="00F259A0" w:rsidRPr="003A5638" w:rsidRDefault="003A5638" w:rsidP="002710B7">
      <w:pPr>
        <w:jc w:val="both"/>
        <w:rPr>
          <w:rFonts w:ascii="Times New Roman" w:hAnsi="Times New Roman"/>
          <w:lang w:val="en-CA"/>
          <w:rPrChange w:id="1876" w:author="Hassen" w:date="2016-05-27T11:23:00Z">
            <w:rPr>
              <w:rFonts w:ascii="Times New Roman" w:hAnsi="Times New Roman"/>
              <w:lang w:val="en-GB"/>
            </w:rPr>
          </w:rPrChange>
        </w:rPr>
      </w:pPr>
      <m:oMathPara>
        <m:oMath>
          <m:sSub>
            <m:sSubPr>
              <m:ctrlPr>
                <w:rPr>
                  <w:rFonts w:ascii="Cambria Math" w:hAnsi="Cambria Math"/>
                  <w:i/>
                  <w:lang w:val="en-CA"/>
                  <w:rPrChange w:id="1877" w:author="Hassen" w:date="2016-05-27T11:23:00Z">
                    <w:rPr>
                      <w:rFonts w:ascii="Cambria Math" w:hAnsi="Cambria Math"/>
                      <w:i/>
                      <w:lang w:val="en-GB"/>
                    </w:rPr>
                  </w:rPrChange>
                </w:rPr>
              </m:ctrlPr>
            </m:sSubPr>
            <m:e>
              <m:r>
                <w:rPr>
                  <w:rFonts w:ascii="Cambria Math" w:hAnsi="Cambria Math"/>
                  <w:lang w:val="en-CA"/>
                  <w:rPrChange w:id="1878" w:author="Hassen" w:date="2016-05-27T11:23:00Z">
                    <w:rPr>
                      <w:rFonts w:ascii="Cambria Math" w:hAnsi="Cambria Math"/>
                      <w:lang w:val="en-GB"/>
                    </w:rPr>
                  </w:rPrChange>
                </w:rPr>
                <m:t>x</m:t>
              </m:r>
            </m:e>
            <m:sub>
              <m:r>
                <w:rPr>
                  <w:rFonts w:ascii="Cambria Math" w:hAnsi="Cambria Math"/>
                  <w:lang w:val="en-CA"/>
                  <w:rPrChange w:id="1879" w:author="Hassen" w:date="2016-05-27T11:23:00Z">
                    <w:rPr>
                      <w:rFonts w:ascii="Cambria Math" w:hAnsi="Cambria Math"/>
                      <w:lang w:val="en-GB"/>
                    </w:rPr>
                  </w:rPrChange>
                </w:rPr>
                <m:t>Sh</m:t>
              </m:r>
            </m:sub>
          </m:sSub>
          <m:r>
            <w:rPr>
              <w:rFonts w:ascii="Cambria Math" w:hAnsi="Cambria Math"/>
              <w:lang w:val="en-CA"/>
              <w:rPrChange w:id="1880" w:author="Hassen" w:date="2016-05-27T11:23:00Z">
                <w:rPr>
                  <w:rFonts w:ascii="Cambria Math" w:hAnsi="Cambria Math"/>
                  <w:lang w:val="en-GB"/>
                </w:rPr>
              </w:rPrChange>
            </w:rPr>
            <m:t>~N(0,</m:t>
          </m:r>
          <m:rad>
            <m:radPr>
              <m:degHide m:val="1"/>
              <m:ctrlPr>
                <w:del w:id="1881" w:author="Hassen" w:date="2016-05-27T11:22:00Z">
                  <w:rPr>
                    <w:rFonts w:ascii="Cambria Math" w:hAnsi="Cambria Math"/>
                    <w:i/>
                    <w:lang w:val="en-CA"/>
                    <w:rPrChange w:id="1882" w:author="Hassen" w:date="2016-05-27T11:23:00Z">
                      <w:rPr>
                        <w:rFonts w:ascii="Cambria Math" w:hAnsi="Cambria Math"/>
                        <w:i/>
                        <w:lang w:val="en-GB"/>
                      </w:rPr>
                    </w:rPrChange>
                  </w:rPr>
                </w:del>
              </m:ctrlPr>
            </m:radPr>
            <m:deg/>
            <m:e>
              <m:sSub>
                <m:sSubPr>
                  <m:ctrlPr>
                    <w:del w:id="1883" w:author="Hassen" w:date="2016-05-27T11:22:00Z">
                      <w:rPr>
                        <w:rFonts w:ascii="Cambria Math" w:hAnsi="Cambria Math"/>
                        <w:i/>
                        <w:lang w:val="en-CA"/>
                        <w:rPrChange w:id="1884" w:author="Hassen" w:date="2016-05-27T11:23:00Z">
                          <w:rPr>
                            <w:rFonts w:ascii="Cambria Math" w:hAnsi="Cambria Math"/>
                            <w:i/>
                            <w:lang w:val="en-GB"/>
                          </w:rPr>
                        </w:rPrChange>
                      </w:rPr>
                    </w:del>
                  </m:ctrlPr>
                </m:sSubPr>
                <m:e>
                  <m:r>
                    <w:del w:id="1885" w:author="Hassen" w:date="2016-05-24T14:40:00Z">
                      <w:rPr>
                        <w:rFonts w:ascii="Cambria Math" w:hAnsi="Cambria Math"/>
                        <w:lang w:val="en-CA"/>
                        <w:rPrChange w:id="1886" w:author="Hassen" w:date="2016-05-27T11:23:00Z">
                          <w:rPr>
                            <w:rFonts w:ascii="Cambria Math" w:hAnsi="Cambria Math"/>
                            <w:lang w:val="en-GB"/>
                          </w:rPr>
                        </w:rPrChange>
                      </w:rPr>
                      <m:t>V</m:t>
                    </w:del>
                  </m:r>
                </m:e>
                <m:sub>
                  <m:sSub>
                    <m:sSubPr>
                      <m:ctrlPr>
                        <w:del w:id="1887" w:author="Hassen" w:date="2016-05-24T14:40:00Z">
                          <w:rPr>
                            <w:rFonts w:ascii="Cambria Math" w:hAnsi="Cambria Math"/>
                            <w:i/>
                            <w:lang w:val="en-CA"/>
                            <w:rPrChange w:id="1888" w:author="Hassen" w:date="2016-05-27T11:23:00Z">
                              <w:rPr>
                                <w:rFonts w:ascii="Cambria Math" w:hAnsi="Cambria Math"/>
                                <w:i/>
                                <w:lang w:val="en-GB"/>
                              </w:rPr>
                            </w:rPrChange>
                          </w:rPr>
                        </w:del>
                      </m:ctrlPr>
                    </m:sSubPr>
                    <m:e>
                      <m:r>
                        <w:del w:id="1889" w:author="Hassen" w:date="2016-05-24T14:40:00Z">
                          <w:rPr>
                            <w:rFonts w:ascii="Cambria Math" w:hAnsi="Cambria Math"/>
                            <w:lang w:val="en-CA"/>
                            <w:rPrChange w:id="1890" w:author="Hassen" w:date="2016-05-27T11:23:00Z">
                              <w:rPr>
                                <w:rFonts w:ascii="Cambria Math" w:hAnsi="Cambria Math"/>
                                <w:lang w:val="en-GB"/>
                              </w:rPr>
                            </w:rPrChange>
                          </w:rPr>
                          <m:t>x</m:t>
                        </w:del>
                      </m:r>
                    </m:e>
                    <m:sub>
                      <m:r>
                        <w:del w:id="1891" w:author="Hassen" w:date="2016-05-24T14:40:00Z">
                          <w:rPr>
                            <w:rFonts w:ascii="Cambria Math" w:hAnsi="Cambria Math"/>
                            <w:lang w:val="en-CA"/>
                            <w:rPrChange w:id="1892" w:author="Hassen" w:date="2016-05-27T11:23:00Z">
                              <w:rPr>
                                <w:rFonts w:ascii="Cambria Math" w:hAnsi="Cambria Math"/>
                                <w:lang w:val="en-GB"/>
                              </w:rPr>
                            </w:rPrChange>
                          </w:rPr>
                          <m:t>S</m:t>
                        </w:del>
                      </m:r>
                    </m:sub>
                  </m:sSub>
                </m:sub>
              </m:sSub>
            </m:e>
          </m:rad>
          <m:r>
            <w:ins w:id="1893" w:author="Hassen" w:date="2016-05-27T11:22:00Z">
              <w:rPr>
                <w:rFonts w:ascii="Cambria Math" w:hAnsi="Cambria Math"/>
                <w:lang w:val="en-CA"/>
                <w:rPrChange w:id="1894" w:author="Hassen" w:date="2016-05-27T11:23:00Z">
                  <w:rPr>
                    <w:rFonts w:ascii="Cambria Math" w:hAnsi="Cambria Math"/>
                    <w:lang w:val="en-GB"/>
                  </w:rPr>
                </w:rPrChange>
              </w:rPr>
              <m:t>Var(</m:t>
            </w:ins>
          </m:r>
          <m:sSub>
            <m:sSubPr>
              <m:ctrlPr>
                <w:ins w:id="1895" w:author="Hassen" w:date="2016-05-27T11:22:00Z">
                  <w:rPr>
                    <w:rFonts w:ascii="Cambria Math" w:hAnsi="Cambria Math"/>
                    <w:i/>
                    <w:lang w:val="en-CA"/>
                    <w:rPrChange w:id="1896" w:author="Hassen" w:date="2016-05-27T11:23:00Z">
                      <w:rPr>
                        <w:rFonts w:ascii="Cambria Math" w:hAnsi="Cambria Math"/>
                        <w:i/>
                        <w:lang w:val="en-GB"/>
                      </w:rPr>
                    </w:rPrChange>
                  </w:rPr>
                </w:ins>
              </m:ctrlPr>
            </m:sSubPr>
            <m:e>
              <m:r>
                <w:ins w:id="1897" w:author="Hassen" w:date="2016-05-27T11:22:00Z">
                  <w:rPr>
                    <w:rFonts w:ascii="Cambria Math" w:hAnsi="Cambria Math"/>
                    <w:lang w:val="en-CA"/>
                    <w:rPrChange w:id="1898" w:author="Hassen" w:date="2016-05-27T11:23:00Z">
                      <w:rPr>
                        <w:rFonts w:ascii="Cambria Math" w:hAnsi="Cambria Math"/>
                        <w:lang w:val="en-GB"/>
                      </w:rPr>
                    </w:rPrChange>
                  </w:rPr>
                  <m:t>x</m:t>
                </w:ins>
              </m:r>
            </m:e>
            <m:sub>
              <m:r>
                <w:ins w:id="1899" w:author="Hassen" w:date="2016-05-27T11:22:00Z">
                  <w:rPr>
                    <w:rFonts w:ascii="Cambria Math" w:hAnsi="Cambria Math"/>
                    <w:lang w:val="en-CA"/>
                    <w:rPrChange w:id="1900" w:author="Hassen" w:date="2016-05-27T11:23:00Z">
                      <w:rPr>
                        <w:rFonts w:ascii="Cambria Math" w:hAnsi="Cambria Math"/>
                        <w:lang w:val="en-GB"/>
                      </w:rPr>
                    </w:rPrChange>
                  </w:rPr>
                  <m:t>S</m:t>
                </w:ins>
              </m:r>
            </m:sub>
          </m:sSub>
          <m:r>
            <w:ins w:id="1901" w:author="Hassen" w:date="2016-05-27T11:22:00Z">
              <w:rPr>
                <w:rFonts w:ascii="Cambria Math" w:hAnsi="Cambria Math"/>
                <w:lang w:val="en-CA"/>
                <w:rPrChange w:id="1902" w:author="Hassen" w:date="2016-05-27T11:23:00Z">
                  <w:rPr>
                    <w:rFonts w:ascii="Cambria Math" w:hAnsi="Cambria Math"/>
                    <w:lang w:val="en-GB"/>
                  </w:rPr>
                </w:rPrChange>
              </w:rPr>
              <m:t>)</m:t>
            </w:ins>
          </m:r>
          <m:r>
            <w:rPr>
              <w:rFonts w:ascii="Cambria Math" w:hAnsi="Cambria Math"/>
              <w:lang w:val="en-CA"/>
              <w:rPrChange w:id="1903" w:author="Hassen" w:date="2016-05-27T11:23:00Z">
                <w:rPr>
                  <w:rFonts w:ascii="Cambria Math" w:hAnsi="Cambria Math"/>
                  <w:lang w:val="en-GB"/>
                </w:rPr>
              </w:rPrChange>
            </w:rPr>
            <m:t>)</m:t>
          </m:r>
        </m:oMath>
      </m:oMathPara>
    </w:p>
    <w:p w14:paraId="245A027C" w14:textId="6236CFC1" w:rsidR="00A3033C" w:rsidRPr="003A5638" w:rsidRDefault="004A23CF" w:rsidP="002710B7">
      <w:pPr>
        <w:jc w:val="both"/>
        <w:rPr>
          <w:rFonts w:ascii="Times New Roman" w:hAnsi="Times New Roman"/>
          <w:lang w:val="en-CA"/>
          <w:rPrChange w:id="1904" w:author="Hassen" w:date="2016-05-27T11:23:00Z">
            <w:rPr>
              <w:rFonts w:ascii="Times New Roman" w:hAnsi="Times New Roman"/>
              <w:lang w:val="en-GB"/>
            </w:rPr>
          </w:rPrChange>
        </w:rPr>
      </w:pPr>
      <w:r w:rsidRPr="003A5638">
        <w:rPr>
          <w:rFonts w:ascii="Times New Roman" w:hAnsi="Times New Roman"/>
          <w:lang w:val="en-CA"/>
          <w:rPrChange w:id="1905" w:author="Hassen" w:date="2016-05-27T11:23:00Z">
            <w:rPr>
              <w:rFonts w:ascii="Times New Roman" w:hAnsi="Times New Roman"/>
              <w:lang w:val="en-GB"/>
            </w:rPr>
          </w:rPrChange>
        </w:rPr>
        <w:lastRenderedPageBreak/>
        <w:t>This means that environmental value</w:t>
      </w:r>
      <w:r w:rsidR="00DD4B2A" w:rsidRPr="003A5638">
        <w:rPr>
          <w:rFonts w:ascii="Times New Roman" w:hAnsi="Times New Roman"/>
          <w:lang w:val="en-CA"/>
          <w:rPrChange w:id="1906" w:author="Hassen" w:date="2016-05-27T11:23:00Z">
            <w:rPr>
              <w:rFonts w:ascii="Times New Roman" w:hAnsi="Times New Roman"/>
              <w:lang w:val="en-GB"/>
            </w:rPr>
          </w:rPrChange>
        </w:rPr>
        <w:t>s</w:t>
      </w:r>
      <w:r w:rsidRPr="003A5638">
        <w:rPr>
          <w:rFonts w:ascii="Times New Roman" w:hAnsi="Times New Roman"/>
          <w:lang w:val="en-CA"/>
          <w:rPrChange w:id="1907" w:author="Hassen" w:date="2016-05-27T11:23:00Z">
            <w:rPr>
              <w:rFonts w:ascii="Times New Roman" w:hAnsi="Times New Roman"/>
              <w:lang w:val="en-GB"/>
            </w:rPr>
          </w:rPrChange>
        </w:rPr>
        <w:t xml:space="preserve"> will be totally </w:t>
      </w:r>
      <w:r w:rsidR="00E30311" w:rsidRPr="003A5638">
        <w:rPr>
          <w:rFonts w:ascii="Times New Roman" w:hAnsi="Times New Roman"/>
          <w:lang w:val="en-CA"/>
          <w:rPrChange w:id="1908" w:author="Hassen" w:date="2016-05-27T11:23:00Z">
            <w:rPr>
              <w:rFonts w:ascii="Times New Roman" w:hAnsi="Times New Roman"/>
              <w:lang w:val="en-GB"/>
            </w:rPr>
          </w:rPrChange>
        </w:rPr>
        <w:t xml:space="preserve">stochastic </w:t>
      </w:r>
      <w:r w:rsidRPr="003A5638">
        <w:rPr>
          <w:rFonts w:ascii="Times New Roman" w:hAnsi="Times New Roman"/>
          <w:lang w:val="en-CA"/>
          <w:rPrChange w:id="1909" w:author="Hassen" w:date="2016-05-27T11:23:00Z">
            <w:rPr>
              <w:rFonts w:ascii="Times New Roman" w:hAnsi="Times New Roman"/>
              <w:lang w:val="en-GB"/>
            </w:rPr>
          </w:rPrChange>
        </w:rPr>
        <w:t xml:space="preserve">and uncorrelated from </w:t>
      </w:r>
      <w:r w:rsidR="008E40EA" w:rsidRPr="003A5638">
        <w:rPr>
          <w:rFonts w:ascii="Times New Roman" w:hAnsi="Times New Roman"/>
          <w:lang w:val="en-CA"/>
          <w:rPrChange w:id="1910" w:author="Hassen" w:date="2016-05-27T11:23:00Z">
            <w:rPr>
              <w:rFonts w:ascii="Times New Roman" w:hAnsi="Times New Roman"/>
              <w:lang w:val="en-GB"/>
            </w:rPr>
          </w:rPrChange>
        </w:rPr>
        <w:t xml:space="preserve">one </w:t>
      </w:r>
      <w:r w:rsidRPr="003A5638">
        <w:rPr>
          <w:rFonts w:ascii="Times New Roman" w:hAnsi="Times New Roman"/>
          <w:lang w:val="en-CA"/>
          <w:rPrChange w:id="1911" w:author="Hassen" w:date="2016-05-27T11:23:00Z">
            <w:rPr>
              <w:rFonts w:ascii="Times New Roman" w:hAnsi="Times New Roman"/>
              <w:lang w:val="en-GB"/>
            </w:rPr>
          </w:rPrChange>
        </w:rPr>
        <w:t xml:space="preserve">time </w:t>
      </w:r>
      <w:r w:rsidR="008E40EA" w:rsidRPr="003A5638">
        <w:rPr>
          <w:rFonts w:ascii="Times New Roman" w:hAnsi="Times New Roman"/>
          <w:lang w:val="en-CA"/>
          <w:rPrChange w:id="1912" w:author="Hassen" w:date="2016-05-27T11:23:00Z">
            <w:rPr>
              <w:rFonts w:ascii="Times New Roman" w:hAnsi="Times New Roman"/>
              <w:lang w:val="en-GB"/>
            </w:rPr>
          </w:rPrChange>
        </w:rPr>
        <w:t xml:space="preserve">point </w:t>
      </w:r>
      <w:r w:rsidRPr="003A5638">
        <w:rPr>
          <w:rFonts w:ascii="Times New Roman" w:hAnsi="Times New Roman"/>
          <w:lang w:val="en-CA"/>
          <w:rPrChange w:id="1913" w:author="Hassen" w:date="2016-05-27T11:23:00Z">
            <w:rPr>
              <w:rFonts w:ascii="Times New Roman" w:hAnsi="Times New Roman"/>
              <w:lang w:val="en-GB"/>
            </w:rPr>
          </w:rPrChange>
        </w:rPr>
        <w:t xml:space="preserve">to </w:t>
      </w:r>
      <w:r w:rsidR="008E40EA" w:rsidRPr="003A5638">
        <w:rPr>
          <w:rFonts w:ascii="Times New Roman" w:hAnsi="Times New Roman"/>
          <w:lang w:val="en-CA"/>
          <w:rPrChange w:id="1914" w:author="Hassen" w:date="2016-05-27T11:23:00Z">
            <w:rPr>
              <w:rFonts w:ascii="Times New Roman" w:hAnsi="Times New Roman"/>
              <w:lang w:val="en-GB"/>
            </w:rPr>
          </w:rPrChange>
        </w:rPr>
        <w:t>the next</w:t>
      </w:r>
      <w:r w:rsidRPr="003A5638">
        <w:rPr>
          <w:rFonts w:ascii="Times New Roman" w:hAnsi="Times New Roman"/>
          <w:lang w:val="en-CA"/>
          <w:rPrChange w:id="1915" w:author="Hassen" w:date="2016-05-27T11:23:00Z">
            <w:rPr>
              <w:rFonts w:ascii="Times New Roman" w:hAnsi="Times New Roman"/>
              <w:lang w:val="en-GB"/>
            </w:rPr>
          </w:rPrChange>
        </w:rPr>
        <w:t xml:space="preserve">. </w:t>
      </w:r>
      <w:r w:rsidR="00202059" w:rsidRPr="003A5638">
        <w:rPr>
          <w:rFonts w:ascii="Times New Roman" w:hAnsi="Times New Roman"/>
          <w:lang w:val="en-CA"/>
          <w:rPrChange w:id="1916" w:author="Hassen" w:date="2016-05-27T11:23:00Z">
            <w:rPr>
              <w:rFonts w:ascii="Times New Roman" w:hAnsi="Times New Roman"/>
              <w:lang w:val="en-GB"/>
            </w:rPr>
          </w:rPrChange>
        </w:rPr>
        <w:t>This simple situation is not the most realistic (</w:t>
      </w:r>
      <w:r w:rsidR="00DD4B2A" w:rsidRPr="003A5638">
        <w:rPr>
          <w:rFonts w:ascii="Times New Roman" w:hAnsi="Times New Roman"/>
          <w:lang w:val="en-CA"/>
          <w:rPrChange w:id="1917" w:author="Hassen" w:date="2016-05-27T11:23:00Z">
            <w:rPr>
              <w:rFonts w:ascii="Times New Roman" w:hAnsi="Times New Roman"/>
              <w:lang w:val="en-GB"/>
            </w:rPr>
          </w:rPrChange>
        </w:rPr>
        <w:t>i.e.</w:t>
      </w:r>
      <w:r w:rsidR="002B31AB" w:rsidRPr="003A5638">
        <w:rPr>
          <w:rFonts w:ascii="Times New Roman" w:hAnsi="Times New Roman"/>
          <w:lang w:val="en-CA"/>
          <w:rPrChange w:id="1918" w:author="Hassen" w:date="2016-05-27T11:23:00Z">
            <w:rPr>
              <w:rFonts w:ascii="Times New Roman" w:hAnsi="Times New Roman"/>
              <w:lang w:val="en-GB"/>
            </w:rPr>
          </w:rPrChange>
        </w:rPr>
        <w:t>,</w:t>
      </w:r>
      <w:r w:rsidR="00DD4B2A" w:rsidRPr="003A5638">
        <w:rPr>
          <w:rFonts w:ascii="Times New Roman" w:hAnsi="Times New Roman"/>
          <w:lang w:val="en-CA"/>
          <w:rPrChange w:id="1919" w:author="Hassen" w:date="2016-05-27T11:23:00Z">
            <w:rPr>
              <w:rFonts w:ascii="Times New Roman" w:hAnsi="Times New Roman"/>
              <w:lang w:val="en-GB"/>
            </w:rPr>
          </w:rPrChange>
        </w:rPr>
        <w:t xml:space="preserve"> it is </w:t>
      </w:r>
      <w:r w:rsidR="00342CD6" w:rsidRPr="003A5638">
        <w:rPr>
          <w:rFonts w:ascii="Times New Roman" w:hAnsi="Times New Roman"/>
          <w:lang w:val="en-CA"/>
          <w:rPrChange w:id="1920" w:author="Hassen" w:date="2016-05-27T11:23:00Z">
            <w:rPr>
              <w:rFonts w:ascii="Times New Roman" w:hAnsi="Times New Roman"/>
              <w:lang w:val="en-GB"/>
            </w:rPr>
          </w:rPrChange>
        </w:rPr>
        <w:t>hard to t</w:t>
      </w:r>
      <w:r w:rsidR="00DD4B2A" w:rsidRPr="003A5638">
        <w:rPr>
          <w:rFonts w:ascii="Times New Roman" w:hAnsi="Times New Roman"/>
          <w:lang w:val="en-CA"/>
          <w:rPrChange w:id="1921" w:author="Hassen" w:date="2016-05-27T11:23:00Z">
            <w:rPr>
              <w:rFonts w:ascii="Times New Roman" w:hAnsi="Times New Roman"/>
              <w:lang w:val="en-GB"/>
            </w:rPr>
          </w:rPrChange>
        </w:rPr>
        <w:t>hink of an environmental factor</w:t>
      </w:r>
      <w:r w:rsidR="00342CD6" w:rsidRPr="003A5638">
        <w:rPr>
          <w:rFonts w:ascii="Times New Roman" w:hAnsi="Times New Roman"/>
          <w:lang w:val="en-CA"/>
          <w:rPrChange w:id="1922" w:author="Hassen" w:date="2016-05-27T11:23:00Z">
            <w:rPr>
              <w:rFonts w:ascii="Times New Roman" w:hAnsi="Times New Roman"/>
              <w:lang w:val="en-GB"/>
            </w:rPr>
          </w:rPrChange>
        </w:rPr>
        <w:t xml:space="preserve"> that is completely </w:t>
      </w:r>
      <w:r w:rsidR="00B35105" w:rsidRPr="003A5638">
        <w:rPr>
          <w:rFonts w:ascii="Times New Roman" w:hAnsi="Times New Roman"/>
          <w:lang w:val="en-CA"/>
          <w:rPrChange w:id="1923" w:author="Hassen" w:date="2016-05-27T11:23:00Z">
            <w:rPr>
              <w:rFonts w:ascii="Times New Roman" w:hAnsi="Times New Roman"/>
              <w:lang w:val="en-GB"/>
            </w:rPr>
          </w:rPrChange>
        </w:rPr>
        <w:t xml:space="preserve">stochastically </w:t>
      </w:r>
      <w:r w:rsidR="00342CD6" w:rsidRPr="003A5638">
        <w:rPr>
          <w:rFonts w:ascii="Times New Roman" w:hAnsi="Times New Roman"/>
          <w:lang w:val="en-CA"/>
          <w:rPrChange w:id="1924" w:author="Hassen" w:date="2016-05-27T11:23:00Z">
            <w:rPr>
              <w:rFonts w:ascii="Times New Roman" w:hAnsi="Times New Roman"/>
              <w:lang w:val="en-GB"/>
            </w:rPr>
          </w:rPrChange>
        </w:rPr>
        <w:t xml:space="preserve">distributed in time). The other options are more </w:t>
      </w:r>
      <w:r w:rsidR="00B03D03" w:rsidRPr="003A5638">
        <w:rPr>
          <w:rFonts w:ascii="Times New Roman" w:hAnsi="Times New Roman"/>
          <w:lang w:val="en-CA"/>
          <w:rPrChange w:id="1925" w:author="Hassen" w:date="2016-05-27T11:23:00Z">
            <w:rPr>
              <w:rFonts w:ascii="Times New Roman" w:hAnsi="Times New Roman"/>
              <w:lang w:val="en-GB"/>
            </w:rPr>
          </w:rPrChange>
        </w:rPr>
        <w:t xml:space="preserve">complex but also more </w:t>
      </w:r>
      <w:r w:rsidR="00342CD6" w:rsidRPr="003A5638">
        <w:rPr>
          <w:rFonts w:ascii="Times New Roman" w:hAnsi="Times New Roman"/>
          <w:lang w:val="en-CA"/>
          <w:rPrChange w:id="1926" w:author="Hassen" w:date="2016-05-27T11:23:00Z">
            <w:rPr>
              <w:rFonts w:ascii="Times New Roman" w:hAnsi="Times New Roman"/>
              <w:lang w:val="en-GB"/>
            </w:rPr>
          </w:rPrChange>
        </w:rPr>
        <w:t xml:space="preserve">realistic. </w:t>
      </w:r>
    </w:p>
    <w:p w14:paraId="19DA37BF" w14:textId="77777777" w:rsidR="00A3033C" w:rsidRPr="003A5638" w:rsidRDefault="00A3033C" w:rsidP="002710B7">
      <w:pPr>
        <w:jc w:val="both"/>
        <w:rPr>
          <w:rFonts w:ascii="Times New Roman" w:hAnsi="Times New Roman"/>
          <w:lang w:val="en-CA"/>
          <w:rPrChange w:id="1927" w:author="Hassen" w:date="2016-05-27T11:23:00Z">
            <w:rPr>
              <w:rFonts w:ascii="Times New Roman" w:hAnsi="Times New Roman"/>
              <w:lang w:val="en-GB"/>
            </w:rPr>
          </w:rPrChange>
        </w:rPr>
      </w:pPr>
    </w:p>
    <w:p w14:paraId="331681DF" w14:textId="4FA3191A" w:rsidR="00AE68C0" w:rsidRPr="003A5638" w:rsidRDefault="00A3033C" w:rsidP="002710B7">
      <w:pPr>
        <w:jc w:val="both"/>
        <w:rPr>
          <w:rFonts w:ascii="Times New Roman" w:hAnsi="Times New Roman"/>
          <w:lang w:val="en-CA"/>
          <w:rPrChange w:id="1928" w:author="Hassen" w:date="2016-05-27T11:23:00Z">
            <w:rPr>
              <w:rFonts w:ascii="Times New Roman" w:hAnsi="Times New Roman"/>
              <w:lang w:val="en-GB"/>
            </w:rPr>
          </w:rPrChange>
        </w:rPr>
      </w:pPr>
      <w:r w:rsidRPr="003A5638">
        <w:rPr>
          <w:rFonts w:ascii="Times New Roman" w:hAnsi="Times New Roman"/>
          <w:lang w:val="en-CA"/>
          <w:rPrChange w:id="1929" w:author="Hassen" w:date="2016-05-27T11:23:00Z">
            <w:rPr>
              <w:rFonts w:ascii="Times New Roman" w:hAnsi="Times New Roman"/>
              <w:lang w:val="en-GB"/>
            </w:rPr>
          </w:rPrChange>
        </w:rPr>
        <w:t xml:space="preserve">For the </w:t>
      </w:r>
      <w:r w:rsidRPr="003A5638">
        <w:rPr>
          <w:rFonts w:ascii="Times New Roman" w:hAnsi="Times New Roman"/>
          <w:b/>
          <w:lang w:val="en-CA"/>
          <w:rPrChange w:id="1930" w:author="Hassen" w:date="2016-05-27T11:23:00Z">
            <w:rPr>
              <w:rFonts w:ascii="Times New Roman" w:hAnsi="Times New Roman"/>
              <w:b/>
              <w:lang w:val="en-GB"/>
            </w:rPr>
          </w:rPrChange>
        </w:rPr>
        <w:t>temporally</w:t>
      </w:r>
      <w:r w:rsidRPr="003A5638">
        <w:rPr>
          <w:rFonts w:ascii="Times New Roman" w:hAnsi="Times New Roman"/>
          <w:lang w:val="en-CA"/>
          <w:rPrChange w:id="1931" w:author="Hassen" w:date="2016-05-27T11:23:00Z">
            <w:rPr>
              <w:rFonts w:ascii="Times New Roman" w:hAnsi="Times New Roman"/>
              <w:lang w:val="en-GB"/>
            </w:rPr>
          </w:rPrChange>
        </w:rPr>
        <w:t xml:space="preserve"> </w:t>
      </w:r>
      <w:r w:rsidRPr="003A5638">
        <w:rPr>
          <w:rFonts w:ascii="Times New Roman" w:hAnsi="Times New Roman"/>
          <w:b/>
          <w:lang w:val="en-CA"/>
          <w:rPrChange w:id="1932" w:author="Hassen" w:date="2016-05-27T11:23:00Z">
            <w:rPr>
              <w:rFonts w:ascii="Times New Roman" w:hAnsi="Times New Roman"/>
              <w:b/>
              <w:lang w:val="en-GB"/>
            </w:rPr>
          </w:rPrChange>
        </w:rPr>
        <w:t>a</w:t>
      </w:r>
      <w:r w:rsidR="00342CD6" w:rsidRPr="003A5638">
        <w:rPr>
          <w:rFonts w:ascii="Times New Roman" w:hAnsi="Times New Roman"/>
          <w:b/>
          <w:lang w:val="en-CA"/>
          <w:rPrChange w:id="1933" w:author="Hassen" w:date="2016-05-27T11:23:00Z">
            <w:rPr>
              <w:rFonts w:ascii="Times New Roman" w:hAnsi="Times New Roman"/>
              <w:b/>
              <w:lang w:val="en-GB"/>
            </w:rPr>
          </w:rPrChange>
        </w:rPr>
        <w:t>uto</w:t>
      </w:r>
      <w:r w:rsidR="00B02E74" w:rsidRPr="003A5638">
        <w:rPr>
          <w:rFonts w:ascii="Times New Roman" w:hAnsi="Times New Roman"/>
          <w:b/>
          <w:lang w:val="en-CA"/>
          <w:rPrChange w:id="1934" w:author="Hassen" w:date="2016-05-27T11:23:00Z">
            <w:rPr>
              <w:rFonts w:ascii="Times New Roman" w:hAnsi="Times New Roman"/>
              <w:b/>
              <w:lang w:val="en-GB"/>
            </w:rPr>
          </w:rPrChange>
        </w:rPr>
        <w:t>-</w:t>
      </w:r>
      <w:r w:rsidR="00342CD6" w:rsidRPr="003A5638">
        <w:rPr>
          <w:rFonts w:ascii="Times New Roman" w:hAnsi="Times New Roman"/>
          <w:b/>
          <w:lang w:val="en-CA"/>
          <w:rPrChange w:id="1935" w:author="Hassen" w:date="2016-05-27T11:23:00Z">
            <w:rPr>
              <w:rFonts w:ascii="Times New Roman" w:hAnsi="Times New Roman"/>
              <w:b/>
              <w:lang w:val="en-GB"/>
            </w:rPr>
          </w:rPrChange>
        </w:rPr>
        <w:t>correlated</w:t>
      </w:r>
      <w:r w:rsidRPr="003A5638">
        <w:rPr>
          <w:rFonts w:ascii="Times New Roman" w:hAnsi="Times New Roman"/>
          <w:lang w:val="en-CA"/>
          <w:rPrChange w:id="1936" w:author="Hassen" w:date="2016-05-27T11:23:00Z">
            <w:rPr>
              <w:rFonts w:ascii="Times New Roman" w:hAnsi="Times New Roman"/>
              <w:lang w:val="en-GB"/>
            </w:rPr>
          </w:rPrChange>
        </w:rPr>
        <w:t xml:space="preserve"> </w:t>
      </w:r>
      <w:proofErr w:type="spellStart"/>
      <w:r w:rsidRPr="003A5638">
        <w:rPr>
          <w:rFonts w:ascii="Times New Roman" w:hAnsi="Times New Roman"/>
          <w:i/>
          <w:lang w:val="en-CA"/>
          <w:rPrChange w:id="1937" w:author="Hassen" w:date="2016-05-27T11:23:00Z">
            <w:rPr>
              <w:rFonts w:ascii="Times New Roman" w:hAnsi="Times New Roman"/>
              <w:i/>
              <w:lang w:val="en-GB"/>
            </w:rPr>
          </w:rPrChange>
        </w:rPr>
        <w:t>x</w:t>
      </w:r>
      <w:r w:rsidR="004E71EB" w:rsidRPr="003A5638">
        <w:rPr>
          <w:rFonts w:ascii="Times New Roman" w:hAnsi="Times New Roman"/>
          <w:i/>
          <w:vertAlign w:val="subscript"/>
          <w:lang w:val="en-CA"/>
          <w:rPrChange w:id="1938" w:author="Hassen" w:date="2016-05-27T11:23:00Z">
            <w:rPr>
              <w:rFonts w:ascii="Times New Roman" w:hAnsi="Times New Roman"/>
              <w:i/>
              <w:vertAlign w:val="subscript"/>
              <w:lang w:val="en-GB"/>
            </w:rPr>
          </w:rPrChange>
        </w:rPr>
        <w:t>A</w:t>
      </w:r>
      <w:r w:rsidR="00665A08" w:rsidRPr="003A5638">
        <w:rPr>
          <w:rFonts w:ascii="Times New Roman" w:hAnsi="Times New Roman"/>
          <w:i/>
          <w:vertAlign w:val="subscript"/>
          <w:lang w:val="en-CA"/>
          <w:rPrChange w:id="1939" w:author="Hassen" w:date="2016-05-27T11:23:00Z">
            <w:rPr>
              <w:rFonts w:ascii="Times New Roman" w:hAnsi="Times New Roman"/>
              <w:i/>
              <w:vertAlign w:val="subscript"/>
              <w:lang w:val="en-GB"/>
            </w:rPr>
          </w:rPrChange>
        </w:rPr>
        <w:t>h</w:t>
      </w:r>
      <w:proofErr w:type="spellEnd"/>
      <w:r w:rsidR="002B31AB" w:rsidRPr="003A5638">
        <w:rPr>
          <w:rFonts w:ascii="Times New Roman" w:hAnsi="Times New Roman"/>
          <w:lang w:val="en-CA"/>
          <w:rPrChange w:id="1940" w:author="Hassen" w:date="2016-05-27T11:23:00Z">
            <w:rPr>
              <w:rFonts w:ascii="Times New Roman" w:hAnsi="Times New Roman"/>
              <w:lang w:val="en-GB"/>
            </w:rPr>
          </w:rPrChange>
        </w:rPr>
        <w:t xml:space="preserve">, </w:t>
      </w:r>
      <w:r w:rsidRPr="003A5638">
        <w:rPr>
          <w:rFonts w:ascii="Times New Roman" w:hAnsi="Times New Roman"/>
          <w:lang w:val="en-CA"/>
          <w:rPrChange w:id="1941" w:author="Hassen" w:date="2016-05-27T11:23:00Z">
            <w:rPr>
              <w:rFonts w:ascii="Times New Roman" w:hAnsi="Times New Roman"/>
              <w:lang w:val="en-GB"/>
            </w:rPr>
          </w:rPrChange>
        </w:rPr>
        <w:t>we assume</w:t>
      </w:r>
      <w:r w:rsidR="00342CD6" w:rsidRPr="003A5638">
        <w:rPr>
          <w:rFonts w:ascii="Times New Roman" w:hAnsi="Times New Roman"/>
          <w:lang w:val="en-CA"/>
          <w:rPrChange w:id="1942" w:author="Hassen" w:date="2016-05-27T11:23:00Z">
            <w:rPr>
              <w:rFonts w:ascii="Times New Roman" w:hAnsi="Times New Roman"/>
              <w:lang w:val="en-GB"/>
            </w:rPr>
          </w:rPrChange>
        </w:rPr>
        <w:t xml:space="preserve"> that two values of the environment close in time </w:t>
      </w:r>
      <w:r w:rsidR="00686701" w:rsidRPr="003A5638">
        <w:rPr>
          <w:rFonts w:ascii="Times New Roman" w:hAnsi="Times New Roman"/>
          <w:lang w:val="en-CA"/>
          <w:rPrChange w:id="1943" w:author="Hassen" w:date="2016-05-27T11:23:00Z">
            <w:rPr>
              <w:rFonts w:ascii="Times New Roman" w:hAnsi="Times New Roman"/>
              <w:lang w:val="en-GB"/>
            </w:rPr>
          </w:rPrChange>
        </w:rPr>
        <w:t xml:space="preserve">are </w:t>
      </w:r>
      <w:r w:rsidR="00342CD6" w:rsidRPr="003A5638">
        <w:rPr>
          <w:rFonts w:ascii="Times New Roman" w:hAnsi="Times New Roman"/>
          <w:lang w:val="en-CA"/>
          <w:rPrChange w:id="1944" w:author="Hassen" w:date="2016-05-27T11:23:00Z">
            <w:rPr>
              <w:rFonts w:ascii="Times New Roman" w:hAnsi="Times New Roman"/>
              <w:lang w:val="en-GB"/>
            </w:rPr>
          </w:rPrChange>
        </w:rPr>
        <w:t>more similar than two values f</w:t>
      </w:r>
      <w:r w:rsidR="002B31AB" w:rsidRPr="003A5638">
        <w:rPr>
          <w:rFonts w:ascii="Times New Roman" w:hAnsi="Times New Roman"/>
          <w:lang w:val="en-CA"/>
          <w:rPrChange w:id="1945" w:author="Hassen" w:date="2016-05-27T11:23:00Z">
            <w:rPr>
              <w:rFonts w:ascii="Times New Roman" w:hAnsi="Times New Roman"/>
              <w:lang w:val="en-GB"/>
            </w:rPr>
          </w:rPrChange>
        </w:rPr>
        <w:t>u</w:t>
      </w:r>
      <w:r w:rsidR="00342CD6" w:rsidRPr="003A5638">
        <w:rPr>
          <w:rFonts w:ascii="Times New Roman" w:hAnsi="Times New Roman"/>
          <w:lang w:val="en-CA"/>
          <w:rPrChange w:id="1946" w:author="Hassen" w:date="2016-05-27T11:23:00Z">
            <w:rPr>
              <w:rFonts w:ascii="Times New Roman" w:hAnsi="Times New Roman"/>
              <w:lang w:val="en-GB"/>
            </w:rPr>
          </w:rPrChange>
        </w:rPr>
        <w:t>r</w:t>
      </w:r>
      <w:r w:rsidR="002B31AB" w:rsidRPr="003A5638">
        <w:rPr>
          <w:rFonts w:ascii="Times New Roman" w:hAnsi="Times New Roman"/>
          <w:lang w:val="en-CA"/>
          <w:rPrChange w:id="1947" w:author="Hassen" w:date="2016-05-27T11:23:00Z">
            <w:rPr>
              <w:rFonts w:ascii="Times New Roman" w:hAnsi="Times New Roman"/>
              <w:lang w:val="en-GB"/>
            </w:rPr>
          </w:rPrChange>
        </w:rPr>
        <w:t>ther</w:t>
      </w:r>
      <w:r w:rsidR="00342CD6" w:rsidRPr="003A5638">
        <w:rPr>
          <w:rFonts w:ascii="Times New Roman" w:hAnsi="Times New Roman"/>
          <w:lang w:val="en-CA"/>
          <w:rPrChange w:id="1948" w:author="Hassen" w:date="2016-05-27T11:23:00Z">
            <w:rPr>
              <w:rFonts w:ascii="Times New Roman" w:hAnsi="Times New Roman"/>
              <w:lang w:val="en-GB"/>
            </w:rPr>
          </w:rPrChange>
        </w:rPr>
        <w:t xml:space="preserve"> apart from each other</w:t>
      </w:r>
      <w:r w:rsidRPr="003A5638">
        <w:rPr>
          <w:rFonts w:ascii="Times New Roman" w:hAnsi="Times New Roman"/>
          <w:lang w:val="en-CA"/>
          <w:rPrChange w:id="1949" w:author="Hassen" w:date="2016-05-27T11:23:00Z">
            <w:rPr>
              <w:rFonts w:ascii="Times New Roman" w:hAnsi="Times New Roman"/>
              <w:lang w:val="en-GB"/>
            </w:rPr>
          </w:rPrChange>
        </w:rPr>
        <w:t xml:space="preserve"> (i.e.</w:t>
      </w:r>
      <w:r w:rsidR="002B31AB" w:rsidRPr="003A5638">
        <w:rPr>
          <w:rFonts w:ascii="Times New Roman" w:hAnsi="Times New Roman"/>
          <w:lang w:val="en-CA"/>
          <w:rPrChange w:id="1950" w:author="Hassen" w:date="2016-05-27T11:23:00Z">
            <w:rPr>
              <w:rFonts w:ascii="Times New Roman" w:hAnsi="Times New Roman"/>
              <w:lang w:val="en-GB"/>
            </w:rPr>
          </w:rPrChange>
        </w:rPr>
        <w:t>,</w:t>
      </w:r>
      <w:r w:rsidRPr="003A5638">
        <w:rPr>
          <w:rFonts w:ascii="Times New Roman" w:hAnsi="Times New Roman"/>
          <w:lang w:val="en-CA"/>
          <w:rPrChange w:id="1951" w:author="Hassen" w:date="2016-05-27T11:23:00Z">
            <w:rPr>
              <w:rFonts w:ascii="Times New Roman" w:hAnsi="Times New Roman"/>
              <w:lang w:val="en-GB"/>
            </w:rPr>
          </w:rPrChange>
        </w:rPr>
        <w:t xml:space="preserve"> positive autocorrelation)</w:t>
      </w:r>
      <w:r w:rsidR="00342CD6" w:rsidRPr="003A5638">
        <w:rPr>
          <w:rFonts w:ascii="Times New Roman" w:hAnsi="Times New Roman"/>
          <w:lang w:val="en-CA"/>
          <w:rPrChange w:id="1952" w:author="Hassen" w:date="2016-05-27T11:23:00Z">
            <w:rPr>
              <w:rFonts w:ascii="Times New Roman" w:hAnsi="Times New Roman"/>
              <w:lang w:val="en-GB"/>
            </w:rPr>
          </w:rPrChange>
        </w:rPr>
        <w:t xml:space="preserve">. </w:t>
      </w:r>
      <w:r w:rsidR="004E71EB" w:rsidRPr="003A5638">
        <w:rPr>
          <w:rFonts w:ascii="Times New Roman" w:hAnsi="Times New Roman"/>
          <w:lang w:val="en-CA"/>
          <w:rPrChange w:id="1953" w:author="Hassen" w:date="2016-05-27T11:23:00Z">
            <w:rPr>
              <w:rFonts w:ascii="Times New Roman" w:hAnsi="Times New Roman"/>
              <w:lang w:val="en-GB"/>
            </w:rPr>
          </w:rPrChange>
        </w:rPr>
        <w:t xml:space="preserve">Environmental values </w:t>
      </w:r>
      <w:proofErr w:type="spellStart"/>
      <w:r w:rsidR="004E71EB" w:rsidRPr="003A5638">
        <w:rPr>
          <w:rFonts w:ascii="Times New Roman" w:hAnsi="Times New Roman"/>
          <w:i/>
          <w:lang w:val="en-CA"/>
          <w:rPrChange w:id="1954" w:author="Hassen" w:date="2016-05-27T11:23:00Z">
            <w:rPr>
              <w:rFonts w:ascii="Times New Roman" w:hAnsi="Times New Roman"/>
              <w:i/>
              <w:lang w:val="en-GB"/>
            </w:rPr>
          </w:rPrChange>
        </w:rPr>
        <w:t>x</w:t>
      </w:r>
      <w:r w:rsidR="004E71EB" w:rsidRPr="003A5638">
        <w:rPr>
          <w:rFonts w:ascii="Times New Roman" w:hAnsi="Times New Roman"/>
          <w:i/>
          <w:vertAlign w:val="subscript"/>
          <w:lang w:val="en-CA"/>
          <w:rPrChange w:id="1955" w:author="Hassen" w:date="2016-05-27T11:23:00Z">
            <w:rPr>
              <w:rFonts w:ascii="Times New Roman" w:hAnsi="Times New Roman"/>
              <w:i/>
              <w:vertAlign w:val="subscript"/>
              <w:lang w:val="en-GB"/>
            </w:rPr>
          </w:rPrChange>
        </w:rPr>
        <w:t>A</w:t>
      </w:r>
      <w:r w:rsidR="00665A08" w:rsidRPr="003A5638">
        <w:rPr>
          <w:rFonts w:ascii="Times New Roman" w:hAnsi="Times New Roman"/>
          <w:i/>
          <w:vertAlign w:val="subscript"/>
          <w:lang w:val="en-CA"/>
          <w:rPrChange w:id="1956" w:author="Hassen" w:date="2016-05-27T11:23:00Z">
            <w:rPr>
              <w:rFonts w:ascii="Times New Roman" w:hAnsi="Times New Roman"/>
              <w:i/>
              <w:vertAlign w:val="subscript"/>
              <w:lang w:val="en-GB"/>
            </w:rPr>
          </w:rPrChange>
        </w:rPr>
        <w:t>h</w:t>
      </w:r>
      <w:proofErr w:type="spellEnd"/>
      <w:r w:rsidR="004E71EB" w:rsidRPr="003A5638">
        <w:rPr>
          <w:rFonts w:ascii="Times New Roman" w:hAnsi="Times New Roman"/>
          <w:lang w:val="en-CA"/>
          <w:rPrChange w:id="1957" w:author="Hassen" w:date="2016-05-27T11:23:00Z">
            <w:rPr>
              <w:rFonts w:ascii="Times New Roman" w:hAnsi="Times New Roman"/>
              <w:lang w:val="en-GB"/>
            </w:rPr>
          </w:rPrChange>
        </w:rPr>
        <w:t xml:space="preserve"> are generated as the product of a </w:t>
      </w:r>
      <w:r w:rsidR="00333B74" w:rsidRPr="003A5638">
        <w:rPr>
          <w:rFonts w:ascii="Times New Roman" w:hAnsi="Times New Roman"/>
          <w:lang w:val="en-CA"/>
          <w:rPrChange w:id="1958" w:author="Hassen" w:date="2016-05-27T11:23:00Z">
            <w:rPr>
              <w:rFonts w:ascii="Times New Roman" w:hAnsi="Times New Roman"/>
              <w:lang w:val="en-GB"/>
            </w:rPr>
          </w:rPrChange>
        </w:rPr>
        <w:t xml:space="preserve">stochastic </w:t>
      </w:r>
      <w:r w:rsidR="004E71EB" w:rsidRPr="003A5638">
        <w:rPr>
          <w:rFonts w:ascii="Times New Roman" w:hAnsi="Times New Roman"/>
          <w:lang w:val="en-CA"/>
          <w:rPrChange w:id="1959" w:author="Hassen" w:date="2016-05-27T11:23:00Z">
            <w:rPr>
              <w:rFonts w:ascii="Times New Roman" w:hAnsi="Times New Roman"/>
              <w:lang w:val="en-GB"/>
            </w:rPr>
          </w:rPrChange>
        </w:rPr>
        <w:t xml:space="preserve">value </w:t>
      </w:r>
      <w:r w:rsidR="00AE68C0" w:rsidRPr="003A5638">
        <w:rPr>
          <w:rFonts w:ascii="Times New Roman" w:hAnsi="Times New Roman"/>
          <w:lang w:val="en-CA"/>
          <w:rPrChange w:id="1960" w:author="Hassen" w:date="2016-05-27T11:23:00Z">
            <w:rPr>
              <w:rFonts w:ascii="Times New Roman" w:hAnsi="Times New Roman"/>
              <w:lang w:val="en-GB"/>
            </w:rPr>
          </w:rPrChange>
        </w:rPr>
        <w:t>by a decay function.</w:t>
      </w:r>
    </w:p>
    <w:p w14:paraId="4AEBC3FA" w14:textId="69E2A6EB" w:rsidR="00DD25C6" w:rsidRPr="003A5638" w:rsidRDefault="003A5638" w:rsidP="002710B7">
      <w:pPr>
        <w:jc w:val="both"/>
        <w:rPr>
          <w:rFonts w:ascii="Times New Roman" w:hAnsi="Times New Roman"/>
          <w:lang w:val="en-CA"/>
          <w:rPrChange w:id="1961" w:author="Hassen" w:date="2016-05-27T11:23:00Z">
            <w:rPr>
              <w:rFonts w:ascii="Times New Roman" w:hAnsi="Times New Roman"/>
              <w:lang w:val="en-GB"/>
            </w:rPr>
          </w:rPrChange>
        </w:rPr>
      </w:pPr>
      <m:oMathPara>
        <m:oMath>
          <m:sSub>
            <m:sSubPr>
              <m:ctrlPr>
                <w:rPr>
                  <w:rFonts w:ascii="Cambria Math" w:hAnsi="Cambria Math"/>
                  <w:i/>
                  <w:lang w:val="en-CA"/>
                  <w:rPrChange w:id="1962" w:author="Hassen" w:date="2016-05-27T11:23:00Z">
                    <w:rPr>
                      <w:rFonts w:ascii="Cambria Math" w:hAnsi="Cambria Math"/>
                      <w:i/>
                      <w:lang w:val="en-GB"/>
                    </w:rPr>
                  </w:rPrChange>
                </w:rPr>
              </m:ctrlPr>
            </m:sSubPr>
            <m:e>
              <m:r>
                <w:rPr>
                  <w:rFonts w:ascii="Cambria Math" w:hAnsi="Cambria Math"/>
                  <w:lang w:val="en-CA"/>
                  <w:rPrChange w:id="1963" w:author="Hassen" w:date="2016-05-27T11:23:00Z">
                    <w:rPr>
                      <w:rFonts w:ascii="Cambria Math" w:hAnsi="Cambria Math"/>
                      <w:lang w:val="en-GB"/>
                    </w:rPr>
                  </w:rPrChange>
                </w:rPr>
                <m:t>x</m:t>
              </m:r>
            </m:e>
            <m:sub>
              <m:r>
                <w:rPr>
                  <w:rFonts w:ascii="Cambria Math" w:hAnsi="Cambria Math"/>
                  <w:lang w:val="en-CA"/>
                  <w:rPrChange w:id="1964" w:author="Hassen" w:date="2016-05-27T11:23:00Z">
                    <w:rPr>
                      <w:rFonts w:ascii="Cambria Math" w:hAnsi="Cambria Math"/>
                      <w:lang w:val="en-GB"/>
                    </w:rPr>
                  </w:rPrChange>
                </w:rPr>
                <m:t>Ah</m:t>
              </m:r>
            </m:sub>
          </m:sSub>
          <m:r>
            <w:rPr>
              <w:rFonts w:ascii="Cambria Math" w:hAnsi="Cambria Math"/>
              <w:lang w:val="en-CA"/>
              <w:rPrChange w:id="1965" w:author="Hassen" w:date="2016-05-27T11:23:00Z">
                <w:rPr>
                  <w:rFonts w:ascii="Cambria Math" w:hAnsi="Cambria Math"/>
                  <w:lang w:val="en-GB"/>
                </w:rPr>
              </w:rPrChange>
            </w:rPr>
            <m:t>~N(0,</m:t>
          </m:r>
          <m:r>
            <w:ins w:id="1966" w:author="Hassen" w:date="2016-05-27T11:22:00Z">
              <w:rPr>
                <w:rFonts w:ascii="Cambria Math" w:hAnsi="Cambria Math"/>
                <w:lang w:val="en-CA"/>
                <w:rPrChange w:id="1967" w:author="Hassen" w:date="2016-05-27T11:23:00Z">
                  <w:rPr>
                    <w:rFonts w:ascii="Cambria Math" w:hAnsi="Cambria Math"/>
                    <w:lang w:val="en-GB"/>
                  </w:rPr>
                </w:rPrChange>
              </w:rPr>
              <m:t>Var(</m:t>
            </w:ins>
          </m:r>
          <m:sSub>
            <m:sSubPr>
              <m:ctrlPr>
                <w:ins w:id="1968" w:author="Hassen" w:date="2016-05-27T11:22:00Z">
                  <w:rPr>
                    <w:rFonts w:ascii="Cambria Math" w:hAnsi="Cambria Math"/>
                    <w:i/>
                    <w:lang w:val="en-CA"/>
                    <w:rPrChange w:id="1969" w:author="Hassen" w:date="2016-05-27T11:23:00Z">
                      <w:rPr>
                        <w:rFonts w:ascii="Cambria Math" w:hAnsi="Cambria Math"/>
                        <w:i/>
                        <w:lang w:val="en-GB"/>
                      </w:rPr>
                    </w:rPrChange>
                  </w:rPr>
                </w:ins>
              </m:ctrlPr>
            </m:sSubPr>
            <m:e>
              <m:r>
                <w:ins w:id="1970" w:author="Hassen" w:date="2016-05-27T11:22:00Z">
                  <w:rPr>
                    <w:rFonts w:ascii="Cambria Math" w:hAnsi="Cambria Math"/>
                    <w:lang w:val="en-CA"/>
                    <w:rPrChange w:id="1971" w:author="Hassen" w:date="2016-05-27T11:23:00Z">
                      <w:rPr>
                        <w:rFonts w:ascii="Cambria Math" w:hAnsi="Cambria Math"/>
                        <w:lang w:val="en-GB"/>
                      </w:rPr>
                    </w:rPrChange>
                  </w:rPr>
                  <m:t>x</m:t>
                </w:ins>
              </m:r>
            </m:e>
            <m:sub>
              <m:r>
                <w:ins w:id="1972" w:author="Hassen" w:date="2016-05-27T11:22:00Z">
                  <w:rPr>
                    <w:rFonts w:ascii="Cambria Math" w:hAnsi="Cambria Math"/>
                    <w:lang w:val="en-CA"/>
                    <w:rPrChange w:id="1973" w:author="Hassen" w:date="2016-05-27T11:23:00Z">
                      <w:rPr>
                        <w:rFonts w:ascii="Cambria Math" w:hAnsi="Cambria Math"/>
                        <w:lang w:val="en-GB"/>
                      </w:rPr>
                    </w:rPrChange>
                  </w:rPr>
                  <m:t>S</m:t>
                </w:ins>
              </m:r>
            </m:sub>
          </m:sSub>
          <m:r>
            <w:ins w:id="1974" w:author="Hassen" w:date="2016-05-27T11:22:00Z">
              <w:rPr>
                <w:rFonts w:ascii="Cambria Math" w:hAnsi="Cambria Math"/>
                <w:lang w:val="en-CA"/>
                <w:rPrChange w:id="1975" w:author="Hassen" w:date="2016-05-27T11:23:00Z">
                  <w:rPr>
                    <w:rFonts w:ascii="Cambria Math" w:hAnsi="Cambria Math"/>
                    <w:lang w:val="en-GB"/>
                  </w:rPr>
                </w:rPrChange>
              </w:rPr>
              <m:t>)</m:t>
            </w:ins>
          </m:r>
          <m:rad>
            <m:radPr>
              <m:degHide m:val="1"/>
              <m:ctrlPr>
                <w:del w:id="1976" w:author="Hassen" w:date="2016-05-27T11:22:00Z">
                  <w:rPr>
                    <w:rFonts w:ascii="Cambria Math" w:hAnsi="Cambria Math"/>
                    <w:i/>
                    <w:lang w:val="en-CA"/>
                    <w:rPrChange w:id="1977" w:author="Hassen" w:date="2016-05-27T11:23:00Z">
                      <w:rPr>
                        <w:rFonts w:ascii="Cambria Math" w:hAnsi="Cambria Math"/>
                        <w:i/>
                        <w:lang w:val="en-GB"/>
                      </w:rPr>
                    </w:rPrChange>
                  </w:rPr>
                </w:del>
              </m:ctrlPr>
            </m:radPr>
            <m:deg/>
            <m:e>
              <m:sSub>
                <m:sSubPr>
                  <m:ctrlPr>
                    <w:del w:id="1978" w:author="Hassen" w:date="2016-05-24T14:40:00Z">
                      <w:rPr>
                        <w:rFonts w:ascii="Cambria Math" w:hAnsi="Cambria Math"/>
                        <w:i/>
                        <w:lang w:val="en-CA"/>
                        <w:rPrChange w:id="1979" w:author="Hassen" w:date="2016-05-27T11:23:00Z">
                          <w:rPr>
                            <w:rFonts w:ascii="Cambria Math" w:hAnsi="Cambria Math"/>
                            <w:i/>
                            <w:lang w:val="en-GB"/>
                          </w:rPr>
                        </w:rPrChange>
                      </w:rPr>
                    </w:del>
                  </m:ctrlPr>
                </m:sSubPr>
                <m:e>
                  <m:r>
                    <w:del w:id="1980" w:author="Hassen" w:date="2016-05-24T14:40:00Z">
                      <w:rPr>
                        <w:rFonts w:ascii="Cambria Math" w:hAnsi="Cambria Math"/>
                        <w:lang w:val="en-CA"/>
                        <w:rPrChange w:id="1981" w:author="Hassen" w:date="2016-05-27T11:23:00Z">
                          <w:rPr>
                            <w:rFonts w:ascii="Cambria Math" w:hAnsi="Cambria Math"/>
                            <w:lang w:val="en-GB"/>
                          </w:rPr>
                        </w:rPrChange>
                      </w:rPr>
                      <m:t>V</m:t>
                    </w:del>
                  </m:r>
                </m:e>
                <m:sub>
                  <m:sSub>
                    <m:sSubPr>
                      <m:ctrlPr>
                        <w:del w:id="1982" w:author="Hassen" w:date="2016-05-24T14:40:00Z">
                          <w:rPr>
                            <w:rFonts w:ascii="Cambria Math" w:hAnsi="Cambria Math"/>
                            <w:i/>
                            <w:lang w:val="en-CA"/>
                            <w:rPrChange w:id="1983" w:author="Hassen" w:date="2016-05-27T11:23:00Z">
                              <w:rPr>
                                <w:rFonts w:ascii="Cambria Math" w:hAnsi="Cambria Math"/>
                                <w:i/>
                                <w:lang w:val="en-GB"/>
                              </w:rPr>
                            </w:rPrChange>
                          </w:rPr>
                        </w:del>
                      </m:ctrlPr>
                    </m:sSubPr>
                    <m:e>
                      <m:r>
                        <w:del w:id="1984" w:author="Hassen" w:date="2016-05-24T14:40:00Z">
                          <w:rPr>
                            <w:rFonts w:ascii="Cambria Math" w:hAnsi="Cambria Math"/>
                            <w:lang w:val="en-CA"/>
                            <w:rPrChange w:id="1985" w:author="Hassen" w:date="2016-05-27T11:23:00Z">
                              <w:rPr>
                                <w:rFonts w:ascii="Cambria Math" w:hAnsi="Cambria Math"/>
                                <w:lang w:val="en-GB"/>
                              </w:rPr>
                            </w:rPrChange>
                          </w:rPr>
                          <m:t>x</m:t>
                        </w:del>
                      </m:r>
                    </m:e>
                    <m:sub>
                      <m:r>
                        <w:del w:id="1986" w:author="Hassen" w:date="2016-05-24T14:40:00Z">
                          <w:rPr>
                            <w:rFonts w:ascii="Cambria Math" w:hAnsi="Cambria Math"/>
                            <w:lang w:val="en-CA"/>
                            <w:rPrChange w:id="1987" w:author="Hassen" w:date="2016-05-27T11:23:00Z">
                              <w:rPr>
                                <w:rFonts w:ascii="Cambria Math" w:hAnsi="Cambria Math"/>
                                <w:lang w:val="en-GB"/>
                              </w:rPr>
                            </w:rPrChange>
                          </w:rPr>
                          <m:t>S</m:t>
                        </w:del>
                      </m:r>
                    </m:sub>
                  </m:sSub>
                </m:sub>
              </m:sSub>
            </m:e>
          </m:rad>
          <m:r>
            <w:rPr>
              <w:rFonts w:ascii="Cambria Math" w:hAnsi="Cambria Math"/>
              <w:lang w:val="en-CA"/>
              <w:rPrChange w:id="1988" w:author="Hassen" w:date="2016-05-27T11:23:00Z">
                <w:rPr>
                  <w:rFonts w:ascii="Cambria Math" w:hAnsi="Cambria Math"/>
                  <w:lang w:val="en-GB"/>
                </w:rPr>
              </w:rPrChange>
            </w:rPr>
            <m:t>)×</m:t>
          </m:r>
          <m:sSup>
            <m:sSupPr>
              <m:ctrlPr>
                <w:rPr>
                  <w:rFonts w:ascii="Cambria Math" w:hAnsi="Cambria Math"/>
                  <w:i/>
                  <w:lang w:val="en-CA"/>
                  <w:rPrChange w:id="1989" w:author="Hassen" w:date="2016-05-27T11:23:00Z">
                    <w:rPr>
                      <w:rFonts w:ascii="Cambria Math" w:hAnsi="Cambria Math"/>
                      <w:i/>
                      <w:lang w:val="en-GB"/>
                    </w:rPr>
                  </w:rPrChange>
                </w:rPr>
              </m:ctrlPr>
            </m:sSupPr>
            <m:e>
              <m:r>
                <w:rPr>
                  <w:rFonts w:ascii="Cambria Math" w:hAnsi="Cambria Math"/>
                  <w:lang w:val="en-CA"/>
                  <w:rPrChange w:id="1990" w:author="Hassen" w:date="2016-05-27T11:23:00Z">
                    <w:rPr>
                      <w:rFonts w:ascii="Cambria Math" w:hAnsi="Cambria Math"/>
                      <w:lang w:val="en-GB"/>
                    </w:rPr>
                  </w:rPrChange>
                </w:rPr>
                <m:t>e</m:t>
              </m:r>
            </m:e>
            <m:sup>
              <m:r>
                <w:rPr>
                  <w:rFonts w:ascii="Cambria Math" w:hAnsi="Cambria Math"/>
                  <w:lang w:val="en-CA"/>
                  <w:rPrChange w:id="1991" w:author="Hassen" w:date="2016-05-27T11:23:00Z">
                    <w:rPr>
                      <w:rFonts w:ascii="Cambria Math" w:hAnsi="Cambria Math"/>
                      <w:lang w:val="en-GB"/>
                    </w:rPr>
                  </w:rPrChange>
                </w:rPr>
                <m:t>-α∆h</m:t>
              </m:r>
            </m:sup>
          </m:sSup>
        </m:oMath>
      </m:oMathPara>
    </w:p>
    <w:p w14:paraId="38170F88" w14:textId="72BBF2CB" w:rsidR="00E43E53" w:rsidRPr="003A5638" w:rsidRDefault="00A3033C" w:rsidP="002710B7">
      <w:pPr>
        <w:jc w:val="both"/>
        <w:rPr>
          <w:rFonts w:ascii="Times New Roman" w:hAnsi="Times New Roman"/>
          <w:lang w:val="en-CA"/>
          <w:rPrChange w:id="1992" w:author="Hassen" w:date="2016-05-27T11:23:00Z">
            <w:rPr>
              <w:rFonts w:ascii="Times New Roman" w:hAnsi="Times New Roman"/>
              <w:lang w:val="en-GB"/>
            </w:rPr>
          </w:rPrChange>
        </w:rPr>
      </w:pPr>
      <w:proofErr w:type="gramStart"/>
      <w:r w:rsidRPr="003A5638">
        <w:rPr>
          <w:rFonts w:ascii="Times New Roman" w:hAnsi="Times New Roman"/>
          <w:lang w:val="en-CA"/>
          <w:rPrChange w:id="1993" w:author="Hassen" w:date="2016-05-27T11:23:00Z">
            <w:rPr>
              <w:rFonts w:ascii="Times New Roman" w:hAnsi="Times New Roman"/>
              <w:lang w:val="en-GB"/>
            </w:rPr>
          </w:rPrChange>
        </w:rPr>
        <w:t>where</w:t>
      </w:r>
      <w:proofErr w:type="gramEnd"/>
      <w:r w:rsidRPr="003A5638">
        <w:rPr>
          <w:rFonts w:ascii="Times New Roman" w:hAnsi="Times New Roman"/>
          <w:lang w:val="en-CA"/>
          <w:rPrChange w:id="1994" w:author="Hassen" w:date="2016-05-27T11:23:00Z">
            <w:rPr>
              <w:rFonts w:ascii="Times New Roman" w:hAnsi="Times New Roman"/>
              <w:lang w:val="en-GB"/>
            </w:rPr>
          </w:rPrChange>
        </w:rPr>
        <w:t xml:space="preserve"> </w:t>
      </w:r>
      <w:r w:rsidRPr="003A5638">
        <w:rPr>
          <w:rFonts w:ascii="Symbol" w:hAnsi="Symbol" w:cs="Times New Roman"/>
          <w:lang w:val="en-CA"/>
          <w:rPrChange w:id="1995" w:author="Hassen" w:date="2016-05-27T11:23:00Z">
            <w:rPr>
              <w:rFonts w:ascii="Symbol" w:hAnsi="Symbol" w:cs="Times New Roman"/>
              <w:lang w:val="en-GB"/>
            </w:rPr>
          </w:rPrChange>
        </w:rPr>
        <w:t></w:t>
      </w:r>
      <w:r w:rsidR="00665A08" w:rsidRPr="003A5638">
        <w:rPr>
          <w:rFonts w:ascii="Times New Roman" w:hAnsi="Times New Roman" w:cs="Times New Roman"/>
          <w:i/>
          <w:lang w:val="en-CA"/>
          <w:rPrChange w:id="1996" w:author="Hassen" w:date="2016-05-27T11:23:00Z">
            <w:rPr>
              <w:rFonts w:ascii="Times New Roman" w:hAnsi="Times New Roman" w:cs="Times New Roman"/>
              <w:i/>
              <w:lang w:val="en-GB"/>
            </w:rPr>
          </w:rPrChange>
        </w:rPr>
        <w:t>h</w:t>
      </w:r>
      <w:r w:rsidRPr="003A5638">
        <w:rPr>
          <w:rFonts w:ascii="Times New Roman" w:hAnsi="Times New Roman"/>
          <w:lang w:val="en-CA"/>
          <w:rPrChange w:id="1997" w:author="Hassen" w:date="2016-05-27T11:23:00Z">
            <w:rPr>
              <w:rFonts w:ascii="Times New Roman" w:hAnsi="Times New Roman"/>
              <w:lang w:val="en-GB"/>
            </w:rPr>
          </w:rPrChange>
        </w:rPr>
        <w:t xml:space="preserve"> is the time interval between two instances of the study period, and </w:t>
      </w:r>
      <w:r w:rsidRPr="003A5638">
        <w:rPr>
          <w:rFonts w:ascii="Symbol" w:hAnsi="Symbol"/>
          <w:lang w:val="en-CA"/>
          <w:rPrChange w:id="1998" w:author="Hassen" w:date="2016-05-27T11:23:00Z">
            <w:rPr>
              <w:rFonts w:ascii="Symbol" w:hAnsi="Symbol"/>
              <w:lang w:val="en-GB"/>
            </w:rPr>
          </w:rPrChange>
        </w:rPr>
        <w:t></w:t>
      </w:r>
      <w:r w:rsidRPr="003A5638">
        <w:rPr>
          <w:rFonts w:ascii="Times New Roman" w:hAnsi="Times New Roman"/>
          <w:lang w:val="en-CA"/>
          <w:rPrChange w:id="1999" w:author="Hassen" w:date="2016-05-27T11:23:00Z">
            <w:rPr>
              <w:rFonts w:ascii="Times New Roman" w:hAnsi="Times New Roman"/>
              <w:lang w:val="en-GB"/>
            </w:rPr>
          </w:rPrChange>
        </w:rPr>
        <w:t xml:space="preserve"> is the decay rate, a measure of how fast the correlation decays with time</w:t>
      </w:r>
      <w:r w:rsidR="00E43E53" w:rsidRPr="003A5638">
        <w:rPr>
          <w:rFonts w:ascii="Times New Roman" w:hAnsi="Times New Roman"/>
          <w:lang w:val="en-CA"/>
          <w:rPrChange w:id="2000" w:author="Hassen" w:date="2016-05-27T11:23:00Z">
            <w:rPr>
              <w:rFonts w:ascii="Times New Roman" w:hAnsi="Times New Roman"/>
              <w:lang w:val="en-GB"/>
            </w:rPr>
          </w:rPrChange>
        </w:rPr>
        <w:t>.</w:t>
      </w:r>
    </w:p>
    <w:p w14:paraId="22FF1C41" w14:textId="15851443" w:rsidR="00E43E53" w:rsidRPr="003A5638" w:rsidRDefault="00A3033C" w:rsidP="005A5D76">
      <w:pPr>
        <w:jc w:val="center"/>
        <w:rPr>
          <w:rFonts w:ascii="Times New Roman" w:hAnsi="Times New Roman"/>
          <w:lang w:val="en-CA"/>
          <w:rPrChange w:id="2001" w:author="Hassen" w:date="2016-05-27T11:23:00Z">
            <w:rPr>
              <w:rFonts w:ascii="Times New Roman" w:hAnsi="Times New Roman"/>
              <w:lang w:val="en-GB"/>
            </w:rPr>
          </w:rPrChange>
        </w:rPr>
      </w:pPr>
      <m:oMathPara>
        <m:oMath>
          <m:r>
            <w:rPr>
              <w:rFonts w:ascii="Cambria Math" w:hAnsi="Cambria Math"/>
              <w:lang w:val="en-CA"/>
              <w:rPrChange w:id="2002" w:author="Hassen" w:date="2016-05-27T11:23:00Z">
                <w:rPr>
                  <w:rFonts w:ascii="Cambria Math" w:hAnsi="Cambria Math"/>
                  <w:lang w:val="en-GB"/>
                </w:rPr>
              </w:rPrChange>
            </w:rPr>
            <m:t>α=</m:t>
          </m:r>
          <m:r>
            <m:rPr>
              <m:sty m:val="p"/>
            </m:rPr>
            <w:rPr>
              <w:rFonts w:ascii="Cambria Math" w:hAnsi="Cambria Math"/>
              <w:lang w:val="en-CA"/>
              <w:rPrChange w:id="2003" w:author="Hassen" w:date="2016-05-27T11:23:00Z">
                <w:rPr>
                  <w:rFonts w:ascii="Cambria Math" w:hAnsi="Cambria Math"/>
                  <w:lang w:val="en-GB"/>
                </w:rPr>
              </w:rPrChange>
            </w:rPr>
            <m:t>ln⁡</m:t>
          </m:r>
          <m:r>
            <w:rPr>
              <w:rFonts w:ascii="Cambria Math" w:hAnsi="Cambria Math"/>
              <w:lang w:val="en-CA"/>
              <w:rPrChange w:id="2004" w:author="Hassen" w:date="2016-05-27T11:23:00Z">
                <w:rPr>
                  <w:rFonts w:ascii="Cambria Math" w:hAnsi="Cambria Math"/>
                  <w:lang w:val="en-GB"/>
                </w:rPr>
              </w:rPrChange>
            </w:rPr>
            <m:t>(autocor)</m:t>
          </m:r>
        </m:oMath>
      </m:oMathPara>
    </w:p>
    <w:p w14:paraId="245E9F77" w14:textId="2D6716CC" w:rsidR="004A23CF" w:rsidRPr="003A5638" w:rsidRDefault="00A3033C" w:rsidP="002710B7">
      <w:pPr>
        <w:jc w:val="both"/>
        <w:rPr>
          <w:rFonts w:ascii="Times New Roman" w:hAnsi="Times New Roman"/>
          <w:lang w:val="en-CA"/>
          <w:rPrChange w:id="2005" w:author="Hassen" w:date="2016-05-27T11:23:00Z">
            <w:rPr>
              <w:rFonts w:ascii="Times New Roman" w:hAnsi="Times New Roman"/>
              <w:lang w:val="en-GB"/>
            </w:rPr>
          </w:rPrChange>
        </w:rPr>
      </w:pPr>
      <w:proofErr w:type="gramStart"/>
      <w:r w:rsidRPr="003A5638">
        <w:rPr>
          <w:rFonts w:ascii="Times New Roman" w:hAnsi="Times New Roman"/>
          <w:lang w:val="en-CA"/>
          <w:rPrChange w:id="2006" w:author="Hassen" w:date="2016-05-27T11:23:00Z">
            <w:rPr>
              <w:rFonts w:ascii="Times New Roman" w:hAnsi="Times New Roman"/>
              <w:lang w:val="en-GB"/>
            </w:rPr>
          </w:rPrChange>
        </w:rPr>
        <w:t>where</w:t>
      </w:r>
      <w:proofErr w:type="gramEnd"/>
      <w:r w:rsidRPr="003A5638">
        <w:rPr>
          <w:rFonts w:ascii="Times New Roman" w:hAnsi="Times New Roman"/>
          <w:lang w:val="en-CA"/>
          <w:rPrChange w:id="2007" w:author="Hassen" w:date="2016-05-27T11:23:00Z">
            <w:rPr>
              <w:rFonts w:ascii="Times New Roman" w:hAnsi="Times New Roman"/>
              <w:lang w:val="en-GB"/>
            </w:rPr>
          </w:rPrChange>
        </w:rPr>
        <w:t xml:space="preserve"> </w:t>
      </w:r>
      <w:proofErr w:type="spellStart"/>
      <w:r w:rsidRPr="003A5638">
        <w:rPr>
          <w:rFonts w:ascii="Times New Roman" w:hAnsi="Times New Roman"/>
          <w:i/>
          <w:lang w:val="en-CA"/>
          <w:rPrChange w:id="2008" w:author="Hassen" w:date="2016-05-27T11:23:00Z">
            <w:rPr>
              <w:rFonts w:ascii="Times New Roman" w:hAnsi="Times New Roman"/>
              <w:i/>
              <w:lang w:val="en-GB"/>
            </w:rPr>
          </w:rPrChange>
        </w:rPr>
        <w:t>autocor</w:t>
      </w:r>
      <w:proofErr w:type="spellEnd"/>
      <w:r w:rsidRPr="003A5638">
        <w:rPr>
          <w:rFonts w:ascii="Times New Roman" w:hAnsi="Times New Roman"/>
          <w:lang w:val="en-CA"/>
          <w:rPrChange w:id="2009" w:author="Hassen" w:date="2016-05-27T11:23:00Z">
            <w:rPr>
              <w:rFonts w:ascii="Times New Roman" w:hAnsi="Times New Roman"/>
              <w:lang w:val="en-GB"/>
            </w:rPr>
          </w:rPrChange>
        </w:rPr>
        <w:t xml:space="preserve"> is the</w:t>
      </w:r>
      <w:r w:rsidR="0087317F" w:rsidRPr="003A5638">
        <w:rPr>
          <w:rFonts w:ascii="Times New Roman" w:hAnsi="Times New Roman"/>
          <w:lang w:val="en-CA"/>
          <w:rPrChange w:id="2010" w:author="Hassen" w:date="2016-05-27T11:23:00Z">
            <w:rPr>
              <w:rFonts w:ascii="Times New Roman" w:hAnsi="Times New Roman"/>
              <w:lang w:val="en-GB"/>
            </w:rPr>
          </w:rPrChange>
        </w:rPr>
        <w:t xml:space="preserve"> desired</w:t>
      </w:r>
      <w:r w:rsidRPr="003A5638">
        <w:rPr>
          <w:rFonts w:ascii="Times New Roman" w:hAnsi="Times New Roman"/>
          <w:lang w:val="en-CA"/>
          <w:rPrChange w:id="2011" w:author="Hassen" w:date="2016-05-27T11:23:00Z">
            <w:rPr>
              <w:rFonts w:ascii="Times New Roman" w:hAnsi="Times New Roman"/>
              <w:lang w:val="en-GB"/>
            </w:rPr>
          </w:rPrChange>
        </w:rPr>
        <w:t xml:space="preserve"> correlation between two </w:t>
      </w:r>
      <w:r w:rsidR="009A61A5" w:rsidRPr="003A5638">
        <w:rPr>
          <w:rFonts w:ascii="Times New Roman" w:hAnsi="Times New Roman"/>
          <w:lang w:val="en-CA"/>
          <w:rPrChange w:id="2012" w:author="Hassen" w:date="2016-05-27T11:23:00Z">
            <w:rPr>
              <w:rFonts w:ascii="Times New Roman" w:hAnsi="Times New Roman"/>
              <w:lang w:val="en-GB"/>
            </w:rPr>
          </w:rPrChange>
        </w:rPr>
        <w:t xml:space="preserve">successive </w:t>
      </w:r>
      <w:r w:rsidRPr="003A5638">
        <w:rPr>
          <w:rFonts w:ascii="Times New Roman" w:hAnsi="Times New Roman"/>
          <w:lang w:val="en-CA"/>
          <w:rPrChange w:id="2013" w:author="Hassen" w:date="2016-05-27T11:23:00Z">
            <w:rPr>
              <w:rFonts w:ascii="Times New Roman" w:hAnsi="Times New Roman"/>
              <w:lang w:val="en-GB"/>
            </w:rPr>
          </w:rPrChange>
        </w:rPr>
        <w:t xml:space="preserve">values. </w:t>
      </w:r>
    </w:p>
    <w:p w14:paraId="4EE1AE09" w14:textId="77777777" w:rsidR="00073537" w:rsidRPr="003A5638" w:rsidRDefault="00073537" w:rsidP="002710B7">
      <w:pPr>
        <w:jc w:val="both"/>
        <w:rPr>
          <w:rFonts w:ascii="Times New Roman" w:hAnsi="Times New Roman"/>
          <w:lang w:val="en-CA"/>
          <w:rPrChange w:id="2014" w:author="Hassen" w:date="2016-05-27T11:23:00Z">
            <w:rPr>
              <w:rFonts w:ascii="Times New Roman" w:hAnsi="Times New Roman"/>
              <w:lang w:val="en-GB"/>
            </w:rPr>
          </w:rPrChange>
        </w:rPr>
      </w:pPr>
    </w:p>
    <w:p w14:paraId="39E009BE" w14:textId="19821EF6" w:rsidR="00F75814" w:rsidRPr="003A5638" w:rsidRDefault="005B169C" w:rsidP="00FB7654">
      <w:pPr>
        <w:tabs>
          <w:tab w:val="left" w:pos="1149"/>
        </w:tabs>
        <w:spacing w:after="120"/>
        <w:rPr>
          <w:rFonts w:ascii="Times New Roman" w:hAnsi="Times New Roman"/>
          <w:lang w:val="en-CA"/>
          <w:rPrChange w:id="2015" w:author="Hassen" w:date="2016-05-27T11:23:00Z">
            <w:rPr>
              <w:rFonts w:ascii="Times New Roman" w:hAnsi="Times New Roman"/>
              <w:lang w:val="en-GB"/>
            </w:rPr>
          </w:rPrChange>
        </w:rPr>
      </w:pPr>
      <w:r w:rsidRPr="003A5638">
        <w:rPr>
          <w:rFonts w:ascii="Times New Roman" w:hAnsi="Times New Roman"/>
          <w:lang w:val="en-CA"/>
          <w:rPrChange w:id="2016" w:author="Hassen" w:date="2016-05-27T11:23:00Z">
            <w:rPr>
              <w:rFonts w:ascii="Times New Roman" w:hAnsi="Times New Roman"/>
              <w:lang w:val="en-GB"/>
            </w:rPr>
          </w:rPrChange>
        </w:rPr>
        <w:t xml:space="preserve">Once </w:t>
      </w:r>
      <w:r w:rsidR="00073537" w:rsidRPr="003A5638">
        <w:rPr>
          <w:rFonts w:ascii="Times New Roman" w:hAnsi="Times New Roman"/>
          <w:lang w:val="en-CA"/>
          <w:rPrChange w:id="2017" w:author="Hassen" w:date="2016-05-27T11:23:00Z">
            <w:rPr>
              <w:rFonts w:ascii="Times New Roman" w:hAnsi="Times New Roman"/>
              <w:lang w:val="en-GB"/>
            </w:rPr>
          </w:rPrChange>
        </w:rPr>
        <w:t xml:space="preserve">the </w:t>
      </w:r>
      <w:r w:rsidR="00073537" w:rsidRPr="003A5638">
        <w:rPr>
          <w:rFonts w:ascii="Times New Roman" w:hAnsi="Times New Roman"/>
          <w:b/>
          <w:lang w:val="en-CA"/>
          <w:rPrChange w:id="2018" w:author="Hassen" w:date="2016-05-27T11:23:00Z">
            <w:rPr>
              <w:rFonts w:ascii="Times New Roman" w:hAnsi="Times New Roman"/>
              <w:b/>
              <w:lang w:val="en-GB"/>
            </w:rPr>
          </w:rPrChange>
        </w:rPr>
        <w:t>linear</w:t>
      </w:r>
      <w:r w:rsidR="00073537" w:rsidRPr="003A5638">
        <w:rPr>
          <w:rFonts w:ascii="Times New Roman" w:hAnsi="Times New Roman"/>
          <w:lang w:val="en-CA"/>
          <w:rPrChange w:id="2019" w:author="Hassen" w:date="2016-05-27T11:23:00Z">
            <w:rPr>
              <w:rFonts w:ascii="Times New Roman" w:hAnsi="Times New Roman"/>
              <w:lang w:val="en-GB"/>
            </w:rPr>
          </w:rPrChange>
        </w:rPr>
        <w:t xml:space="preserve"> trend is set up</w:t>
      </w:r>
      <w:r w:rsidRPr="003A5638">
        <w:rPr>
          <w:rFonts w:ascii="Times New Roman" w:hAnsi="Times New Roman"/>
          <w:lang w:val="en-CA"/>
          <w:rPrChange w:id="2020" w:author="Hassen" w:date="2016-05-27T11:23:00Z">
            <w:rPr>
              <w:rFonts w:ascii="Times New Roman" w:hAnsi="Times New Roman"/>
              <w:lang w:val="en-GB"/>
            </w:rPr>
          </w:rPrChange>
        </w:rPr>
        <w:t>,</w:t>
      </w:r>
      <w:r w:rsidR="00073537" w:rsidRPr="003A5638">
        <w:rPr>
          <w:rFonts w:ascii="Times New Roman" w:hAnsi="Times New Roman"/>
          <w:lang w:val="en-CA"/>
          <w:rPrChange w:id="2021" w:author="Hassen" w:date="2016-05-27T11:23:00Z">
            <w:rPr>
              <w:rFonts w:ascii="Times New Roman" w:hAnsi="Times New Roman"/>
              <w:lang w:val="en-GB"/>
            </w:rPr>
          </w:rPrChange>
        </w:rPr>
        <w:t xml:space="preserve"> </w:t>
      </w:r>
      <w:proofErr w:type="spellStart"/>
      <w:r w:rsidR="00073537" w:rsidRPr="003A5638">
        <w:rPr>
          <w:rFonts w:ascii="Times New Roman" w:hAnsi="Times New Roman"/>
          <w:lang w:val="en-CA"/>
          <w:rPrChange w:id="2022" w:author="Hassen" w:date="2016-05-27T11:23:00Z">
            <w:rPr>
              <w:rFonts w:ascii="Times New Roman" w:hAnsi="Times New Roman"/>
              <w:lang w:val="en-GB"/>
            </w:rPr>
          </w:rPrChange>
        </w:rPr>
        <w:t>SQuID</w:t>
      </w:r>
      <w:proofErr w:type="spellEnd"/>
      <w:r w:rsidR="00073537" w:rsidRPr="003A5638">
        <w:rPr>
          <w:rFonts w:ascii="Times New Roman" w:hAnsi="Times New Roman"/>
          <w:lang w:val="en-CA"/>
          <w:rPrChange w:id="2023" w:author="Hassen" w:date="2016-05-27T11:23:00Z">
            <w:rPr>
              <w:rFonts w:ascii="Times New Roman" w:hAnsi="Times New Roman"/>
              <w:lang w:val="en-GB"/>
            </w:rPr>
          </w:rPrChange>
        </w:rPr>
        <w:t xml:space="preserve"> generate</w:t>
      </w:r>
      <w:r w:rsidR="0047507A" w:rsidRPr="003A5638">
        <w:rPr>
          <w:rFonts w:ascii="Times New Roman" w:hAnsi="Times New Roman"/>
          <w:lang w:val="en-CA"/>
          <w:rPrChange w:id="2024" w:author="Hassen" w:date="2016-05-27T11:23:00Z">
            <w:rPr>
              <w:rFonts w:ascii="Times New Roman" w:hAnsi="Times New Roman"/>
              <w:lang w:val="en-GB"/>
            </w:rPr>
          </w:rPrChange>
        </w:rPr>
        <w:t xml:space="preserve">s a series of values following a classical linear </w:t>
      </w:r>
      <w:r w:rsidRPr="003A5638">
        <w:rPr>
          <w:rFonts w:ascii="Times New Roman" w:hAnsi="Times New Roman"/>
          <w:lang w:val="en-CA"/>
          <w:rPrChange w:id="2025" w:author="Hassen" w:date="2016-05-27T11:23:00Z">
            <w:rPr>
              <w:rFonts w:ascii="Times New Roman" w:hAnsi="Times New Roman"/>
              <w:lang w:val="en-GB"/>
            </w:rPr>
          </w:rPrChange>
        </w:rPr>
        <w:t>equation</w:t>
      </w:r>
      <w:r w:rsidR="00F75814" w:rsidRPr="003A5638">
        <w:rPr>
          <w:rFonts w:ascii="Times New Roman" w:hAnsi="Times New Roman"/>
          <w:lang w:val="en-CA"/>
          <w:rPrChange w:id="2026" w:author="Hassen" w:date="2016-05-27T11:23:00Z">
            <w:rPr>
              <w:rFonts w:ascii="Times New Roman" w:hAnsi="Times New Roman"/>
              <w:lang w:val="en-GB"/>
            </w:rPr>
          </w:rPrChange>
        </w:rPr>
        <w:t>.</w:t>
      </w:r>
    </w:p>
    <w:p w14:paraId="27032C53" w14:textId="4F7BEF63" w:rsidR="00F75814" w:rsidRPr="003A5638" w:rsidRDefault="00FB7654" w:rsidP="005A5D76">
      <w:pPr>
        <w:tabs>
          <w:tab w:val="left" w:pos="1149"/>
        </w:tabs>
        <w:spacing w:after="120"/>
        <w:jc w:val="center"/>
        <w:rPr>
          <w:rFonts w:ascii="Times New Roman" w:hAnsi="Times New Roman" w:cs="Times New Roman"/>
          <w:lang w:val="en-CA"/>
          <w:rPrChange w:id="2027" w:author="Hassen" w:date="2016-05-27T11:23:00Z">
            <w:rPr>
              <w:rFonts w:ascii="Times New Roman" w:hAnsi="Times New Roman" w:cs="Times New Roman"/>
              <w:lang w:val="en-GB"/>
            </w:rPr>
          </w:rPrChange>
        </w:rPr>
      </w:pPr>
      <w:proofErr w:type="spellStart"/>
      <w:proofErr w:type="gramStart"/>
      <w:r w:rsidRPr="003A5638">
        <w:rPr>
          <w:rFonts w:ascii="Times New Roman" w:hAnsi="Times New Roman"/>
          <w:i/>
          <w:lang w:val="en-CA"/>
          <w:rPrChange w:id="2028" w:author="Hassen" w:date="2016-05-27T11:23:00Z">
            <w:rPr>
              <w:rFonts w:ascii="Times New Roman" w:hAnsi="Times New Roman"/>
              <w:i/>
              <w:lang w:val="en-GB"/>
            </w:rPr>
          </w:rPrChange>
        </w:rPr>
        <w:t>x</w:t>
      </w:r>
      <w:r w:rsidR="004E71EB" w:rsidRPr="003A5638">
        <w:rPr>
          <w:rFonts w:ascii="Times New Roman" w:hAnsi="Times New Roman"/>
          <w:i/>
          <w:vertAlign w:val="subscript"/>
          <w:lang w:val="en-CA"/>
          <w:rPrChange w:id="2029" w:author="Hassen" w:date="2016-05-27T11:23:00Z">
            <w:rPr>
              <w:rFonts w:ascii="Times New Roman" w:hAnsi="Times New Roman"/>
              <w:i/>
              <w:vertAlign w:val="subscript"/>
              <w:lang w:val="en-GB"/>
            </w:rPr>
          </w:rPrChange>
        </w:rPr>
        <w:t>L</w:t>
      </w:r>
      <w:r w:rsidR="00665A08" w:rsidRPr="003A5638">
        <w:rPr>
          <w:rFonts w:ascii="Times New Roman" w:hAnsi="Times New Roman"/>
          <w:i/>
          <w:vertAlign w:val="subscript"/>
          <w:lang w:val="en-CA"/>
          <w:rPrChange w:id="2030" w:author="Hassen" w:date="2016-05-27T11:23:00Z">
            <w:rPr>
              <w:rFonts w:ascii="Times New Roman" w:hAnsi="Times New Roman"/>
              <w:i/>
              <w:vertAlign w:val="subscript"/>
              <w:lang w:val="en-GB"/>
            </w:rPr>
          </w:rPrChange>
        </w:rPr>
        <w:t>h</w:t>
      </w:r>
      <w:proofErr w:type="spellEnd"/>
      <w:proofErr w:type="gramEnd"/>
      <w:r w:rsidRPr="003A5638">
        <w:rPr>
          <w:rFonts w:ascii="Times New Roman" w:hAnsi="Times New Roman"/>
          <w:lang w:val="en-CA"/>
          <w:rPrChange w:id="2031" w:author="Hassen" w:date="2016-05-27T11:23:00Z">
            <w:rPr>
              <w:rFonts w:ascii="Times New Roman" w:hAnsi="Times New Roman"/>
              <w:lang w:val="en-GB"/>
            </w:rPr>
          </w:rPrChange>
        </w:rPr>
        <w:t xml:space="preserve"> = </w:t>
      </w:r>
      <w:r w:rsidRPr="003A5638">
        <w:rPr>
          <w:rFonts w:ascii="Times New Roman" w:hAnsi="Times New Roman" w:cs="Times New Roman"/>
          <w:i/>
          <w:lang w:val="en-CA"/>
          <w:rPrChange w:id="2032" w:author="Hassen" w:date="2016-05-27T11:23:00Z">
            <w:rPr>
              <w:rFonts w:ascii="Times New Roman" w:hAnsi="Times New Roman" w:cs="Times New Roman"/>
              <w:i/>
              <w:lang w:val="en-GB"/>
            </w:rPr>
          </w:rPrChange>
        </w:rPr>
        <w:t xml:space="preserve"> a</w:t>
      </w:r>
      <w:r w:rsidRPr="003A5638">
        <w:rPr>
          <w:rFonts w:ascii="Times New Roman" w:hAnsi="Times New Roman" w:cs="Times New Roman"/>
          <w:lang w:val="en-CA"/>
          <w:rPrChange w:id="2033" w:author="Hassen" w:date="2016-05-27T11:23:00Z">
            <w:rPr>
              <w:rFonts w:ascii="Times New Roman" w:hAnsi="Times New Roman" w:cs="Times New Roman"/>
              <w:lang w:val="en-GB"/>
            </w:rPr>
          </w:rPrChange>
        </w:rPr>
        <w:t xml:space="preserve"> + </w:t>
      </w:r>
      <w:proofErr w:type="spellStart"/>
      <w:r w:rsidRPr="003A5638">
        <w:rPr>
          <w:rFonts w:ascii="Times New Roman" w:hAnsi="Times New Roman" w:cs="Times New Roman"/>
          <w:i/>
          <w:lang w:val="en-CA"/>
          <w:rPrChange w:id="2034" w:author="Hassen" w:date="2016-05-27T11:23:00Z">
            <w:rPr>
              <w:rFonts w:ascii="Times New Roman" w:hAnsi="Times New Roman" w:cs="Times New Roman"/>
              <w:i/>
              <w:lang w:val="en-GB"/>
            </w:rPr>
          </w:rPrChange>
        </w:rPr>
        <w:t>b</w:t>
      </w:r>
      <w:r w:rsidRPr="003A5638">
        <w:rPr>
          <w:rFonts w:ascii="Times New Roman" w:hAnsi="Times New Roman" w:cs="Times New Roman"/>
          <w:lang w:val="en-CA"/>
          <w:rPrChange w:id="2035" w:author="Hassen" w:date="2016-05-27T11:23:00Z">
            <w:rPr>
              <w:rFonts w:ascii="Times New Roman" w:hAnsi="Times New Roman" w:cs="Times New Roman"/>
              <w:lang w:val="en-GB"/>
            </w:rPr>
          </w:rPrChange>
        </w:rPr>
        <w:t>.</w:t>
      </w:r>
      <w:r w:rsidR="00665A08" w:rsidRPr="003A5638">
        <w:rPr>
          <w:rFonts w:ascii="Times New Roman" w:hAnsi="Times New Roman" w:cs="Times New Roman"/>
          <w:i/>
          <w:lang w:val="en-CA"/>
          <w:rPrChange w:id="2036" w:author="Hassen" w:date="2016-05-27T11:23:00Z">
            <w:rPr>
              <w:rFonts w:ascii="Times New Roman" w:hAnsi="Times New Roman" w:cs="Times New Roman"/>
              <w:i/>
              <w:lang w:val="en-GB"/>
            </w:rPr>
          </w:rPrChange>
        </w:rPr>
        <w:t>h</w:t>
      </w:r>
      <w:proofErr w:type="spellEnd"/>
      <w:r w:rsidRPr="003A5638">
        <w:rPr>
          <w:rFonts w:ascii="Times New Roman" w:hAnsi="Times New Roman" w:cs="Times New Roman"/>
          <w:lang w:val="en-CA"/>
          <w:rPrChange w:id="2037" w:author="Hassen" w:date="2016-05-27T11:23:00Z">
            <w:rPr>
              <w:rFonts w:ascii="Times New Roman" w:hAnsi="Times New Roman" w:cs="Times New Roman"/>
              <w:lang w:val="en-GB"/>
            </w:rPr>
          </w:rPrChange>
        </w:rPr>
        <w:t xml:space="preserve"> </w:t>
      </w:r>
    </w:p>
    <w:p w14:paraId="42DE70E7" w14:textId="4B65AE72" w:rsidR="00073537" w:rsidRPr="003A5638" w:rsidRDefault="00FB7654" w:rsidP="00FB7654">
      <w:pPr>
        <w:tabs>
          <w:tab w:val="left" w:pos="1149"/>
        </w:tabs>
        <w:spacing w:after="120"/>
        <w:rPr>
          <w:rFonts w:ascii="Times New Roman" w:hAnsi="Times New Roman" w:cs="Times New Roman"/>
          <w:lang w:val="en-CA"/>
          <w:rPrChange w:id="2038" w:author="Hassen" w:date="2016-05-27T11:23:00Z">
            <w:rPr>
              <w:rFonts w:ascii="Times New Roman" w:hAnsi="Times New Roman" w:cs="Times New Roman"/>
              <w:lang w:val="en-GB"/>
            </w:rPr>
          </w:rPrChange>
        </w:rPr>
      </w:pPr>
      <w:proofErr w:type="gramStart"/>
      <w:r w:rsidRPr="003A5638">
        <w:rPr>
          <w:rFonts w:ascii="Times New Roman" w:hAnsi="Times New Roman" w:cs="Times New Roman"/>
          <w:lang w:val="en-CA"/>
          <w:rPrChange w:id="2039" w:author="Hassen" w:date="2016-05-27T11:23:00Z">
            <w:rPr>
              <w:rFonts w:ascii="Times New Roman" w:hAnsi="Times New Roman" w:cs="Times New Roman"/>
              <w:lang w:val="en-GB"/>
            </w:rPr>
          </w:rPrChange>
        </w:rPr>
        <w:t>where</w:t>
      </w:r>
      <w:proofErr w:type="gramEnd"/>
      <w:r w:rsidRPr="003A5638">
        <w:rPr>
          <w:rFonts w:ascii="Times New Roman" w:hAnsi="Times New Roman" w:cs="Times New Roman"/>
          <w:lang w:val="en-CA"/>
          <w:rPrChange w:id="2040" w:author="Hassen" w:date="2016-05-27T11:23:00Z">
            <w:rPr>
              <w:rFonts w:ascii="Times New Roman" w:hAnsi="Times New Roman" w:cs="Times New Roman"/>
              <w:lang w:val="en-GB"/>
            </w:rPr>
          </w:rPrChange>
        </w:rPr>
        <w:t xml:space="preserve"> </w:t>
      </w:r>
      <w:r w:rsidRPr="003A5638">
        <w:rPr>
          <w:rFonts w:ascii="Times New Roman" w:hAnsi="Times New Roman" w:cs="Times New Roman"/>
          <w:i/>
          <w:lang w:val="en-CA"/>
          <w:rPrChange w:id="2041" w:author="Hassen" w:date="2016-05-27T11:23:00Z">
            <w:rPr>
              <w:rFonts w:ascii="Times New Roman" w:hAnsi="Times New Roman" w:cs="Times New Roman"/>
              <w:i/>
              <w:lang w:val="en-GB"/>
            </w:rPr>
          </w:rPrChange>
        </w:rPr>
        <w:t>a</w:t>
      </w:r>
      <w:r w:rsidRPr="003A5638">
        <w:rPr>
          <w:rFonts w:ascii="Times New Roman" w:hAnsi="Times New Roman" w:cs="Times New Roman"/>
          <w:lang w:val="en-CA"/>
          <w:rPrChange w:id="2042" w:author="Hassen" w:date="2016-05-27T11:23:00Z">
            <w:rPr>
              <w:rFonts w:ascii="Times New Roman" w:hAnsi="Times New Roman" w:cs="Times New Roman"/>
              <w:lang w:val="en-GB"/>
            </w:rPr>
          </w:rPrChange>
        </w:rPr>
        <w:t xml:space="preserve"> and </w:t>
      </w:r>
      <w:r w:rsidRPr="003A5638">
        <w:rPr>
          <w:rFonts w:ascii="Times New Roman" w:hAnsi="Times New Roman" w:cs="Times New Roman"/>
          <w:i/>
          <w:lang w:val="en-CA"/>
          <w:rPrChange w:id="2043" w:author="Hassen" w:date="2016-05-27T11:23:00Z">
            <w:rPr>
              <w:rFonts w:ascii="Times New Roman" w:hAnsi="Times New Roman" w:cs="Times New Roman"/>
              <w:i/>
              <w:lang w:val="en-GB"/>
            </w:rPr>
          </w:rPrChange>
        </w:rPr>
        <w:t>b</w:t>
      </w:r>
      <w:r w:rsidRPr="003A5638">
        <w:rPr>
          <w:rFonts w:ascii="Times New Roman" w:hAnsi="Times New Roman" w:cs="Times New Roman"/>
          <w:lang w:val="en-CA"/>
          <w:rPrChange w:id="2044" w:author="Hassen" w:date="2016-05-27T11:23:00Z">
            <w:rPr>
              <w:rFonts w:ascii="Times New Roman" w:hAnsi="Times New Roman" w:cs="Times New Roman"/>
              <w:lang w:val="en-GB"/>
            </w:rPr>
          </w:rPrChange>
        </w:rPr>
        <w:t xml:space="preserve"> are respectively, the intercept and the slope of the regression between </w:t>
      </w:r>
      <w:proofErr w:type="spellStart"/>
      <w:r w:rsidRPr="003A5638">
        <w:rPr>
          <w:rFonts w:ascii="Times New Roman" w:hAnsi="Times New Roman" w:cs="Times New Roman"/>
          <w:i/>
          <w:lang w:val="en-CA"/>
          <w:rPrChange w:id="2045" w:author="Hassen" w:date="2016-05-27T11:23:00Z">
            <w:rPr>
              <w:rFonts w:ascii="Times New Roman" w:hAnsi="Times New Roman" w:cs="Times New Roman"/>
              <w:i/>
              <w:lang w:val="en-GB"/>
            </w:rPr>
          </w:rPrChange>
        </w:rPr>
        <w:t>x</w:t>
      </w:r>
      <w:r w:rsidR="002043FB" w:rsidRPr="003A5638">
        <w:rPr>
          <w:rFonts w:ascii="Times New Roman" w:hAnsi="Times New Roman" w:cs="Times New Roman"/>
          <w:i/>
          <w:vertAlign w:val="subscript"/>
          <w:lang w:val="en-CA"/>
          <w:rPrChange w:id="2046" w:author="Hassen" w:date="2016-05-27T11:23:00Z">
            <w:rPr>
              <w:rFonts w:ascii="Times New Roman" w:hAnsi="Times New Roman" w:cs="Times New Roman"/>
              <w:i/>
              <w:vertAlign w:val="subscript"/>
              <w:lang w:val="en-GB"/>
            </w:rPr>
          </w:rPrChange>
        </w:rPr>
        <w:t>L</w:t>
      </w:r>
      <w:r w:rsidR="00665A08" w:rsidRPr="003A5638">
        <w:rPr>
          <w:rFonts w:ascii="Times New Roman" w:hAnsi="Times New Roman" w:cs="Times New Roman"/>
          <w:i/>
          <w:vertAlign w:val="subscript"/>
          <w:lang w:val="en-CA"/>
          <w:rPrChange w:id="2047" w:author="Hassen" w:date="2016-05-27T11:23:00Z">
            <w:rPr>
              <w:rFonts w:ascii="Times New Roman" w:hAnsi="Times New Roman" w:cs="Times New Roman"/>
              <w:i/>
              <w:vertAlign w:val="subscript"/>
              <w:lang w:val="en-GB"/>
            </w:rPr>
          </w:rPrChange>
        </w:rPr>
        <w:t>h</w:t>
      </w:r>
      <w:proofErr w:type="spellEnd"/>
      <w:r w:rsidRPr="003A5638">
        <w:rPr>
          <w:rFonts w:ascii="Times New Roman" w:hAnsi="Times New Roman" w:cs="Times New Roman"/>
          <w:lang w:val="en-CA"/>
          <w:rPrChange w:id="2048" w:author="Hassen" w:date="2016-05-27T11:23:00Z">
            <w:rPr>
              <w:rFonts w:ascii="Times New Roman" w:hAnsi="Times New Roman" w:cs="Times New Roman"/>
              <w:lang w:val="en-GB"/>
            </w:rPr>
          </w:rPrChange>
        </w:rPr>
        <w:t xml:space="preserve"> and </w:t>
      </w:r>
      <w:r w:rsidR="00665A08" w:rsidRPr="003A5638">
        <w:rPr>
          <w:rFonts w:ascii="Times New Roman" w:hAnsi="Times New Roman" w:cs="Times New Roman"/>
          <w:i/>
          <w:lang w:val="en-CA"/>
          <w:rPrChange w:id="2049" w:author="Hassen" w:date="2016-05-27T11:23:00Z">
            <w:rPr>
              <w:rFonts w:ascii="Times New Roman" w:hAnsi="Times New Roman" w:cs="Times New Roman"/>
              <w:i/>
              <w:lang w:val="en-GB"/>
            </w:rPr>
          </w:rPrChange>
        </w:rPr>
        <w:t>h</w:t>
      </w:r>
      <w:r w:rsidR="00D65DC9" w:rsidRPr="003A5638">
        <w:rPr>
          <w:rFonts w:ascii="Times New Roman" w:hAnsi="Times New Roman" w:cs="Times New Roman"/>
          <w:i/>
          <w:lang w:val="en-CA"/>
          <w:rPrChange w:id="2050" w:author="Hassen" w:date="2016-05-27T11:23:00Z">
            <w:rPr>
              <w:rFonts w:ascii="Times New Roman" w:hAnsi="Times New Roman" w:cs="Times New Roman"/>
              <w:i/>
              <w:lang w:val="en-GB"/>
            </w:rPr>
          </w:rPrChange>
        </w:rPr>
        <w:t>.</w:t>
      </w:r>
      <w:r w:rsidR="00ED0AA8" w:rsidRPr="003A5638">
        <w:rPr>
          <w:rFonts w:ascii="Times New Roman" w:hAnsi="Times New Roman" w:cs="Times New Roman"/>
          <w:i/>
          <w:lang w:val="en-CA"/>
          <w:rPrChange w:id="2051" w:author="Hassen" w:date="2016-05-27T11:23:00Z">
            <w:rPr>
              <w:rFonts w:ascii="Times New Roman" w:hAnsi="Times New Roman" w:cs="Times New Roman"/>
              <w:i/>
              <w:lang w:val="en-GB"/>
            </w:rPr>
          </w:rPrChange>
        </w:rPr>
        <w:t xml:space="preserve"> </w:t>
      </w:r>
      <w:r w:rsidRPr="003A5638">
        <w:rPr>
          <w:rFonts w:ascii="Times New Roman" w:hAnsi="Times New Roman" w:cs="Times New Roman"/>
          <w:lang w:val="en-CA"/>
          <w:rPrChange w:id="2052" w:author="Hassen" w:date="2016-05-27T11:23:00Z">
            <w:rPr>
              <w:rFonts w:ascii="Times New Roman" w:hAnsi="Times New Roman" w:cs="Times New Roman"/>
              <w:lang w:val="en-GB"/>
            </w:rPr>
          </w:rPrChange>
        </w:rPr>
        <w:t xml:space="preserve"> </w:t>
      </w:r>
      <w:r w:rsidR="00073537" w:rsidRPr="003A5638">
        <w:rPr>
          <w:rFonts w:ascii="Times New Roman" w:hAnsi="Times New Roman"/>
          <w:lang w:val="en-CA"/>
          <w:rPrChange w:id="2053" w:author="Hassen" w:date="2016-05-27T11:23:00Z">
            <w:rPr>
              <w:rFonts w:ascii="Times New Roman" w:hAnsi="Times New Roman"/>
              <w:lang w:val="en-GB"/>
            </w:rPr>
          </w:rPrChange>
        </w:rPr>
        <w:t>This option allow</w:t>
      </w:r>
      <w:r w:rsidR="009F52E5" w:rsidRPr="003A5638">
        <w:rPr>
          <w:rFonts w:ascii="Times New Roman" w:hAnsi="Times New Roman"/>
          <w:lang w:val="en-CA"/>
          <w:rPrChange w:id="2054" w:author="Hassen" w:date="2016-05-27T11:23:00Z">
            <w:rPr>
              <w:rFonts w:ascii="Times New Roman" w:hAnsi="Times New Roman"/>
              <w:lang w:val="en-GB"/>
            </w:rPr>
          </w:rPrChange>
        </w:rPr>
        <w:t>s</w:t>
      </w:r>
      <w:r w:rsidR="00073537" w:rsidRPr="003A5638">
        <w:rPr>
          <w:rFonts w:ascii="Times New Roman" w:hAnsi="Times New Roman"/>
          <w:lang w:val="en-CA"/>
          <w:rPrChange w:id="2055" w:author="Hassen" w:date="2016-05-27T11:23:00Z">
            <w:rPr>
              <w:rFonts w:ascii="Times New Roman" w:hAnsi="Times New Roman"/>
              <w:lang w:val="en-GB"/>
            </w:rPr>
          </w:rPrChange>
        </w:rPr>
        <w:t xml:space="preserve"> you to generate environmental values that can change linearly with time, </w:t>
      </w:r>
      <w:r w:rsidR="009F52E5" w:rsidRPr="003A5638">
        <w:rPr>
          <w:rFonts w:ascii="Times New Roman" w:hAnsi="Times New Roman"/>
          <w:lang w:val="en-CA"/>
          <w:rPrChange w:id="2056" w:author="Hassen" w:date="2016-05-27T11:23:00Z">
            <w:rPr>
              <w:rFonts w:ascii="Times New Roman" w:hAnsi="Times New Roman"/>
              <w:lang w:val="en-GB"/>
            </w:rPr>
          </w:rPrChange>
        </w:rPr>
        <w:t xml:space="preserve">for example </w:t>
      </w:r>
      <w:r w:rsidR="00073537" w:rsidRPr="003A5638">
        <w:rPr>
          <w:rFonts w:ascii="Times New Roman" w:hAnsi="Times New Roman"/>
          <w:lang w:val="en-CA"/>
          <w:rPrChange w:id="2057" w:author="Hassen" w:date="2016-05-27T11:23:00Z">
            <w:rPr>
              <w:rFonts w:ascii="Times New Roman" w:hAnsi="Times New Roman"/>
              <w:lang w:val="en-GB"/>
            </w:rPr>
          </w:rPrChange>
        </w:rPr>
        <w:t>mimicking phenology during a season or long-term environmental changes.</w:t>
      </w:r>
    </w:p>
    <w:p w14:paraId="6F0E205C" w14:textId="77777777" w:rsidR="009F52E5" w:rsidRPr="003A5638" w:rsidRDefault="009F52E5" w:rsidP="002710B7">
      <w:pPr>
        <w:jc w:val="both"/>
        <w:rPr>
          <w:rFonts w:ascii="Times New Roman" w:hAnsi="Times New Roman"/>
          <w:lang w:val="en-CA"/>
          <w:rPrChange w:id="2058" w:author="Hassen" w:date="2016-05-27T11:23:00Z">
            <w:rPr>
              <w:rFonts w:ascii="Times New Roman" w:hAnsi="Times New Roman"/>
              <w:lang w:val="en-GB"/>
            </w:rPr>
          </w:rPrChange>
        </w:rPr>
      </w:pPr>
    </w:p>
    <w:p w14:paraId="6FAA9382" w14:textId="77777777" w:rsidR="003B0DD1" w:rsidRPr="003A5638" w:rsidRDefault="009F52E5" w:rsidP="002710B7">
      <w:pPr>
        <w:jc w:val="both"/>
        <w:rPr>
          <w:rFonts w:ascii="Times New Roman" w:hAnsi="Times New Roman"/>
          <w:lang w:val="en-CA"/>
          <w:rPrChange w:id="2059" w:author="Hassen" w:date="2016-05-27T11:23:00Z">
            <w:rPr>
              <w:rFonts w:ascii="Times New Roman" w:hAnsi="Times New Roman"/>
              <w:lang w:val="en-GB"/>
            </w:rPr>
          </w:rPrChange>
        </w:rPr>
      </w:pPr>
      <w:r w:rsidRPr="003A5638">
        <w:rPr>
          <w:rFonts w:ascii="Times New Roman" w:hAnsi="Times New Roman"/>
          <w:lang w:val="en-CA"/>
          <w:rPrChange w:id="2060" w:author="Hassen" w:date="2016-05-27T11:23:00Z">
            <w:rPr>
              <w:rFonts w:ascii="Times New Roman" w:hAnsi="Times New Roman"/>
              <w:lang w:val="en-GB"/>
            </w:rPr>
          </w:rPrChange>
        </w:rPr>
        <w:t xml:space="preserve">If you are interested in mimicking daily or seasonal fluctuations you can choose a </w:t>
      </w:r>
      <w:r w:rsidRPr="003A5638">
        <w:rPr>
          <w:rFonts w:ascii="Times New Roman" w:hAnsi="Times New Roman"/>
          <w:b/>
          <w:lang w:val="en-CA"/>
          <w:rPrChange w:id="2061" w:author="Hassen" w:date="2016-05-27T11:23:00Z">
            <w:rPr>
              <w:rFonts w:ascii="Times New Roman" w:hAnsi="Times New Roman"/>
              <w:b/>
              <w:lang w:val="en-GB"/>
            </w:rPr>
          </w:rPrChange>
        </w:rPr>
        <w:t>cyclic</w:t>
      </w:r>
      <w:r w:rsidRPr="003A5638">
        <w:rPr>
          <w:rFonts w:ascii="Times New Roman" w:hAnsi="Times New Roman"/>
          <w:lang w:val="en-CA"/>
          <w:rPrChange w:id="2062" w:author="Hassen" w:date="2016-05-27T11:23:00Z">
            <w:rPr>
              <w:rFonts w:ascii="Times New Roman" w:hAnsi="Times New Roman"/>
              <w:lang w:val="en-GB"/>
            </w:rPr>
          </w:rPrChange>
        </w:rPr>
        <w:t xml:space="preserve"> (sinusoidal) environmental variation, </w:t>
      </w:r>
      <w:r w:rsidR="0047507A" w:rsidRPr="003A5638">
        <w:rPr>
          <w:rFonts w:ascii="Times New Roman" w:hAnsi="Times New Roman"/>
          <w:lang w:val="en-CA"/>
          <w:rPrChange w:id="2063" w:author="Hassen" w:date="2016-05-27T11:23:00Z">
            <w:rPr>
              <w:rFonts w:ascii="Times New Roman" w:hAnsi="Times New Roman"/>
              <w:lang w:val="en-GB"/>
            </w:rPr>
          </w:rPrChange>
        </w:rPr>
        <w:t xml:space="preserve">according to a sinusoidal equation: </w:t>
      </w:r>
    </w:p>
    <w:p w14:paraId="1496DBD6" w14:textId="77777777" w:rsidR="003B0DD1" w:rsidRPr="003A5638" w:rsidRDefault="003B0DD1" w:rsidP="002710B7">
      <w:pPr>
        <w:jc w:val="both"/>
        <w:rPr>
          <w:rFonts w:ascii="Times New Roman" w:hAnsi="Times New Roman"/>
          <w:i/>
          <w:lang w:val="en-CA"/>
          <w:rPrChange w:id="2064" w:author="Hassen" w:date="2016-05-27T11:23:00Z">
            <w:rPr>
              <w:rFonts w:ascii="Times New Roman" w:hAnsi="Times New Roman"/>
              <w:i/>
              <w:lang w:val="en-GB"/>
            </w:rPr>
          </w:rPrChange>
        </w:rPr>
      </w:pPr>
    </w:p>
    <w:p w14:paraId="0BFA5D41" w14:textId="400189F3" w:rsidR="003B0DD1" w:rsidRPr="003A5638" w:rsidRDefault="009F52E5" w:rsidP="005A5D76">
      <w:pPr>
        <w:jc w:val="center"/>
        <w:rPr>
          <w:rFonts w:ascii="Times New Roman" w:hAnsi="Times New Roman"/>
          <w:i/>
          <w:lang w:val="en-CA"/>
          <w:rPrChange w:id="2065" w:author="Hassen" w:date="2016-05-27T11:23:00Z">
            <w:rPr>
              <w:rFonts w:ascii="Times New Roman" w:hAnsi="Times New Roman"/>
              <w:i/>
              <w:lang w:val="en-GB"/>
            </w:rPr>
          </w:rPrChange>
        </w:rPr>
      </w:pPr>
      <w:proofErr w:type="spellStart"/>
      <w:proofErr w:type="gramStart"/>
      <w:r w:rsidRPr="003A5638">
        <w:rPr>
          <w:rFonts w:ascii="Times New Roman" w:hAnsi="Times New Roman"/>
          <w:i/>
          <w:lang w:val="en-CA"/>
          <w:rPrChange w:id="2066" w:author="Hassen" w:date="2016-05-27T11:23:00Z">
            <w:rPr>
              <w:rFonts w:ascii="Times New Roman" w:hAnsi="Times New Roman"/>
              <w:i/>
              <w:lang w:val="en-GB"/>
            </w:rPr>
          </w:rPrChange>
        </w:rPr>
        <w:t>x</w:t>
      </w:r>
      <w:r w:rsidR="004E71EB" w:rsidRPr="003A5638">
        <w:rPr>
          <w:rFonts w:ascii="Times New Roman" w:hAnsi="Times New Roman"/>
          <w:i/>
          <w:vertAlign w:val="subscript"/>
          <w:lang w:val="en-CA"/>
          <w:rPrChange w:id="2067" w:author="Hassen" w:date="2016-05-27T11:23:00Z">
            <w:rPr>
              <w:rFonts w:ascii="Times New Roman" w:hAnsi="Times New Roman"/>
              <w:i/>
              <w:vertAlign w:val="subscript"/>
              <w:lang w:val="en-GB"/>
            </w:rPr>
          </w:rPrChange>
        </w:rPr>
        <w:t>C</w:t>
      </w:r>
      <w:r w:rsidR="00665A08" w:rsidRPr="003A5638">
        <w:rPr>
          <w:rFonts w:ascii="Times New Roman" w:hAnsi="Times New Roman"/>
          <w:i/>
          <w:vertAlign w:val="subscript"/>
          <w:lang w:val="en-CA"/>
          <w:rPrChange w:id="2068" w:author="Hassen" w:date="2016-05-27T11:23:00Z">
            <w:rPr>
              <w:rFonts w:ascii="Times New Roman" w:hAnsi="Times New Roman"/>
              <w:i/>
              <w:vertAlign w:val="subscript"/>
              <w:lang w:val="en-GB"/>
            </w:rPr>
          </w:rPrChange>
        </w:rPr>
        <w:t>h</w:t>
      </w:r>
      <w:proofErr w:type="spellEnd"/>
      <w:proofErr w:type="gramEnd"/>
      <w:r w:rsidRPr="003A5638">
        <w:rPr>
          <w:rFonts w:ascii="Times New Roman" w:hAnsi="Times New Roman"/>
          <w:lang w:val="en-CA"/>
          <w:rPrChange w:id="2069" w:author="Hassen" w:date="2016-05-27T11:23:00Z">
            <w:rPr>
              <w:rFonts w:ascii="Times New Roman" w:hAnsi="Times New Roman"/>
              <w:lang w:val="en-GB"/>
            </w:rPr>
          </w:rPrChange>
        </w:rPr>
        <w:t xml:space="preserve"> = </w:t>
      </w:r>
      <w:r w:rsidRPr="003A5638">
        <w:rPr>
          <w:rFonts w:ascii="Times New Roman" w:hAnsi="Times New Roman"/>
          <w:i/>
          <w:lang w:val="en-CA"/>
          <w:rPrChange w:id="2070" w:author="Hassen" w:date="2016-05-27T11:23:00Z">
            <w:rPr>
              <w:rFonts w:ascii="Times New Roman" w:hAnsi="Times New Roman"/>
              <w:i/>
              <w:lang w:val="en-GB"/>
            </w:rPr>
          </w:rPrChange>
        </w:rPr>
        <w:t xml:space="preserve">a . </w:t>
      </w:r>
      <w:proofErr w:type="gramStart"/>
      <w:r w:rsidRPr="003A5638">
        <w:rPr>
          <w:rFonts w:ascii="Times New Roman" w:hAnsi="Times New Roman"/>
          <w:i/>
          <w:lang w:val="en-CA"/>
          <w:rPrChange w:id="2071" w:author="Hassen" w:date="2016-05-27T11:23:00Z">
            <w:rPr>
              <w:rFonts w:ascii="Times New Roman" w:hAnsi="Times New Roman"/>
              <w:i/>
              <w:lang w:val="en-GB"/>
            </w:rPr>
          </w:rPrChange>
        </w:rPr>
        <w:t>sin(</w:t>
      </w:r>
      <w:proofErr w:type="spellStart"/>
      <w:proofErr w:type="gramEnd"/>
      <w:r w:rsidRPr="003A5638">
        <w:rPr>
          <w:rFonts w:ascii="Times New Roman" w:hAnsi="Times New Roman"/>
          <w:i/>
          <w:lang w:val="en-CA"/>
          <w:rPrChange w:id="2072" w:author="Hassen" w:date="2016-05-27T11:23:00Z">
            <w:rPr>
              <w:rFonts w:ascii="Times New Roman" w:hAnsi="Times New Roman"/>
              <w:i/>
              <w:lang w:val="en-GB"/>
            </w:rPr>
          </w:rPrChange>
        </w:rPr>
        <w:t>b</w:t>
      </w:r>
      <w:r w:rsidR="00984B51" w:rsidRPr="003A5638">
        <w:rPr>
          <w:rFonts w:ascii="Times New Roman" w:hAnsi="Times New Roman"/>
          <w:i/>
          <w:lang w:val="en-CA"/>
          <w:rPrChange w:id="2073" w:author="Hassen" w:date="2016-05-27T11:23:00Z">
            <w:rPr>
              <w:rFonts w:ascii="Times New Roman" w:hAnsi="Times New Roman"/>
              <w:i/>
              <w:lang w:val="en-GB"/>
            </w:rPr>
          </w:rPrChange>
        </w:rPr>
        <w:t>.</w:t>
      </w:r>
      <w:r w:rsidR="00665A08" w:rsidRPr="003A5638">
        <w:rPr>
          <w:rFonts w:ascii="Times New Roman" w:hAnsi="Times New Roman"/>
          <w:i/>
          <w:lang w:val="en-CA"/>
          <w:rPrChange w:id="2074" w:author="Hassen" w:date="2016-05-27T11:23:00Z">
            <w:rPr>
              <w:rFonts w:ascii="Times New Roman" w:hAnsi="Times New Roman"/>
              <w:i/>
              <w:lang w:val="en-GB"/>
            </w:rPr>
          </w:rPrChange>
        </w:rPr>
        <w:t>h</w:t>
      </w:r>
      <w:proofErr w:type="spellEnd"/>
      <w:r w:rsidRPr="003A5638">
        <w:rPr>
          <w:rFonts w:ascii="Times New Roman" w:hAnsi="Times New Roman"/>
          <w:i/>
          <w:lang w:val="en-CA"/>
          <w:rPrChange w:id="2075" w:author="Hassen" w:date="2016-05-27T11:23:00Z">
            <w:rPr>
              <w:rFonts w:ascii="Times New Roman" w:hAnsi="Times New Roman"/>
              <w:i/>
              <w:lang w:val="en-GB"/>
            </w:rPr>
          </w:rPrChange>
        </w:rPr>
        <w:t xml:space="preserve"> + c) +</w:t>
      </w:r>
      <w:r w:rsidR="00665A08" w:rsidRPr="003A5638">
        <w:rPr>
          <w:rFonts w:ascii="Times New Roman" w:hAnsi="Times New Roman"/>
          <w:i/>
          <w:lang w:val="en-CA"/>
          <w:rPrChange w:id="2076" w:author="Hassen" w:date="2016-05-27T11:23:00Z">
            <w:rPr>
              <w:rFonts w:ascii="Times New Roman" w:hAnsi="Times New Roman"/>
              <w:i/>
              <w:lang w:val="en-GB"/>
            </w:rPr>
          </w:rPrChange>
        </w:rPr>
        <w:t>v</w:t>
      </w:r>
      <w:r w:rsidR="00FB7654" w:rsidRPr="003A5638">
        <w:rPr>
          <w:rFonts w:ascii="Times New Roman" w:hAnsi="Times New Roman" w:cs="Times New Roman"/>
          <w:lang w:val="en-CA"/>
          <w:rPrChange w:id="2077" w:author="Hassen" w:date="2016-05-27T11:23:00Z">
            <w:rPr>
              <w:rFonts w:ascii="Times New Roman" w:hAnsi="Times New Roman" w:cs="Times New Roman"/>
              <w:lang w:val="en-GB"/>
            </w:rPr>
          </w:rPrChange>
        </w:rPr>
        <w:t>,</w:t>
      </w:r>
    </w:p>
    <w:p w14:paraId="662E2D90" w14:textId="77777777" w:rsidR="003B0DD1" w:rsidRPr="003A5638" w:rsidRDefault="003B0DD1" w:rsidP="002710B7">
      <w:pPr>
        <w:jc w:val="both"/>
        <w:rPr>
          <w:rFonts w:ascii="Times New Roman" w:hAnsi="Times New Roman"/>
          <w:i/>
          <w:lang w:val="en-CA"/>
          <w:rPrChange w:id="2078" w:author="Hassen" w:date="2016-05-27T11:23:00Z">
            <w:rPr>
              <w:rFonts w:ascii="Times New Roman" w:hAnsi="Times New Roman"/>
              <w:i/>
              <w:lang w:val="en-GB"/>
            </w:rPr>
          </w:rPrChange>
        </w:rPr>
      </w:pPr>
    </w:p>
    <w:p w14:paraId="765BA4CC" w14:textId="7892A21B" w:rsidR="00000FF8" w:rsidRPr="003A5638" w:rsidRDefault="0047507A" w:rsidP="002710B7">
      <w:pPr>
        <w:jc w:val="both"/>
        <w:rPr>
          <w:rFonts w:ascii="Times New Roman" w:hAnsi="Times New Roman"/>
          <w:lang w:val="en-CA"/>
          <w:rPrChange w:id="2079" w:author="Hassen" w:date="2016-05-27T11:23:00Z">
            <w:rPr>
              <w:rFonts w:ascii="Times New Roman" w:hAnsi="Times New Roman"/>
              <w:lang w:val="en-GB"/>
            </w:rPr>
          </w:rPrChange>
        </w:rPr>
      </w:pPr>
      <w:proofErr w:type="gramStart"/>
      <w:r w:rsidRPr="003A5638">
        <w:rPr>
          <w:rFonts w:ascii="Times New Roman" w:hAnsi="Times New Roman"/>
          <w:lang w:val="en-CA"/>
          <w:rPrChange w:id="2080" w:author="Hassen" w:date="2016-05-27T11:23:00Z">
            <w:rPr>
              <w:rFonts w:ascii="Times New Roman" w:hAnsi="Times New Roman"/>
              <w:lang w:val="en-GB"/>
            </w:rPr>
          </w:rPrChange>
        </w:rPr>
        <w:t>where</w:t>
      </w:r>
      <w:proofErr w:type="gramEnd"/>
      <w:r w:rsidRPr="003A5638">
        <w:rPr>
          <w:rFonts w:ascii="Times New Roman" w:hAnsi="Times New Roman"/>
          <w:i/>
          <w:lang w:val="en-CA"/>
          <w:rPrChange w:id="2081" w:author="Hassen" w:date="2016-05-27T11:23:00Z">
            <w:rPr>
              <w:rFonts w:ascii="Times New Roman" w:hAnsi="Times New Roman"/>
              <w:i/>
              <w:lang w:val="en-GB"/>
            </w:rPr>
          </w:rPrChange>
        </w:rPr>
        <w:t xml:space="preserve"> </w:t>
      </w:r>
      <w:r w:rsidRPr="003A5638">
        <w:rPr>
          <w:rFonts w:ascii="Times New Roman" w:hAnsi="Times New Roman"/>
          <w:lang w:val="en-CA"/>
          <w:rPrChange w:id="2082" w:author="Hassen" w:date="2016-05-27T11:23:00Z">
            <w:rPr>
              <w:rFonts w:ascii="Times New Roman" w:hAnsi="Times New Roman"/>
              <w:lang w:val="en-GB"/>
            </w:rPr>
          </w:rPrChange>
        </w:rPr>
        <w:t>|</w:t>
      </w:r>
      <w:r w:rsidRPr="003A5638">
        <w:rPr>
          <w:rFonts w:ascii="Times New Roman" w:hAnsi="Times New Roman"/>
          <w:i/>
          <w:lang w:val="en-CA"/>
          <w:rPrChange w:id="2083" w:author="Hassen" w:date="2016-05-27T11:23:00Z">
            <w:rPr>
              <w:rFonts w:ascii="Times New Roman" w:hAnsi="Times New Roman"/>
              <w:i/>
              <w:lang w:val="en-GB"/>
            </w:rPr>
          </w:rPrChange>
        </w:rPr>
        <w:t>a</w:t>
      </w:r>
      <w:r w:rsidRPr="003A5638">
        <w:rPr>
          <w:rFonts w:ascii="Times New Roman" w:hAnsi="Times New Roman"/>
          <w:lang w:val="en-CA"/>
          <w:rPrChange w:id="2084" w:author="Hassen" w:date="2016-05-27T11:23:00Z">
            <w:rPr>
              <w:rFonts w:ascii="Times New Roman" w:hAnsi="Times New Roman"/>
              <w:lang w:val="en-GB"/>
            </w:rPr>
          </w:rPrChange>
        </w:rPr>
        <w:t>| is the amplitude, 2</w:t>
      </w:r>
      <w:r w:rsidR="00283877" w:rsidRPr="003A5638">
        <w:rPr>
          <w:rFonts w:ascii="Times New Roman" w:hAnsi="Times New Roman"/>
          <w:i/>
          <w:lang w:val="en-CA"/>
          <w:rPrChange w:id="2085" w:author="Hassen" w:date="2016-05-27T11:23:00Z">
            <w:rPr>
              <w:rFonts w:ascii="Times New Roman" w:hAnsi="Times New Roman"/>
              <w:i/>
              <w:lang w:val="en-GB"/>
            </w:rPr>
          </w:rPrChange>
        </w:rPr>
        <w:t>P</w:t>
      </w:r>
      <w:r w:rsidR="00B531DC" w:rsidRPr="003A5638">
        <w:rPr>
          <w:rFonts w:ascii="Times New Roman" w:hAnsi="Times New Roman"/>
          <w:i/>
          <w:lang w:val="en-CA"/>
          <w:rPrChange w:id="2086" w:author="Hassen" w:date="2016-05-27T11:23:00Z">
            <w:rPr>
              <w:rFonts w:ascii="Times New Roman" w:hAnsi="Times New Roman"/>
              <w:i/>
              <w:lang w:val="en-GB"/>
            </w:rPr>
          </w:rPrChange>
        </w:rPr>
        <w:t>i</w:t>
      </w:r>
      <w:r w:rsidRPr="003A5638">
        <w:rPr>
          <w:rFonts w:ascii="Times New Roman" w:hAnsi="Times New Roman"/>
          <w:lang w:val="en-CA"/>
          <w:rPrChange w:id="2087" w:author="Hassen" w:date="2016-05-27T11:23:00Z">
            <w:rPr>
              <w:rFonts w:ascii="Times New Roman" w:hAnsi="Times New Roman"/>
              <w:lang w:val="en-GB"/>
            </w:rPr>
          </w:rPrChange>
        </w:rPr>
        <w:t>/|</w:t>
      </w:r>
      <w:r w:rsidRPr="003A5638">
        <w:rPr>
          <w:rFonts w:ascii="Times New Roman" w:hAnsi="Times New Roman"/>
          <w:i/>
          <w:lang w:val="en-CA"/>
          <w:rPrChange w:id="2088" w:author="Hassen" w:date="2016-05-27T11:23:00Z">
            <w:rPr>
              <w:rFonts w:ascii="Times New Roman" w:hAnsi="Times New Roman"/>
              <w:i/>
              <w:lang w:val="en-GB"/>
            </w:rPr>
          </w:rPrChange>
        </w:rPr>
        <w:t>b</w:t>
      </w:r>
      <w:r w:rsidRPr="003A5638">
        <w:rPr>
          <w:rFonts w:ascii="Times New Roman" w:hAnsi="Times New Roman"/>
          <w:lang w:val="en-CA"/>
          <w:rPrChange w:id="2089" w:author="Hassen" w:date="2016-05-27T11:23:00Z">
            <w:rPr>
              <w:rFonts w:ascii="Times New Roman" w:hAnsi="Times New Roman"/>
              <w:lang w:val="en-GB"/>
            </w:rPr>
          </w:rPrChange>
        </w:rPr>
        <w:t>| the period,</w:t>
      </w:r>
      <w:r w:rsidRPr="003A5638">
        <w:rPr>
          <w:rFonts w:ascii="Times New Roman" w:hAnsi="Times New Roman"/>
          <w:i/>
          <w:lang w:val="en-CA"/>
          <w:rPrChange w:id="2090" w:author="Hassen" w:date="2016-05-27T11:23:00Z">
            <w:rPr>
              <w:rFonts w:ascii="Times New Roman" w:hAnsi="Times New Roman"/>
              <w:i/>
              <w:lang w:val="en-GB"/>
            </w:rPr>
          </w:rPrChange>
        </w:rPr>
        <w:t xml:space="preserve"> -c</w:t>
      </w:r>
      <w:r w:rsidRPr="003A5638">
        <w:rPr>
          <w:rFonts w:ascii="Times New Roman" w:hAnsi="Times New Roman"/>
          <w:lang w:val="en-CA"/>
          <w:rPrChange w:id="2091" w:author="Hassen" w:date="2016-05-27T11:23:00Z">
            <w:rPr>
              <w:rFonts w:ascii="Times New Roman" w:hAnsi="Times New Roman"/>
              <w:lang w:val="en-GB"/>
            </w:rPr>
          </w:rPrChange>
        </w:rPr>
        <w:t>/|</w:t>
      </w:r>
      <w:r w:rsidRPr="003A5638">
        <w:rPr>
          <w:rFonts w:ascii="Times New Roman" w:hAnsi="Times New Roman"/>
          <w:i/>
          <w:lang w:val="en-CA"/>
          <w:rPrChange w:id="2092" w:author="Hassen" w:date="2016-05-27T11:23:00Z">
            <w:rPr>
              <w:rFonts w:ascii="Times New Roman" w:hAnsi="Times New Roman"/>
              <w:i/>
              <w:lang w:val="en-GB"/>
            </w:rPr>
          </w:rPrChange>
        </w:rPr>
        <w:t>b</w:t>
      </w:r>
      <w:r w:rsidRPr="003A5638">
        <w:rPr>
          <w:rFonts w:ascii="Times New Roman" w:hAnsi="Times New Roman"/>
          <w:lang w:val="en-CA"/>
          <w:rPrChange w:id="2093" w:author="Hassen" w:date="2016-05-27T11:23:00Z">
            <w:rPr>
              <w:rFonts w:ascii="Times New Roman" w:hAnsi="Times New Roman"/>
              <w:lang w:val="en-GB"/>
            </w:rPr>
          </w:rPrChange>
        </w:rPr>
        <w:t xml:space="preserve">| the </w:t>
      </w:r>
      <w:r w:rsidR="007A5766" w:rsidRPr="003A5638">
        <w:rPr>
          <w:rFonts w:ascii="Times New Roman" w:hAnsi="Times New Roman"/>
          <w:lang w:val="en-CA"/>
          <w:rPrChange w:id="2094" w:author="Hassen" w:date="2016-05-27T11:23:00Z">
            <w:rPr>
              <w:rFonts w:ascii="Times New Roman" w:hAnsi="Times New Roman"/>
              <w:lang w:val="en-GB"/>
            </w:rPr>
          </w:rPrChange>
        </w:rPr>
        <w:t xml:space="preserve">horizontal </w:t>
      </w:r>
      <w:r w:rsidRPr="003A5638">
        <w:rPr>
          <w:rFonts w:ascii="Times New Roman" w:hAnsi="Times New Roman"/>
          <w:lang w:val="en-CA"/>
          <w:rPrChange w:id="2095" w:author="Hassen" w:date="2016-05-27T11:23:00Z">
            <w:rPr>
              <w:rFonts w:ascii="Times New Roman" w:hAnsi="Times New Roman"/>
              <w:lang w:val="en-GB"/>
            </w:rPr>
          </w:rPrChange>
        </w:rPr>
        <w:t>shift</w:t>
      </w:r>
      <w:r w:rsidR="003B0DD1" w:rsidRPr="003A5638">
        <w:rPr>
          <w:rFonts w:ascii="Times New Roman" w:hAnsi="Times New Roman"/>
          <w:lang w:val="en-CA"/>
          <w:rPrChange w:id="2096" w:author="Hassen" w:date="2016-05-27T11:23:00Z">
            <w:rPr>
              <w:rFonts w:ascii="Times New Roman" w:hAnsi="Times New Roman"/>
              <w:lang w:val="en-GB"/>
            </w:rPr>
          </w:rPrChange>
        </w:rPr>
        <w:t xml:space="preserve">, and </w:t>
      </w:r>
      <w:r w:rsidR="00665A08" w:rsidRPr="003A5638">
        <w:rPr>
          <w:rFonts w:ascii="Times New Roman" w:hAnsi="Times New Roman"/>
          <w:i/>
          <w:lang w:val="en-CA"/>
          <w:rPrChange w:id="2097" w:author="Hassen" w:date="2016-05-27T11:23:00Z">
            <w:rPr>
              <w:rFonts w:ascii="Times New Roman" w:hAnsi="Times New Roman"/>
              <w:i/>
              <w:lang w:val="en-GB"/>
            </w:rPr>
          </w:rPrChange>
        </w:rPr>
        <w:t>v</w:t>
      </w:r>
      <w:r w:rsidR="00665A08" w:rsidRPr="003A5638">
        <w:rPr>
          <w:rFonts w:ascii="Times New Roman" w:hAnsi="Times New Roman"/>
          <w:lang w:val="en-CA"/>
          <w:rPrChange w:id="2098" w:author="Hassen" w:date="2016-05-27T11:23:00Z">
            <w:rPr>
              <w:rFonts w:ascii="Times New Roman" w:hAnsi="Times New Roman"/>
              <w:lang w:val="en-GB"/>
            </w:rPr>
          </w:rPrChange>
        </w:rPr>
        <w:t xml:space="preserve"> </w:t>
      </w:r>
      <w:r w:rsidR="003B0DD1" w:rsidRPr="003A5638">
        <w:rPr>
          <w:rFonts w:ascii="Times New Roman" w:hAnsi="Times New Roman"/>
          <w:lang w:val="en-CA"/>
          <w:rPrChange w:id="2099" w:author="Hassen" w:date="2016-05-27T11:23:00Z">
            <w:rPr>
              <w:rFonts w:ascii="Times New Roman" w:hAnsi="Times New Roman"/>
              <w:lang w:val="en-GB"/>
            </w:rPr>
          </w:rPrChange>
        </w:rPr>
        <w:t>is the vertical shift.</w:t>
      </w:r>
      <w:r w:rsidR="00E26965" w:rsidRPr="003A5638">
        <w:rPr>
          <w:rFonts w:ascii="Times New Roman" w:hAnsi="Times New Roman"/>
          <w:lang w:val="en-CA"/>
          <w:rPrChange w:id="2100" w:author="Hassen" w:date="2016-05-27T11:23:00Z">
            <w:rPr>
              <w:rFonts w:ascii="Times New Roman" w:hAnsi="Times New Roman"/>
              <w:lang w:val="en-GB"/>
            </w:rPr>
          </w:rPrChange>
        </w:rPr>
        <w:t xml:space="preserve"> You can therefore change the shape of the cyclic curve by setting the different parameters.</w:t>
      </w:r>
      <w:r w:rsidR="00FB7654" w:rsidRPr="003A5638">
        <w:rPr>
          <w:rFonts w:ascii="Times New Roman" w:hAnsi="Times New Roman"/>
          <w:lang w:val="en-CA"/>
          <w:rPrChange w:id="2101" w:author="Hassen" w:date="2016-05-27T11:23:00Z">
            <w:rPr>
              <w:rFonts w:ascii="Times New Roman" w:hAnsi="Times New Roman"/>
              <w:lang w:val="en-GB"/>
            </w:rPr>
          </w:rPrChange>
        </w:rPr>
        <w:t xml:space="preserve"> </w:t>
      </w:r>
    </w:p>
    <w:p w14:paraId="1FA8D9B7" w14:textId="77777777" w:rsidR="00000FF8" w:rsidRPr="003A5638" w:rsidRDefault="00000FF8" w:rsidP="002710B7">
      <w:pPr>
        <w:jc w:val="both"/>
        <w:rPr>
          <w:rFonts w:ascii="Times New Roman" w:hAnsi="Times New Roman"/>
          <w:lang w:val="en-CA"/>
          <w:rPrChange w:id="2102" w:author="Hassen" w:date="2016-05-27T11:23:00Z">
            <w:rPr>
              <w:rFonts w:ascii="Times New Roman" w:hAnsi="Times New Roman"/>
              <w:lang w:val="en-GB"/>
            </w:rPr>
          </w:rPrChange>
        </w:rPr>
      </w:pPr>
    </w:p>
    <w:p w14:paraId="2BB4FB67" w14:textId="23E58676" w:rsidR="00000FF8" w:rsidRPr="003A5638" w:rsidRDefault="00000FF8" w:rsidP="002710B7">
      <w:pPr>
        <w:jc w:val="both"/>
        <w:rPr>
          <w:rFonts w:ascii="Times New Roman" w:hAnsi="Times New Roman"/>
          <w:lang w:val="en-CA"/>
          <w:rPrChange w:id="2103" w:author="Hassen" w:date="2016-05-27T11:23:00Z">
            <w:rPr>
              <w:rFonts w:ascii="Times New Roman" w:hAnsi="Times New Roman"/>
              <w:lang w:val="en-GB"/>
            </w:rPr>
          </w:rPrChange>
        </w:rPr>
      </w:pPr>
      <w:r w:rsidRPr="003A5638">
        <w:rPr>
          <w:rFonts w:ascii="Times New Roman" w:hAnsi="Times New Roman"/>
          <w:lang w:val="en-CA"/>
          <w:rPrChange w:id="2104" w:author="Hassen" w:date="2016-05-27T11:23:00Z">
            <w:rPr>
              <w:rFonts w:ascii="Times New Roman" w:hAnsi="Times New Roman"/>
              <w:lang w:val="en-GB"/>
            </w:rPr>
          </w:rPrChange>
        </w:rPr>
        <w:t>By adding up the different option</w:t>
      </w:r>
      <w:r w:rsidR="00CA5E28" w:rsidRPr="003A5638">
        <w:rPr>
          <w:rFonts w:ascii="Times New Roman" w:hAnsi="Times New Roman"/>
          <w:lang w:val="en-CA"/>
          <w:rPrChange w:id="2105" w:author="Hassen" w:date="2016-05-27T11:23:00Z">
            <w:rPr>
              <w:rFonts w:ascii="Times New Roman" w:hAnsi="Times New Roman"/>
              <w:lang w:val="en-GB"/>
            </w:rPr>
          </w:rPrChange>
        </w:rPr>
        <w:t>s</w:t>
      </w:r>
      <w:r w:rsidRPr="003A5638">
        <w:rPr>
          <w:rFonts w:ascii="Times New Roman" w:hAnsi="Times New Roman"/>
          <w:lang w:val="en-CA"/>
          <w:rPrChange w:id="2106" w:author="Hassen" w:date="2016-05-27T11:23:00Z">
            <w:rPr>
              <w:rFonts w:ascii="Times New Roman" w:hAnsi="Times New Roman"/>
              <w:lang w:val="en-GB"/>
            </w:rPr>
          </w:rPrChange>
        </w:rPr>
        <w:t xml:space="preserve"> together you can create environmental data with combination</w:t>
      </w:r>
      <w:r w:rsidR="00CA5E28" w:rsidRPr="003A5638">
        <w:rPr>
          <w:rFonts w:ascii="Times New Roman" w:hAnsi="Times New Roman"/>
          <w:lang w:val="en-CA"/>
          <w:rPrChange w:id="2107" w:author="Hassen" w:date="2016-05-27T11:23:00Z">
            <w:rPr>
              <w:rFonts w:ascii="Times New Roman" w:hAnsi="Times New Roman"/>
              <w:lang w:val="en-GB"/>
            </w:rPr>
          </w:rPrChange>
        </w:rPr>
        <w:t xml:space="preserve">s of effects. Adding the four options together (the most complex situation) will generate environmental data with a linear trend, </w:t>
      </w:r>
      <w:proofErr w:type="spellStart"/>
      <w:r w:rsidR="00CA5E28" w:rsidRPr="003A5638">
        <w:rPr>
          <w:rFonts w:ascii="Times New Roman" w:hAnsi="Times New Roman"/>
          <w:lang w:val="en-CA"/>
          <w:rPrChange w:id="2108" w:author="Hassen" w:date="2016-05-27T11:23:00Z">
            <w:rPr>
              <w:rFonts w:ascii="Times New Roman" w:hAnsi="Times New Roman"/>
              <w:lang w:val="en-GB"/>
            </w:rPr>
          </w:rPrChange>
        </w:rPr>
        <w:t>cyclicity</w:t>
      </w:r>
      <w:proofErr w:type="spellEnd"/>
      <w:r w:rsidR="00CA5E28" w:rsidRPr="003A5638">
        <w:rPr>
          <w:rFonts w:ascii="Times New Roman" w:hAnsi="Times New Roman"/>
          <w:lang w:val="en-CA"/>
          <w:rPrChange w:id="2109" w:author="Hassen" w:date="2016-05-27T11:23:00Z">
            <w:rPr>
              <w:rFonts w:ascii="Times New Roman" w:hAnsi="Times New Roman"/>
              <w:lang w:val="en-GB"/>
            </w:rPr>
          </w:rPrChange>
        </w:rPr>
        <w:t>, autocorrelation and stochasticity.</w:t>
      </w:r>
    </w:p>
    <w:p w14:paraId="3BE6ADE3" w14:textId="77777777" w:rsidR="004E5F6E" w:rsidRPr="003A5638" w:rsidRDefault="004E5F6E" w:rsidP="002710B7">
      <w:pPr>
        <w:jc w:val="both"/>
        <w:rPr>
          <w:rFonts w:ascii="Times New Roman" w:hAnsi="Times New Roman"/>
          <w:lang w:val="en-CA"/>
          <w:rPrChange w:id="2110" w:author="Hassen" w:date="2016-05-27T11:23:00Z">
            <w:rPr>
              <w:rFonts w:ascii="Times New Roman" w:hAnsi="Times New Roman"/>
              <w:lang w:val="en-GB"/>
            </w:rPr>
          </w:rPrChange>
        </w:rPr>
      </w:pPr>
    </w:p>
    <w:p w14:paraId="028937FC" w14:textId="41644EA4" w:rsidR="004050CC" w:rsidRPr="003A5638" w:rsidRDefault="004050CC" w:rsidP="004050CC">
      <w:pPr>
        <w:jc w:val="both"/>
        <w:rPr>
          <w:rFonts w:ascii="Times New Roman" w:hAnsi="Times New Roman"/>
          <w:lang w:val="en-CA"/>
          <w:rPrChange w:id="2111" w:author="Hassen" w:date="2016-05-27T11:23:00Z">
            <w:rPr>
              <w:rFonts w:ascii="Times New Roman" w:hAnsi="Times New Roman"/>
              <w:lang w:val="en-GB"/>
            </w:rPr>
          </w:rPrChange>
        </w:rPr>
      </w:pPr>
      <w:r w:rsidRPr="003A5638">
        <w:rPr>
          <w:rFonts w:ascii="Times New Roman" w:hAnsi="Times New Roman"/>
          <w:lang w:val="en-CA"/>
          <w:rPrChange w:id="2112" w:author="Hassen" w:date="2016-05-27T11:23:00Z">
            <w:rPr>
              <w:rFonts w:ascii="Times New Roman" w:hAnsi="Times New Roman"/>
              <w:lang w:val="en-GB"/>
            </w:rPr>
          </w:rPrChange>
        </w:rPr>
        <w:t xml:space="preserve">Figure 1: </w:t>
      </w:r>
      <w:r w:rsidRPr="003A5638">
        <w:rPr>
          <w:rFonts w:ascii="Helvetica" w:hAnsi="Helvetica"/>
          <w:color w:val="333333"/>
          <w:sz w:val="21"/>
          <w:szCs w:val="21"/>
          <w:shd w:val="clear" w:color="auto" w:fill="FFFFFF"/>
          <w:lang w:val="en-CA"/>
          <w:rPrChange w:id="2113" w:author="Hassen" w:date="2016-05-27T11:23:00Z">
            <w:rPr>
              <w:rFonts w:ascii="Helvetica" w:hAnsi="Helvetica"/>
              <w:color w:val="333333"/>
              <w:sz w:val="21"/>
              <w:szCs w:val="21"/>
              <w:shd w:val="clear" w:color="auto" w:fill="FFFFFF"/>
              <w:lang w:val="en-US"/>
            </w:rPr>
          </w:rPrChange>
        </w:rPr>
        <w:t xml:space="preserve">example of 3 environmental effects. (Left) Linear trend with some stochasticity (Middle) Cyclic pattern with linear trend and some stochasticity. </w:t>
      </w:r>
      <w:r w:rsidRPr="003A5638">
        <w:rPr>
          <w:rFonts w:ascii="Helvetica" w:hAnsi="Helvetica"/>
          <w:color w:val="333333"/>
          <w:sz w:val="21"/>
          <w:szCs w:val="21"/>
          <w:shd w:val="clear" w:color="auto" w:fill="FFFFFF"/>
          <w:lang w:val="en-CA"/>
          <w:rPrChange w:id="2114" w:author="Hassen" w:date="2016-05-27T11:23:00Z">
            <w:rPr>
              <w:rFonts w:ascii="Helvetica" w:hAnsi="Helvetica"/>
              <w:color w:val="333333"/>
              <w:sz w:val="21"/>
              <w:szCs w:val="21"/>
              <w:shd w:val="clear" w:color="auto" w:fill="FFFFFF"/>
            </w:rPr>
          </w:rPrChange>
        </w:rPr>
        <w:t>(Right) Autocorrelation of 0.7 added to stochastic values.</w:t>
      </w:r>
    </w:p>
    <w:p w14:paraId="6C3623A1" w14:textId="77777777" w:rsidR="004050CC" w:rsidRPr="003A5638" w:rsidRDefault="004050CC" w:rsidP="002710B7">
      <w:pPr>
        <w:jc w:val="both"/>
        <w:rPr>
          <w:rFonts w:ascii="Times New Roman" w:hAnsi="Times New Roman"/>
          <w:lang w:val="en-CA"/>
          <w:rPrChange w:id="2115" w:author="Hassen" w:date="2016-05-27T11:23:00Z">
            <w:rPr>
              <w:rFonts w:ascii="Times New Roman" w:hAnsi="Times New Roman"/>
              <w:lang w:val="en-GB"/>
            </w:rPr>
          </w:rPrChange>
        </w:rPr>
      </w:pPr>
    </w:p>
    <w:p w14:paraId="7401C255" w14:textId="77777777" w:rsidR="004050CC" w:rsidRPr="003A5638" w:rsidRDefault="004050CC" w:rsidP="002710B7">
      <w:pPr>
        <w:jc w:val="both"/>
        <w:rPr>
          <w:rFonts w:ascii="Times New Roman" w:hAnsi="Times New Roman"/>
          <w:lang w:val="en-CA"/>
          <w:rPrChange w:id="2116" w:author="Hassen" w:date="2016-05-27T11:23:00Z">
            <w:rPr>
              <w:rFonts w:ascii="Times New Roman" w:hAnsi="Times New Roman"/>
              <w:lang w:val="en-GB"/>
            </w:rPr>
          </w:rPrChange>
        </w:rPr>
      </w:pPr>
    </w:p>
    <w:p w14:paraId="4735523A" w14:textId="454EEB49" w:rsidR="0092025D" w:rsidRPr="003A5638" w:rsidRDefault="004E5F6E" w:rsidP="002710B7">
      <w:pPr>
        <w:jc w:val="both"/>
        <w:rPr>
          <w:rFonts w:ascii="Times New Roman" w:hAnsi="Times New Roman"/>
          <w:lang w:val="en-CA"/>
          <w:rPrChange w:id="2117" w:author="Hassen" w:date="2016-05-27T11:23:00Z">
            <w:rPr>
              <w:rFonts w:ascii="Times New Roman" w:hAnsi="Times New Roman"/>
              <w:lang w:val="en-GB"/>
            </w:rPr>
          </w:rPrChange>
        </w:rPr>
      </w:pPr>
      <w:r w:rsidRPr="003A5638">
        <w:rPr>
          <w:rFonts w:ascii="Times New Roman" w:hAnsi="Times New Roman"/>
          <w:lang w:val="en-CA"/>
          <w:rPrChange w:id="2118" w:author="Hassen" w:date="2016-05-27T11:23:00Z">
            <w:rPr>
              <w:rFonts w:ascii="Times New Roman" w:hAnsi="Times New Roman"/>
              <w:lang w:val="en-GB"/>
            </w:rPr>
          </w:rPrChange>
        </w:rPr>
        <w:t xml:space="preserve">The environment could be also </w:t>
      </w:r>
      <w:r w:rsidRPr="003A5638">
        <w:rPr>
          <w:rFonts w:ascii="Times New Roman" w:hAnsi="Times New Roman"/>
          <w:b/>
          <w:lang w:val="en-CA"/>
          <w:rPrChange w:id="2119" w:author="Hassen" w:date="2016-05-27T11:23:00Z">
            <w:rPr>
              <w:rFonts w:ascii="Times New Roman" w:hAnsi="Times New Roman"/>
              <w:b/>
              <w:lang w:val="en-GB"/>
            </w:rPr>
          </w:rPrChange>
        </w:rPr>
        <w:t>shared</w:t>
      </w:r>
      <w:r w:rsidR="00C91A9A" w:rsidRPr="003A5638">
        <w:rPr>
          <w:rFonts w:ascii="Times New Roman" w:hAnsi="Times New Roman"/>
          <w:lang w:val="en-CA"/>
          <w:rPrChange w:id="2120" w:author="Hassen" w:date="2016-05-27T11:23:00Z">
            <w:rPr>
              <w:rFonts w:ascii="Times New Roman" w:hAnsi="Times New Roman"/>
              <w:lang w:val="en-GB"/>
            </w:rPr>
          </w:rPrChange>
        </w:rPr>
        <w:t xml:space="preserve"> </w:t>
      </w:r>
      <w:r w:rsidRPr="003A5638">
        <w:rPr>
          <w:rFonts w:ascii="Times New Roman" w:hAnsi="Times New Roman"/>
          <w:lang w:val="en-CA"/>
          <w:rPrChange w:id="2121" w:author="Hassen" w:date="2016-05-27T11:23:00Z">
            <w:rPr>
              <w:rFonts w:ascii="Times New Roman" w:hAnsi="Times New Roman"/>
              <w:lang w:val="en-GB"/>
            </w:rPr>
          </w:rPrChange>
        </w:rPr>
        <w:t xml:space="preserve">or </w:t>
      </w:r>
      <w:r w:rsidRPr="003A5638">
        <w:rPr>
          <w:rFonts w:ascii="Times New Roman" w:hAnsi="Times New Roman"/>
          <w:b/>
          <w:lang w:val="en-CA"/>
          <w:rPrChange w:id="2122" w:author="Hassen" w:date="2016-05-27T11:23:00Z">
            <w:rPr>
              <w:rFonts w:ascii="Times New Roman" w:hAnsi="Times New Roman"/>
              <w:b/>
              <w:lang w:val="en-GB"/>
            </w:rPr>
          </w:rPrChange>
        </w:rPr>
        <w:t>unshared</w:t>
      </w:r>
      <w:r w:rsidR="0073534A" w:rsidRPr="003A5638">
        <w:rPr>
          <w:rFonts w:ascii="Times New Roman" w:hAnsi="Times New Roman"/>
          <w:lang w:val="en-CA"/>
          <w:rPrChange w:id="2123" w:author="Hassen" w:date="2016-05-27T11:23:00Z">
            <w:rPr>
              <w:rFonts w:ascii="Times New Roman" w:hAnsi="Times New Roman"/>
              <w:lang w:val="en-GB"/>
            </w:rPr>
          </w:rPrChange>
        </w:rPr>
        <w:t xml:space="preserve"> </w:t>
      </w:r>
      <w:r w:rsidRPr="003A5638">
        <w:rPr>
          <w:rFonts w:ascii="Times New Roman" w:hAnsi="Times New Roman"/>
          <w:lang w:val="en-CA"/>
          <w:rPrChange w:id="2124" w:author="Hassen" w:date="2016-05-27T11:23:00Z">
            <w:rPr>
              <w:rFonts w:ascii="Times New Roman" w:hAnsi="Times New Roman"/>
              <w:lang w:val="en-GB"/>
            </w:rPr>
          </w:rPrChange>
        </w:rPr>
        <w:t>among individuals.</w:t>
      </w:r>
      <w:r w:rsidR="00F65CB1" w:rsidRPr="003A5638">
        <w:rPr>
          <w:rFonts w:ascii="Times New Roman" w:hAnsi="Times New Roman"/>
          <w:lang w:val="en-CA"/>
          <w:rPrChange w:id="2125" w:author="Hassen" w:date="2016-05-27T11:23:00Z">
            <w:rPr>
              <w:rFonts w:ascii="Times New Roman" w:hAnsi="Times New Roman"/>
              <w:lang w:val="en-GB"/>
            </w:rPr>
          </w:rPrChange>
        </w:rPr>
        <w:t xml:space="preserve"> </w:t>
      </w:r>
      <w:r w:rsidR="0092025D" w:rsidRPr="003A5638">
        <w:rPr>
          <w:rFonts w:ascii="Times New Roman" w:hAnsi="Times New Roman"/>
          <w:lang w:val="en-CA"/>
          <w:rPrChange w:id="2126" w:author="Hassen" w:date="2016-05-27T11:23:00Z">
            <w:rPr>
              <w:rFonts w:ascii="Times New Roman" w:hAnsi="Times New Roman"/>
              <w:lang w:val="en-GB"/>
            </w:rPr>
          </w:rPrChange>
        </w:rPr>
        <w:t xml:space="preserve">A shared environment between individuals means that it is general to all the individuals within the population. </w:t>
      </w:r>
      <w:r w:rsidR="00EA25FE" w:rsidRPr="003A5638">
        <w:rPr>
          <w:rFonts w:ascii="Times New Roman" w:hAnsi="Times New Roman"/>
          <w:lang w:val="en-CA"/>
          <w:rPrChange w:id="2127" w:author="Hassen" w:date="2016-05-27T11:23:00Z">
            <w:rPr>
              <w:rFonts w:ascii="Times New Roman" w:hAnsi="Times New Roman"/>
              <w:lang w:val="en-GB"/>
            </w:rPr>
          </w:rPrChange>
        </w:rPr>
        <w:t xml:space="preserve">All individuals will experience the </w:t>
      </w:r>
      <w:r w:rsidR="00477C46" w:rsidRPr="003A5638">
        <w:rPr>
          <w:rFonts w:ascii="Times New Roman" w:hAnsi="Times New Roman"/>
          <w:lang w:val="en-CA"/>
          <w:rPrChange w:id="2128" w:author="Hassen" w:date="2016-05-27T11:23:00Z">
            <w:rPr>
              <w:rFonts w:ascii="Times New Roman" w:hAnsi="Times New Roman"/>
              <w:lang w:val="en-GB"/>
            </w:rPr>
          </w:rPrChange>
        </w:rPr>
        <w:t xml:space="preserve">same environment </w:t>
      </w:r>
      <w:r w:rsidR="00BA13C9" w:rsidRPr="003A5638">
        <w:rPr>
          <w:rFonts w:ascii="Times New Roman" w:hAnsi="Times New Roman"/>
          <w:lang w:val="en-CA"/>
          <w:rPrChange w:id="2129" w:author="Hassen" w:date="2016-05-27T11:23:00Z">
            <w:rPr>
              <w:rFonts w:ascii="Times New Roman" w:hAnsi="Times New Roman"/>
              <w:lang w:val="en-GB"/>
            </w:rPr>
          </w:rPrChange>
        </w:rPr>
        <w:t xml:space="preserve">even if the environment </w:t>
      </w:r>
      <w:r w:rsidR="007B0D07" w:rsidRPr="003A5638">
        <w:rPr>
          <w:rFonts w:ascii="Times New Roman" w:hAnsi="Times New Roman"/>
          <w:lang w:val="en-CA"/>
          <w:rPrChange w:id="2130" w:author="Hassen" w:date="2016-05-27T11:23:00Z">
            <w:rPr>
              <w:rFonts w:ascii="Times New Roman" w:hAnsi="Times New Roman"/>
              <w:lang w:val="en-GB"/>
            </w:rPr>
          </w:rPrChange>
        </w:rPr>
        <w:t xml:space="preserve">would </w:t>
      </w:r>
      <w:r w:rsidR="00BA13C9" w:rsidRPr="003A5638">
        <w:rPr>
          <w:rFonts w:ascii="Times New Roman" w:hAnsi="Times New Roman"/>
          <w:lang w:val="en-CA"/>
          <w:rPrChange w:id="2131" w:author="Hassen" w:date="2016-05-27T11:23:00Z">
            <w:rPr>
              <w:rFonts w:ascii="Times New Roman" w:hAnsi="Times New Roman"/>
              <w:lang w:val="en-GB"/>
            </w:rPr>
          </w:rPrChange>
        </w:rPr>
        <w:t>vary over time</w:t>
      </w:r>
      <w:r w:rsidR="00EA25FE" w:rsidRPr="003A5638">
        <w:rPr>
          <w:rFonts w:ascii="Times New Roman" w:hAnsi="Times New Roman"/>
          <w:lang w:val="en-CA"/>
          <w:rPrChange w:id="2132" w:author="Hassen" w:date="2016-05-27T11:23:00Z">
            <w:rPr>
              <w:rFonts w:ascii="Times New Roman" w:hAnsi="Times New Roman"/>
              <w:lang w:val="en-GB"/>
            </w:rPr>
          </w:rPrChange>
        </w:rPr>
        <w:t xml:space="preserve">. </w:t>
      </w:r>
      <w:r w:rsidR="0092025D" w:rsidRPr="003A5638">
        <w:rPr>
          <w:rFonts w:ascii="Times New Roman" w:hAnsi="Times New Roman"/>
          <w:lang w:val="en-CA"/>
          <w:rPrChange w:id="2133" w:author="Hassen" w:date="2016-05-27T11:23:00Z">
            <w:rPr>
              <w:rFonts w:ascii="Times New Roman" w:hAnsi="Times New Roman"/>
              <w:lang w:val="en-GB"/>
            </w:rPr>
          </w:rPrChange>
        </w:rPr>
        <w:t>In this case</w:t>
      </w:r>
      <w:r w:rsidR="007B0D07" w:rsidRPr="003A5638">
        <w:rPr>
          <w:rFonts w:ascii="Times New Roman" w:hAnsi="Times New Roman"/>
          <w:lang w:val="en-CA"/>
          <w:rPrChange w:id="2134" w:author="Hassen" w:date="2016-05-27T11:23:00Z">
            <w:rPr>
              <w:rFonts w:ascii="Times New Roman" w:hAnsi="Times New Roman"/>
              <w:lang w:val="en-GB"/>
            </w:rPr>
          </w:rPrChange>
        </w:rPr>
        <w:t>,</w:t>
      </w:r>
      <w:r w:rsidR="0092025D" w:rsidRPr="003A5638">
        <w:rPr>
          <w:rFonts w:ascii="Times New Roman" w:hAnsi="Times New Roman"/>
          <w:lang w:val="en-CA"/>
          <w:rPrChange w:id="2135" w:author="Hassen" w:date="2016-05-27T11:23:00Z">
            <w:rPr>
              <w:rFonts w:ascii="Times New Roman" w:hAnsi="Times New Roman"/>
              <w:lang w:val="en-GB"/>
            </w:rPr>
          </w:rPrChange>
        </w:rPr>
        <w:t xml:space="preserve"> only one environment (</w:t>
      </w:r>
      <m:oMath>
        <m:r>
          <w:rPr>
            <w:rFonts w:ascii="Cambria Math" w:hAnsi="Cambria Math"/>
            <w:lang w:val="en-CA"/>
            <w:rPrChange w:id="2136" w:author="Hassen" w:date="2016-05-27T11:23:00Z">
              <w:rPr>
                <w:rFonts w:ascii="Cambria Math" w:hAnsi="Cambria Math"/>
                <w:lang w:val="en-GB"/>
              </w:rPr>
            </w:rPrChange>
          </w:rPr>
          <m:t>x</m:t>
        </m:r>
      </m:oMath>
      <w:r w:rsidR="0092025D" w:rsidRPr="003A5638">
        <w:rPr>
          <w:rFonts w:ascii="Times New Roman" w:hAnsi="Times New Roman"/>
          <w:lang w:val="en-CA"/>
          <w:rPrChange w:id="2137" w:author="Hassen" w:date="2016-05-27T11:23:00Z">
            <w:rPr>
              <w:rFonts w:ascii="Times New Roman" w:hAnsi="Times New Roman"/>
              <w:lang w:val="en-GB"/>
            </w:rPr>
          </w:rPrChange>
        </w:rPr>
        <w:t>) will be generated using the different options described above.</w:t>
      </w:r>
      <w:r w:rsidR="006C4A40" w:rsidRPr="003A5638">
        <w:rPr>
          <w:rFonts w:ascii="Times New Roman" w:hAnsi="Times New Roman"/>
          <w:lang w:val="en-CA"/>
          <w:rPrChange w:id="2138" w:author="Hassen" w:date="2016-05-27T11:23:00Z">
            <w:rPr>
              <w:rFonts w:ascii="Times New Roman" w:hAnsi="Times New Roman"/>
              <w:lang w:val="en-GB"/>
            </w:rPr>
          </w:rPrChange>
        </w:rPr>
        <w:t xml:space="preserve"> </w:t>
      </w:r>
      <w:r w:rsidR="00A70A77" w:rsidRPr="003A5638">
        <w:rPr>
          <w:rFonts w:ascii="Times New Roman" w:hAnsi="Times New Roman"/>
          <w:lang w:val="en-CA"/>
          <w:rPrChange w:id="2139" w:author="Hassen" w:date="2016-05-27T11:23:00Z">
            <w:rPr>
              <w:rFonts w:ascii="Times New Roman" w:hAnsi="Times New Roman"/>
              <w:lang w:val="en-GB"/>
            </w:rPr>
          </w:rPrChange>
        </w:rPr>
        <w:t>An unshared environment between individuals means that each individual will experience a specific environment. For instance, if we have 3 individuals in our popu</w:t>
      </w:r>
      <w:r w:rsidR="00A24F1E" w:rsidRPr="003A5638">
        <w:rPr>
          <w:rFonts w:ascii="Times New Roman" w:hAnsi="Times New Roman"/>
          <w:lang w:val="en-CA"/>
          <w:rPrChange w:id="2140" w:author="Hassen" w:date="2016-05-27T11:23:00Z">
            <w:rPr>
              <w:rFonts w:ascii="Times New Roman" w:hAnsi="Times New Roman"/>
              <w:lang w:val="en-GB"/>
            </w:rPr>
          </w:rPrChange>
        </w:rPr>
        <w:t xml:space="preserve">lation 3 different </w:t>
      </w:r>
      <w:r w:rsidR="00A24F1E" w:rsidRPr="003A5638">
        <w:rPr>
          <w:rFonts w:ascii="Times New Roman" w:hAnsi="Times New Roman"/>
          <w:lang w:val="en-CA"/>
          <w:rPrChange w:id="2141" w:author="Hassen" w:date="2016-05-27T11:23:00Z">
            <w:rPr>
              <w:rFonts w:ascii="Times New Roman" w:hAnsi="Times New Roman"/>
              <w:lang w:val="en-GB"/>
            </w:rPr>
          </w:rPrChange>
        </w:rPr>
        <w:lastRenderedPageBreak/>
        <w:t xml:space="preserve">environments </w:t>
      </w:r>
      <w:commentRangeStart w:id="2142"/>
      <m:oMath>
        <m:sSub>
          <m:sSubPr>
            <m:ctrlPr>
              <w:rPr>
                <w:rFonts w:ascii="Cambria Math" w:hAnsi="Cambria Math"/>
                <w:i/>
                <w:lang w:val="en-CA"/>
                <w:rPrChange w:id="2143" w:author="Hassen" w:date="2016-05-27T11:23:00Z">
                  <w:rPr>
                    <w:rFonts w:ascii="Cambria Math" w:hAnsi="Cambria Math"/>
                    <w:i/>
                    <w:lang w:val="en-GB"/>
                  </w:rPr>
                </w:rPrChange>
              </w:rPr>
            </m:ctrlPr>
          </m:sSubPr>
          <m:e>
            <m:r>
              <w:rPr>
                <w:rFonts w:ascii="Cambria Math" w:hAnsi="Cambria Math"/>
                <w:lang w:val="en-CA"/>
                <w:rPrChange w:id="2144" w:author="Hassen" w:date="2016-05-27T11:23:00Z">
                  <w:rPr>
                    <w:rFonts w:ascii="Cambria Math" w:hAnsi="Cambria Math"/>
                    <w:lang w:val="en-GB"/>
                  </w:rPr>
                </w:rPrChange>
              </w:rPr>
              <m:t>x</m:t>
            </m:r>
          </m:e>
          <m:sub>
            <m:r>
              <w:rPr>
                <w:rFonts w:ascii="Cambria Math" w:hAnsi="Cambria Math"/>
                <w:lang w:val="en-CA"/>
                <w:rPrChange w:id="2145" w:author="Hassen" w:date="2016-05-27T11:23:00Z">
                  <w:rPr>
                    <w:rFonts w:ascii="Cambria Math" w:hAnsi="Cambria Math"/>
                    <w:lang w:val="en-GB"/>
                  </w:rPr>
                </w:rPrChange>
              </w:rPr>
              <m:t>I=a</m:t>
            </m:r>
          </m:sub>
        </m:sSub>
        <m:r>
          <w:rPr>
            <w:rFonts w:ascii="Cambria Math" w:hAnsi="Cambria Math"/>
            <w:lang w:val="en-CA"/>
            <w:rPrChange w:id="2146" w:author="Hassen" w:date="2016-05-27T11:23:00Z">
              <w:rPr>
                <w:rFonts w:ascii="Cambria Math" w:hAnsi="Cambria Math"/>
                <w:lang w:val="en-GB"/>
              </w:rPr>
            </w:rPrChange>
          </w:rPr>
          <m:t>,</m:t>
        </m:r>
        <m:sSub>
          <m:sSubPr>
            <m:ctrlPr>
              <w:rPr>
                <w:rFonts w:ascii="Cambria Math" w:hAnsi="Cambria Math"/>
                <w:i/>
                <w:lang w:val="en-CA"/>
                <w:rPrChange w:id="2147" w:author="Hassen" w:date="2016-05-27T11:23:00Z">
                  <w:rPr>
                    <w:rFonts w:ascii="Cambria Math" w:hAnsi="Cambria Math"/>
                    <w:i/>
                    <w:lang w:val="en-GB"/>
                  </w:rPr>
                </w:rPrChange>
              </w:rPr>
            </m:ctrlPr>
          </m:sSubPr>
          <m:e>
            <m:r>
              <w:rPr>
                <w:rFonts w:ascii="Cambria Math" w:hAnsi="Cambria Math"/>
                <w:lang w:val="en-CA"/>
                <w:rPrChange w:id="2148" w:author="Hassen" w:date="2016-05-27T11:23:00Z">
                  <w:rPr>
                    <w:rFonts w:ascii="Cambria Math" w:hAnsi="Cambria Math"/>
                    <w:lang w:val="en-GB"/>
                  </w:rPr>
                </w:rPrChange>
              </w:rPr>
              <m:t>x</m:t>
            </m:r>
          </m:e>
          <m:sub>
            <m:r>
              <w:rPr>
                <w:rFonts w:ascii="Cambria Math" w:hAnsi="Cambria Math"/>
                <w:lang w:val="en-CA"/>
                <w:rPrChange w:id="2149" w:author="Hassen" w:date="2016-05-27T11:23:00Z">
                  <w:rPr>
                    <w:rFonts w:ascii="Cambria Math" w:hAnsi="Cambria Math"/>
                    <w:lang w:val="en-GB"/>
                  </w:rPr>
                </w:rPrChange>
              </w:rPr>
              <m:t>I=b</m:t>
            </m:r>
          </m:sub>
        </m:sSub>
        <m:r>
          <w:rPr>
            <w:rFonts w:ascii="Cambria Math" w:hAnsi="Cambria Math"/>
            <w:lang w:val="en-CA"/>
            <w:rPrChange w:id="2150" w:author="Hassen" w:date="2016-05-27T11:23:00Z">
              <w:rPr>
                <w:rFonts w:ascii="Cambria Math" w:hAnsi="Cambria Math"/>
                <w:lang w:val="en-GB"/>
              </w:rPr>
            </w:rPrChange>
          </w:rPr>
          <m:t xml:space="preserve">, </m:t>
        </m:r>
        <m:r>
          <m:rPr>
            <m:sty m:val="p"/>
          </m:rPr>
          <w:rPr>
            <w:rFonts w:ascii="Cambria Math" w:hAnsi="Cambria Math"/>
            <w:lang w:val="en-CA"/>
            <w:rPrChange w:id="2151" w:author="Hassen" w:date="2016-05-27T11:23:00Z">
              <w:rPr>
                <w:rFonts w:ascii="Cambria Math" w:hAnsi="Cambria Math"/>
                <w:lang w:val="en-GB"/>
              </w:rPr>
            </w:rPrChange>
          </w:rPr>
          <m:t>and</m:t>
        </m:r>
        <m:r>
          <w:rPr>
            <w:rFonts w:ascii="Cambria Math" w:hAnsi="Cambria Math"/>
            <w:lang w:val="en-CA"/>
            <w:rPrChange w:id="2152" w:author="Hassen" w:date="2016-05-27T11:23:00Z">
              <w:rPr>
                <w:rFonts w:ascii="Cambria Math" w:hAnsi="Cambria Math"/>
                <w:lang w:val="en-GB"/>
              </w:rPr>
            </w:rPrChange>
          </w:rPr>
          <m:t xml:space="preserve"> </m:t>
        </m:r>
        <m:sSub>
          <m:sSubPr>
            <m:ctrlPr>
              <w:rPr>
                <w:rFonts w:ascii="Cambria Math" w:hAnsi="Cambria Math"/>
                <w:i/>
                <w:lang w:val="en-CA"/>
                <w:rPrChange w:id="2153" w:author="Hassen" w:date="2016-05-27T11:23:00Z">
                  <w:rPr>
                    <w:rFonts w:ascii="Cambria Math" w:hAnsi="Cambria Math"/>
                    <w:i/>
                    <w:lang w:val="en-GB"/>
                  </w:rPr>
                </w:rPrChange>
              </w:rPr>
            </m:ctrlPr>
          </m:sSubPr>
          <m:e>
            <m:r>
              <w:rPr>
                <w:rFonts w:ascii="Cambria Math" w:hAnsi="Cambria Math"/>
                <w:lang w:val="en-CA"/>
                <w:rPrChange w:id="2154" w:author="Hassen" w:date="2016-05-27T11:23:00Z">
                  <w:rPr>
                    <w:rFonts w:ascii="Cambria Math" w:hAnsi="Cambria Math"/>
                    <w:lang w:val="en-GB"/>
                  </w:rPr>
                </w:rPrChange>
              </w:rPr>
              <m:t>x</m:t>
            </m:r>
          </m:e>
          <m:sub>
            <m:r>
              <w:rPr>
                <w:rFonts w:ascii="Cambria Math" w:hAnsi="Cambria Math"/>
                <w:lang w:val="en-CA"/>
                <w:rPrChange w:id="2155" w:author="Hassen" w:date="2016-05-27T11:23:00Z">
                  <w:rPr>
                    <w:rFonts w:ascii="Cambria Math" w:hAnsi="Cambria Math"/>
                    <w:lang w:val="en-GB"/>
                  </w:rPr>
                </w:rPrChange>
              </w:rPr>
              <m:t>I=c</m:t>
            </m:r>
          </m:sub>
        </m:sSub>
      </m:oMath>
      <w:r w:rsidR="00A24F1E" w:rsidRPr="003A5638">
        <w:rPr>
          <w:rFonts w:ascii="Times New Roman" w:hAnsi="Times New Roman"/>
          <w:lang w:val="en-CA"/>
          <w:rPrChange w:id="2156" w:author="Hassen" w:date="2016-05-27T11:23:00Z">
            <w:rPr>
              <w:rFonts w:ascii="Times New Roman" w:hAnsi="Times New Roman"/>
              <w:lang w:val="en-GB"/>
            </w:rPr>
          </w:rPrChange>
        </w:rPr>
        <w:t xml:space="preserve"> </w:t>
      </w:r>
      <w:r w:rsidR="00A70A77" w:rsidRPr="003A5638">
        <w:rPr>
          <w:rFonts w:ascii="Times New Roman" w:hAnsi="Times New Roman"/>
          <w:lang w:val="en-CA"/>
          <w:rPrChange w:id="2157" w:author="Hassen" w:date="2016-05-27T11:23:00Z">
            <w:rPr>
              <w:rFonts w:ascii="Times New Roman" w:hAnsi="Times New Roman"/>
              <w:lang w:val="en-GB"/>
            </w:rPr>
          </w:rPrChange>
        </w:rPr>
        <w:t xml:space="preserve">will be generated </w:t>
      </w:r>
      <w:r w:rsidR="00F506A3" w:rsidRPr="003A5638">
        <w:rPr>
          <w:rFonts w:ascii="Times New Roman" w:hAnsi="Times New Roman"/>
          <w:lang w:val="en-CA"/>
          <w:rPrChange w:id="2158" w:author="Hassen" w:date="2016-05-27T11:23:00Z">
            <w:rPr>
              <w:rFonts w:ascii="Times New Roman" w:hAnsi="Times New Roman"/>
              <w:lang w:val="en-GB"/>
            </w:rPr>
          </w:rPrChange>
        </w:rPr>
        <w:t xml:space="preserve">for respectively the individual </w:t>
      </w:r>
      <w:r w:rsidR="00821DAC" w:rsidRPr="003A5638">
        <w:rPr>
          <w:rFonts w:ascii="Times New Roman" w:hAnsi="Times New Roman"/>
          <w:lang w:val="en-CA"/>
          <w:rPrChange w:id="2159" w:author="Hassen" w:date="2016-05-27T11:23:00Z">
            <w:rPr>
              <w:rFonts w:ascii="Times New Roman" w:hAnsi="Times New Roman"/>
              <w:lang w:val="en-GB"/>
            </w:rPr>
          </w:rPrChange>
        </w:rPr>
        <w:t>a</w:t>
      </w:r>
      <w:r w:rsidR="00F506A3" w:rsidRPr="003A5638">
        <w:rPr>
          <w:rFonts w:ascii="Times New Roman" w:hAnsi="Times New Roman"/>
          <w:lang w:val="en-CA"/>
          <w:rPrChange w:id="2160" w:author="Hassen" w:date="2016-05-27T11:23:00Z">
            <w:rPr>
              <w:rFonts w:ascii="Times New Roman" w:hAnsi="Times New Roman"/>
              <w:lang w:val="en-GB"/>
            </w:rPr>
          </w:rPrChange>
        </w:rPr>
        <w:t xml:space="preserve">, </w:t>
      </w:r>
      <w:r w:rsidR="00AF1BAE" w:rsidRPr="003A5638">
        <w:rPr>
          <w:rFonts w:ascii="Times New Roman" w:hAnsi="Times New Roman"/>
          <w:lang w:val="en-CA"/>
          <w:rPrChange w:id="2161" w:author="Hassen" w:date="2016-05-27T11:23:00Z">
            <w:rPr>
              <w:rFonts w:ascii="Times New Roman" w:hAnsi="Times New Roman"/>
              <w:lang w:val="en-GB"/>
            </w:rPr>
          </w:rPrChange>
        </w:rPr>
        <w:t>b</w:t>
      </w:r>
      <w:r w:rsidR="00F506A3" w:rsidRPr="003A5638">
        <w:rPr>
          <w:rFonts w:ascii="Times New Roman" w:hAnsi="Times New Roman"/>
          <w:lang w:val="en-CA"/>
          <w:rPrChange w:id="2162" w:author="Hassen" w:date="2016-05-27T11:23:00Z">
            <w:rPr>
              <w:rFonts w:ascii="Times New Roman" w:hAnsi="Times New Roman"/>
              <w:lang w:val="en-GB"/>
            </w:rPr>
          </w:rPrChange>
        </w:rPr>
        <w:t xml:space="preserve">, and </w:t>
      </w:r>
      <w:r w:rsidR="00821DAC" w:rsidRPr="003A5638">
        <w:rPr>
          <w:rFonts w:ascii="Times New Roman" w:hAnsi="Times New Roman"/>
          <w:lang w:val="en-CA"/>
          <w:rPrChange w:id="2163" w:author="Hassen" w:date="2016-05-27T11:23:00Z">
            <w:rPr>
              <w:rFonts w:ascii="Times New Roman" w:hAnsi="Times New Roman"/>
              <w:lang w:val="en-GB"/>
            </w:rPr>
          </w:rPrChange>
        </w:rPr>
        <w:t>c</w:t>
      </w:r>
      <w:r w:rsidR="001545EC" w:rsidRPr="003A5638">
        <w:rPr>
          <w:rFonts w:ascii="Times New Roman" w:hAnsi="Times New Roman"/>
          <w:lang w:val="en-CA"/>
          <w:rPrChange w:id="2164" w:author="Hassen" w:date="2016-05-27T11:23:00Z">
            <w:rPr>
              <w:rFonts w:ascii="Times New Roman" w:hAnsi="Times New Roman"/>
              <w:lang w:val="en-GB"/>
            </w:rPr>
          </w:rPrChange>
        </w:rPr>
        <w:t>.</w:t>
      </w:r>
      <w:commentRangeEnd w:id="2142"/>
      <w:r w:rsidR="00821DAC" w:rsidRPr="003A5638">
        <w:rPr>
          <w:rStyle w:val="CommentReference"/>
          <w:lang w:val="en-CA"/>
          <w:rPrChange w:id="2165" w:author="Hassen" w:date="2016-05-27T11:23:00Z">
            <w:rPr>
              <w:rStyle w:val="CommentReference"/>
            </w:rPr>
          </w:rPrChange>
        </w:rPr>
        <w:commentReference w:id="2142"/>
      </w:r>
      <w:r w:rsidR="00F73145" w:rsidRPr="003A5638">
        <w:rPr>
          <w:rFonts w:ascii="Times New Roman" w:hAnsi="Times New Roman"/>
          <w:lang w:val="en-CA"/>
          <w:rPrChange w:id="2166" w:author="Hassen" w:date="2016-05-27T11:23:00Z">
            <w:rPr>
              <w:rFonts w:ascii="Times New Roman" w:hAnsi="Times New Roman"/>
              <w:lang w:val="en-GB"/>
            </w:rPr>
          </w:rPrChange>
        </w:rPr>
        <w:t xml:space="preserve"> </w:t>
      </w:r>
      <w:proofErr w:type="gramStart"/>
      <w:r w:rsidR="00F73145" w:rsidRPr="003A5638">
        <w:rPr>
          <w:rFonts w:ascii="Times New Roman" w:hAnsi="Times New Roman"/>
          <w:lang w:val="en-CA"/>
          <w:rPrChange w:id="2167" w:author="Hassen" w:date="2016-05-27T11:23:00Z">
            <w:rPr>
              <w:rFonts w:ascii="Times New Roman" w:hAnsi="Times New Roman"/>
              <w:lang w:val="en-GB"/>
            </w:rPr>
          </w:rPrChange>
        </w:rPr>
        <w:t>Although</w:t>
      </w:r>
      <w:proofErr w:type="gramEnd"/>
      <w:r w:rsidR="00F73145" w:rsidRPr="003A5638">
        <w:rPr>
          <w:rFonts w:ascii="Times New Roman" w:hAnsi="Times New Roman"/>
          <w:lang w:val="en-CA"/>
          <w:rPrChange w:id="2168" w:author="Hassen" w:date="2016-05-27T11:23:00Z">
            <w:rPr>
              <w:rFonts w:ascii="Times New Roman" w:hAnsi="Times New Roman"/>
              <w:lang w:val="en-GB"/>
            </w:rPr>
          </w:rPrChange>
        </w:rPr>
        <w:t xml:space="preserve"> these environments are different, they follow the same general trend defined by environment options described previously (</w:t>
      </w:r>
      <w:r w:rsidR="00017D75" w:rsidRPr="003A5638">
        <w:rPr>
          <w:rFonts w:ascii="Times New Roman" w:hAnsi="Times New Roman"/>
          <w:lang w:val="en-CA"/>
          <w:rPrChange w:id="2169" w:author="Hassen" w:date="2016-05-27T11:23:00Z">
            <w:rPr>
              <w:rFonts w:ascii="Times New Roman" w:hAnsi="Times New Roman"/>
              <w:lang w:val="en-GB"/>
            </w:rPr>
          </w:rPrChange>
        </w:rPr>
        <w:t>stochastic</w:t>
      </w:r>
      <w:r w:rsidR="00F73145" w:rsidRPr="003A5638">
        <w:rPr>
          <w:rFonts w:ascii="Times New Roman" w:hAnsi="Times New Roman"/>
          <w:lang w:val="en-CA"/>
          <w:rPrChange w:id="2170" w:author="Hassen" w:date="2016-05-27T11:23:00Z">
            <w:rPr>
              <w:rFonts w:ascii="Times New Roman" w:hAnsi="Times New Roman"/>
              <w:lang w:val="en-GB"/>
            </w:rPr>
          </w:rPrChange>
        </w:rPr>
        <w:t>, auto</w:t>
      </w:r>
      <w:r w:rsidR="00637BD5" w:rsidRPr="003A5638">
        <w:rPr>
          <w:rFonts w:ascii="Times New Roman" w:hAnsi="Times New Roman"/>
          <w:lang w:val="en-CA"/>
          <w:rPrChange w:id="2171" w:author="Hassen" w:date="2016-05-27T11:23:00Z">
            <w:rPr>
              <w:rFonts w:ascii="Times New Roman" w:hAnsi="Times New Roman"/>
              <w:lang w:val="en-GB"/>
            </w:rPr>
          </w:rPrChange>
        </w:rPr>
        <w:t>-</w:t>
      </w:r>
      <w:r w:rsidR="00F73145" w:rsidRPr="003A5638">
        <w:rPr>
          <w:rFonts w:ascii="Times New Roman" w:hAnsi="Times New Roman"/>
          <w:lang w:val="en-CA"/>
          <w:rPrChange w:id="2172" w:author="Hassen" w:date="2016-05-27T11:23:00Z">
            <w:rPr>
              <w:rFonts w:ascii="Times New Roman" w:hAnsi="Times New Roman"/>
              <w:lang w:val="en-GB"/>
            </w:rPr>
          </w:rPrChange>
        </w:rPr>
        <w:t>correlated, linear, and cyclic)</w:t>
      </w:r>
      <w:r w:rsidR="00372C40" w:rsidRPr="003A5638">
        <w:rPr>
          <w:rFonts w:ascii="Times New Roman" w:hAnsi="Times New Roman"/>
          <w:lang w:val="en-CA"/>
          <w:rPrChange w:id="2173" w:author="Hassen" w:date="2016-05-27T11:23:00Z">
            <w:rPr>
              <w:rFonts w:ascii="Times New Roman" w:hAnsi="Times New Roman"/>
              <w:lang w:val="en-GB"/>
            </w:rPr>
          </w:rPrChange>
        </w:rPr>
        <w:t xml:space="preserve">. </w:t>
      </w:r>
      <w:r w:rsidR="00487592" w:rsidRPr="003A5638">
        <w:rPr>
          <w:rFonts w:ascii="Times New Roman" w:hAnsi="Times New Roman"/>
          <w:lang w:val="en-CA"/>
          <w:rPrChange w:id="2174" w:author="Hassen" w:date="2016-05-27T11:23:00Z">
            <w:rPr>
              <w:rFonts w:ascii="Times New Roman" w:hAnsi="Times New Roman"/>
              <w:lang w:val="en-GB"/>
            </w:rPr>
          </w:rPrChange>
        </w:rPr>
        <w:t>In order to create multiple environments from one environment configuration, we apply variability around each parameter (</w:t>
      </w:r>
      <w:r w:rsidR="006C1EAA" w:rsidRPr="003A5638">
        <w:rPr>
          <w:rFonts w:ascii="Times New Roman" w:hAnsi="Times New Roman"/>
          <w:lang w:val="en-CA"/>
          <w:rPrChange w:id="2175" w:author="Hassen" w:date="2016-05-27T11:23:00Z">
            <w:rPr>
              <w:rFonts w:ascii="Times New Roman" w:hAnsi="Times New Roman"/>
              <w:lang w:val="en-GB"/>
            </w:rPr>
          </w:rPrChange>
        </w:rPr>
        <w:t>e.g. the intercept of</w:t>
      </w:r>
      <w:r w:rsidR="00487592" w:rsidRPr="003A5638">
        <w:rPr>
          <w:rFonts w:ascii="Times New Roman" w:hAnsi="Times New Roman"/>
          <w:lang w:val="en-CA"/>
          <w:rPrChange w:id="2176" w:author="Hassen" w:date="2016-05-27T11:23:00Z">
            <w:rPr>
              <w:rFonts w:ascii="Times New Roman" w:hAnsi="Times New Roman"/>
              <w:lang w:val="en-GB"/>
            </w:rPr>
          </w:rPrChange>
        </w:rPr>
        <w:t xml:space="preserve"> the li</w:t>
      </w:r>
      <w:r w:rsidR="006C1EAA" w:rsidRPr="003A5638">
        <w:rPr>
          <w:rFonts w:ascii="Times New Roman" w:hAnsi="Times New Roman"/>
          <w:lang w:val="en-CA"/>
          <w:rPrChange w:id="2177" w:author="Hassen" w:date="2016-05-27T11:23:00Z">
            <w:rPr>
              <w:rFonts w:ascii="Times New Roman" w:hAnsi="Times New Roman"/>
              <w:lang w:val="en-GB"/>
            </w:rPr>
          </w:rPrChange>
        </w:rPr>
        <w:t>near effect or the amplitude of</w:t>
      </w:r>
      <w:r w:rsidR="00487592" w:rsidRPr="003A5638">
        <w:rPr>
          <w:rFonts w:ascii="Times New Roman" w:hAnsi="Times New Roman"/>
          <w:lang w:val="en-CA"/>
          <w:rPrChange w:id="2178" w:author="Hassen" w:date="2016-05-27T11:23:00Z">
            <w:rPr>
              <w:rFonts w:ascii="Times New Roman" w:hAnsi="Times New Roman"/>
              <w:lang w:val="en-GB"/>
            </w:rPr>
          </w:rPrChange>
        </w:rPr>
        <w:t xml:space="preserve"> the cyclic effect) that follows a normal distribution.</w:t>
      </w:r>
    </w:p>
    <w:p w14:paraId="4679780C" w14:textId="77777777" w:rsidR="004E71EB" w:rsidRPr="003A5638" w:rsidRDefault="004E71EB" w:rsidP="002710B7">
      <w:pPr>
        <w:jc w:val="both"/>
        <w:rPr>
          <w:rFonts w:ascii="Times New Roman" w:hAnsi="Times New Roman"/>
          <w:lang w:val="en-CA"/>
          <w:rPrChange w:id="2179" w:author="Hassen" w:date="2016-05-27T11:23:00Z">
            <w:rPr>
              <w:rFonts w:ascii="Times New Roman" w:hAnsi="Times New Roman"/>
              <w:lang w:val="en-GB"/>
            </w:rPr>
          </w:rPrChange>
        </w:rPr>
      </w:pPr>
    </w:p>
    <w:p w14:paraId="50665A79" w14:textId="51BAA502" w:rsidR="000A345F" w:rsidRPr="003A5638" w:rsidRDefault="000A345F" w:rsidP="002710B7">
      <w:pPr>
        <w:jc w:val="both"/>
        <w:rPr>
          <w:rFonts w:ascii="Times New Roman" w:hAnsi="Times New Roman"/>
          <w:lang w:val="en-CA"/>
          <w:rPrChange w:id="2180" w:author="Hassen" w:date="2016-05-27T11:23:00Z">
            <w:rPr>
              <w:rFonts w:ascii="Times New Roman" w:hAnsi="Times New Roman"/>
              <w:lang w:val="en-GB"/>
            </w:rPr>
          </w:rPrChange>
        </w:rPr>
      </w:pPr>
      <w:r w:rsidRPr="003A5638">
        <w:rPr>
          <w:rFonts w:ascii="Times New Roman" w:hAnsi="Times New Roman"/>
          <w:lang w:val="en-CA"/>
          <w:rPrChange w:id="2181" w:author="Hassen" w:date="2016-05-27T11:23:00Z">
            <w:rPr>
              <w:rFonts w:ascii="Times New Roman" w:hAnsi="Times New Roman"/>
              <w:lang w:val="en-GB"/>
            </w:rPr>
          </w:rPrChange>
        </w:rPr>
        <w:t xml:space="preserve">Figure </w:t>
      </w:r>
      <w:r w:rsidR="003A1A24" w:rsidRPr="003A5638">
        <w:rPr>
          <w:rFonts w:ascii="Times New Roman" w:hAnsi="Times New Roman"/>
          <w:lang w:val="en-CA"/>
          <w:rPrChange w:id="2182" w:author="Hassen" w:date="2016-05-27T11:23:00Z">
            <w:rPr>
              <w:rFonts w:ascii="Times New Roman" w:hAnsi="Times New Roman"/>
              <w:lang w:val="en-GB"/>
            </w:rPr>
          </w:rPrChange>
        </w:rPr>
        <w:t>2</w:t>
      </w:r>
      <w:r w:rsidRPr="003A5638">
        <w:rPr>
          <w:rFonts w:ascii="Times New Roman" w:hAnsi="Times New Roman"/>
          <w:lang w:val="en-CA"/>
          <w:rPrChange w:id="2183" w:author="Hassen" w:date="2016-05-27T11:23:00Z">
            <w:rPr>
              <w:rFonts w:ascii="Times New Roman" w:hAnsi="Times New Roman"/>
              <w:lang w:val="en-GB"/>
            </w:rPr>
          </w:rPrChange>
        </w:rPr>
        <w:t>: example of 2 environments, one shared</w:t>
      </w:r>
      <w:ins w:id="2184" w:author="Haycen" w:date="2016-05-01T09:44:00Z">
        <w:r w:rsidR="00297FD0" w:rsidRPr="003A5638">
          <w:rPr>
            <w:rFonts w:ascii="Times New Roman" w:hAnsi="Times New Roman"/>
            <w:lang w:val="en-CA"/>
            <w:rPrChange w:id="2185" w:author="Hassen" w:date="2016-05-27T11:23:00Z">
              <w:rPr>
                <w:rFonts w:ascii="Times New Roman" w:hAnsi="Times New Roman"/>
                <w:lang w:val="en-GB"/>
              </w:rPr>
            </w:rPrChange>
          </w:rPr>
          <w:t xml:space="preserve"> (left)</w:t>
        </w:r>
      </w:ins>
      <w:r w:rsidRPr="003A5638">
        <w:rPr>
          <w:rFonts w:ascii="Times New Roman" w:hAnsi="Times New Roman"/>
          <w:lang w:val="en-CA"/>
          <w:rPrChange w:id="2186" w:author="Hassen" w:date="2016-05-27T11:23:00Z">
            <w:rPr>
              <w:rFonts w:ascii="Times New Roman" w:hAnsi="Times New Roman"/>
              <w:lang w:val="en-GB"/>
            </w:rPr>
          </w:rPrChange>
        </w:rPr>
        <w:t xml:space="preserve"> and one unshared</w:t>
      </w:r>
      <w:ins w:id="2187" w:author="Haycen" w:date="2016-05-01T09:44:00Z">
        <w:r w:rsidR="00297FD0" w:rsidRPr="003A5638">
          <w:rPr>
            <w:rFonts w:ascii="Times New Roman" w:hAnsi="Times New Roman"/>
            <w:lang w:val="en-CA"/>
            <w:rPrChange w:id="2188" w:author="Hassen" w:date="2016-05-27T11:23:00Z">
              <w:rPr>
                <w:rFonts w:ascii="Times New Roman" w:hAnsi="Times New Roman"/>
                <w:lang w:val="en-GB"/>
              </w:rPr>
            </w:rPrChange>
          </w:rPr>
          <w:t xml:space="preserve"> (right)</w:t>
        </w:r>
      </w:ins>
      <w:ins w:id="2189" w:author="Haycen" w:date="2016-05-01T09:46:00Z">
        <w:r w:rsidR="00425FD1" w:rsidRPr="003A5638">
          <w:rPr>
            <w:rFonts w:ascii="Times New Roman" w:hAnsi="Times New Roman"/>
            <w:lang w:val="en-CA"/>
            <w:rPrChange w:id="2190" w:author="Hassen" w:date="2016-05-27T11:23:00Z">
              <w:rPr>
                <w:rFonts w:ascii="Times New Roman" w:hAnsi="Times New Roman"/>
                <w:lang w:val="en-GB"/>
              </w:rPr>
            </w:rPrChange>
          </w:rPr>
          <w:t xml:space="preserve"> between 3 individuals</w:t>
        </w:r>
      </w:ins>
      <w:ins w:id="2191" w:author="Haycen" w:date="2016-05-01T09:43:00Z">
        <w:r w:rsidR="00297FD0" w:rsidRPr="003A5638">
          <w:rPr>
            <w:rFonts w:ascii="Times New Roman" w:hAnsi="Times New Roman"/>
            <w:lang w:val="en-CA"/>
            <w:rPrChange w:id="2192" w:author="Hassen" w:date="2016-05-27T11:23:00Z">
              <w:rPr>
                <w:rFonts w:ascii="Times New Roman" w:hAnsi="Times New Roman"/>
                <w:lang w:val="en-GB"/>
              </w:rPr>
            </w:rPrChange>
          </w:rPr>
          <w:t xml:space="preserve">. </w:t>
        </w:r>
        <w:r w:rsidR="00C27374" w:rsidRPr="003A5638">
          <w:rPr>
            <w:rFonts w:ascii="Times New Roman" w:hAnsi="Times New Roman"/>
            <w:lang w:val="en-CA"/>
            <w:rPrChange w:id="2193" w:author="Hassen" w:date="2016-05-27T11:23:00Z">
              <w:rPr>
                <w:rFonts w:ascii="Times New Roman" w:hAnsi="Times New Roman"/>
                <w:lang w:val="en-GB"/>
              </w:rPr>
            </w:rPrChange>
          </w:rPr>
          <w:t>B</w:t>
        </w:r>
      </w:ins>
      <w:ins w:id="2194" w:author="Haycen" w:date="2016-05-01T09:44:00Z">
        <w:r w:rsidR="00C27374" w:rsidRPr="003A5638">
          <w:rPr>
            <w:rFonts w:ascii="Times New Roman" w:hAnsi="Times New Roman"/>
            <w:lang w:val="en-CA"/>
            <w:rPrChange w:id="2195" w:author="Hassen" w:date="2016-05-27T11:23:00Z">
              <w:rPr>
                <w:rFonts w:ascii="Times New Roman" w:hAnsi="Times New Roman"/>
                <w:lang w:val="en-GB"/>
              </w:rPr>
            </w:rPrChange>
          </w:rPr>
          <w:t xml:space="preserve">oth environments </w:t>
        </w:r>
      </w:ins>
      <w:ins w:id="2196" w:author="Haycen" w:date="2016-05-01T09:43:00Z">
        <w:r w:rsidR="00297FD0" w:rsidRPr="003A5638">
          <w:rPr>
            <w:rFonts w:ascii="Times New Roman" w:hAnsi="Times New Roman"/>
            <w:lang w:val="en-CA"/>
            <w:rPrChange w:id="2197" w:author="Hassen" w:date="2016-05-27T11:23:00Z">
              <w:rPr>
                <w:rFonts w:ascii="Times New Roman" w:hAnsi="Times New Roman"/>
                <w:lang w:val="en-GB"/>
              </w:rPr>
            </w:rPrChange>
          </w:rPr>
          <w:t>have been generated with stochastic, linear, and cyclic effect.</w:t>
        </w:r>
      </w:ins>
    </w:p>
    <w:p w14:paraId="34CE2D81" w14:textId="77777777" w:rsidR="00000FF8" w:rsidRPr="003A5638" w:rsidRDefault="00000FF8" w:rsidP="002710B7">
      <w:pPr>
        <w:jc w:val="both"/>
        <w:rPr>
          <w:rFonts w:ascii="Times New Roman" w:hAnsi="Times New Roman"/>
          <w:lang w:val="en-CA"/>
          <w:rPrChange w:id="2198" w:author="Hassen" w:date="2016-05-27T11:23:00Z">
            <w:rPr>
              <w:rFonts w:ascii="Times New Roman" w:hAnsi="Times New Roman"/>
              <w:lang w:val="en-GB"/>
            </w:rPr>
          </w:rPrChange>
        </w:rPr>
      </w:pPr>
    </w:p>
    <w:p w14:paraId="646AFBBA" w14:textId="39F3395E" w:rsidR="00012AEB" w:rsidRPr="003A5638" w:rsidRDefault="00012AEB" w:rsidP="005F69B3">
      <w:pPr>
        <w:jc w:val="both"/>
        <w:rPr>
          <w:ins w:id="2199" w:author="Haycen" w:date="2016-05-02T07:54:00Z"/>
          <w:rFonts w:ascii="Times New Roman" w:hAnsi="Times New Roman"/>
          <w:lang w:val="en-CA"/>
          <w:rPrChange w:id="2200" w:author="Hassen" w:date="2016-05-27T11:23:00Z">
            <w:rPr>
              <w:ins w:id="2201" w:author="Haycen" w:date="2016-05-02T07:54:00Z"/>
              <w:rFonts w:ascii="Times New Roman" w:hAnsi="Times New Roman"/>
              <w:lang w:val="en-GB"/>
            </w:rPr>
          </w:rPrChange>
        </w:rPr>
      </w:pPr>
      <w:ins w:id="2202" w:author="Haycen" w:date="2016-05-02T07:54:00Z">
        <w:r w:rsidRPr="003A5638">
          <w:rPr>
            <w:rFonts w:ascii="Times New Roman" w:hAnsi="Times New Roman"/>
            <w:lang w:val="en-CA"/>
            <w:rPrChange w:id="2203" w:author="Hassen" w:date="2016-05-27T11:23:00Z">
              <w:rPr>
                <w:rFonts w:ascii="Times New Roman" w:hAnsi="Times New Roman"/>
                <w:lang w:val="en-GB"/>
              </w:rPr>
            </w:rPrChange>
          </w:rPr>
          <w:t xml:space="preserve">Finally, </w:t>
        </w:r>
      </w:ins>
      <w:ins w:id="2204" w:author="Haycen" w:date="2016-05-02T07:59:00Z">
        <w:r w:rsidRPr="003A5638">
          <w:rPr>
            <w:rFonts w:ascii="Times New Roman" w:hAnsi="Times New Roman"/>
            <w:lang w:val="en-CA"/>
            <w:rPrChange w:id="2205" w:author="Hassen" w:date="2016-05-27T11:23:00Z">
              <w:rPr>
                <w:rFonts w:ascii="Times New Roman" w:hAnsi="Times New Roman"/>
                <w:lang w:val="en-GB"/>
              </w:rPr>
            </w:rPrChange>
          </w:rPr>
          <w:t xml:space="preserve">in </w:t>
        </w:r>
        <w:proofErr w:type="spellStart"/>
        <w:r w:rsidRPr="003A5638">
          <w:rPr>
            <w:rFonts w:ascii="Times New Roman" w:hAnsi="Times New Roman"/>
            <w:lang w:val="en-CA"/>
            <w:rPrChange w:id="2206" w:author="Hassen" w:date="2016-05-27T11:23:00Z">
              <w:rPr>
                <w:rFonts w:ascii="Times New Roman" w:hAnsi="Times New Roman"/>
                <w:lang w:val="en-GB"/>
              </w:rPr>
            </w:rPrChange>
          </w:rPr>
          <w:t>SQuID</w:t>
        </w:r>
        <w:proofErr w:type="spellEnd"/>
        <w:r w:rsidRPr="003A5638">
          <w:rPr>
            <w:rFonts w:ascii="Times New Roman" w:hAnsi="Times New Roman"/>
            <w:lang w:val="en-CA"/>
            <w:rPrChange w:id="2207" w:author="Hassen" w:date="2016-05-27T11:23:00Z">
              <w:rPr>
                <w:rFonts w:ascii="Times New Roman" w:hAnsi="Times New Roman"/>
                <w:lang w:val="en-GB"/>
              </w:rPr>
            </w:rPrChange>
          </w:rPr>
          <w:t xml:space="preserve"> </w:t>
        </w:r>
      </w:ins>
      <w:ins w:id="2208" w:author="Haycen" w:date="2016-05-02T08:12:00Z">
        <w:r w:rsidR="0010390B" w:rsidRPr="003A5638">
          <w:rPr>
            <w:rFonts w:ascii="Times New Roman" w:hAnsi="Times New Roman"/>
            <w:lang w:val="en-CA"/>
            <w:rPrChange w:id="2209" w:author="Hassen" w:date="2016-05-27T11:23:00Z">
              <w:rPr>
                <w:rFonts w:ascii="Times New Roman" w:hAnsi="Times New Roman"/>
                <w:lang w:val="en-GB"/>
              </w:rPr>
            </w:rPrChange>
          </w:rPr>
          <w:t>the final output of each environment</w:t>
        </w:r>
      </w:ins>
      <w:ins w:id="2210" w:author="Haycen" w:date="2016-05-02T08:16:00Z">
        <w:r w:rsidR="001E2F4E" w:rsidRPr="003A5638">
          <w:rPr>
            <w:rFonts w:ascii="Times New Roman" w:hAnsi="Times New Roman"/>
            <w:lang w:val="en-CA"/>
            <w:rPrChange w:id="2211" w:author="Hassen" w:date="2016-05-27T11:23:00Z">
              <w:rPr>
                <w:rFonts w:ascii="Times New Roman" w:hAnsi="Times New Roman"/>
                <w:lang w:val="en-GB"/>
              </w:rPr>
            </w:rPrChange>
          </w:rPr>
          <w:t>al effect</w:t>
        </w:r>
      </w:ins>
      <w:ins w:id="2212" w:author="Haycen" w:date="2016-05-02T08:12:00Z">
        <w:r w:rsidR="0010390B" w:rsidRPr="003A5638">
          <w:rPr>
            <w:rFonts w:ascii="Times New Roman" w:hAnsi="Times New Roman"/>
            <w:lang w:val="en-CA"/>
            <w:rPrChange w:id="2213" w:author="Hassen" w:date="2016-05-27T11:23:00Z">
              <w:rPr>
                <w:rFonts w:ascii="Times New Roman" w:hAnsi="Times New Roman"/>
                <w:lang w:val="en-GB"/>
              </w:rPr>
            </w:rPrChange>
          </w:rPr>
          <w:t xml:space="preserve"> (x</w:t>
        </w:r>
        <w:r w:rsidR="0010390B" w:rsidRPr="003A5638">
          <w:rPr>
            <w:rFonts w:ascii="Times New Roman" w:hAnsi="Times New Roman"/>
            <w:vertAlign w:val="subscript"/>
            <w:lang w:val="en-CA"/>
            <w:rPrChange w:id="2214" w:author="Hassen" w:date="2016-05-27T11:23:00Z">
              <w:rPr>
                <w:rFonts w:ascii="Times New Roman" w:hAnsi="Times New Roman"/>
                <w:vertAlign w:val="subscript"/>
                <w:lang w:val="en-GB"/>
              </w:rPr>
            </w:rPrChange>
          </w:rPr>
          <w:t>1</w:t>
        </w:r>
        <w:r w:rsidR="0010390B" w:rsidRPr="003A5638">
          <w:rPr>
            <w:rFonts w:ascii="Times New Roman" w:hAnsi="Times New Roman"/>
            <w:lang w:val="en-CA"/>
            <w:rPrChange w:id="2215" w:author="Hassen" w:date="2016-05-27T11:23:00Z">
              <w:rPr>
                <w:rFonts w:ascii="Times New Roman" w:hAnsi="Times New Roman"/>
                <w:lang w:val="en-GB"/>
              </w:rPr>
            </w:rPrChange>
          </w:rPr>
          <w:t>, x</w:t>
        </w:r>
        <w:r w:rsidR="0010390B" w:rsidRPr="003A5638">
          <w:rPr>
            <w:rFonts w:ascii="Times New Roman" w:hAnsi="Times New Roman"/>
            <w:vertAlign w:val="subscript"/>
            <w:lang w:val="en-CA"/>
            <w:rPrChange w:id="2216" w:author="Hassen" w:date="2016-05-27T11:23:00Z">
              <w:rPr>
                <w:rFonts w:ascii="Times New Roman" w:hAnsi="Times New Roman"/>
                <w:vertAlign w:val="subscript"/>
                <w:lang w:val="en-GB"/>
              </w:rPr>
            </w:rPrChange>
          </w:rPr>
          <w:t>2</w:t>
        </w:r>
        <w:r w:rsidR="0010390B" w:rsidRPr="003A5638">
          <w:rPr>
            <w:rFonts w:ascii="Times New Roman" w:hAnsi="Times New Roman"/>
            <w:lang w:val="en-CA"/>
            <w:rPrChange w:id="2217" w:author="Hassen" w:date="2016-05-27T11:23:00Z">
              <w:rPr>
                <w:rFonts w:ascii="Times New Roman" w:hAnsi="Times New Roman"/>
                <w:lang w:val="en-GB"/>
              </w:rPr>
            </w:rPrChange>
          </w:rPr>
          <w:t xml:space="preserve"> and x</w:t>
        </w:r>
        <w:r w:rsidR="0010390B" w:rsidRPr="003A5638">
          <w:rPr>
            <w:rFonts w:ascii="Times New Roman" w:hAnsi="Times New Roman"/>
            <w:vertAlign w:val="subscript"/>
            <w:lang w:val="en-CA"/>
            <w:rPrChange w:id="2218" w:author="Hassen" w:date="2016-05-27T11:23:00Z">
              <w:rPr>
                <w:rFonts w:ascii="Times New Roman" w:hAnsi="Times New Roman"/>
                <w:vertAlign w:val="subscript"/>
                <w:lang w:val="en-GB"/>
              </w:rPr>
            </w:rPrChange>
          </w:rPr>
          <w:t>1</w:t>
        </w:r>
        <w:r w:rsidR="0010390B" w:rsidRPr="003A5638">
          <w:rPr>
            <w:rFonts w:ascii="Times New Roman" w:hAnsi="Times New Roman"/>
            <w:lang w:val="en-CA"/>
            <w:rPrChange w:id="2219" w:author="Hassen" w:date="2016-05-27T11:23:00Z">
              <w:rPr>
                <w:rFonts w:ascii="Times New Roman" w:hAnsi="Times New Roman"/>
                <w:lang w:val="en-GB"/>
              </w:rPr>
            </w:rPrChange>
          </w:rPr>
          <w:t>x</w:t>
        </w:r>
        <w:r w:rsidR="0010390B" w:rsidRPr="003A5638">
          <w:rPr>
            <w:rFonts w:ascii="Times New Roman" w:hAnsi="Times New Roman"/>
            <w:vertAlign w:val="subscript"/>
            <w:lang w:val="en-CA"/>
            <w:rPrChange w:id="2220" w:author="Hassen" w:date="2016-05-27T11:23:00Z">
              <w:rPr>
                <w:rFonts w:ascii="Times New Roman" w:hAnsi="Times New Roman"/>
                <w:vertAlign w:val="subscript"/>
                <w:lang w:val="en-GB"/>
              </w:rPr>
            </w:rPrChange>
          </w:rPr>
          <w:t>2</w:t>
        </w:r>
        <w:r w:rsidR="0010390B" w:rsidRPr="003A5638">
          <w:rPr>
            <w:rFonts w:ascii="Times New Roman" w:hAnsi="Times New Roman"/>
            <w:lang w:val="en-CA"/>
            <w:rPrChange w:id="2221" w:author="Hassen" w:date="2016-05-27T11:23:00Z">
              <w:rPr>
                <w:rFonts w:ascii="Times New Roman" w:hAnsi="Times New Roman"/>
                <w:lang w:val="en-GB"/>
              </w:rPr>
            </w:rPrChange>
          </w:rPr>
          <w:t xml:space="preserve">) is expressed in unit variance (i.e. </w:t>
        </w:r>
        <w:proofErr w:type="spellStart"/>
        <w:r w:rsidR="0010390B" w:rsidRPr="003A5638">
          <w:rPr>
            <w:rFonts w:ascii="Times New Roman" w:hAnsi="Times New Roman"/>
            <w:lang w:val="en-CA"/>
            <w:rPrChange w:id="2222" w:author="Hassen" w:date="2016-05-27T11:23:00Z">
              <w:rPr>
                <w:rFonts w:ascii="Times New Roman" w:hAnsi="Times New Roman"/>
                <w:lang w:val="en-GB"/>
              </w:rPr>
            </w:rPrChange>
          </w:rPr>
          <w:t>V</w:t>
        </w:r>
      </w:ins>
      <w:ins w:id="2223" w:author="Hassen" w:date="2016-05-24T14:38:00Z">
        <w:r w:rsidR="002F2AF0" w:rsidRPr="003A5638">
          <w:rPr>
            <w:rFonts w:ascii="Times New Roman" w:hAnsi="Times New Roman"/>
            <w:lang w:val="en-CA"/>
            <w:rPrChange w:id="2224" w:author="Hassen" w:date="2016-05-27T11:23:00Z">
              <w:rPr>
                <w:rFonts w:ascii="Times New Roman" w:hAnsi="Times New Roman"/>
                <w:lang w:val="en-GB"/>
              </w:rPr>
            </w:rPrChange>
          </w:rPr>
          <w:t>ar</w:t>
        </w:r>
        <w:proofErr w:type="spellEnd"/>
        <w:r w:rsidR="002F2AF0" w:rsidRPr="003A5638">
          <w:rPr>
            <w:rFonts w:ascii="Times New Roman" w:hAnsi="Times New Roman"/>
            <w:lang w:val="en-CA"/>
            <w:rPrChange w:id="2225" w:author="Hassen" w:date="2016-05-27T11:23:00Z">
              <w:rPr>
                <w:rFonts w:ascii="Times New Roman" w:hAnsi="Times New Roman"/>
                <w:lang w:val="en-GB"/>
              </w:rPr>
            </w:rPrChange>
          </w:rPr>
          <w:t>(</w:t>
        </w:r>
      </w:ins>
      <w:ins w:id="2226" w:author="Haycen" w:date="2016-05-02T08:12:00Z">
        <w:r w:rsidR="0010390B" w:rsidRPr="003A5638">
          <w:rPr>
            <w:rFonts w:ascii="Times New Roman" w:hAnsi="Times New Roman"/>
            <w:lang w:val="en-CA"/>
            <w:rPrChange w:id="2227" w:author="Hassen" w:date="2016-05-27T11:23:00Z">
              <w:rPr>
                <w:rFonts w:ascii="Times New Roman" w:hAnsi="Times New Roman"/>
                <w:lang w:val="en-GB"/>
              </w:rPr>
            </w:rPrChange>
          </w:rPr>
          <w:t>x</w:t>
        </w:r>
      </w:ins>
      <w:proofErr w:type="gramStart"/>
      <w:ins w:id="2228" w:author="Hassen" w:date="2016-05-24T14:39:00Z">
        <w:r w:rsidR="002F2AF0" w:rsidRPr="003A5638">
          <w:rPr>
            <w:rFonts w:ascii="Times New Roman" w:hAnsi="Times New Roman"/>
            <w:lang w:val="en-CA"/>
            <w:rPrChange w:id="2229" w:author="Hassen" w:date="2016-05-27T11:23:00Z">
              <w:rPr>
                <w:rFonts w:ascii="Times New Roman" w:hAnsi="Times New Roman"/>
                <w:lang w:val="en-GB"/>
              </w:rPr>
            </w:rPrChange>
          </w:rPr>
          <w:t>)</w:t>
        </w:r>
      </w:ins>
      <w:ins w:id="2230" w:author="Haycen" w:date="2016-05-02T08:12:00Z">
        <w:r w:rsidR="0010390B" w:rsidRPr="003A5638">
          <w:rPr>
            <w:rFonts w:ascii="Times New Roman" w:hAnsi="Times New Roman"/>
            <w:lang w:val="en-CA"/>
            <w:rPrChange w:id="2231" w:author="Hassen" w:date="2016-05-27T11:23:00Z">
              <w:rPr>
                <w:rFonts w:ascii="Times New Roman" w:hAnsi="Times New Roman"/>
                <w:lang w:val="en-GB"/>
              </w:rPr>
            </w:rPrChange>
          </w:rPr>
          <w:t>=</w:t>
        </w:r>
        <w:proofErr w:type="gramEnd"/>
        <w:r w:rsidR="0010390B" w:rsidRPr="003A5638">
          <w:rPr>
            <w:rFonts w:ascii="Times New Roman" w:hAnsi="Times New Roman"/>
            <w:lang w:val="en-CA"/>
            <w:rPrChange w:id="2232" w:author="Hassen" w:date="2016-05-27T11:23:00Z">
              <w:rPr>
                <w:rFonts w:ascii="Times New Roman" w:hAnsi="Times New Roman"/>
                <w:lang w:val="en-GB"/>
              </w:rPr>
            </w:rPrChange>
          </w:rPr>
          <w:t>1) and mean-cent</w:t>
        </w:r>
      </w:ins>
      <w:ins w:id="2233" w:author="Hassen" w:date="2016-05-27T11:23:00Z">
        <w:r w:rsidR="0074666B" w:rsidRPr="003A5638">
          <w:rPr>
            <w:rFonts w:ascii="Times New Roman" w:hAnsi="Times New Roman"/>
            <w:lang w:val="en-CA"/>
            <w:rPrChange w:id="2234" w:author="Hassen" w:date="2016-05-27T11:23:00Z">
              <w:rPr>
                <w:rFonts w:ascii="Times New Roman" w:hAnsi="Times New Roman"/>
                <w:lang w:val="en-GB"/>
              </w:rPr>
            </w:rPrChange>
          </w:rPr>
          <w:t>e</w:t>
        </w:r>
      </w:ins>
      <w:ins w:id="2235" w:author="Haycen" w:date="2016-05-02T08:12:00Z">
        <w:r w:rsidR="0010390B" w:rsidRPr="003A5638">
          <w:rPr>
            <w:rFonts w:ascii="Times New Roman" w:hAnsi="Times New Roman"/>
            <w:lang w:val="en-CA"/>
            <w:rPrChange w:id="2236" w:author="Hassen" w:date="2016-05-27T11:23:00Z">
              <w:rPr>
                <w:rFonts w:ascii="Times New Roman" w:hAnsi="Times New Roman"/>
                <w:lang w:val="en-GB"/>
              </w:rPr>
            </w:rPrChange>
          </w:rPr>
          <w:t>red (E(x)=0).</w:t>
        </w:r>
      </w:ins>
    </w:p>
    <w:p w14:paraId="7747E93B" w14:textId="77777777" w:rsidR="00012AEB" w:rsidRPr="003A5638" w:rsidRDefault="00012AEB" w:rsidP="005F69B3">
      <w:pPr>
        <w:jc w:val="both"/>
        <w:rPr>
          <w:ins w:id="2237" w:author="Haycen" w:date="2016-05-02T07:54:00Z"/>
          <w:rFonts w:ascii="Times New Roman" w:hAnsi="Times New Roman"/>
          <w:b/>
          <w:lang w:val="en-CA"/>
          <w:rPrChange w:id="2238" w:author="Hassen" w:date="2016-05-27T11:23:00Z">
            <w:rPr>
              <w:ins w:id="2239" w:author="Haycen" w:date="2016-05-02T07:54:00Z"/>
              <w:rFonts w:ascii="Times New Roman" w:hAnsi="Times New Roman"/>
              <w:b/>
              <w:lang w:val="en-GB"/>
            </w:rPr>
          </w:rPrChange>
        </w:rPr>
      </w:pPr>
      <w:bookmarkStart w:id="2240" w:name="_GoBack"/>
      <w:bookmarkEnd w:id="2240"/>
    </w:p>
    <w:p w14:paraId="40E3F8B8" w14:textId="4FD5E29F" w:rsidR="005F69B3" w:rsidRPr="003A5638" w:rsidRDefault="002610FE" w:rsidP="005F69B3">
      <w:pPr>
        <w:jc w:val="both"/>
        <w:rPr>
          <w:rFonts w:ascii="Times New Roman" w:hAnsi="Times New Roman"/>
          <w:b/>
          <w:lang w:val="en-CA"/>
          <w:rPrChange w:id="2241" w:author="Hassen" w:date="2016-05-27T11:23:00Z">
            <w:rPr>
              <w:rFonts w:ascii="Times New Roman" w:hAnsi="Times New Roman"/>
              <w:b/>
              <w:lang w:val="en-GB"/>
            </w:rPr>
          </w:rPrChange>
        </w:rPr>
      </w:pPr>
      <w:r w:rsidRPr="003A5638">
        <w:rPr>
          <w:rFonts w:ascii="Times New Roman" w:hAnsi="Times New Roman"/>
          <w:b/>
          <w:lang w:val="en-CA"/>
          <w:rPrChange w:id="2242" w:author="Hassen" w:date="2016-05-27T11:23:00Z">
            <w:rPr>
              <w:rFonts w:ascii="Times New Roman" w:hAnsi="Times New Roman"/>
              <w:b/>
              <w:lang w:val="en-GB"/>
            </w:rPr>
          </w:rPrChange>
        </w:rPr>
        <w:t>High-level grouping</w:t>
      </w:r>
      <w:r w:rsidR="00871325" w:rsidRPr="003A5638">
        <w:rPr>
          <w:rFonts w:ascii="Times New Roman" w:hAnsi="Times New Roman"/>
          <w:b/>
          <w:lang w:val="en-CA"/>
          <w:rPrChange w:id="2243" w:author="Hassen" w:date="2016-05-27T11:23:00Z">
            <w:rPr>
              <w:rFonts w:ascii="Times New Roman" w:hAnsi="Times New Roman"/>
              <w:b/>
              <w:lang w:val="en-GB"/>
            </w:rPr>
          </w:rPrChange>
        </w:rPr>
        <w:t xml:space="preserve"> and </w:t>
      </w:r>
      <w:del w:id="2244" w:author="Haycen" w:date="2016-05-01T20:19:00Z">
        <w:r w:rsidR="00871325" w:rsidRPr="003A5638" w:rsidDel="007057EA">
          <w:rPr>
            <w:rFonts w:ascii="Times New Roman" w:hAnsi="Times New Roman"/>
            <w:b/>
            <w:lang w:val="en-CA"/>
            <w:rPrChange w:id="2245" w:author="Hassen" w:date="2016-05-27T11:23:00Z">
              <w:rPr>
                <w:rFonts w:ascii="Times New Roman" w:hAnsi="Times New Roman"/>
                <w:b/>
                <w:lang w:val="en-GB"/>
              </w:rPr>
            </w:rPrChange>
          </w:rPr>
          <w:delText>measurement error</w:delText>
        </w:r>
      </w:del>
      <w:ins w:id="2246" w:author="Haycen" w:date="2016-05-01T20:19:00Z">
        <w:r w:rsidR="007057EA" w:rsidRPr="003A5638">
          <w:rPr>
            <w:rFonts w:ascii="Times New Roman" w:hAnsi="Times New Roman"/>
            <w:b/>
            <w:lang w:val="en-CA"/>
            <w:rPrChange w:id="2247" w:author="Hassen" w:date="2016-05-27T11:23:00Z">
              <w:rPr>
                <w:rFonts w:ascii="Times New Roman" w:hAnsi="Times New Roman"/>
                <w:b/>
                <w:lang w:val="en-GB"/>
              </w:rPr>
            </w:rPrChange>
          </w:rPr>
          <w:t>residual</w:t>
        </w:r>
      </w:ins>
    </w:p>
    <w:p w14:paraId="69772AB1" w14:textId="3C11DCE9" w:rsidR="00CA5E28" w:rsidRPr="003A5638" w:rsidRDefault="00766E27" w:rsidP="002710B7">
      <w:pPr>
        <w:jc w:val="both"/>
        <w:rPr>
          <w:rFonts w:ascii="Times New Roman" w:hAnsi="Times New Roman"/>
          <w:lang w:val="en-CA"/>
          <w:rPrChange w:id="2248" w:author="Hassen" w:date="2016-05-27T11:23:00Z">
            <w:rPr>
              <w:rFonts w:ascii="Times New Roman" w:hAnsi="Times New Roman"/>
              <w:lang w:val="en-GB"/>
            </w:rPr>
          </w:rPrChange>
        </w:rPr>
      </w:pPr>
      <w:r w:rsidRPr="003A5638">
        <w:rPr>
          <w:rFonts w:ascii="Times New Roman" w:hAnsi="Times New Roman"/>
          <w:lang w:val="en-CA"/>
          <w:rPrChange w:id="2249" w:author="Hassen" w:date="2016-05-27T11:23:00Z">
            <w:rPr>
              <w:rFonts w:ascii="Times New Roman" w:hAnsi="Times New Roman"/>
              <w:lang w:val="en-GB"/>
            </w:rPr>
          </w:rPrChange>
        </w:rPr>
        <w:t xml:space="preserve">The </w:t>
      </w:r>
      <w:r w:rsidR="00D91ACA" w:rsidRPr="003A5638">
        <w:rPr>
          <w:rFonts w:ascii="Times New Roman" w:hAnsi="Times New Roman"/>
          <w:lang w:val="en-CA"/>
          <w:rPrChange w:id="2250" w:author="Hassen" w:date="2016-05-27T11:23:00Z">
            <w:rPr>
              <w:rFonts w:ascii="Times New Roman" w:hAnsi="Times New Roman"/>
              <w:lang w:val="en-GB"/>
            </w:rPr>
          </w:rPrChange>
        </w:rPr>
        <w:t xml:space="preserve">high-level grouping </w:t>
      </w:r>
      <w:r w:rsidRPr="003A5638">
        <w:rPr>
          <w:rFonts w:ascii="Times New Roman" w:hAnsi="Times New Roman"/>
          <w:lang w:val="en-CA"/>
          <w:rPrChange w:id="2251" w:author="Hassen" w:date="2016-05-27T11:23:00Z">
            <w:rPr>
              <w:rFonts w:ascii="Times New Roman" w:hAnsi="Times New Roman"/>
              <w:lang w:val="en-GB"/>
            </w:rPr>
          </w:rPrChange>
        </w:rPr>
        <w:t xml:space="preserve">term </w:t>
      </w:r>
      <w:r w:rsidR="00CE69AF" w:rsidRPr="003A5638">
        <w:rPr>
          <w:rFonts w:ascii="Times New Roman" w:hAnsi="Times New Roman"/>
          <w:lang w:val="en-CA"/>
          <w:rPrChange w:id="2252" w:author="Hassen" w:date="2016-05-27T11:23:00Z">
            <w:rPr>
              <w:rFonts w:ascii="Times New Roman" w:hAnsi="Times New Roman"/>
              <w:lang w:val="en-GB"/>
            </w:rPr>
          </w:rPrChange>
        </w:rPr>
        <w:t>(</w:t>
      </w:r>
      <w:proofErr w:type="spellStart"/>
      <w:r w:rsidR="00213558" w:rsidRPr="003A5638">
        <w:rPr>
          <w:rFonts w:ascii="Times New Roman" w:hAnsi="Times New Roman"/>
          <w:i/>
          <w:lang w:val="en-CA"/>
          <w:rPrChange w:id="2253" w:author="Hassen" w:date="2016-05-27T11:23:00Z">
            <w:rPr>
              <w:rFonts w:ascii="Times New Roman" w:hAnsi="Times New Roman"/>
              <w:i/>
              <w:lang w:val="en-GB"/>
            </w:rPr>
          </w:rPrChange>
        </w:rPr>
        <w:t>G</w:t>
      </w:r>
      <w:r w:rsidR="00213558" w:rsidRPr="003A5638">
        <w:rPr>
          <w:rFonts w:ascii="Times New Roman" w:hAnsi="Times New Roman"/>
          <w:i/>
          <w:vertAlign w:val="subscript"/>
          <w:lang w:val="en-CA"/>
          <w:rPrChange w:id="2254" w:author="Hassen" w:date="2016-05-27T11:23:00Z">
            <w:rPr>
              <w:rFonts w:ascii="Times New Roman" w:hAnsi="Times New Roman"/>
              <w:i/>
              <w:vertAlign w:val="subscript"/>
              <w:lang w:val="en-GB"/>
            </w:rPr>
          </w:rPrChange>
        </w:rPr>
        <w:t>j</w:t>
      </w:r>
      <w:proofErr w:type="spellEnd"/>
      <w:r w:rsidR="00CE69AF" w:rsidRPr="003A5638">
        <w:rPr>
          <w:rFonts w:ascii="Times New Roman" w:hAnsi="Times New Roman"/>
          <w:lang w:val="en-CA"/>
          <w:rPrChange w:id="2255" w:author="Hassen" w:date="2016-05-27T11:23:00Z">
            <w:rPr>
              <w:rFonts w:ascii="Times New Roman" w:hAnsi="Times New Roman"/>
              <w:lang w:val="en-GB"/>
            </w:rPr>
          </w:rPrChange>
        </w:rPr>
        <w:t xml:space="preserve">) </w:t>
      </w:r>
      <w:r w:rsidRPr="003A5638">
        <w:rPr>
          <w:rFonts w:ascii="Times New Roman" w:hAnsi="Times New Roman"/>
          <w:lang w:val="en-CA"/>
          <w:rPrChange w:id="2256" w:author="Hassen" w:date="2016-05-27T11:23:00Z">
            <w:rPr>
              <w:rFonts w:ascii="Times New Roman" w:hAnsi="Times New Roman"/>
              <w:lang w:val="en-GB"/>
            </w:rPr>
          </w:rPrChange>
        </w:rPr>
        <w:t xml:space="preserve">is generated from a </w:t>
      </w:r>
      <w:r w:rsidR="00F57B94" w:rsidRPr="003A5638">
        <w:rPr>
          <w:rFonts w:ascii="Times New Roman" w:hAnsi="Times New Roman"/>
          <w:lang w:val="en-CA"/>
          <w:rPrChange w:id="2257" w:author="Hassen" w:date="2016-05-27T11:23:00Z">
            <w:rPr>
              <w:rFonts w:ascii="Times New Roman" w:hAnsi="Times New Roman"/>
              <w:lang w:val="en-GB"/>
            </w:rPr>
          </w:rPrChange>
        </w:rPr>
        <w:t>n</w:t>
      </w:r>
      <w:r w:rsidRPr="003A5638">
        <w:rPr>
          <w:rFonts w:ascii="Times New Roman" w:hAnsi="Times New Roman"/>
          <w:lang w:val="en-CA"/>
          <w:rPrChange w:id="2258" w:author="Hassen" w:date="2016-05-27T11:23:00Z">
            <w:rPr>
              <w:rFonts w:ascii="Times New Roman" w:hAnsi="Times New Roman"/>
              <w:lang w:val="en-GB"/>
            </w:rPr>
          </w:rPrChange>
        </w:rPr>
        <w:t xml:space="preserve">ormal distribution of mean 0 and variance </w:t>
      </w:r>
      <w:r w:rsidRPr="003A5638">
        <w:rPr>
          <w:rFonts w:ascii="Times New Roman" w:hAnsi="Times New Roman"/>
          <w:i/>
          <w:lang w:val="en-CA"/>
          <w:rPrChange w:id="2259" w:author="Hassen" w:date="2016-05-27T11:23:00Z">
            <w:rPr>
              <w:rFonts w:ascii="Times New Roman" w:hAnsi="Times New Roman"/>
              <w:i/>
              <w:lang w:val="en-GB"/>
            </w:rPr>
          </w:rPrChange>
        </w:rPr>
        <w:t>V</w:t>
      </w:r>
      <w:r w:rsidR="00BB4764" w:rsidRPr="003A5638">
        <w:rPr>
          <w:rFonts w:ascii="Times New Roman" w:hAnsi="Times New Roman"/>
          <w:i/>
          <w:vertAlign w:val="subscript"/>
          <w:lang w:val="en-CA"/>
          <w:rPrChange w:id="2260" w:author="Hassen" w:date="2016-05-27T11:23:00Z">
            <w:rPr>
              <w:rFonts w:ascii="Times New Roman" w:hAnsi="Times New Roman"/>
              <w:i/>
              <w:vertAlign w:val="subscript"/>
              <w:lang w:val="en-GB"/>
            </w:rPr>
          </w:rPrChange>
        </w:rPr>
        <w:t>K</w:t>
      </w:r>
      <w:r w:rsidRPr="003A5638">
        <w:rPr>
          <w:rFonts w:ascii="Times New Roman" w:hAnsi="Times New Roman"/>
          <w:lang w:val="en-CA"/>
          <w:rPrChange w:id="2261" w:author="Hassen" w:date="2016-05-27T11:23:00Z">
            <w:rPr>
              <w:rFonts w:ascii="Times New Roman" w:hAnsi="Times New Roman"/>
              <w:lang w:val="en-GB"/>
            </w:rPr>
          </w:rPrChange>
        </w:rPr>
        <w:t xml:space="preserve">, and the </w:t>
      </w:r>
      <w:r w:rsidR="00D91ACA" w:rsidRPr="003A5638">
        <w:rPr>
          <w:rFonts w:ascii="Times New Roman" w:hAnsi="Times New Roman"/>
          <w:lang w:val="en-CA"/>
          <w:rPrChange w:id="2262" w:author="Hassen" w:date="2016-05-27T11:23:00Z">
            <w:rPr>
              <w:rFonts w:ascii="Times New Roman" w:hAnsi="Times New Roman"/>
              <w:lang w:val="en-GB"/>
            </w:rPr>
          </w:rPrChange>
        </w:rPr>
        <w:t xml:space="preserve">error </w:t>
      </w:r>
      <w:r w:rsidR="00BD1A11" w:rsidRPr="003A5638">
        <w:rPr>
          <w:rFonts w:ascii="Times New Roman" w:hAnsi="Times New Roman"/>
          <w:lang w:val="en-CA"/>
          <w:rPrChange w:id="2263" w:author="Hassen" w:date="2016-05-27T11:23:00Z">
            <w:rPr>
              <w:rFonts w:ascii="Times New Roman" w:hAnsi="Times New Roman"/>
              <w:lang w:val="en-GB"/>
            </w:rPr>
          </w:rPrChange>
        </w:rPr>
        <w:t>term</w:t>
      </w:r>
      <w:r w:rsidRPr="003A5638">
        <w:rPr>
          <w:rFonts w:ascii="Times New Roman" w:hAnsi="Times New Roman"/>
          <w:lang w:val="en-CA"/>
          <w:rPrChange w:id="2264" w:author="Hassen" w:date="2016-05-27T11:23:00Z">
            <w:rPr>
              <w:rFonts w:ascii="Times New Roman" w:hAnsi="Times New Roman"/>
              <w:lang w:val="en-GB"/>
            </w:rPr>
          </w:rPrChange>
        </w:rPr>
        <w:t xml:space="preserve"> </w:t>
      </w:r>
      <w:r w:rsidR="001E08E4" w:rsidRPr="003A5638">
        <w:rPr>
          <w:rFonts w:ascii="Times New Roman" w:hAnsi="Times New Roman"/>
          <w:lang w:val="en-CA"/>
          <w:rPrChange w:id="2265" w:author="Hassen" w:date="2016-05-27T11:23:00Z">
            <w:rPr>
              <w:rFonts w:ascii="Times New Roman" w:hAnsi="Times New Roman"/>
              <w:lang w:val="en-GB"/>
            </w:rPr>
          </w:rPrChange>
        </w:rPr>
        <w:t>(</w:t>
      </w:r>
      <w:proofErr w:type="spellStart"/>
      <w:r w:rsidR="00213558" w:rsidRPr="003A5638">
        <w:rPr>
          <w:rFonts w:ascii="Times New Roman" w:hAnsi="Times New Roman"/>
          <w:i/>
          <w:lang w:val="en-CA"/>
          <w:rPrChange w:id="2266" w:author="Hassen" w:date="2016-05-27T11:23:00Z">
            <w:rPr>
              <w:rFonts w:ascii="Times New Roman" w:hAnsi="Times New Roman"/>
              <w:i/>
              <w:lang w:val="en-GB"/>
            </w:rPr>
          </w:rPrChange>
        </w:rPr>
        <w:t>e</w:t>
      </w:r>
      <w:r w:rsidR="00665A08" w:rsidRPr="003A5638">
        <w:rPr>
          <w:rFonts w:ascii="Times New Roman" w:hAnsi="Times New Roman"/>
          <w:i/>
          <w:vertAlign w:val="subscript"/>
          <w:lang w:val="en-CA"/>
          <w:rPrChange w:id="2267" w:author="Hassen" w:date="2016-05-27T11:23:00Z">
            <w:rPr>
              <w:rFonts w:ascii="Times New Roman" w:hAnsi="Times New Roman"/>
              <w:i/>
              <w:vertAlign w:val="subscript"/>
              <w:lang w:val="en-GB"/>
            </w:rPr>
          </w:rPrChange>
        </w:rPr>
        <w:t>hi</w:t>
      </w:r>
      <w:r w:rsidR="00213558" w:rsidRPr="003A5638">
        <w:rPr>
          <w:rFonts w:ascii="Times New Roman" w:hAnsi="Times New Roman"/>
          <w:i/>
          <w:vertAlign w:val="subscript"/>
          <w:lang w:val="en-CA"/>
          <w:rPrChange w:id="2268" w:author="Hassen" w:date="2016-05-27T11:23:00Z">
            <w:rPr>
              <w:rFonts w:ascii="Times New Roman" w:hAnsi="Times New Roman"/>
              <w:i/>
              <w:vertAlign w:val="subscript"/>
              <w:lang w:val="en-GB"/>
            </w:rPr>
          </w:rPrChange>
        </w:rPr>
        <w:t>j</w:t>
      </w:r>
      <w:proofErr w:type="spellEnd"/>
      <w:r w:rsidR="001E08E4" w:rsidRPr="003A5638">
        <w:rPr>
          <w:rFonts w:ascii="Times New Roman" w:hAnsi="Times New Roman"/>
          <w:lang w:val="en-CA"/>
          <w:rPrChange w:id="2269" w:author="Hassen" w:date="2016-05-27T11:23:00Z">
            <w:rPr>
              <w:rFonts w:ascii="Times New Roman" w:hAnsi="Times New Roman"/>
              <w:lang w:val="en-GB"/>
            </w:rPr>
          </w:rPrChange>
        </w:rPr>
        <w:t xml:space="preserve">) </w:t>
      </w:r>
      <w:r w:rsidRPr="003A5638">
        <w:rPr>
          <w:rFonts w:ascii="Times New Roman" w:hAnsi="Times New Roman"/>
          <w:lang w:val="en-CA"/>
          <w:rPrChange w:id="2270" w:author="Hassen" w:date="2016-05-27T11:23:00Z">
            <w:rPr>
              <w:rFonts w:ascii="Times New Roman" w:hAnsi="Times New Roman"/>
              <w:lang w:val="en-GB"/>
            </w:rPr>
          </w:rPrChange>
        </w:rPr>
        <w:t xml:space="preserve">from a </w:t>
      </w:r>
      <w:r w:rsidR="00F57B94" w:rsidRPr="003A5638">
        <w:rPr>
          <w:rFonts w:ascii="Times New Roman" w:hAnsi="Times New Roman"/>
          <w:lang w:val="en-CA"/>
          <w:rPrChange w:id="2271" w:author="Hassen" w:date="2016-05-27T11:23:00Z">
            <w:rPr>
              <w:rFonts w:ascii="Times New Roman" w:hAnsi="Times New Roman"/>
              <w:lang w:val="en-GB"/>
            </w:rPr>
          </w:rPrChange>
        </w:rPr>
        <w:t>n</w:t>
      </w:r>
      <w:r w:rsidRPr="003A5638">
        <w:rPr>
          <w:rFonts w:ascii="Times New Roman" w:hAnsi="Times New Roman"/>
          <w:lang w:val="en-CA"/>
          <w:rPrChange w:id="2272" w:author="Hassen" w:date="2016-05-27T11:23:00Z">
            <w:rPr>
              <w:rFonts w:ascii="Times New Roman" w:hAnsi="Times New Roman"/>
              <w:lang w:val="en-GB"/>
            </w:rPr>
          </w:rPrChange>
        </w:rPr>
        <w:t xml:space="preserve">ormal distribution of mean 0 and variance </w:t>
      </w:r>
      <w:proofErr w:type="spellStart"/>
      <w:r w:rsidRPr="003A5638">
        <w:rPr>
          <w:rFonts w:ascii="Times New Roman" w:hAnsi="Times New Roman"/>
          <w:i/>
          <w:lang w:val="en-CA"/>
          <w:rPrChange w:id="2273" w:author="Hassen" w:date="2016-05-27T11:23:00Z">
            <w:rPr>
              <w:rFonts w:ascii="Times New Roman" w:hAnsi="Times New Roman"/>
              <w:i/>
              <w:lang w:val="en-GB"/>
            </w:rPr>
          </w:rPrChange>
        </w:rPr>
        <w:t>V</w:t>
      </w:r>
      <w:r w:rsidR="005D039D" w:rsidRPr="003A5638">
        <w:rPr>
          <w:rFonts w:ascii="Times New Roman" w:hAnsi="Times New Roman"/>
          <w:i/>
          <w:vertAlign w:val="subscript"/>
          <w:lang w:val="en-CA"/>
          <w:rPrChange w:id="2274" w:author="Hassen" w:date="2016-05-27T11:23:00Z">
            <w:rPr>
              <w:rFonts w:ascii="Times New Roman" w:hAnsi="Times New Roman"/>
              <w:i/>
              <w:vertAlign w:val="subscript"/>
              <w:lang w:val="en-GB"/>
            </w:rPr>
          </w:rPrChange>
        </w:rPr>
        <w:t>e</w:t>
      </w:r>
      <w:proofErr w:type="spellEnd"/>
      <w:r w:rsidRPr="003A5638">
        <w:rPr>
          <w:rFonts w:ascii="Times New Roman" w:hAnsi="Times New Roman"/>
          <w:lang w:val="en-CA"/>
          <w:rPrChange w:id="2275" w:author="Hassen" w:date="2016-05-27T11:23:00Z">
            <w:rPr>
              <w:rFonts w:ascii="Times New Roman" w:hAnsi="Times New Roman"/>
              <w:lang w:val="en-GB"/>
            </w:rPr>
          </w:rPrChange>
        </w:rPr>
        <w:t xml:space="preserve">. </w:t>
      </w:r>
    </w:p>
    <w:p w14:paraId="1877FFAF" w14:textId="62DF6646" w:rsidR="00F25182" w:rsidRPr="003A5638" w:rsidRDefault="003A5638" w:rsidP="00F25182">
      <w:pPr>
        <w:jc w:val="center"/>
        <w:rPr>
          <w:lang w:val="en-CA"/>
          <w:rPrChange w:id="2276" w:author="Hassen" w:date="2016-05-27T11:23:00Z">
            <w:rPr>
              <w:lang w:val="en-CA"/>
            </w:rPr>
          </w:rPrChange>
        </w:rPr>
      </w:pPr>
      <m:oMathPara>
        <m:oMath>
          <m:sSub>
            <m:sSubPr>
              <m:ctrlPr>
                <w:rPr>
                  <w:rFonts w:ascii="Cambria Math" w:hAnsi="Cambria Math"/>
                  <w:i/>
                  <w:lang w:val="en-CA"/>
                  <w:rPrChange w:id="2277" w:author="Hassen" w:date="2016-05-27T11:23:00Z">
                    <w:rPr>
                      <w:rFonts w:ascii="Cambria Math" w:hAnsi="Cambria Math"/>
                      <w:i/>
                      <w:lang w:val="en-CA"/>
                    </w:rPr>
                  </w:rPrChange>
                </w:rPr>
              </m:ctrlPr>
            </m:sSubPr>
            <m:e>
              <m:r>
                <w:rPr>
                  <w:rFonts w:ascii="Cambria Math" w:hAnsi="Cambria Math"/>
                  <w:lang w:val="en-CA"/>
                  <w:rPrChange w:id="2278" w:author="Hassen" w:date="2016-05-27T11:23:00Z">
                    <w:rPr>
                      <w:rFonts w:ascii="Cambria Math" w:hAnsi="Cambria Math"/>
                      <w:lang w:val="en-CA"/>
                    </w:rPr>
                  </w:rPrChange>
                </w:rPr>
                <m:t>G</m:t>
              </m:r>
            </m:e>
            <m:sub>
              <m:r>
                <w:rPr>
                  <w:rFonts w:ascii="Cambria Math" w:hAnsi="Cambria Math"/>
                  <w:lang w:val="en-CA"/>
                  <w:rPrChange w:id="2279" w:author="Hassen" w:date="2016-05-27T11:23:00Z">
                    <w:rPr>
                      <w:rFonts w:ascii="Cambria Math" w:hAnsi="Cambria Math"/>
                      <w:lang w:val="en-CA"/>
                    </w:rPr>
                  </w:rPrChange>
                </w:rPr>
                <m:t>j</m:t>
              </m:r>
            </m:sub>
          </m:sSub>
          <m:r>
            <w:rPr>
              <w:rFonts w:ascii="Cambria Math" w:hAnsi="Cambria Math"/>
              <w:lang w:val="en-CA"/>
              <w:rPrChange w:id="2280" w:author="Hassen" w:date="2016-05-27T11:23:00Z">
                <w:rPr>
                  <w:rFonts w:ascii="Cambria Math" w:hAnsi="Cambria Math"/>
                  <w:lang w:val="en-CA"/>
                </w:rPr>
              </w:rPrChange>
            </w:rPr>
            <m:t xml:space="preserve"> ~ N</m:t>
          </m:r>
          <m:d>
            <m:dPr>
              <m:ctrlPr>
                <w:rPr>
                  <w:rFonts w:ascii="Cambria Math" w:hAnsi="Cambria Math"/>
                  <w:i/>
                  <w:lang w:val="en-CA"/>
                  <w:rPrChange w:id="2281" w:author="Hassen" w:date="2016-05-27T11:23:00Z">
                    <w:rPr>
                      <w:rFonts w:ascii="Cambria Math" w:hAnsi="Cambria Math"/>
                      <w:i/>
                      <w:lang w:val="en-CA"/>
                    </w:rPr>
                  </w:rPrChange>
                </w:rPr>
              </m:ctrlPr>
            </m:dPr>
            <m:e>
              <m:r>
                <w:rPr>
                  <w:rFonts w:ascii="Cambria Math" w:hAnsi="Cambria Math"/>
                  <w:lang w:val="en-CA"/>
                  <w:rPrChange w:id="2282" w:author="Hassen" w:date="2016-05-27T11:23:00Z">
                    <w:rPr>
                      <w:rFonts w:ascii="Cambria Math" w:hAnsi="Cambria Math"/>
                      <w:lang w:val="en-CA"/>
                    </w:rPr>
                  </w:rPrChange>
                </w:rPr>
                <m:t>0,</m:t>
              </m:r>
              <m:r>
                <w:ins w:id="2283" w:author="Hassen" w:date="2016-05-27T11:22:00Z">
                  <w:rPr>
                    <w:rFonts w:ascii="Cambria Math" w:hAnsi="Cambria Math"/>
                    <w:lang w:val="en-CA"/>
                    <w:rPrChange w:id="2284" w:author="Hassen" w:date="2016-05-27T11:23:00Z">
                      <w:rPr>
                        <w:rFonts w:ascii="Cambria Math" w:hAnsi="Cambria Math"/>
                        <w:lang w:val="en-CA"/>
                      </w:rPr>
                    </w:rPrChange>
                  </w:rPr>
                  <m:t>Var(G)</m:t>
                </w:ins>
              </m:r>
              <m:rad>
                <m:radPr>
                  <m:degHide m:val="1"/>
                  <m:ctrlPr>
                    <w:del w:id="2285" w:author="Hassen" w:date="2016-05-27T11:22:00Z">
                      <w:rPr>
                        <w:rFonts w:ascii="Cambria Math" w:hAnsi="Cambria Math"/>
                        <w:i/>
                        <w:lang w:val="en-CA"/>
                        <w:rPrChange w:id="2286" w:author="Hassen" w:date="2016-05-27T11:23:00Z">
                          <w:rPr>
                            <w:rFonts w:ascii="Cambria Math" w:hAnsi="Cambria Math"/>
                            <w:i/>
                            <w:lang w:val="en-CA"/>
                          </w:rPr>
                        </w:rPrChange>
                      </w:rPr>
                    </w:del>
                  </m:ctrlPr>
                </m:radPr>
                <m:deg/>
                <m:e>
                  <m:sSub>
                    <m:sSubPr>
                      <m:ctrlPr>
                        <w:del w:id="2287" w:author="Hassen" w:date="2016-05-27T11:22:00Z">
                          <w:rPr>
                            <w:rFonts w:ascii="Cambria Math" w:hAnsi="Cambria Math"/>
                            <w:i/>
                            <w:lang w:val="en-CA"/>
                            <w:rPrChange w:id="2288" w:author="Hassen" w:date="2016-05-27T11:23:00Z">
                              <w:rPr>
                                <w:rFonts w:ascii="Cambria Math" w:hAnsi="Cambria Math"/>
                                <w:i/>
                                <w:lang w:val="en-CA"/>
                              </w:rPr>
                            </w:rPrChange>
                          </w:rPr>
                        </w:del>
                      </m:ctrlPr>
                    </m:sSubPr>
                    <m:e>
                      <m:r>
                        <w:del w:id="2289" w:author="Hassen" w:date="2016-05-24T14:40:00Z">
                          <w:rPr>
                            <w:rFonts w:ascii="Cambria Math" w:hAnsi="Cambria Math"/>
                            <w:lang w:val="en-CA"/>
                            <w:rPrChange w:id="2290" w:author="Hassen" w:date="2016-05-27T11:23:00Z">
                              <w:rPr>
                                <w:rFonts w:ascii="Cambria Math" w:hAnsi="Cambria Math"/>
                                <w:lang w:val="en-CA"/>
                              </w:rPr>
                            </w:rPrChange>
                          </w:rPr>
                          <m:t>V</m:t>
                        </w:del>
                      </m:r>
                    </m:e>
                    <m:sub>
                      <m:r>
                        <w:del w:id="2291" w:author="Hassen" w:date="2016-05-24T14:40:00Z">
                          <w:rPr>
                            <w:rFonts w:ascii="Cambria Math" w:hAnsi="Cambria Math"/>
                            <w:lang w:val="en-CA"/>
                            <w:rPrChange w:id="2292" w:author="Hassen" w:date="2016-05-27T11:23:00Z">
                              <w:rPr>
                                <w:rFonts w:ascii="Cambria Math" w:hAnsi="Cambria Math"/>
                                <w:lang w:val="en-CA"/>
                              </w:rPr>
                            </w:rPrChange>
                          </w:rPr>
                          <m:t>G</m:t>
                        </w:del>
                      </m:r>
                    </m:sub>
                  </m:sSub>
                </m:e>
              </m:rad>
            </m:e>
          </m:d>
        </m:oMath>
      </m:oMathPara>
    </w:p>
    <w:p w14:paraId="1E435747" w14:textId="358F79C1" w:rsidR="00F25182" w:rsidRPr="003A5638" w:rsidRDefault="003A5638" w:rsidP="005A5D76">
      <w:pPr>
        <w:jc w:val="center"/>
        <w:rPr>
          <w:lang w:val="en-CA"/>
          <w:rPrChange w:id="2293" w:author="Hassen" w:date="2016-05-27T11:23:00Z">
            <w:rPr>
              <w:lang w:val="en-CA"/>
            </w:rPr>
          </w:rPrChange>
        </w:rPr>
      </w:pPr>
      <m:oMathPara>
        <m:oMath>
          <m:sSub>
            <m:sSubPr>
              <m:ctrlPr>
                <w:rPr>
                  <w:rFonts w:ascii="Cambria Math" w:hAnsi="Cambria Math"/>
                  <w:i/>
                  <w:lang w:val="en-CA"/>
                  <w:rPrChange w:id="2294" w:author="Hassen" w:date="2016-05-27T11:23:00Z">
                    <w:rPr>
                      <w:rFonts w:ascii="Cambria Math" w:hAnsi="Cambria Math"/>
                      <w:i/>
                      <w:lang w:val="en-CA"/>
                    </w:rPr>
                  </w:rPrChange>
                </w:rPr>
              </m:ctrlPr>
            </m:sSubPr>
            <m:e>
              <m:r>
                <w:rPr>
                  <w:rFonts w:ascii="Cambria Math" w:hAnsi="Cambria Math"/>
                  <w:lang w:val="en-CA"/>
                  <w:rPrChange w:id="2295" w:author="Hassen" w:date="2016-05-27T11:23:00Z">
                    <w:rPr>
                      <w:rFonts w:ascii="Cambria Math" w:hAnsi="Cambria Math"/>
                      <w:lang w:val="en-CA"/>
                    </w:rPr>
                  </w:rPrChange>
                </w:rPr>
                <m:t>e</m:t>
              </m:r>
            </m:e>
            <m:sub>
              <m:r>
                <w:rPr>
                  <w:rFonts w:ascii="Cambria Math" w:hAnsi="Cambria Math"/>
                  <w:lang w:val="en-CA"/>
                  <w:rPrChange w:id="2296" w:author="Hassen" w:date="2016-05-27T11:23:00Z">
                    <w:rPr>
                      <w:rFonts w:ascii="Cambria Math" w:hAnsi="Cambria Math"/>
                      <w:lang w:val="en-CA"/>
                    </w:rPr>
                  </w:rPrChange>
                </w:rPr>
                <m:t>hij</m:t>
              </m:r>
            </m:sub>
          </m:sSub>
          <m:r>
            <w:rPr>
              <w:rFonts w:ascii="Cambria Math" w:hAnsi="Cambria Math"/>
              <w:lang w:val="en-CA"/>
              <w:rPrChange w:id="2297" w:author="Hassen" w:date="2016-05-27T11:23:00Z">
                <w:rPr>
                  <w:rFonts w:ascii="Cambria Math" w:hAnsi="Cambria Math"/>
                  <w:lang w:val="en-CA"/>
                </w:rPr>
              </w:rPrChange>
            </w:rPr>
            <m:t xml:space="preserve"> ~ N</m:t>
          </m:r>
          <m:d>
            <m:dPr>
              <m:ctrlPr>
                <w:rPr>
                  <w:rFonts w:ascii="Cambria Math" w:hAnsi="Cambria Math"/>
                  <w:i/>
                  <w:lang w:val="en-CA"/>
                  <w:rPrChange w:id="2298" w:author="Hassen" w:date="2016-05-27T11:23:00Z">
                    <w:rPr>
                      <w:rFonts w:ascii="Cambria Math" w:hAnsi="Cambria Math"/>
                      <w:i/>
                      <w:lang w:val="en-CA"/>
                    </w:rPr>
                  </w:rPrChange>
                </w:rPr>
              </m:ctrlPr>
            </m:dPr>
            <m:e>
              <m:r>
                <w:rPr>
                  <w:rFonts w:ascii="Cambria Math" w:hAnsi="Cambria Math"/>
                  <w:lang w:val="en-CA"/>
                  <w:rPrChange w:id="2299" w:author="Hassen" w:date="2016-05-27T11:23:00Z">
                    <w:rPr>
                      <w:rFonts w:ascii="Cambria Math" w:hAnsi="Cambria Math"/>
                      <w:lang w:val="en-CA"/>
                    </w:rPr>
                  </w:rPrChange>
                </w:rPr>
                <m:t>0,</m:t>
              </m:r>
              <m:r>
                <w:ins w:id="2300" w:author="Hassen" w:date="2016-05-27T11:23:00Z">
                  <w:rPr>
                    <w:rFonts w:ascii="Cambria Math" w:hAnsi="Cambria Math"/>
                    <w:lang w:val="en-CA"/>
                    <w:rPrChange w:id="2301" w:author="Hassen" w:date="2016-05-27T11:23:00Z">
                      <w:rPr>
                        <w:rFonts w:ascii="Cambria Math" w:hAnsi="Cambria Math"/>
                        <w:lang w:val="en-CA"/>
                      </w:rPr>
                    </w:rPrChange>
                  </w:rPr>
                  <m:t>Var(e)</m:t>
                </w:ins>
              </m:r>
              <m:rad>
                <m:radPr>
                  <m:degHide m:val="1"/>
                  <m:ctrlPr>
                    <w:del w:id="2302" w:author="Hassen" w:date="2016-05-27T11:23:00Z">
                      <w:rPr>
                        <w:rFonts w:ascii="Cambria Math" w:hAnsi="Cambria Math"/>
                        <w:i/>
                        <w:lang w:val="en-CA"/>
                        <w:rPrChange w:id="2303" w:author="Hassen" w:date="2016-05-27T11:23:00Z">
                          <w:rPr>
                            <w:rFonts w:ascii="Cambria Math" w:hAnsi="Cambria Math"/>
                            <w:i/>
                            <w:lang w:val="en-CA"/>
                          </w:rPr>
                        </w:rPrChange>
                      </w:rPr>
                    </w:del>
                  </m:ctrlPr>
                </m:radPr>
                <m:deg/>
                <m:e>
                  <m:sSub>
                    <m:sSubPr>
                      <m:ctrlPr>
                        <w:del w:id="2304" w:author="Hassen" w:date="2016-05-27T11:23:00Z">
                          <w:rPr>
                            <w:rFonts w:ascii="Cambria Math" w:hAnsi="Cambria Math"/>
                            <w:i/>
                            <w:lang w:val="en-CA"/>
                            <w:rPrChange w:id="2305" w:author="Hassen" w:date="2016-05-27T11:23:00Z">
                              <w:rPr>
                                <w:rFonts w:ascii="Cambria Math" w:hAnsi="Cambria Math"/>
                                <w:i/>
                                <w:lang w:val="en-CA"/>
                              </w:rPr>
                            </w:rPrChange>
                          </w:rPr>
                        </w:del>
                      </m:ctrlPr>
                    </m:sSubPr>
                    <m:e>
                      <m:r>
                        <w:del w:id="2306" w:author="Hassen" w:date="2016-05-24T14:40:00Z">
                          <w:rPr>
                            <w:rFonts w:ascii="Cambria Math" w:hAnsi="Cambria Math"/>
                            <w:lang w:val="en-CA"/>
                            <w:rPrChange w:id="2307" w:author="Hassen" w:date="2016-05-27T11:23:00Z">
                              <w:rPr>
                                <w:rFonts w:ascii="Cambria Math" w:hAnsi="Cambria Math"/>
                                <w:lang w:val="en-CA"/>
                              </w:rPr>
                            </w:rPrChange>
                          </w:rPr>
                          <m:t>V</m:t>
                        </w:del>
                      </m:r>
                    </m:e>
                    <m:sub>
                      <m:r>
                        <w:del w:id="2308" w:author="Hassen" w:date="2016-05-24T14:40:00Z">
                          <w:rPr>
                            <w:rFonts w:ascii="Cambria Math" w:hAnsi="Cambria Math"/>
                            <w:lang w:val="en-CA"/>
                            <w:rPrChange w:id="2309" w:author="Hassen" w:date="2016-05-27T11:23:00Z">
                              <w:rPr>
                                <w:rFonts w:ascii="Cambria Math" w:hAnsi="Cambria Math"/>
                                <w:lang w:val="en-CA"/>
                              </w:rPr>
                            </w:rPrChange>
                          </w:rPr>
                          <m:t>e</m:t>
                        </w:del>
                      </m:r>
                    </m:sub>
                  </m:sSub>
                </m:e>
              </m:rad>
            </m:e>
          </m:d>
        </m:oMath>
      </m:oMathPara>
    </w:p>
    <w:p w14:paraId="1BADB40D" w14:textId="77777777" w:rsidR="00CA5E28" w:rsidRPr="003A5638" w:rsidRDefault="00CA5E28" w:rsidP="002710B7">
      <w:pPr>
        <w:jc w:val="both"/>
        <w:rPr>
          <w:rFonts w:ascii="Times New Roman" w:hAnsi="Times New Roman"/>
          <w:lang w:val="en-CA"/>
          <w:rPrChange w:id="2310" w:author="Hassen" w:date="2016-05-27T11:23:00Z">
            <w:rPr>
              <w:rFonts w:ascii="Times New Roman" w:hAnsi="Times New Roman"/>
              <w:lang w:val="en-GB"/>
            </w:rPr>
          </w:rPrChange>
        </w:rPr>
      </w:pPr>
    </w:p>
    <w:p w14:paraId="4FA65071" w14:textId="63E52E08" w:rsidR="00E154A7" w:rsidRPr="003A5638" w:rsidRDefault="00E154A7" w:rsidP="00000FF8">
      <w:pPr>
        <w:jc w:val="both"/>
        <w:rPr>
          <w:rFonts w:ascii="Times New Roman" w:hAnsi="Times New Roman"/>
          <w:b/>
          <w:lang w:val="en-CA"/>
          <w:rPrChange w:id="2311" w:author="Hassen" w:date="2016-05-27T11:23:00Z">
            <w:rPr>
              <w:rFonts w:ascii="Times New Roman" w:hAnsi="Times New Roman"/>
              <w:b/>
              <w:lang w:val="en-GB"/>
            </w:rPr>
          </w:rPrChange>
        </w:rPr>
      </w:pPr>
      <w:r w:rsidRPr="003A5638">
        <w:rPr>
          <w:rFonts w:ascii="Times New Roman" w:hAnsi="Times New Roman"/>
          <w:b/>
          <w:lang w:val="en-CA"/>
          <w:rPrChange w:id="2312" w:author="Hassen" w:date="2016-05-27T11:23:00Z">
            <w:rPr>
              <w:rFonts w:ascii="Times New Roman" w:hAnsi="Times New Roman"/>
              <w:b/>
              <w:lang w:val="en-GB"/>
            </w:rPr>
          </w:rPrChange>
        </w:rPr>
        <w:t>SAMPLING DESIGN</w:t>
      </w:r>
    </w:p>
    <w:p w14:paraId="24A4CDAD" w14:textId="77777777" w:rsidR="00DC48F3" w:rsidRPr="003A5638" w:rsidRDefault="00DC48F3" w:rsidP="00000FF8">
      <w:pPr>
        <w:jc w:val="both"/>
        <w:rPr>
          <w:rFonts w:ascii="Times New Roman" w:hAnsi="Times New Roman"/>
          <w:b/>
          <w:lang w:val="en-CA"/>
          <w:rPrChange w:id="2313" w:author="Hassen" w:date="2016-05-27T11:23:00Z">
            <w:rPr>
              <w:rFonts w:ascii="Times New Roman" w:hAnsi="Times New Roman"/>
              <w:b/>
              <w:lang w:val="en-GB"/>
            </w:rPr>
          </w:rPrChange>
        </w:rPr>
      </w:pPr>
    </w:p>
    <w:p w14:paraId="1562F0B9" w14:textId="09BE7CDB" w:rsidR="00531829" w:rsidRPr="003A5638" w:rsidRDefault="001C7AC2" w:rsidP="00FC2167">
      <w:pPr>
        <w:rPr>
          <w:lang w:val="en-CA"/>
          <w:rPrChange w:id="2314" w:author="Hassen" w:date="2016-05-27T11:23:00Z">
            <w:rPr>
              <w:lang w:val="en-GB"/>
            </w:rPr>
          </w:rPrChange>
        </w:rPr>
      </w:pPr>
      <w:r w:rsidRPr="003A5638">
        <w:rPr>
          <w:lang w:val="en-CA"/>
          <w:rPrChange w:id="2315" w:author="Hassen" w:date="2016-05-27T11:23:00Z">
            <w:rPr>
              <w:lang w:val="en-GB"/>
            </w:rPr>
          </w:rPrChange>
        </w:rPr>
        <w:t>As a s</w:t>
      </w:r>
      <w:r w:rsidR="002A2229" w:rsidRPr="003A5638">
        <w:rPr>
          <w:lang w:val="en-CA"/>
          <w:rPrChange w:id="2316" w:author="Hassen" w:date="2016-05-27T11:23:00Z">
            <w:rPr>
              <w:lang w:val="en-GB"/>
            </w:rPr>
          </w:rPrChange>
        </w:rPr>
        <w:t>econd step</w:t>
      </w:r>
      <w:r w:rsidRPr="003A5638">
        <w:rPr>
          <w:lang w:val="en-CA"/>
          <w:rPrChange w:id="2317" w:author="Hassen" w:date="2016-05-27T11:23:00Z">
            <w:rPr>
              <w:lang w:val="en-GB"/>
            </w:rPr>
          </w:rPrChange>
        </w:rPr>
        <w:t>,</w:t>
      </w:r>
      <w:r w:rsidR="002A2229" w:rsidRPr="003A5638">
        <w:rPr>
          <w:lang w:val="en-CA"/>
          <w:rPrChange w:id="2318" w:author="Hassen" w:date="2016-05-27T11:23:00Z">
            <w:rPr>
              <w:lang w:val="en-GB"/>
            </w:rPr>
          </w:rPrChange>
        </w:rPr>
        <w:t xml:space="preserve"> </w:t>
      </w:r>
      <w:r w:rsidR="001C2260" w:rsidRPr="003A5638">
        <w:rPr>
          <w:lang w:val="en-CA"/>
          <w:rPrChange w:id="2319" w:author="Hassen" w:date="2016-05-27T11:23:00Z">
            <w:rPr>
              <w:lang w:val="en-GB"/>
            </w:rPr>
          </w:rPrChange>
        </w:rPr>
        <w:t xml:space="preserve">we </w:t>
      </w:r>
      <w:r w:rsidR="00EF1A90" w:rsidRPr="003A5638">
        <w:rPr>
          <w:lang w:val="en-CA"/>
          <w:rPrChange w:id="2320" w:author="Hassen" w:date="2016-05-27T11:23:00Z">
            <w:rPr>
              <w:lang w:val="en-GB"/>
            </w:rPr>
          </w:rPrChange>
        </w:rPr>
        <w:t xml:space="preserve">retrieve </w:t>
      </w:r>
      <w:r w:rsidR="001C2260" w:rsidRPr="003A5638">
        <w:rPr>
          <w:lang w:val="en-CA"/>
          <w:rPrChange w:id="2321" w:author="Hassen" w:date="2016-05-27T11:23:00Z">
            <w:rPr>
              <w:lang w:val="en-GB"/>
            </w:rPr>
          </w:rPrChange>
        </w:rPr>
        <w:t xml:space="preserve">a subsample of </w:t>
      </w:r>
      <w:r w:rsidR="003F67E6" w:rsidRPr="003A5638">
        <w:rPr>
          <w:lang w:val="en-CA"/>
          <w:rPrChange w:id="2322" w:author="Hassen" w:date="2016-05-27T11:23:00Z">
            <w:rPr>
              <w:lang w:val="en-GB"/>
            </w:rPr>
          </w:rPrChange>
        </w:rPr>
        <w:t>previously</w:t>
      </w:r>
      <w:r w:rsidR="001C2260" w:rsidRPr="003A5638">
        <w:rPr>
          <w:lang w:val="en-CA"/>
          <w:rPrChange w:id="2323" w:author="Hassen" w:date="2016-05-27T11:23:00Z">
            <w:rPr>
              <w:lang w:val="en-GB"/>
            </w:rPr>
          </w:rPrChange>
        </w:rPr>
        <w:t xml:space="preserve"> simulated phenotypic values</w:t>
      </w:r>
      <w:r w:rsidR="002C4DC6" w:rsidRPr="003A5638">
        <w:rPr>
          <w:lang w:val="en-CA"/>
          <w:rPrChange w:id="2324" w:author="Hassen" w:date="2016-05-27T11:23:00Z">
            <w:rPr>
              <w:lang w:val="en-GB"/>
            </w:rPr>
          </w:rPrChange>
        </w:rPr>
        <w:t xml:space="preserve"> according to </w:t>
      </w:r>
      <w:r w:rsidR="0029470E" w:rsidRPr="003A5638">
        <w:rPr>
          <w:lang w:val="en-CA"/>
          <w:rPrChange w:id="2325" w:author="Hassen" w:date="2016-05-27T11:23:00Z">
            <w:rPr>
              <w:lang w:val="en-GB"/>
            </w:rPr>
          </w:rPrChange>
        </w:rPr>
        <w:t xml:space="preserve">a specific </w:t>
      </w:r>
      <w:r w:rsidR="002C4DC6" w:rsidRPr="003A5638">
        <w:rPr>
          <w:lang w:val="en-CA"/>
          <w:rPrChange w:id="2326" w:author="Hassen" w:date="2016-05-27T11:23:00Z">
            <w:rPr>
              <w:lang w:val="en-GB"/>
            </w:rPr>
          </w:rPrChange>
        </w:rPr>
        <w:t>sampling design</w:t>
      </w:r>
      <w:r w:rsidR="00BB4A1B" w:rsidRPr="003A5638">
        <w:rPr>
          <w:lang w:val="en-CA"/>
          <w:rPrChange w:id="2327" w:author="Hassen" w:date="2016-05-27T11:23:00Z">
            <w:rPr>
              <w:lang w:val="en-GB"/>
            </w:rPr>
          </w:rPrChange>
        </w:rPr>
        <w:t>.</w:t>
      </w:r>
      <w:r w:rsidR="00654237" w:rsidRPr="003A5638">
        <w:rPr>
          <w:lang w:val="en-CA"/>
          <w:rPrChange w:id="2328" w:author="Hassen" w:date="2016-05-27T11:23:00Z">
            <w:rPr>
              <w:lang w:val="en-GB"/>
            </w:rPr>
          </w:rPrChange>
        </w:rPr>
        <w:t xml:space="preserve"> </w:t>
      </w:r>
      <w:r w:rsidR="00660F80" w:rsidRPr="003A5638">
        <w:rPr>
          <w:lang w:val="en-CA"/>
          <w:rPrChange w:id="2329" w:author="Hassen" w:date="2016-05-27T11:23:00Z">
            <w:rPr>
              <w:lang w:val="en-GB"/>
            </w:rPr>
          </w:rPrChange>
        </w:rPr>
        <w:t>The s</w:t>
      </w:r>
      <w:r w:rsidR="00650746" w:rsidRPr="003A5638">
        <w:rPr>
          <w:lang w:val="en-CA"/>
          <w:rPrChange w:id="2330" w:author="Hassen" w:date="2016-05-27T11:23:00Z">
            <w:rPr>
              <w:lang w:val="en-GB"/>
            </w:rPr>
          </w:rPrChange>
        </w:rPr>
        <w:t xml:space="preserve">ampling </w:t>
      </w:r>
      <w:r w:rsidR="00331FD5" w:rsidRPr="003A5638">
        <w:rPr>
          <w:lang w:val="en-CA"/>
          <w:rPrChange w:id="2331" w:author="Hassen" w:date="2016-05-27T11:23:00Z">
            <w:rPr>
              <w:lang w:val="en-GB"/>
            </w:rPr>
          </w:rPrChange>
        </w:rPr>
        <w:t>design</w:t>
      </w:r>
      <w:r w:rsidR="00650746" w:rsidRPr="003A5638">
        <w:rPr>
          <w:lang w:val="en-CA"/>
          <w:rPrChange w:id="2332" w:author="Hassen" w:date="2016-05-27T11:23:00Z">
            <w:rPr>
              <w:lang w:val="en-GB"/>
            </w:rPr>
          </w:rPrChange>
        </w:rPr>
        <w:t xml:space="preserve"> between individuals could vary by </w:t>
      </w:r>
      <w:r w:rsidR="00BB551E" w:rsidRPr="003A5638">
        <w:rPr>
          <w:lang w:val="en-CA"/>
          <w:rPrChange w:id="2333" w:author="Hassen" w:date="2016-05-27T11:23:00Z">
            <w:rPr>
              <w:lang w:val="en-GB"/>
            </w:rPr>
          </w:rPrChange>
        </w:rPr>
        <w:t>multiple</w:t>
      </w:r>
      <w:r w:rsidR="00650746" w:rsidRPr="003A5638">
        <w:rPr>
          <w:lang w:val="en-CA"/>
          <w:rPrChange w:id="2334" w:author="Hassen" w:date="2016-05-27T11:23:00Z">
            <w:rPr>
              <w:lang w:val="en-GB"/>
            </w:rPr>
          </w:rPrChange>
        </w:rPr>
        <w:t xml:space="preserve"> parameters such as the number </w:t>
      </w:r>
      <w:r w:rsidR="00794D26" w:rsidRPr="003A5638">
        <w:rPr>
          <w:lang w:val="en-CA"/>
          <w:rPrChange w:id="2335" w:author="Hassen" w:date="2016-05-27T11:23:00Z">
            <w:rPr>
              <w:lang w:val="en-GB"/>
            </w:rPr>
          </w:rPrChange>
        </w:rPr>
        <w:t>of records</w:t>
      </w:r>
      <w:r w:rsidR="00CC748C" w:rsidRPr="003A5638">
        <w:rPr>
          <w:lang w:val="en-CA"/>
          <w:rPrChange w:id="2336" w:author="Hassen" w:date="2016-05-27T11:23:00Z">
            <w:rPr>
              <w:lang w:val="en-GB"/>
            </w:rPr>
          </w:rPrChange>
        </w:rPr>
        <w:t xml:space="preserve"> sampled</w:t>
      </w:r>
      <w:r w:rsidR="00794D26" w:rsidRPr="003A5638">
        <w:rPr>
          <w:lang w:val="en-CA"/>
          <w:rPrChange w:id="2337" w:author="Hassen" w:date="2016-05-27T11:23:00Z">
            <w:rPr>
              <w:lang w:val="en-GB"/>
            </w:rPr>
          </w:rPrChange>
        </w:rPr>
        <w:t xml:space="preserve">, </w:t>
      </w:r>
      <w:r w:rsidR="0085430A" w:rsidRPr="003A5638">
        <w:rPr>
          <w:lang w:val="en-CA"/>
          <w:rPrChange w:id="2338" w:author="Hassen" w:date="2016-05-27T11:23:00Z">
            <w:rPr>
              <w:lang w:val="en-GB"/>
            </w:rPr>
          </w:rPrChange>
        </w:rPr>
        <w:t xml:space="preserve">and </w:t>
      </w:r>
      <w:r w:rsidR="00794D26" w:rsidRPr="003A5638">
        <w:rPr>
          <w:lang w:val="en-CA"/>
          <w:rPrChange w:id="2339" w:author="Hassen" w:date="2016-05-27T11:23:00Z">
            <w:rPr>
              <w:lang w:val="en-GB"/>
            </w:rPr>
          </w:rPrChange>
        </w:rPr>
        <w:t xml:space="preserve">the </w:t>
      </w:r>
      <w:r w:rsidR="00BA0A1C" w:rsidRPr="003A5638">
        <w:rPr>
          <w:lang w:val="en-CA"/>
          <w:rPrChange w:id="2340" w:author="Hassen" w:date="2016-05-27T11:23:00Z">
            <w:rPr>
              <w:lang w:val="en-GB"/>
            </w:rPr>
          </w:rPrChange>
        </w:rPr>
        <w:t xml:space="preserve">instance </w:t>
      </w:r>
      <w:r w:rsidR="00794D26" w:rsidRPr="003A5638">
        <w:rPr>
          <w:lang w:val="en-CA"/>
          <w:rPrChange w:id="2341" w:author="Hassen" w:date="2016-05-27T11:23:00Z">
            <w:rPr>
              <w:lang w:val="en-GB"/>
            </w:rPr>
          </w:rPrChange>
        </w:rPr>
        <w:t xml:space="preserve">of </w:t>
      </w:r>
      <w:r w:rsidR="00B76CD4" w:rsidRPr="003A5638">
        <w:rPr>
          <w:lang w:val="en-CA"/>
          <w:rPrChange w:id="2342" w:author="Hassen" w:date="2016-05-27T11:23:00Z">
            <w:rPr>
              <w:lang w:val="en-GB"/>
            </w:rPr>
          </w:rPrChange>
        </w:rPr>
        <w:t xml:space="preserve">those </w:t>
      </w:r>
      <w:r w:rsidR="00794D26" w:rsidRPr="003A5638">
        <w:rPr>
          <w:lang w:val="en-CA"/>
          <w:rPrChange w:id="2343" w:author="Hassen" w:date="2016-05-27T11:23:00Z">
            <w:rPr>
              <w:lang w:val="en-GB"/>
            </w:rPr>
          </w:rPrChange>
        </w:rPr>
        <w:t>records</w:t>
      </w:r>
      <w:r w:rsidR="00F35FA1" w:rsidRPr="003A5638">
        <w:rPr>
          <w:lang w:val="en-CA"/>
          <w:rPrChange w:id="2344" w:author="Hassen" w:date="2016-05-27T11:23:00Z">
            <w:rPr>
              <w:lang w:val="en-GB"/>
            </w:rPr>
          </w:rPrChange>
        </w:rPr>
        <w:t>.</w:t>
      </w:r>
    </w:p>
    <w:p w14:paraId="1788B8B4" w14:textId="77777777" w:rsidR="00B41660" w:rsidRPr="003A5638" w:rsidRDefault="00B41660" w:rsidP="00FC2167">
      <w:pPr>
        <w:rPr>
          <w:lang w:val="en-CA"/>
          <w:rPrChange w:id="2345" w:author="Hassen" w:date="2016-05-27T11:23:00Z">
            <w:rPr>
              <w:lang w:val="en-GB"/>
            </w:rPr>
          </w:rPrChange>
        </w:rPr>
      </w:pPr>
    </w:p>
    <w:p w14:paraId="6A91DED2" w14:textId="55FB7C32" w:rsidR="00181742" w:rsidRPr="003A5638" w:rsidRDefault="00B76DFB" w:rsidP="00FC2167">
      <w:pPr>
        <w:rPr>
          <w:lang w:val="en-CA"/>
          <w:rPrChange w:id="2346" w:author="Hassen" w:date="2016-05-27T11:23:00Z">
            <w:rPr>
              <w:lang w:val="en-GB"/>
            </w:rPr>
          </w:rPrChange>
        </w:rPr>
      </w:pPr>
      <w:r w:rsidRPr="003A5638">
        <w:rPr>
          <w:lang w:val="en-CA"/>
          <w:rPrChange w:id="2347" w:author="Hassen" w:date="2016-05-27T11:23:00Z">
            <w:rPr>
              <w:lang w:val="en-GB"/>
            </w:rPr>
          </w:rPrChange>
        </w:rPr>
        <w:t>First</w:t>
      </w:r>
      <w:r w:rsidR="00181742" w:rsidRPr="003A5638">
        <w:rPr>
          <w:lang w:val="en-CA"/>
          <w:rPrChange w:id="2348" w:author="Hassen" w:date="2016-05-27T11:23:00Z">
            <w:rPr>
              <w:lang w:val="en-GB"/>
            </w:rPr>
          </w:rPrChange>
        </w:rPr>
        <w:t xml:space="preserve"> we define the </w:t>
      </w:r>
      <w:r w:rsidR="00FF24BA" w:rsidRPr="003A5638">
        <w:rPr>
          <w:lang w:val="en-CA"/>
          <w:rPrChange w:id="2349" w:author="Hassen" w:date="2016-05-27T11:23:00Z">
            <w:rPr>
              <w:lang w:val="en-GB"/>
            </w:rPr>
          </w:rPrChange>
        </w:rPr>
        <w:t>duration</w:t>
      </w:r>
      <w:r w:rsidR="00181742" w:rsidRPr="003A5638">
        <w:rPr>
          <w:lang w:val="en-CA"/>
          <w:rPrChange w:id="2350" w:author="Hassen" w:date="2016-05-27T11:23:00Z">
            <w:rPr>
              <w:lang w:val="en-GB"/>
            </w:rPr>
          </w:rPrChange>
        </w:rPr>
        <w:t xml:space="preserve"> of the sampling period</w:t>
      </w:r>
      <w:r w:rsidR="002F5EFC" w:rsidRPr="003A5638">
        <w:rPr>
          <w:lang w:val="en-CA"/>
          <w:rPrChange w:id="2351" w:author="Hassen" w:date="2016-05-27T11:23:00Z">
            <w:rPr>
              <w:lang w:val="en-GB"/>
            </w:rPr>
          </w:rPrChange>
        </w:rPr>
        <w:t xml:space="preserve"> that is the same for </w:t>
      </w:r>
      <w:r w:rsidR="00473C9F" w:rsidRPr="003A5638">
        <w:rPr>
          <w:lang w:val="en-CA"/>
          <w:rPrChange w:id="2352" w:author="Hassen" w:date="2016-05-27T11:23:00Z">
            <w:rPr>
              <w:lang w:val="en-GB"/>
            </w:rPr>
          </w:rPrChange>
        </w:rPr>
        <w:t xml:space="preserve">all </w:t>
      </w:r>
      <w:r w:rsidR="00E560EF" w:rsidRPr="003A5638">
        <w:rPr>
          <w:lang w:val="en-CA"/>
          <w:rPrChange w:id="2353" w:author="Hassen" w:date="2016-05-27T11:23:00Z">
            <w:rPr>
              <w:lang w:val="en-GB"/>
            </w:rPr>
          </w:rPrChange>
        </w:rPr>
        <w:t>individuals</w:t>
      </w:r>
      <w:r w:rsidR="00181742" w:rsidRPr="003A5638">
        <w:rPr>
          <w:lang w:val="en-CA"/>
          <w:rPrChange w:id="2354" w:author="Hassen" w:date="2016-05-27T11:23:00Z">
            <w:rPr>
              <w:lang w:val="en-GB"/>
            </w:rPr>
          </w:rPrChange>
        </w:rPr>
        <w:t xml:space="preserve">. </w:t>
      </w:r>
    </w:p>
    <w:p w14:paraId="2628ED4F" w14:textId="06CA4AF5" w:rsidR="00A91708" w:rsidRPr="003A5638" w:rsidRDefault="003A5638" w:rsidP="00A91708">
      <w:pPr>
        <w:rPr>
          <w:lang w:val="en-CA"/>
          <w:rPrChange w:id="2355" w:author="Hassen" w:date="2016-05-27T11:23:00Z">
            <w:rPr>
              <w:lang w:val="en-CA"/>
            </w:rPr>
          </w:rPrChange>
        </w:rPr>
      </w:pPr>
      <m:oMathPara>
        <m:oMath>
          <m:sSub>
            <m:sSubPr>
              <m:ctrlPr>
                <w:rPr>
                  <w:rFonts w:ascii="Cambria Math" w:hAnsi="Cambria Math"/>
                  <w:i/>
                  <w:lang w:val="en-CA"/>
                  <w:rPrChange w:id="2356" w:author="Hassen" w:date="2016-05-27T11:23:00Z">
                    <w:rPr>
                      <w:rFonts w:ascii="Cambria Math" w:hAnsi="Cambria Math"/>
                      <w:i/>
                      <w:lang w:val="en-CA"/>
                    </w:rPr>
                  </w:rPrChange>
                </w:rPr>
              </m:ctrlPr>
            </m:sSubPr>
            <m:e>
              <m:r>
                <w:rPr>
                  <w:rFonts w:ascii="Cambria Math" w:hAnsi="Cambria Math"/>
                  <w:lang w:val="en-CA"/>
                  <w:rPrChange w:id="2357" w:author="Hassen" w:date="2016-05-27T11:23:00Z">
                    <w:rPr>
                      <w:rFonts w:ascii="Cambria Math" w:hAnsi="Cambria Math"/>
                      <w:lang w:val="en-CA"/>
                    </w:rPr>
                  </w:rPrChange>
                </w:rPr>
                <m:t>t</m:t>
              </m:r>
            </m:e>
            <m:sub>
              <m:r>
                <w:rPr>
                  <w:rFonts w:ascii="Cambria Math" w:hAnsi="Cambria Math"/>
                  <w:lang w:val="en-CA"/>
                  <w:rPrChange w:id="2358" w:author="Hassen" w:date="2016-05-27T11:23:00Z">
                    <w:rPr>
                      <w:rFonts w:ascii="Cambria Math" w:hAnsi="Cambria Math"/>
                      <w:lang w:val="en-CA"/>
                    </w:rPr>
                  </w:rPrChange>
                </w:rPr>
                <m:t>sampling</m:t>
              </m:r>
            </m:sub>
          </m:sSub>
          <m:r>
            <w:rPr>
              <w:rFonts w:ascii="Cambria Math" w:hAnsi="Cambria Math"/>
              <w:lang w:val="en-CA"/>
              <w:rPrChange w:id="2359" w:author="Hassen" w:date="2016-05-27T11:23:00Z">
                <w:rPr>
                  <w:rFonts w:ascii="Cambria Math" w:hAnsi="Cambria Math"/>
                  <w:lang w:val="en-CA"/>
                </w:rPr>
              </w:rPrChange>
            </w:rPr>
            <m:t>=</m:t>
          </m:r>
          <m:sSub>
            <m:sSubPr>
              <m:ctrlPr>
                <w:rPr>
                  <w:rFonts w:ascii="Cambria Math" w:hAnsi="Cambria Math"/>
                  <w:i/>
                  <w:lang w:val="en-CA"/>
                  <w:rPrChange w:id="2360" w:author="Hassen" w:date="2016-05-27T11:23:00Z">
                    <w:rPr>
                      <w:rFonts w:ascii="Cambria Math" w:hAnsi="Cambria Math"/>
                      <w:i/>
                      <w:lang w:val="en-CA"/>
                    </w:rPr>
                  </w:rPrChange>
                </w:rPr>
              </m:ctrlPr>
            </m:sSubPr>
            <m:e>
              <m:r>
                <w:rPr>
                  <w:rFonts w:ascii="Cambria Math" w:hAnsi="Cambria Math"/>
                  <w:lang w:val="en-CA"/>
                  <w:rPrChange w:id="2361" w:author="Hassen" w:date="2016-05-27T11:23:00Z">
                    <w:rPr>
                      <w:rFonts w:ascii="Cambria Math" w:hAnsi="Cambria Math"/>
                      <w:lang w:val="en-CA"/>
                    </w:rPr>
                  </w:rPrChange>
                </w:rPr>
                <m:t>t</m:t>
              </m:r>
            </m:e>
            <m:sub>
              <m:r>
                <w:rPr>
                  <w:rFonts w:ascii="Cambria Math" w:hAnsi="Cambria Math"/>
                  <w:lang w:val="en-CA"/>
                  <w:rPrChange w:id="2362" w:author="Hassen" w:date="2016-05-27T11:23:00Z">
                    <w:rPr>
                      <w:rFonts w:ascii="Cambria Math" w:hAnsi="Cambria Math"/>
                      <w:lang w:val="en-CA"/>
                    </w:rPr>
                  </w:rPrChange>
                </w:rPr>
                <m:t>total</m:t>
              </m:r>
            </m:sub>
          </m:sSub>
          <m:r>
            <w:rPr>
              <w:rFonts w:ascii="Cambria Math" w:hAnsi="Cambria Math"/>
              <w:lang w:val="en-CA"/>
              <w:rPrChange w:id="2363" w:author="Hassen" w:date="2016-05-27T11:23:00Z">
                <w:rPr>
                  <w:rFonts w:ascii="Cambria Math" w:hAnsi="Cambria Math"/>
                  <w:lang w:val="en-CA"/>
                </w:rPr>
              </w:rPrChange>
            </w:rPr>
            <m:t xml:space="preserve"> ×(1-</m:t>
          </m:r>
          <m:sSub>
            <m:sSubPr>
              <m:ctrlPr>
                <w:rPr>
                  <w:rFonts w:ascii="Cambria Math" w:hAnsi="Cambria Math" w:cs="Times New Roman"/>
                  <w:i/>
                  <w:lang w:val="en-CA"/>
                  <w:rPrChange w:id="2364" w:author="Hassen" w:date="2016-05-27T11:23:00Z">
                    <w:rPr>
                      <w:rFonts w:ascii="Cambria Math" w:hAnsi="Cambria Math" w:cs="Times New Roman"/>
                      <w:i/>
                      <w:lang w:val="en-GB"/>
                    </w:rPr>
                  </w:rPrChange>
                </w:rPr>
              </m:ctrlPr>
            </m:sSubPr>
            <m:e>
              <m:r>
                <w:rPr>
                  <w:rFonts w:ascii="Cambria Math" w:hAnsi="Cambria Math" w:cs="Times New Roman"/>
                  <w:lang w:val="en-CA"/>
                  <w:rPrChange w:id="2365" w:author="Hassen" w:date="2016-05-27T11:23:00Z">
                    <w:rPr>
                      <w:rFonts w:ascii="Cambria Math" w:hAnsi="Cambria Math" w:cs="Times New Roman"/>
                      <w:lang w:val="en-GB"/>
                    </w:rPr>
                  </w:rPrChange>
                </w:rPr>
                <m:t>V</m:t>
              </m:r>
            </m:e>
            <m:sub>
              <m:sSub>
                <m:sSubPr>
                  <m:ctrlPr>
                    <w:rPr>
                      <w:rFonts w:ascii="Cambria Math" w:hAnsi="Cambria Math" w:cs="Times New Roman"/>
                      <w:i/>
                      <w:vertAlign w:val="subscript"/>
                      <w:lang w:val="en-CA"/>
                      <w:rPrChange w:id="2366" w:author="Hassen" w:date="2016-05-27T11:23:00Z">
                        <w:rPr>
                          <w:rFonts w:ascii="Cambria Math" w:hAnsi="Cambria Math" w:cs="Times New Roman"/>
                          <w:i/>
                          <w:vertAlign w:val="subscript"/>
                          <w:lang w:val="en-GB"/>
                        </w:rPr>
                      </w:rPrChange>
                    </w:rPr>
                  </m:ctrlPr>
                </m:sSubPr>
                <m:e>
                  <m:r>
                    <w:rPr>
                      <w:rFonts w:ascii="Cambria Math" w:hAnsi="Cambria Math" w:cs="Times New Roman"/>
                      <w:vertAlign w:val="subscript"/>
                      <w:lang w:val="en-CA"/>
                      <w:rPrChange w:id="2367" w:author="Hassen" w:date="2016-05-27T11:23:00Z">
                        <w:rPr>
                          <w:rFonts w:ascii="Cambria Math" w:hAnsi="Cambria Math" w:cs="Times New Roman"/>
                          <w:vertAlign w:val="subscript"/>
                          <w:lang w:val="en-GB"/>
                        </w:rPr>
                      </w:rPrChange>
                    </w:rPr>
                    <m:t>h</m:t>
                  </m:r>
                </m:e>
                <m:sub>
                  <m:r>
                    <w:rPr>
                      <w:rFonts w:ascii="Cambria Math" w:hAnsi="Cambria Math" w:cs="Times New Roman"/>
                      <w:vertAlign w:val="subscript"/>
                      <w:lang w:val="en-CA"/>
                      <w:rPrChange w:id="2368" w:author="Hassen" w:date="2016-05-27T11:23:00Z">
                        <w:rPr>
                          <w:rFonts w:ascii="Cambria Math" w:hAnsi="Cambria Math" w:cs="Times New Roman"/>
                          <w:vertAlign w:val="subscript"/>
                          <w:lang w:val="en-GB"/>
                        </w:rPr>
                      </w:rPrChange>
                    </w:rPr>
                    <m:t>s</m:t>
                  </m:r>
                </m:sub>
              </m:sSub>
              <m:r>
                <w:rPr>
                  <w:rFonts w:ascii="Cambria Math" w:hAnsi="Cambria Math" w:cs="Times New Roman"/>
                  <w:vertAlign w:val="subscript"/>
                  <w:lang w:val="en-CA"/>
                  <w:rPrChange w:id="2369" w:author="Hassen" w:date="2016-05-27T11:23:00Z">
                    <w:rPr>
                      <w:rFonts w:ascii="Cambria Math" w:hAnsi="Cambria Math" w:cs="Times New Roman"/>
                      <w:vertAlign w:val="subscript"/>
                      <w:lang w:val="en-GB"/>
                    </w:rPr>
                  </w:rPrChange>
                </w:rPr>
                <m:t>i</m:t>
              </m:r>
            </m:sub>
          </m:sSub>
          <m:r>
            <w:rPr>
              <w:rFonts w:ascii="Cambria Math" w:hAnsi="Cambria Math"/>
              <w:lang w:val="en-CA"/>
              <w:rPrChange w:id="2370" w:author="Hassen" w:date="2016-05-27T11:23:00Z">
                <w:rPr>
                  <w:rFonts w:ascii="Cambria Math" w:hAnsi="Cambria Math"/>
                  <w:lang w:val="en-CA"/>
                </w:rPr>
              </w:rPrChange>
            </w:rPr>
            <m:t>)</m:t>
          </m:r>
        </m:oMath>
      </m:oMathPara>
    </w:p>
    <w:p w14:paraId="35902E21" w14:textId="3A0BD15B" w:rsidR="00383ACE" w:rsidRPr="003A5638" w:rsidRDefault="003139DB" w:rsidP="00030766">
      <w:pPr>
        <w:rPr>
          <w:lang w:val="en-CA"/>
          <w:rPrChange w:id="2371" w:author="Hassen" w:date="2016-05-27T11:23:00Z">
            <w:rPr>
              <w:lang w:val="en-CA"/>
            </w:rPr>
          </w:rPrChange>
        </w:rPr>
      </w:pPr>
      <w:proofErr w:type="gramStart"/>
      <w:r w:rsidRPr="003A5638">
        <w:rPr>
          <w:lang w:val="en-CA"/>
          <w:rPrChange w:id="2372" w:author="Hassen" w:date="2016-05-27T11:23:00Z">
            <w:rPr>
              <w:lang w:val="en-GB"/>
            </w:rPr>
          </w:rPrChange>
        </w:rPr>
        <w:t>w</w:t>
      </w:r>
      <w:r w:rsidR="00595D5B" w:rsidRPr="003A5638">
        <w:rPr>
          <w:lang w:val="en-CA"/>
          <w:rPrChange w:id="2373" w:author="Hassen" w:date="2016-05-27T11:23:00Z">
            <w:rPr>
              <w:lang w:val="en-GB"/>
            </w:rPr>
          </w:rPrChange>
        </w:rPr>
        <w:t>here</w:t>
      </w:r>
      <w:proofErr w:type="gramEnd"/>
      <w:r w:rsidR="00D579E8" w:rsidRPr="003A5638">
        <w:rPr>
          <w:lang w:val="en-CA"/>
          <w:rPrChange w:id="2374" w:author="Hassen" w:date="2016-05-27T11:23:00Z">
            <w:rPr>
              <w:lang w:val="en-GB"/>
            </w:rPr>
          </w:rPrChange>
        </w:rPr>
        <w:t xml:space="preserve"> </w:t>
      </w:r>
      <m:oMath>
        <m:sSub>
          <m:sSubPr>
            <m:ctrlPr>
              <w:rPr>
                <w:rFonts w:ascii="Cambria Math" w:hAnsi="Cambria Math"/>
                <w:i/>
                <w:lang w:val="en-CA"/>
                <w:rPrChange w:id="2375" w:author="Hassen" w:date="2016-05-27T11:23:00Z">
                  <w:rPr>
                    <w:rFonts w:ascii="Cambria Math" w:hAnsi="Cambria Math"/>
                    <w:i/>
                    <w:lang w:val="en-CA"/>
                  </w:rPr>
                </w:rPrChange>
              </w:rPr>
            </m:ctrlPr>
          </m:sSubPr>
          <m:e>
            <m:r>
              <w:rPr>
                <w:rFonts w:ascii="Cambria Math" w:hAnsi="Cambria Math"/>
                <w:lang w:val="en-CA"/>
                <w:rPrChange w:id="2376" w:author="Hassen" w:date="2016-05-27T11:23:00Z">
                  <w:rPr>
                    <w:rFonts w:ascii="Cambria Math" w:hAnsi="Cambria Math"/>
                    <w:lang w:val="en-CA"/>
                  </w:rPr>
                </w:rPrChange>
              </w:rPr>
              <m:t>t</m:t>
            </m:r>
          </m:e>
          <m:sub>
            <m:r>
              <w:rPr>
                <w:rFonts w:ascii="Cambria Math" w:hAnsi="Cambria Math"/>
                <w:lang w:val="en-CA"/>
                <w:rPrChange w:id="2377" w:author="Hassen" w:date="2016-05-27T11:23:00Z">
                  <w:rPr>
                    <w:rFonts w:ascii="Cambria Math" w:hAnsi="Cambria Math"/>
                    <w:lang w:val="en-CA"/>
                  </w:rPr>
                </w:rPrChange>
              </w:rPr>
              <m:t>total</m:t>
            </m:r>
          </m:sub>
        </m:sSub>
      </m:oMath>
      <w:r w:rsidR="00720B7E" w:rsidRPr="003A5638">
        <w:rPr>
          <w:lang w:val="en-CA"/>
          <w:rPrChange w:id="2378" w:author="Hassen" w:date="2016-05-27T11:23:00Z">
            <w:rPr>
              <w:lang w:val="en-GB"/>
            </w:rPr>
          </w:rPrChange>
        </w:rPr>
        <w:t xml:space="preserve"> is the total simulation duration</w:t>
      </w:r>
      <w:r w:rsidR="003700E4" w:rsidRPr="003A5638">
        <w:rPr>
          <w:lang w:val="en-CA"/>
          <w:rPrChange w:id="2379" w:author="Hassen" w:date="2016-05-27T11:23:00Z">
            <w:rPr>
              <w:lang w:val="en-GB"/>
            </w:rPr>
          </w:rPrChange>
        </w:rPr>
        <w:t xml:space="preserve"> and</w:t>
      </w:r>
      <w:r w:rsidR="00720B7E" w:rsidRPr="003A5638">
        <w:rPr>
          <w:lang w:val="en-CA"/>
          <w:rPrChange w:id="2380" w:author="Hassen" w:date="2016-05-27T11:23:00Z">
            <w:rPr>
              <w:lang w:val="en-GB"/>
            </w:rPr>
          </w:rPrChange>
        </w:rPr>
        <w:t xml:space="preserve"> </w:t>
      </w:r>
      <m:oMath>
        <m:sSub>
          <m:sSubPr>
            <m:ctrlPr>
              <w:rPr>
                <w:rFonts w:ascii="Cambria Math" w:hAnsi="Cambria Math" w:cs="Times New Roman"/>
                <w:i/>
                <w:lang w:val="en-CA"/>
                <w:rPrChange w:id="2381" w:author="Hassen" w:date="2016-05-27T11:23:00Z">
                  <w:rPr>
                    <w:rFonts w:ascii="Cambria Math" w:hAnsi="Cambria Math" w:cs="Times New Roman"/>
                    <w:i/>
                    <w:lang w:val="en-GB"/>
                  </w:rPr>
                </w:rPrChange>
              </w:rPr>
            </m:ctrlPr>
          </m:sSubPr>
          <m:e>
            <m:r>
              <w:rPr>
                <w:rFonts w:ascii="Cambria Math" w:hAnsi="Cambria Math" w:cs="Times New Roman"/>
                <w:lang w:val="en-CA"/>
                <w:rPrChange w:id="2382" w:author="Hassen" w:date="2016-05-27T11:23:00Z">
                  <w:rPr>
                    <w:rFonts w:ascii="Cambria Math" w:hAnsi="Cambria Math" w:cs="Times New Roman"/>
                    <w:lang w:val="en-GB"/>
                  </w:rPr>
                </w:rPrChange>
              </w:rPr>
              <m:t>V</m:t>
            </m:r>
          </m:e>
          <m:sub>
            <m:sSub>
              <m:sSubPr>
                <m:ctrlPr>
                  <w:rPr>
                    <w:rFonts w:ascii="Cambria Math" w:hAnsi="Cambria Math" w:cs="Times New Roman"/>
                    <w:i/>
                    <w:vertAlign w:val="subscript"/>
                    <w:lang w:val="en-CA"/>
                    <w:rPrChange w:id="2383" w:author="Hassen" w:date="2016-05-27T11:23:00Z">
                      <w:rPr>
                        <w:rFonts w:ascii="Cambria Math" w:hAnsi="Cambria Math" w:cs="Times New Roman"/>
                        <w:i/>
                        <w:vertAlign w:val="subscript"/>
                        <w:lang w:val="en-GB"/>
                      </w:rPr>
                    </w:rPrChange>
                  </w:rPr>
                </m:ctrlPr>
              </m:sSubPr>
              <m:e>
                <m:r>
                  <w:rPr>
                    <w:rFonts w:ascii="Cambria Math" w:hAnsi="Cambria Math" w:cs="Times New Roman"/>
                    <w:vertAlign w:val="subscript"/>
                    <w:lang w:val="en-CA"/>
                    <w:rPrChange w:id="2384" w:author="Hassen" w:date="2016-05-27T11:23:00Z">
                      <w:rPr>
                        <w:rFonts w:ascii="Cambria Math" w:hAnsi="Cambria Math" w:cs="Times New Roman"/>
                        <w:vertAlign w:val="subscript"/>
                        <w:lang w:val="en-GB"/>
                      </w:rPr>
                    </w:rPrChange>
                  </w:rPr>
                  <m:t>h</m:t>
                </m:r>
              </m:e>
              <m:sub>
                <m:r>
                  <w:rPr>
                    <w:rFonts w:ascii="Cambria Math" w:hAnsi="Cambria Math" w:cs="Times New Roman"/>
                    <w:vertAlign w:val="subscript"/>
                    <w:lang w:val="en-CA"/>
                    <w:rPrChange w:id="2385" w:author="Hassen" w:date="2016-05-27T11:23:00Z">
                      <w:rPr>
                        <w:rFonts w:ascii="Cambria Math" w:hAnsi="Cambria Math" w:cs="Times New Roman"/>
                        <w:vertAlign w:val="subscript"/>
                        <w:lang w:val="en-GB"/>
                      </w:rPr>
                    </w:rPrChange>
                  </w:rPr>
                  <m:t>s</m:t>
                </m:r>
              </m:sub>
            </m:sSub>
            <m:r>
              <w:rPr>
                <w:rFonts w:ascii="Cambria Math" w:hAnsi="Cambria Math" w:cs="Times New Roman"/>
                <w:vertAlign w:val="subscript"/>
                <w:lang w:val="en-CA"/>
                <w:rPrChange w:id="2386" w:author="Hassen" w:date="2016-05-27T11:23:00Z">
                  <w:rPr>
                    <w:rFonts w:ascii="Cambria Math" w:hAnsi="Cambria Math" w:cs="Times New Roman"/>
                    <w:vertAlign w:val="subscript"/>
                    <w:lang w:val="en-GB"/>
                  </w:rPr>
                </w:rPrChange>
              </w:rPr>
              <m:t>i</m:t>
            </m:r>
          </m:sub>
        </m:sSub>
      </m:oMath>
      <w:r w:rsidR="00595D5B" w:rsidRPr="003A5638">
        <w:rPr>
          <w:lang w:val="en-CA"/>
          <w:rPrChange w:id="2387" w:author="Hassen" w:date="2016-05-27T11:23:00Z">
            <w:rPr>
              <w:lang w:val="en-GB"/>
            </w:rPr>
          </w:rPrChange>
        </w:rPr>
        <w:t xml:space="preserve"> is the among-individual variance in timing of sampling</w:t>
      </w:r>
      <w:r w:rsidR="00630E15" w:rsidRPr="003A5638">
        <w:rPr>
          <w:lang w:val="en-CA"/>
          <w:rPrChange w:id="2388" w:author="Hassen" w:date="2016-05-27T11:23:00Z">
            <w:rPr>
              <w:lang w:val="en-GB"/>
            </w:rPr>
          </w:rPrChange>
        </w:rPr>
        <w:t xml:space="preserve"> (between 0 and 0.95)</w:t>
      </w:r>
      <w:r w:rsidR="007E5CF7" w:rsidRPr="003A5638">
        <w:rPr>
          <w:lang w:val="en-CA"/>
          <w:rPrChange w:id="2389" w:author="Hassen" w:date="2016-05-27T11:23:00Z">
            <w:rPr>
              <w:lang w:val="en-GB"/>
            </w:rPr>
          </w:rPrChange>
        </w:rPr>
        <w:t>.</w:t>
      </w:r>
      <w:r w:rsidR="00595D5B" w:rsidRPr="003A5638">
        <w:rPr>
          <w:lang w:val="en-CA"/>
          <w:rPrChange w:id="2390" w:author="Hassen" w:date="2016-05-27T11:23:00Z">
            <w:rPr>
              <w:lang w:val="en-GB"/>
            </w:rPr>
          </w:rPrChange>
        </w:rPr>
        <w:t xml:space="preserve">  </w:t>
      </w:r>
      <m:oMath>
        <m:sSub>
          <m:sSubPr>
            <m:ctrlPr>
              <w:rPr>
                <w:rFonts w:ascii="Cambria Math" w:hAnsi="Cambria Math" w:cs="Times New Roman"/>
                <w:i/>
                <w:lang w:val="en-CA"/>
                <w:rPrChange w:id="2391" w:author="Hassen" w:date="2016-05-27T11:23:00Z">
                  <w:rPr>
                    <w:rFonts w:ascii="Cambria Math" w:hAnsi="Cambria Math" w:cs="Times New Roman"/>
                    <w:i/>
                    <w:lang w:val="en-GB"/>
                  </w:rPr>
                </w:rPrChange>
              </w:rPr>
            </m:ctrlPr>
          </m:sSubPr>
          <m:e>
            <m:r>
              <w:rPr>
                <w:rFonts w:ascii="Cambria Math" w:hAnsi="Cambria Math" w:cs="Times New Roman"/>
                <w:lang w:val="en-CA"/>
                <w:rPrChange w:id="2392" w:author="Hassen" w:date="2016-05-27T11:23:00Z">
                  <w:rPr>
                    <w:rFonts w:ascii="Cambria Math" w:hAnsi="Cambria Math" w:cs="Times New Roman"/>
                    <w:lang w:val="en-GB"/>
                  </w:rPr>
                </w:rPrChange>
              </w:rPr>
              <m:t>V</m:t>
            </m:r>
          </m:e>
          <m:sub>
            <m:sSub>
              <m:sSubPr>
                <m:ctrlPr>
                  <w:rPr>
                    <w:rFonts w:ascii="Cambria Math" w:hAnsi="Cambria Math" w:cs="Times New Roman"/>
                    <w:i/>
                    <w:vertAlign w:val="subscript"/>
                    <w:lang w:val="en-CA"/>
                    <w:rPrChange w:id="2393" w:author="Hassen" w:date="2016-05-27T11:23:00Z">
                      <w:rPr>
                        <w:rFonts w:ascii="Cambria Math" w:hAnsi="Cambria Math" w:cs="Times New Roman"/>
                        <w:i/>
                        <w:vertAlign w:val="subscript"/>
                        <w:lang w:val="en-GB"/>
                      </w:rPr>
                    </w:rPrChange>
                  </w:rPr>
                </m:ctrlPr>
              </m:sSubPr>
              <m:e>
                <m:r>
                  <w:rPr>
                    <w:rFonts w:ascii="Cambria Math" w:hAnsi="Cambria Math" w:cs="Times New Roman"/>
                    <w:vertAlign w:val="subscript"/>
                    <w:lang w:val="en-CA"/>
                    <w:rPrChange w:id="2394" w:author="Hassen" w:date="2016-05-27T11:23:00Z">
                      <w:rPr>
                        <w:rFonts w:ascii="Cambria Math" w:hAnsi="Cambria Math" w:cs="Times New Roman"/>
                        <w:vertAlign w:val="subscript"/>
                        <w:lang w:val="en-GB"/>
                      </w:rPr>
                    </w:rPrChange>
                  </w:rPr>
                  <m:t>h</m:t>
                </m:r>
              </m:e>
              <m:sub>
                <m:r>
                  <w:rPr>
                    <w:rFonts w:ascii="Cambria Math" w:hAnsi="Cambria Math" w:cs="Times New Roman"/>
                    <w:vertAlign w:val="subscript"/>
                    <w:lang w:val="en-CA"/>
                    <w:rPrChange w:id="2395" w:author="Hassen" w:date="2016-05-27T11:23:00Z">
                      <w:rPr>
                        <w:rFonts w:ascii="Cambria Math" w:hAnsi="Cambria Math" w:cs="Times New Roman"/>
                        <w:vertAlign w:val="subscript"/>
                        <w:lang w:val="en-GB"/>
                      </w:rPr>
                    </w:rPrChange>
                  </w:rPr>
                  <m:t>s</m:t>
                </m:r>
              </m:sub>
            </m:sSub>
            <m:r>
              <w:rPr>
                <w:rFonts w:ascii="Cambria Math" w:hAnsi="Cambria Math" w:cs="Times New Roman"/>
                <w:vertAlign w:val="subscript"/>
                <w:lang w:val="en-CA"/>
                <w:rPrChange w:id="2396" w:author="Hassen" w:date="2016-05-27T11:23:00Z">
                  <w:rPr>
                    <w:rFonts w:ascii="Cambria Math" w:hAnsi="Cambria Math" w:cs="Times New Roman"/>
                    <w:vertAlign w:val="subscript"/>
                    <w:lang w:val="en-GB"/>
                  </w:rPr>
                </w:rPrChange>
              </w:rPr>
              <m:t>i</m:t>
            </m:r>
          </m:sub>
        </m:sSub>
      </m:oMath>
      <w:r w:rsidR="005D4805" w:rsidRPr="003A5638">
        <w:rPr>
          <w:lang w:val="en-CA"/>
          <w:rPrChange w:id="2397" w:author="Hassen" w:date="2016-05-27T11:23:00Z">
            <w:rPr>
              <w:lang w:val="en-GB"/>
            </w:rPr>
          </w:rPrChange>
        </w:rPr>
        <w:t xml:space="preserve"> </w:t>
      </w:r>
      <w:proofErr w:type="gramStart"/>
      <w:r w:rsidR="005D4805" w:rsidRPr="003A5638">
        <w:rPr>
          <w:lang w:val="en-CA"/>
          <w:rPrChange w:id="2398" w:author="Hassen" w:date="2016-05-27T11:23:00Z">
            <w:rPr>
              <w:lang w:val="en-GB"/>
            </w:rPr>
          </w:rPrChange>
        </w:rPr>
        <w:t>is</w:t>
      </w:r>
      <w:proofErr w:type="gramEnd"/>
      <w:r w:rsidR="005D4805" w:rsidRPr="003A5638">
        <w:rPr>
          <w:lang w:val="en-CA"/>
          <w:rPrChange w:id="2399" w:author="Hassen" w:date="2016-05-27T11:23:00Z">
            <w:rPr>
              <w:lang w:val="en-GB"/>
            </w:rPr>
          </w:rPrChange>
        </w:rPr>
        <w:t xml:space="preserve"> used to </w:t>
      </w:r>
      <w:r w:rsidR="00442FCC" w:rsidRPr="003A5638">
        <w:rPr>
          <w:lang w:val="en-CA"/>
          <w:rPrChange w:id="2400" w:author="Hassen" w:date="2016-05-27T11:23:00Z">
            <w:rPr>
              <w:lang w:val="en-GB"/>
            </w:rPr>
          </w:rPrChange>
        </w:rPr>
        <w:t>control</w:t>
      </w:r>
      <w:r w:rsidR="005D4805" w:rsidRPr="003A5638">
        <w:rPr>
          <w:lang w:val="en-CA"/>
          <w:rPrChange w:id="2401" w:author="Hassen" w:date="2016-05-27T11:23:00Z">
            <w:rPr>
              <w:lang w:val="en-GB"/>
            </w:rPr>
          </w:rPrChange>
        </w:rPr>
        <w:t xml:space="preserve"> the spreading </w:t>
      </w:r>
      <w:r w:rsidR="00442FCC" w:rsidRPr="003A5638">
        <w:rPr>
          <w:lang w:val="en-CA"/>
          <w:rPrChange w:id="2402" w:author="Hassen" w:date="2016-05-27T11:23:00Z">
            <w:rPr>
              <w:lang w:val="en-GB"/>
            </w:rPr>
          </w:rPrChange>
        </w:rPr>
        <w:t>intensity</w:t>
      </w:r>
      <w:r w:rsidR="005D4805" w:rsidRPr="003A5638">
        <w:rPr>
          <w:lang w:val="en-CA"/>
          <w:rPrChange w:id="2403" w:author="Hassen" w:date="2016-05-27T11:23:00Z">
            <w:rPr>
              <w:lang w:val="en-GB"/>
            </w:rPr>
          </w:rPrChange>
        </w:rPr>
        <w:t xml:space="preserve"> in </w:t>
      </w:r>
      <w:r w:rsidR="00FA2FCC" w:rsidRPr="003A5638">
        <w:rPr>
          <w:lang w:val="en-CA"/>
          <w:rPrChange w:id="2404" w:author="Hassen" w:date="2016-05-27T11:23:00Z">
            <w:rPr>
              <w:lang w:val="en-GB"/>
            </w:rPr>
          </w:rPrChange>
        </w:rPr>
        <w:t>sampling time between</w:t>
      </w:r>
      <w:r w:rsidR="005D4805" w:rsidRPr="003A5638">
        <w:rPr>
          <w:lang w:val="en-CA"/>
          <w:rPrChange w:id="2405" w:author="Hassen" w:date="2016-05-27T11:23:00Z">
            <w:rPr>
              <w:lang w:val="en-GB"/>
            </w:rPr>
          </w:rPrChange>
        </w:rPr>
        <w:t xml:space="preserve"> individuals</w:t>
      </w:r>
      <w:r w:rsidR="00EA6B74" w:rsidRPr="003A5638">
        <w:rPr>
          <w:lang w:val="en-CA"/>
          <w:rPrChange w:id="2406" w:author="Hassen" w:date="2016-05-27T11:23:00Z">
            <w:rPr>
              <w:lang w:val="en-GB"/>
            </w:rPr>
          </w:rPrChange>
        </w:rPr>
        <w:t xml:space="preserve"> (figure 1)</w:t>
      </w:r>
      <w:r w:rsidR="00FB408E" w:rsidRPr="003A5638">
        <w:rPr>
          <w:lang w:val="en-CA"/>
          <w:rPrChange w:id="2407" w:author="Hassen" w:date="2016-05-27T11:23:00Z">
            <w:rPr>
              <w:lang w:val="en-GB"/>
            </w:rPr>
          </w:rPrChange>
        </w:rPr>
        <w:t>.</w:t>
      </w:r>
      <w:r w:rsidR="00FD7683" w:rsidRPr="003A5638">
        <w:rPr>
          <w:lang w:val="en-CA"/>
          <w:rPrChange w:id="2408" w:author="Hassen" w:date="2016-05-27T11:23:00Z">
            <w:rPr>
              <w:lang w:val="en-GB"/>
            </w:rPr>
          </w:rPrChange>
        </w:rPr>
        <w:t xml:space="preserve"> </w:t>
      </w:r>
      <w:r w:rsidR="00383ACE" w:rsidRPr="003A5638">
        <w:rPr>
          <w:lang w:val="en-CA"/>
          <w:rPrChange w:id="2409" w:author="Hassen" w:date="2016-05-27T11:23:00Z">
            <w:rPr>
              <w:lang w:val="en-GB"/>
            </w:rPr>
          </w:rPrChange>
        </w:rPr>
        <w:t xml:space="preserve">When </w:t>
      </w:r>
      <m:oMath>
        <m:sSub>
          <m:sSubPr>
            <m:ctrlPr>
              <w:rPr>
                <w:rFonts w:ascii="Cambria Math" w:hAnsi="Cambria Math" w:cs="Times New Roman"/>
                <w:i/>
                <w:lang w:val="en-CA"/>
                <w:rPrChange w:id="2410" w:author="Hassen" w:date="2016-05-27T11:23:00Z">
                  <w:rPr>
                    <w:rFonts w:ascii="Cambria Math" w:hAnsi="Cambria Math" w:cs="Times New Roman"/>
                    <w:i/>
                    <w:lang w:val="en-GB"/>
                  </w:rPr>
                </w:rPrChange>
              </w:rPr>
            </m:ctrlPr>
          </m:sSubPr>
          <m:e>
            <m:r>
              <w:rPr>
                <w:rFonts w:ascii="Cambria Math" w:hAnsi="Cambria Math" w:cs="Times New Roman"/>
                <w:lang w:val="en-CA"/>
                <w:rPrChange w:id="2411" w:author="Hassen" w:date="2016-05-27T11:23:00Z">
                  <w:rPr>
                    <w:rFonts w:ascii="Cambria Math" w:hAnsi="Cambria Math" w:cs="Times New Roman"/>
                    <w:lang w:val="en-GB"/>
                  </w:rPr>
                </w:rPrChange>
              </w:rPr>
              <m:t>V</m:t>
            </m:r>
          </m:e>
          <m:sub>
            <m:sSub>
              <m:sSubPr>
                <m:ctrlPr>
                  <w:rPr>
                    <w:rFonts w:ascii="Cambria Math" w:hAnsi="Cambria Math" w:cs="Times New Roman"/>
                    <w:i/>
                    <w:vertAlign w:val="subscript"/>
                    <w:lang w:val="en-CA"/>
                    <w:rPrChange w:id="2412" w:author="Hassen" w:date="2016-05-27T11:23:00Z">
                      <w:rPr>
                        <w:rFonts w:ascii="Cambria Math" w:hAnsi="Cambria Math" w:cs="Times New Roman"/>
                        <w:i/>
                        <w:vertAlign w:val="subscript"/>
                        <w:lang w:val="en-GB"/>
                      </w:rPr>
                    </w:rPrChange>
                  </w:rPr>
                </m:ctrlPr>
              </m:sSubPr>
              <m:e>
                <m:r>
                  <w:rPr>
                    <w:rFonts w:ascii="Cambria Math" w:hAnsi="Cambria Math" w:cs="Times New Roman"/>
                    <w:vertAlign w:val="subscript"/>
                    <w:lang w:val="en-CA"/>
                    <w:rPrChange w:id="2413" w:author="Hassen" w:date="2016-05-27T11:23:00Z">
                      <w:rPr>
                        <w:rFonts w:ascii="Cambria Math" w:hAnsi="Cambria Math" w:cs="Times New Roman"/>
                        <w:vertAlign w:val="subscript"/>
                        <w:lang w:val="en-GB"/>
                      </w:rPr>
                    </w:rPrChange>
                  </w:rPr>
                  <m:t>h</m:t>
                </m:r>
              </m:e>
              <m:sub>
                <m:r>
                  <w:rPr>
                    <w:rFonts w:ascii="Cambria Math" w:hAnsi="Cambria Math" w:cs="Times New Roman"/>
                    <w:vertAlign w:val="subscript"/>
                    <w:lang w:val="en-CA"/>
                    <w:rPrChange w:id="2414" w:author="Hassen" w:date="2016-05-27T11:23:00Z">
                      <w:rPr>
                        <w:rFonts w:ascii="Cambria Math" w:hAnsi="Cambria Math" w:cs="Times New Roman"/>
                        <w:vertAlign w:val="subscript"/>
                        <w:lang w:val="en-GB"/>
                      </w:rPr>
                    </w:rPrChange>
                  </w:rPr>
                  <m:t>s</m:t>
                </m:r>
              </m:sub>
            </m:sSub>
            <m:r>
              <w:rPr>
                <w:rFonts w:ascii="Cambria Math" w:hAnsi="Cambria Math" w:cs="Times New Roman"/>
                <w:vertAlign w:val="subscript"/>
                <w:lang w:val="en-CA"/>
                <w:rPrChange w:id="2415" w:author="Hassen" w:date="2016-05-27T11:23:00Z">
                  <w:rPr>
                    <w:rFonts w:ascii="Cambria Math" w:hAnsi="Cambria Math" w:cs="Times New Roman"/>
                    <w:vertAlign w:val="subscript"/>
                    <w:lang w:val="en-GB"/>
                  </w:rPr>
                </w:rPrChange>
              </w:rPr>
              <m:t>i</m:t>
            </m:r>
          </m:sub>
        </m:sSub>
      </m:oMath>
      <w:r w:rsidR="00383ACE" w:rsidRPr="003A5638">
        <w:rPr>
          <w:lang w:val="en-CA"/>
          <w:rPrChange w:id="2416" w:author="Hassen" w:date="2016-05-27T11:23:00Z">
            <w:rPr>
              <w:lang w:val="en-GB"/>
            </w:rPr>
          </w:rPrChange>
        </w:rPr>
        <w:t xml:space="preserve"> is small (e.g. 0.1) </w:t>
      </w:r>
      <m:oMath>
        <m:sSub>
          <m:sSubPr>
            <m:ctrlPr>
              <w:rPr>
                <w:rFonts w:ascii="Cambria Math" w:hAnsi="Cambria Math"/>
                <w:i/>
                <w:lang w:val="en-CA"/>
                <w:rPrChange w:id="2417" w:author="Hassen" w:date="2016-05-27T11:23:00Z">
                  <w:rPr>
                    <w:rFonts w:ascii="Cambria Math" w:hAnsi="Cambria Math"/>
                    <w:i/>
                    <w:lang w:val="en-CA"/>
                  </w:rPr>
                </w:rPrChange>
              </w:rPr>
            </m:ctrlPr>
          </m:sSubPr>
          <m:e>
            <m:r>
              <w:rPr>
                <w:rFonts w:ascii="Cambria Math" w:hAnsi="Cambria Math"/>
                <w:lang w:val="en-CA"/>
                <w:rPrChange w:id="2418" w:author="Hassen" w:date="2016-05-27T11:23:00Z">
                  <w:rPr>
                    <w:rFonts w:ascii="Cambria Math" w:hAnsi="Cambria Math"/>
                    <w:lang w:val="en-CA"/>
                  </w:rPr>
                </w:rPrChange>
              </w:rPr>
              <m:t>t</m:t>
            </m:r>
          </m:e>
          <m:sub>
            <m:r>
              <w:rPr>
                <w:rFonts w:ascii="Cambria Math" w:hAnsi="Cambria Math"/>
                <w:lang w:val="en-CA"/>
                <w:rPrChange w:id="2419" w:author="Hassen" w:date="2016-05-27T11:23:00Z">
                  <w:rPr>
                    <w:rFonts w:ascii="Cambria Math" w:hAnsi="Cambria Math"/>
                    <w:lang w:val="en-CA"/>
                  </w:rPr>
                </w:rPrChange>
              </w:rPr>
              <m:t>sampling</m:t>
            </m:r>
          </m:sub>
        </m:sSub>
      </m:oMath>
      <w:r w:rsidR="00383ACE" w:rsidRPr="003A5638">
        <w:rPr>
          <w:lang w:val="en-CA"/>
          <w:rPrChange w:id="2420" w:author="Hassen" w:date="2016-05-27T11:23:00Z">
            <w:rPr>
              <w:lang w:val="en-CA"/>
            </w:rPr>
          </w:rPrChange>
        </w:rPr>
        <w:t xml:space="preserve"> is large (90% of total simulation duration) and all individuals are sampled</w:t>
      </w:r>
      <w:r w:rsidR="00BA1B11" w:rsidRPr="003A5638">
        <w:rPr>
          <w:lang w:val="en-CA"/>
          <w:rPrChange w:id="2421" w:author="Hassen" w:date="2016-05-27T11:23:00Z">
            <w:rPr>
              <w:lang w:val="en-CA"/>
            </w:rPr>
          </w:rPrChange>
        </w:rPr>
        <w:t xml:space="preserve"> almost within the same period. </w:t>
      </w:r>
      <w:r w:rsidR="00523CB3" w:rsidRPr="003A5638">
        <w:rPr>
          <w:lang w:val="en-CA"/>
          <w:rPrChange w:id="2422" w:author="Hassen" w:date="2016-05-27T11:23:00Z">
            <w:rPr>
              <w:lang w:val="en-CA"/>
            </w:rPr>
          </w:rPrChange>
        </w:rPr>
        <w:t xml:space="preserve">Note that when </w:t>
      </w:r>
      <m:oMath>
        <m:sSub>
          <m:sSubPr>
            <m:ctrlPr>
              <w:rPr>
                <w:rFonts w:ascii="Cambria Math" w:hAnsi="Cambria Math" w:cs="Times New Roman"/>
                <w:i/>
                <w:lang w:val="en-CA"/>
                <w:rPrChange w:id="2423" w:author="Hassen" w:date="2016-05-27T11:23:00Z">
                  <w:rPr>
                    <w:rFonts w:ascii="Cambria Math" w:hAnsi="Cambria Math" w:cs="Times New Roman"/>
                    <w:i/>
                    <w:lang w:val="en-GB"/>
                  </w:rPr>
                </w:rPrChange>
              </w:rPr>
            </m:ctrlPr>
          </m:sSubPr>
          <m:e>
            <m:r>
              <w:rPr>
                <w:rFonts w:ascii="Cambria Math" w:hAnsi="Cambria Math" w:cs="Times New Roman"/>
                <w:lang w:val="en-CA"/>
                <w:rPrChange w:id="2424" w:author="Hassen" w:date="2016-05-27T11:23:00Z">
                  <w:rPr>
                    <w:rFonts w:ascii="Cambria Math" w:hAnsi="Cambria Math" w:cs="Times New Roman"/>
                    <w:lang w:val="en-GB"/>
                  </w:rPr>
                </w:rPrChange>
              </w:rPr>
              <m:t>V</m:t>
            </m:r>
          </m:e>
          <m:sub>
            <m:sSub>
              <m:sSubPr>
                <m:ctrlPr>
                  <w:rPr>
                    <w:rFonts w:ascii="Cambria Math" w:hAnsi="Cambria Math" w:cs="Times New Roman"/>
                    <w:i/>
                    <w:vertAlign w:val="subscript"/>
                    <w:lang w:val="en-CA"/>
                    <w:rPrChange w:id="2425" w:author="Hassen" w:date="2016-05-27T11:23:00Z">
                      <w:rPr>
                        <w:rFonts w:ascii="Cambria Math" w:hAnsi="Cambria Math" w:cs="Times New Roman"/>
                        <w:i/>
                        <w:vertAlign w:val="subscript"/>
                        <w:lang w:val="en-GB"/>
                      </w:rPr>
                    </w:rPrChange>
                  </w:rPr>
                </m:ctrlPr>
              </m:sSubPr>
              <m:e>
                <m:r>
                  <w:rPr>
                    <w:rFonts w:ascii="Cambria Math" w:hAnsi="Cambria Math" w:cs="Times New Roman"/>
                    <w:vertAlign w:val="subscript"/>
                    <w:lang w:val="en-CA"/>
                    <w:rPrChange w:id="2426" w:author="Hassen" w:date="2016-05-27T11:23:00Z">
                      <w:rPr>
                        <w:rFonts w:ascii="Cambria Math" w:hAnsi="Cambria Math" w:cs="Times New Roman"/>
                        <w:vertAlign w:val="subscript"/>
                        <w:lang w:val="en-GB"/>
                      </w:rPr>
                    </w:rPrChange>
                  </w:rPr>
                  <m:t>h</m:t>
                </m:r>
              </m:e>
              <m:sub>
                <m:r>
                  <w:rPr>
                    <w:rFonts w:ascii="Cambria Math" w:hAnsi="Cambria Math" w:cs="Times New Roman"/>
                    <w:vertAlign w:val="subscript"/>
                    <w:lang w:val="en-CA"/>
                    <w:rPrChange w:id="2427" w:author="Hassen" w:date="2016-05-27T11:23:00Z">
                      <w:rPr>
                        <w:rFonts w:ascii="Cambria Math" w:hAnsi="Cambria Math" w:cs="Times New Roman"/>
                        <w:vertAlign w:val="subscript"/>
                        <w:lang w:val="en-GB"/>
                      </w:rPr>
                    </w:rPrChange>
                  </w:rPr>
                  <m:t>s</m:t>
                </m:r>
              </m:sub>
            </m:sSub>
            <m:r>
              <w:rPr>
                <w:rFonts w:ascii="Cambria Math" w:hAnsi="Cambria Math" w:cs="Times New Roman"/>
                <w:vertAlign w:val="subscript"/>
                <w:lang w:val="en-CA"/>
                <w:rPrChange w:id="2428" w:author="Hassen" w:date="2016-05-27T11:23:00Z">
                  <w:rPr>
                    <w:rFonts w:ascii="Cambria Math" w:hAnsi="Cambria Math" w:cs="Times New Roman"/>
                    <w:vertAlign w:val="subscript"/>
                    <w:lang w:val="en-GB"/>
                  </w:rPr>
                </w:rPrChange>
              </w:rPr>
              <m:t>i</m:t>
            </m:r>
          </m:sub>
        </m:sSub>
      </m:oMath>
      <w:r w:rsidR="00B478FF" w:rsidRPr="003A5638">
        <w:rPr>
          <w:lang w:val="en-CA"/>
          <w:rPrChange w:id="2429" w:author="Hassen" w:date="2016-05-27T11:23:00Z">
            <w:rPr>
              <w:lang w:val="en-GB"/>
            </w:rPr>
          </w:rPrChange>
        </w:rPr>
        <w:t xml:space="preserve"> is 0</w:t>
      </w:r>
      <w:r w:rsidR="001C7AC2" w:rsidRPr="003A5638">
        <w:rPr>
          <w:lang w:val="en-CA"/>
          <w:rPrChange w:id="2430" w:author="Hassen" w:date="2016-05-27T11:23:00Z">
            <w:rPr>
              <w:lang w:val="en-GB"/>
            </w:rPr>
          </w:rPrChange>
        </w:rPr>
        <w:t>,</w:t>
      </w:r>
      <w:r w:rsidR="00B478FF" w:rsidRPr="003A5638">
        <w:rPr>
          <w:lang w:val="en-CA"/>
          <w:rPrChange w:id="2431" w:author="Hassen" w:date="2016-05-27T11:23:00Z">
            <w:rPr>
              <w:lang w:val="en-GB"/>
            </w:rPr>
          </w:rPrChange>
        </w:rPr>
        <w:t xml:space="preserve"> </w:t>
      </w:r>
      <w:r w:rsidR="00523CB3" w:rsidRPr="003A5638">
        <w:rPr>
          <w:lang w:val="en-CA"/>
          <w:rPrChange w:id="2432" w:author="Hassen" w:date="2016-05-27T11:23:00Z">
            <w:rPr>
              <w:lang w:val="en-GB"/>
            </w:rPr>
          </w:rPrChange>
        </w:rPr>
        <w:t>all individuals are sampled with the entire period of the simulation.</w:t>
      </w:r>
      <w:r w:rsidR="00B478FF" w:rsidRPr="003A5638">
        <w:rPr>
          <w:lang w:val="en-CA"/>
          <w:rPrChange w:id="2433" w:author="Hassen" w:date="2016-05-27T11:23:00Z">
            <w:rPr>
              <w:lang w:val="en-GB"/>
            </w:rPr>
          </w:rPrChange>
        </w:rPr>
        <w:t xml:space="preserve"> </w:t>
      </w:r>
      <w:r w:rsidR="00426FF4" w:rsidRPr="003A5638">
        <w:rPr>
          <w:lang w:val="en-CA"/>
          <w:rPrChange w:id="2434" w:author="Hassen" w:date="2016-05-27T11:23:00Z">
            <w:rPr>
              <w:lang w:val="en-GB"/>
            </w:rPr>
          </w:rPrChange>
        </w:rPr>
        <w:t xml:space="preserve">Contrarily, </w:t>
      </w:r>
      <w:r w:rsidR="00B4389C" w:rsidRPr="003A5638">
        <w:rPr>
          <w:lang w:val="en-CA"/>
          <w:rPrChange w:id="2435" w:author="Hassen" w:date="2016-05-27T11:23:00Z">
            <w:rPr>
              <w:lang w:val="en-GB"/>
            </w:rPr>
          </w:rPrChange>
        </w:rPr>
        <w:t xml:space="preserve">when </w:t>
      </w:r>
      <m:oMath>
        <m:sSub>
          <m:sSubPr>
            <m:ctrlPr>
              <w:rPr>
                <w:rFonts w:ascii="Cambria Math" w:hAnsi="Cambria Math" w:cs="Times New Roman"/>
                <w:i/>
                <w:lang w:val="en-CA"/>
                <w:rPrChange w:id="2436" w:author="Hassen" w:date="2016-05-27T11:23:00Z">
                  <w:rPr>
                    <w:rFonts w:ascii="Cambria Math" w:hAnsi="Cambria Math" w:cs="Times New Roman"/>
                    <w:i/>
                    <w:lang w:val="en-GB"/>
                  </w:rPr>
                </w:rPrChange>
              </w:rPr>
            </m:ctrlPr>
          </m:sSubPr>
          <m:e>
            <m:r>
              <w:rPr>
                <w:rFonts w:ascii="Cambria Math" w:hAnsi="Cambria Math" w:cs="Times New Roman"/>
                <w:lang w:val="en-CA"/>
                <w:rPrChange w:id="2437" w:author="Hassen" w:date="2016-05-27T11:23:00Z">
                  <w:rPr>
                    <w:rFonts w:ascii="Cambria Math" w:hAnsi="Cambria Math" w:cs="Times New Roman"/>
                    <w:lang w:val="en-GB"/>
                  </w:rPr>
                </w:rPrChange>
              </w:rPr>
              <m:t>V</m:t>
            </m:r>
          </m:e>
          <m:sub>
            <m:sSub>
              <m:sSubPr>
                <m:ctrlPr>
                  <w:rPr>
                    <w:rFonts w:ascii="Cambria Math" w:hAnsi="Cambria Math" w:cs="Times New Roman"/>
                    <w:i/>
                    <w:vertAlign w:val="subscript"/>
                    <w:lang w:val="en-CA"/>
                    <w:rPrChange w:id="2438" w:author="Hassen" w:date="2016-05-27T11:23:00Z">
                      <w:rPr>
                        <w:rFonts w:ascii="Cambria Math" w:hAnsi="Cambria Math" w:cs="Times New Roman"/>
                        <w:i/>
                        <w:vertAlign w:val="subscript"/>
                        <w:lang w:val="en-GB"/>
                      </w:rPr>
                    </w:rPrChange>
                  </w:rPr>
                </m:ctrlPr>
              </m:sSubPr>
              <m:e>
                <m:r>
                  <w:rPr>
                    <w:rFonts w:ascii="Cambria Math" w:hAnsi="Cambria Math" w:cs="Times New Roman"/>
                    <w:vertAlign w:val="subscript"/>
                    <w:lang w:val="en-CA"/>
                    <w:rPrChange w:id="2439" w:author="Hassen" w:date="2016-05-27T11:23:00Z">
                      <w:rPr>
                        <w:rFonts w:ascii="Cambria Math" w:hAnsi="Cambria Math" w:cs="Times New Roman"/>
                        <w:vertAlign w:val="subscript"/>
                        <w:lang w:val="en-GB"/>
                      </w:rPr>
                    </w:rPrChange>
                  </w:rPr>
                  <m:t>h</m:t>
                </m:r>
              </m:e>
              <m:sub>
                <m:r>
                  <w:rPr>
                    <w:rFonts w:ascii="Cambria Math" w:hAnsi="Cambria Math" w:cs="Times New Roman"/>
                    <w:vertAlign w:val="subscript"/>
                    <w:lang w:val="en-CA"/>
                    <w:rPrChange w:id="2440" w:author="Hassen" w:date="2016-05-27T11:23:00Z">
                      <w:rPr>
                        <w:rFonts w:ascii="Cambria Math" w:hAnsi="Cambria Math" w:cs="Times New Roman"/>
                        <w:vertAlign w:val="subscript"/>
                        <w:lang w:val="en-GB"/>
                      </w:rPr>
                    </w:rPrChange>
                  </w:rPr>
                  <m:t>s</m:t>
                </m:r>
              </m:sub>
            </m:sSub>
            <m:r>
              <w:rPr>
                <w:rFonts w:ascii="Cambria Math" w:hAnsi="Cambria Math" w:cs="Times New Roman"/>
                <w:vertAlign w:val="subscript"/>
                <w:lang w:val="en-CA"/>
                <w:rPrChange w:id="2441" w:author="Hassen" w:date="2016-05-27T11:23:00Z">
                  <w:rPr>
                    <w:rFonts w:ascii="Cambria Math" w:hAnsi="Cambria Math" w:cs="Times New Roman"/>
                    <w:vertAlign w:val="subscript"/>
                    <w:lang w:val="en-GB"/>
                  </w:rPr>
                </w:rPrChange>
              </w:rPr>
              <m:t>i</m:t>
            </m:r>
          </m:sub>
        </m:sSub>
      </m:oMath>
      <w:r w:rsidR="00B4389C" w:rsidRPr="003A5638">
        <w:rPr>
          <w:lang w:val="en-CA"/>
          <w:rPrChange w:id="2442" w:author="Hassen" w:date="2016-05-27T11:23:00Z">
            <w:rPr>
              <w:lang w:val="en-GB"/>
            </w:rPr>
          </w:rPrChange>
        </w:rPr>
        <w:t xml:space="preserve"> is large (e.g. 0.9)</w:t>
      </w:r>
      <m:oMath>
        <m:r>
          <w:rPr>
            <w:rFonts w:ascii="Cambria Math" w:hAnsi="Cambria Math"/>
            <w:lang w:val="en-CA"/>
            <w:rPrChange w:id="2443" w:author="Hassen" w:date="2016-05-27T11:23:00Z">
              <w:rPr>
                <w:rFonts w:ascii="Cambria Math" w:hAnsi="Cambria Math"/>
                <w:lang w:val="en-CA"/>
              </w:rPr>
            </w:rPrChange>
          </w:rPr>
          <m:t xml:space="preserve"> </m:t>
        </m:r>
        <m:sSub>
          <m:sSubPr>
            <m:ctrlPr>
              <w:rPr>
                <w:rFonts w:ascii="Cambria Math" w:hAnsi="Cambria Math"/>
                <w:i/>
                <w:lang w:val="en-CA"/>
                <w:rPrChange w:id="2444" w:author="Hassen" w:date="2016-05-27T11:23:00Z">
                  <w:rPr>
                    <w:rFonts w:ascii="Cambria Math" w:hAnsi="Cambria Math"/>
                    <w:i/>
                    <w:lang w:val="en-CA"/>
                  </w:rPr>
                </w:rPrChange>
              </w:rPr>
            </m:ctrlPr>
          </m:sSubPr>
          <m:e>
            <m:r>
              <w:rPr>
                <w:rFonts w:ascii="Cambria Math" w:hAnsi="Cambria Math"/>
                <w:lang w:val="en-CA"/>
                <w:rPrChange w:id="2445" w:author="Hassen" w:date="2016-05-27T11:23:00Z">
                  <w:rPr>
                    <w:rFonts w:ascii="Cambria Math" w:hAnsi="Cambria Math"/>
                    <w:lang w:val="en-CA"/>
                  </w:rPr>
                </w:rPrChange>
              </w:rPr>
              <m:t>t</m:t>
            </m:r>
          </m:e>
          <m:sub>
            <m:r>
              <w:rPr>
                <w:rFonts w:ascii="Cambria Math" w:hAnsi="Cambria Math"/>
                <w:lang w:val="en-CA"/>
                <w:rPrChange w:id="2446" w:author="Hassen" w:date="2016-05-27T11:23:00Z">
                  <w:rPr>
                    <w:rFonts w:ascii="Cambria Math" w:hAnsi="Cambria Math"/>
                    <w:lang w:val="en-CA"/>
                  </w:rPr>
                </w:rPrChange>
              </w:rPr>
              <m:t>sampling</m:t>
            </m:r>
          </m:sub>
        </m:sSub>
      </m:oMath>
      <w:r w:rsidR="003F4B01" w:rsidRPr="003A5638">
        <w:rPr>
          <w:lang w:val="en-CA"/>
          <w:rPrChange w:id="2447" w:author="Hassen" w:date="2016-05-27T11:23:00Z">
            <w:rPr>
              <w:lang w:val="en-CA"/>
            </w:rPr>
          </w:rPrChange>
        </w:rPr>
        <w:t xml:space="preserve"> is small (</w:t>
      </w:r>
      <w:r w:rsidR="001D0B26" w:rsidRPr="003A5638">
        <w:rPr>
          <w:lang w:val="en-CA"/>
          <w:rPrChange w:id="2448" w:author="Hassen" w:date="2016-05-27T11:23:00Z">
            <w:rPr>
              <w:lang w:val="en-CA"/>
            </w:rPr>
          </w:rPrChange>
        </w:rPr>
        <w:t>10% of total simulation duration</w:t>
      </w:r>
      <w:r w:rsidR="003F4B01" w:rsidRPr="003A5638">
        <w:rPr>
          <w:lang w:val="en-CA"/>
          <w:rPrChange w:id="2449" w:author="Hassen" w:date="2016-05-27T11:23:00Z">
            <w:rPr>
              <w:lang w:val="en-CA"/>
            </w:rPr>
          </w:rPrChange>
        </w:rPr>
        <w:t>)</w:t>
      </w:r>
      <w:r w:rsidR="00793518" w:rsidRPr="003A5638">
        <w:rPr>
          <w:lang w:val="en-CA"/>
          <w:rPrChange w:id="2450" w:author="Hassen" w:date="2016-05-27T11:23:00Z">
            <w:rPr>
              <w:lang w:val="en-CA"/>
            </w:rPr>
          </w:rPrChange>
        </w:rPr>
        <w:t xml:space="preserve"> and each individual sampling period is spread out within the total </w:t>
      </w:r>
      <w:r w:rsidR="00580677" w:rsidRPr="003A5638">
        <w:rPr>
          <w:lang w:val="en-CA"/>
          <w:rPrChange w:id="2451" w:author="Hassen" w:date="2016-05-27T11:23:00Z">
            <w:rPr>
              <w:lang w:val="en-CA"/>
            </w:rPr>
          </w:rPrChange>
        </w:rPr>
        <w:t xml:space="preserve">simulation </w:t>
      </w:r>
      <w:r w:rsidR="00793518" w:rsidRPr="003A5638">
        <w:rPr>
          <w:lang w:val="en-CA"/>
          <w:rPrChange w:id="2452" w:author="Hassen" w:date="2016-05-27T11:23:00Z">
            <w:rPr>
              <w:lang w:val="en-CA"/>
            </w:rPr>
          </w:rPrChange>
        </w:rPr>
        <w:t>duration following a uniform distribution.</w:t>
      </w:r>
    </w:p>
    <w:p w14:paraId="2D41EA70" w14:textId="77777777" w:rsidR="002D462B" w:rsidRPr="003A5638" w:rsidRDefault="002D462B" w:rsidP="00030766">
      <w:pPr>
        <w:rPr>
          <w:lang w:val="en-CA"/>
          <w:rPrChange w:id="2453" w:author="Hassen" w:date="2016-05-27T11:23:00Z">
            <w:rPr>
              <w:lang w:val="en-GB"/>
            </w:rPr>
          </w:rPrChange>
        </w:rPr>
      </w:pPr>
    </w:p>
    <w:p w14:paraId="2378499E" w14:textId="77777777" w:rsidR="00CA10A8" w:rsidRPr="003A5638" w:rsidRDefault="00CA10A8" w:rsidP="00030766">
      <w:pPr>
        <w:rPr>
          <w:lang w:val="en-CA"/>
          <w:rPrChange w:id="2454" w:author="Hassen" w:date="2016-05-27T11:23:00Z">
            <w:rPr>
              <w:lang w:val="en-GB"/>
            </w:rPr>
          </w:rPrChange>
        </w:rPr>
      </w:pPr>
    </w:p>
    <w:p w14:paraId="58ACF229" w14:textId="4A4A0DD9" w:rsidR="00CA10A8" w:rsidRPr="003A5638" w:rsidRDefault="00055C45" w:rsidP="00F61490">
      <w:pPr>
        <w:jc w:val="center"/>
        <w:rPr>
          <w:lang w:val="en-CA"/>
          <w:rPrChange w:id="2455" w:author="Hassen" w:date="2016-05-27T11:23:00Z">
            <w:rPr>
              <w:lang w:val="en-GB"/>
            </w:rPr>
          </w:rPrChange>
        </w:rPr>
      </w:pPr>
      <w:r w:rsidRPr="003A5638">
        <w:rPr>
          <w:noProof/>
          <w:lang w:val="en-CA" w:eastAsia="en-US"/>
          <w:rPrChange w:id="2456" w:author="Hassen" w:date="2016-05-27T11:23:00Z">
            <w:rPr>
              <w:noProof/>
              <w:lang w:val="en-US" w:eastAsia="en-US"/>
            </w:rPr>
          </w:rPrChange>
        </w:rPr>
        <w:lastRenderedPageBreak/>
        <w:drawing>
          <wp:inline distT="0" distB="0" distL="0" distR="0" wp14:anchorId="27A09A72" wp14:editId="5BEDBBCA">
            <wp:extent cx="5991225" cy="2238375"/>
            <wp:effectExtent l="0" t="0" r="9525" b="9525"/>
            <wp:docPr id="1" name="Image 1" descr="C:\Users\Haycen\Google Drive\UQAM\SQUID\App_R\www\pictures\R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cen\Google Drive\UQAM\SQUID\App_R\www\pictures\Rplo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1225" cy="2238375"/>
                    </a:xfrm>
                    <a:prstGeom prst="rect">
                      <a:avLst/>
                    </a:prstGeom>
                    <a:noFill/>
                    <a:ln>
                      <a:noFill/>
                    </a:ln>
                  </pic:spPr>
                </pic:pic>
              </a:graphicData>
            </a:graphic>
          </wp:inline>
        </w:drawing>
      </w:r>
    </w:p>
    <w:p w14:paraId="3F2AA0D2" w14:textId="6D037621" w:rsidR="00BA1281" w:rsidRPr="003A5638" w:rsidRDefault="00552146" w:rsidP="00444424">
      <w:pPr>
        <w:rPr>
          <w:sz w:val="22"/>
          <w:lang w:val="en-CA"/>
          <w:rPrChange w:id="2457" w:author="Hassen" w:date="2016-05-27T11:23:00Z">
            <w:rPr>
              <w:sz w:val="22"/>
              <w:lang w:val="en-GB"/>
            </w:rPr>
          </w:rPrChange>
        </w:rPr>
      </w:pPr>
      <w:r w:rsidRPr="003A5638">
        <w:rPr>
          <w:b/>
          <w:sz w:val="22"/>
          <w:lang w:val="en-CA"/>
          <w:rPrChange w:id="2458" w:author="Hassen" w:date="2016-05-27T11:23:00Z">
            <w:rPr>
              <w:b/>
              <w:sz w:val="22"/>
              <w:lang w:val="en-GB"/>
            </w:rPr>
          </w:rPrChange>
        </w:rPr>
        <w:t>Figure 1</w:t>
      </w:r>
      <w:r w:rsidRPr="003A5638">
        <w:rPr>
          <w:sz w:val="22"/>
          <w:lang w:val="en-CA"/>
          <w:rPrChange w:id="2459" w:author="Hassen" w:date="2016-05-27T11:23:00Z">
            <w:rPr>
              <w:sz w:val="22"/>
              <w:lang w:val="en-GB"/>
            </w:rPr>
          </w:rPrChange>
        </w:rPr>
        <w:t>:</w:t>
      </w:r>
      <w:r w:rsidR="00325741" w:rsidRPr="003A5638">
        <w:rPr>
          <w:sz w:val="22"/>
          <w:lang w:val="en-CA"/>
          <w:rPrChange w:id="2460" w:author="Hassen" w:date="2016-05-27T11:23:00Z">
            <w:rPr>
              <w:sz w:val="22"/>
              <w:lang w:val="en-GB"/>
            </w:rPr>
          </w:rPrChange>
        </w:rPr>
        <w:t xml:space="preserve"> </w:t>
      </w:r>
      <w:r w:rsidR="00055C45" w:rsidRPr="003A5638">
        <w:rPr>
          <w:sz w:val="22"/>
          <w:lang w:val="en-CA"/>
          <w:rPrChange w:id="2461" w:author="Hassen" w:date="2016-05-27T11:23:00Z">
            <w:rPr>
              <w:sz w:val="22"/>
              <w:lang w:val="en-GB"/>
            </w:rPr>
          </w:rPrChange>
        </w:rPr>
        <w:t>example of 2 sampling designs where the among-individual variance in timing of sampling is 0.1 (left) and 0.9 (right).</w:t>
      </w:r>
    </w:p>
    <w:p w14:paraId="3D0FD557" w14:textId="77777777" w:rsidR="00CA10A8" w:rsidRPr="003A5638" w:rsidRDefault="00CA10A8" w:rsidP="00030766">
      <w:pPr>
        <w:rPr>
          <w:lang w:val="en-CA"/>
          <w:rPrChange w:id="2462" w:author="Hassen" w:date="2016-05-27T11:23:00Z">
            <w:rPr>
              <w:lang w:val="en-GB"/>
            </w:rPr>
          </w:rPrChange>
        </w:rPr>
      </w:pPr>
    </w:p>
    <w:p w14:paraId="0A252AB0" w14:textId="1C26C11C" w:rsidR="00BA1281" w:rsidRPr="003A5638" w:rsidRDefault="00BA1281" w:rsidP="00BA1281">
      <w:pPr>
        <w:rPr>
          <w:lang w:val="en-CA"/>
          <w:rPrChange w:id="2463" w:author="Hassen" w:date="2016-05-27T11:23:00Z">
            <w:rPr>
              <w:lang w:val="en-GB"/>
            </w:rPr>
          </w:rPrChange>
        </w:rPr>
      </w:pPr>
      <w:r w:rsidRPr="003A5638">
        <w:rPr>
          <w:lang w:val="en-CA"/>
          <w:rPrChange w:id="2464" w:author="Hassen" w:date="2016-05-27T11:23:00Z">
            <w:rPr>
              <w:lang w:val="en-GB"/>
            </w:rPr>
          </w:rPrChange>
        </w:rPr>
        <w:t>The nu</w:t>
      </w:r>
      <w:r w:rsidR="00E16760" w:rsidRPr="003A5638">
        <w:rPr>
          <w:lang w:val="en-CA"/>
          <w:rPrChange w:id="2465" w:author="Hassen" w:date="2016-05-27T11:23:00Z">
            <w:rPr>
              <w:lang w:val="en-GB"/>
            </w:rPr>
          </w:rPrChange>
        </w:rPr>
        <w:t xml:space="preserve">mber of </w:t>
      </w:r>
      <w:r w:rsidR="001C7AC2" w:rsidRPr="003A5638">
        <w:rPr>
          <w:lang w:val="en-CA"/>
          <w:rPrChange w:id="2466" w:author="Hassen" w:date="2016-05-27T11:23:00Z">
            <w:rPr>
              <w:lang w:val="en-GB"/>
            </w:rPr>
          </w:rPrChange>
        </w:rPr>
        <w:t xml:space="preserve">sampled </w:t>
      </w:r>
      <w:r w:rsidR="00E16760" w:rsidRPr="003A5638">
        <w:rPr>
          <w:lang w:val="en-CA"/>
          <w:rPrChange w:id="2467" w:author="Hassen" w:date="2016-05-27T11:23:00Z">
            <w:rPr>
              <w:lang w:val="en-GB"/>
            </w:rPr>
          </w:rPrChange>
        </w:rPr>
        <w:t>records for each</w:t>
      </w:r>
      <w:r w:rsidRPr="003A5638">
        <w:rPr>
          <w:lang w:val="en-CA"/>
          <w:rPrChange w:id="2468" w:author="Hassen" w:date="2016-05-27T11:23:00Z">
            <w:rPr>
              <w:lang w:val="en-GB"/>
            </w:rPr>
          </w:rPrChange>
        </w:rPr>
        <w:t xml:space="preserve"> individual (</w:t>
      </w:r>
      <w:proofErr w:type="spellStart"/>
      <w:r w:rsidRPr="003A5638">
        <w:rPr>
          <w:lang w:val="en-CA"/>
          <w:rPrChange w:id="2469" w:author="Hassen" w:date="2016-05-27T11:23:00Z">
            <w:rPr>
              <w:lang w:val="en-GB"/>
            </w:rPr>
          </w:rPrChange>
        </w:rPr>
        <w:t>NR</w:t>
      </w:r>
      <w:r w:rsidR="00694E08" w:rsidRPr="003A5638">
        <w:rPr>
          <w:vertAlign w:val="subscript"/>
          <w:lang w:val="en-CA"/>
          <w:rPrChange w:id="2470" w:author="Hassen" w:date="2016-05-27T11:23:00Z">
            <w:rPr>
              <w:vertAlign w:val="subscript"/>
              <w:lang w:val="en-GB"/>
            </w:rPr>
          </w:rPrChange>
        </w:rPr>
        <w:t>i</w:t>
      </w:r>
      <w:proofErr w:type="spellEnd"/>
      <w:r w:rsidRPr="003A5638">
        <w:rPr>
          <w:lang w:val="en-CA"/>
          <w:rPrChange w:id="2471" w:author="Hassen" w:date="2016-05-27T11:23:00Z">
            <w:rPr>
              <w:lang w:val="en-GB"/>
            </w:rPr>
          </w:rPrChange>
        </w:rPr>
        <w:t xml:space="preserve">) is generated following a </w:t>
      </w:r>
      <w:proofErr w:type="spellStart"/>
      <w:r w:rsidRPr="003A5638">
        <w:rPr>
          <w:lang w:val="en-CA"/>
          <w:rPrChange w:id="2472" w:author="Hassen" w:date="2016-05-27T11:23:00Z">
            <w:rPr>
              <w:lang w:val="en-GB"/>
            </w:rPr>
          </w:rPrChange>
        </w:rPr>
        <w:t>poisson</w:t>
      </w:r>
      <w:proofErr w:type="spellEnd"/>
      <w:r w:rsidRPr="003A5638">
        <w:rPr>
          <w:lang w:val="en-CA"/>
          <w:rPrChange w:id="2473" w:author="Hassen" w:date="2016-05-27T11:23:00Z">
            <w:rPr>
              <w:lang w:val="en-GB"/>
            </w:rPr>
          </w:rPrChange>
        </w:rPr>
        <w:t xml:space="preserve"> distribution.</w:t>
      </w:r>
      <m:oMath>
        <m:r>
          <m:rPr>
            <m:sty m:val="p"/>
          </m:rPr>
          <w:rPr>
            <w:rFonts w:ascii="Cambria Math" w:hAnsi="Cambria Math"/>
            <w:lang w:val="en-CA"/>
            <w:rPrChange w:id="2474" w:author="Hassen" w:date="2016-05-27T11:23:00Z">
              <w:rPr>
                <w:rFonts w:ascii="Cambria Math" w:hAnsi="Cambria Math"/>
                <w:lang w:val="en-CA"/>
              </w:rPr>
            </w:rPrChange>
          </w:rPr>
          <w:br/>
        </m:r>
      </m:oMath>
      <m:oMathPara>
        <m:oMath>
          <m:sSub>
            <m:sSubPr>
              <m:ctrlPr>
                <w:rPr>
                  <w:rFonts w:ascii="Cambria Math" w:hAnsi="Cambria Math"/>
                  <w:i/>
                  <w:lang w:val="en-CA"/>
                  <w:rPrChange w:id="2475" w:author="Hassen" w:date="2016-05-27T11:23:00Z">
                    <w:rPr>
                      <w:rFonts w:ascii="Cambria Math" w:hAnsi="Cambria Math"/>
                      <w:i/>
                      <w:lang w:val="en-CA"/>
                    </w:rPr>
                  </w:rPrChange>
                </w:rPr>
              </m:ctrlPr>
            </m:sSubPr>
            <m:e>
              <m:r>
                <w:rPr>
                  <w:rFonts w:ascii="Cambria Math" w:hAnsi="Cambria Math"/>
                  <w:lang w:val="en-CA"/>
                  <w:rPrChange w:id="2476" w:author="Hassen" w:date="2016-05-27T11:23:00Z">
                    <w:rPr>
                      <w:rFonts w:ascii="Cambria Math" w:hAnsi="Cambria Math"/>
                      <w:lang w:val="en-CA"/>
                    </w:rPr>
                  </w:rPrChange>
                </w:rPr>
                <m:t>NR</m:t>
              </m:r>
            </m:e>
            <m:sub>
              <m:r>
                <w:rPr>
                  <w:rFonts w:ascii="Cambria Math" w:hAnsi="Cambria Math"/>
                  <w:lang w:val="en-CA"/>
                  <w:rPrChange w:id="2477" w:author="Hassen" w:date="2016-05-27T11:23:00Z">
                    <w:rPr>
                      <w:rFonts w:ascii="Cambria Math" w:hAnsi="Cambria Math"/>
                      <w:lang w:val="en-CA"/>
                    </w:rPr>
                  </w:rPrChange>
                </w:rPr>
                <m:t>i</m:t>
              </m:r>
            </m:sub>
          </m:sSub>
          <m:r>
            <w:rPr>
              <w:rFonts w:ascii="Cambria Math" w:hAnsi="Cambria Math"/>
              <w:lang w:val="en-CA"/>
              <w:rPrChange w:id="2478" w:author="Hassen" w:date="2016-05-27T11:23:00Z">
                <w:rPr>
                  <w:rFonts w:ascii="Cambria Math" w:hAnsi="Cambria Math"/>
                  <w:lang w:val="en-CA"/>
                </w:rPr>
              </w:rPrChange>
            </w:rPr>
            <m:t xml:space="preserve">~ Poisson </m:t>
          </m:r>
          <m:d>
            <m:dPr>
              <m:ctrlPr>
                <w:rPr>
                  <w:rFonts w:ascii="Cambria Math" w:hAnsi="Cambria Math"/>
                  <w:i/>
                  <w:lang w:val="en-CA"/>
                  <w:rPrChange w:id="2479" w:author="Hassen" w:date="2016-05-27T11:23:00Z">
                    <w:rPr>
                      <w:rFonts w:ascii="Cambria Math" w:hAnsi="Cambria Math"/>
                      <w:i/>
                      <w:lang w:val="en-CA"/>
                    </w:rPr>
                  </w:rPrChange>
                </w:rPr>
              </m:ctrlPr>
            </m:dPr>
            <m:e>
              <m:r>
                <w:rPr>
                  <w:rFonts w:ascii="Cambria Math" w:hAnsi="Cambria Math"/>
                  <w:lang w:val="en-CA"/>
                  <w:rPrChange w:id="2480" w:author="Hassen" w:date="2016-05-27T11:23:00Z">
                    <w:rPr>
                      <w:rFonts w:ascii="Cambria Math" w:hAnsi="Cambria Math"/>
                      <w:lang w:val="en-CA"/>
                    </w:rPr>
                  </w:rPrChange>
                </w:rPr>
                <m:t>NR</m:t>
              </m:r>
            </m:e>
          </m:d>
        </m:oMath>
      </m:oMathPara>
    </w:p>
    <w:p w14:paraId="047E3C18" w14:textId="5DF3E281" w:rsidR="00BA1281" w:rsidRPr="003A5638" w:rsidRDefault="00F56550" w:rsidP="00BA1281">
      <w:pPr>
        <w:rPr>
          <w:lang w:val="en-CA"/>
          <w:rPrChange w:id="2481" w:author="Hassen" w:date="2016-05-27T11:23:00Z">
            <w:rPr>
              <w:lang w:val="en-CA"/>
            </w:rPr>
          </w:rPrChange>
        </w:rPr>
      </w:pPr>
      <w:proofErr w:type="gramStart"/>
      <w:r w:rsidRPr="003A5638">
        <w:rPr>
          <w:lang w:val="en-CA"/>
          <w:rPrChange w:id="2482" w:author="Hassen" w:date="2016-05-27T11:23:00Z">
            <w:rPr>
              <w:lang w:val="en-CA"/>
            </w:rPr>
          </w:rPrChange>
        </w:rPr>
        <w:t>w</w:t>
      </w:r>
      <w:r w:rsidR="00BA1281" w:rsidRPr="003A5638">
        <w:rPr>
          <w:lang w:val="en-CA"/>
          <w:rPrChange w:id="2483" w:author="Hassen" w:date="2016-05-27T11:23:00Z">
            <w:rPr>
              <w:lang w:val="en-CA"/>
            </w:rPr>
          </w:rPrChange>
        </w:rPr>
        <w:t>here</w:t>
      </w:r>
      <w:proofErr w:type="gramEnd"/>
      <w:r w:rsidR="00BA1281" w:rsidRPr="003A5638">
        <w:rPr>
          <w:lang w:val="en-CA"/>
          <w:rPrChange w:id="2484" w:author="Hassen" w:date="2016-05-27T11:23:00Z">
            <w:rPr>
              <w:lang w:val="en-CA"/>
            </w:rPr>
          </w:rPrChange>
        </w:rPr>
        <w:t xml:space="preserve"> NR is the mean number of records.</w:t>
      </w:r>
    </w:p>
    <w:p w14:paraId="1DA8E68F" w14:textId="77777777" w:rsidR="00FC14D0" w:rsidRPr="003A5638" w:rsidRDefault="00FC14D0" w:rsidP="00BA1281">
      <w:pPr>
        <w:rPr>
          <w:lang w:val="en-CA"/>
          <w:rPrChange w:id="2485" w:author="Hassen" w:date="2016-05-27T11:23:00Z">
            <w:rPr>
              <w:lang w:val="en-CA"/>
            </w:rPr>
          </w:rPrChange>
        </w:rPr>
      </w:pPr>
    </w:p>
    <w:p w14:paraId="73A1B4D1" w14:textId="4AAA78BF" w:rsidR="00FC14D0" w:rsidRPr="003A5638" w:rsidRDefault="00FC14D0" w:rsidP="00BA1281">
      <w:pPr>
        <w:rPr>
          <w:lang w:val="en-CA"/>
          <w:rPrChange w:id="2486" w:author="Hassen" w:date="2016-05-27T11:23:00Z">
            <w:rPr>
              <w:lang w:val="en-CA"/>
            </w:rPr>
          </w:rPrChange>
        </w:rPr>
      </w:pPr>
      <w:r w:rsidRPr="003A5638">
        <w:rPr>
          <w:lang w:val="en-CA"/>
          <w:rPrChange w:id="2487" w:author="Hassen" w:date="2016-05-27T11:23:00Z">
            <w:rPr>
              <w:lang w:val="en-CA"/>
            </w:rPr>
          </w:rPrChange>
        </w:rPr>
        <w:t xml:space="preserve">Finally, </w:t>
      </w:r>
      <w:r w:rsidR="001C7AC2" w:rsidRPr="003A5638">
        <w:rPr>
          <w:lang w:val="en-CA"/>
          <w:rPrChange w:id="2488" w:author="Hassen" w:date="2016-05-27T11:23:00Z">
            <w:rPr>
              <w:lang w:val="en-CA"/>
            </w:rPr>
          </w:rPrChange>
        </w:rPr>
        <w:t xml:space="preserve">the exact </w:t>
      </w:r>
      <w:r w:rsidR="00725399" w:rsidRPr="003A5638">
        <w:rPr>
          <w:lang w:val="en-CA"/>
          <w:rPrChange w:id="2489" w:author="Hassen" w:date="2016-05-27T11:23:00Z">
            <w:rPr>
              <w:lang w:val="en-CA"/>
            </w:rPr>
          </w:rPrChange>
        </w:rPr>
        <w:t xml:space="preserve">times of </w:t>
      </w:r>
      <w:r w:rsidRPr="003A5638">
        <w:rPr>
          <w:lang w:val="en-CA"/>
          <w:rPrChange w:id="2490" w:author="Hassen" w:date="2016-05-27T11:23:00Z">
            <w:rPr>
              <w:lang w:val="en-CA"/>
            </w:rPr>
          </w:rPrChange>
        </w:rPr>
        <w:t>sam</w:t>
      </w:r>
      <w:r w:rsidR="00C34F33" w:rsidRPr="003A5638">
        <w:rPr>
          <w:lang w:val="en-CA"/>
          <w:rPrChange w:id="2491" w:author="Hassen" w:date="2016-05-27T11:23:00Z">
            <w:rPr>
              <w:lang w:val="en-CA"/>
            </w:rPr>
          </w:rPrChange>
        </w:rPr>
        <w:t>pling for each individual</w:t>
      </w:r>
      <w:r w:rsidRPr="003A5638">
        <w:rPr>
          <w:lang w:val="en-CA"/>
          <w:rPrChange w:id="2492" w:author="Hassen" w:date="2016-05-27T11:23:00Z">
            <w:rPr>
              <w:lang w:val="en-CA"/>
            </w:rPr>
          </w:rPrChange>
        </w:rPr>
        <w:t xml:space="preserve"> are generated according to </w:t>
      </w:r>
      <w:r w:rsidR="00CF3C0F" w:rsidRPr="003A5638">
        <w:rPr>
          <w:lang w:val="en-CA"/>
          <w:rPrChange w:id="2493" w:author="Hassen" w:date="2016-05-27T11:23:00Z">
            <w:rPr>
              <w:lang w:val="en-CA"/>
            </w:rPr>
          </w:rPrChange>
        </w:rPr>
        <w:t>a</w:t>
      </w:r>
      <w:r w:rsidRPr="003A5638">
        <w:rPr>
          <w:lang w:val="en-CA"/>
          <w:rPrChange w:id="2494" w:author="Hassen" w:date="2016-05-27T11:23:00Z">
            <w:rPr>
              <w:lang w:val="en-CA"/>
            </w:rPr>
          </w:rPrChange>
        </w:rPr>
        <w:t xml:space="preserve"> uniform distribution </w:t>
      </w:r>
      <w:r w:rsidR="00C34F33" w:rsidRPr="003A5638">
        <w:rPr>
          <w:lang w:val="en-CA"/>
          <w:rPrChange w:id="2495" w:author="Hassen" w:date="2016-05-27T11:23:00Z">
            <w:rPr>
              <w:lang w:val="en-CA"/>
            </w:rPr>
          </w:rPrChange>
        </w:rPr>
        <w:t>within</w:t>
      </w:r>
      <w:r w:rsidRPr="003A5638">
        <w:rPr>
          <w:lang w:val="en-CA"/>
          <w:rPrChange w:id="2496" w:author="Hassen" w:date="2016-05-27T11:23:00Z">
            <w:rPr>
              <w:lang w:val="en-CA"/>
            </w:rPr>
          </w:rPrChange>
        </w:rPr>
        <w:t xml:space="preserve"> each </w:t>
      </w:r>
      <w:r w:rsidR="00C34F33" w:rsidRPr="003A5638">
        <w:rPr>
          <w:lang w:val="en-CA"/>
          <w:rPrChange w:id="2497" w:author="Hassen" w:date="2016-05-27T11:23:00Z">
            <w:rPr>
              <w:lang w:val="en-CA"/>
            </w:rPr>
          </w:rPrChange>
        </w:rPr>
        <w:t>individual</w:t>
      </w:r>
      <w:r w:rsidRPr="003A5638">
        <w:rPr>
          <w:lang w:val="en-CA"/>
          <w:rPrChange w:id="2498" w:author="Hassen" w:date="2016-05-27T11:23:00Z">
            <w:rPr>
              <w:lang w:val="en-CA"/>
            </w:rPr>
          </w:rPrChange>
        </w:rPr>
        <w:t xml:space="preserve"> sampling per</w:t>
      </w:r>
      <w:r w:rsidR="00C34F33" w:rsidRPr="003A5638">
        <w:rPr>
          <w:lang w:val="en-CA"/>
          <w:rPrChange w:id="2499" w:author="Hassen" w:date="2016-05-27T11:23:00Z">
            <w:rPr>
              <w:lang w:val="en-CA"/>
            </w:rPr>
          </w:rPrChange>
        </w:rPr>
        <w:t>iod</w:t>
      </w:r>
      <w:r w:rsidRPr="003A5638">
        <w:rPr>
          <w:lang w:val="en-CA"/>
          <w:rPrChange w:id="2500" w:author="Hassen" w:date="2016-05-27T11:23:00Z">
            <w:rPr>
              <w:lang w:val="en-CA"/>
            </w:rPr>
          </w:rPrChange>
        </w:rPr>
        <w:t>.</w:t>
      </w:r>
    </w:p>
    <w:p w14:paraId="5BA640F3" w14:textId="10BB9ED3" w:rsidR="00BA1281" w:rsidRPr="003A5638" w:rsidRDefault="00BA1281" w:rsidP="00030766">
      <w:pPr>
        <w:rPr>
          <w:lang w:val="en-CA"/>
          <w:rPrChange w:id="2501" w:author="Hassen" w:date="2016-05-27T11:23:00Z">
            <w:rPr>
              <w:lang w:val="en-GB"/>
            </w:rPr>
          </w:rPrChange>
        </w:rPr>
      </w:pPr>
    </w:p>
    <w:p w14:paraId="6E982699" w14:textId="77777777" w:rsidR="00B9790A" w:rsidRPr="003A5638" w:rsidRDefault="00B9790A" w:rsidP="00000FF8">
      <w:pPr>
        <w:jc w:val="both"/>
        <w:rPr>
          <w:rFonts w:ascii="Times New Roman" w:hAnsi="Times New Roman"/>
          <w:b/>
          <w:lang w:val="en-CA"/>
          <w:rPrChange w:id="2502" w:author="Hassen" w:date="2016-05-27T11:23:00Z">
            <w:rPr>
              <w:rFonts w:ascii="Times New Roman" w:hAnsi="Times New Roman"/>
              <w:b/>
              <w:lang w:val="en-GB"/>
            </w:rPr>
          </w:rPrChange>
        </w:rPr>
      </w:pPr>
    </w:p>
    <w:p w14:paraId="7E14470F" w14:textId="53C6E1E6" w:rsidR="00000FF8" w:rsidRPr="003A5638" w:rsidRDefault="0081453E" w:rsidP="00000FF8">
      <w:pPr>
        <w:jc w:val="both"/>
        <w:rPr>
          <w:rFonts w:ascii="Times New Roman" w:hAnsi="Times New Roman"/>
          <w:b/>
          <w:lang w:val="en-CA"/>
          <w:rPrChange w:id="2503" w:author="Hassen" w:date="2016-05-27T11:23:00Z">
            <w:rPr>
              <w:rFonts w:ascii="Times New Roman" w:hAnsi="Times New Roman"/>
              <w:b/>
              <w:lang w:val="en-GB"/>
            </w:rPr>
          </w:rPrChange>
        </w:rPr>
      </w:pPr>
      <w:r w:rsidRPr="003A5638">
        <w:rPr>
          <w:rFonts w:ascii="Times New Roman" w:hAnsi="Times New Roman"/>
          <w:b/>
          <w:lang w:val="en-CA"/>
          <w:rPrChange w:id="2504" w:author="Hassen" w:date="2016-05-27T11:23:00Z">
            <w:rPr>
              <w:rFonts w:ascii="Times New Roman" w:hAnsi="Times New Roman"/>
              <w:b/>
              <w:lang w:val="en-GB"/>
            </w:rPr>
          </w:rPrChange>
        </w:rPr>
        <w:t>INPUT</w:t>
      </w:r>
      <w:r w:rsidR="00000FF8" w:rsidRPr="003A5638">
        <w:rPr>
          <w:rFonts w:ascii="Times New Roman" w:hAnsi="Times New Roman"/>
          <w:b/>
          <w:lang w:val="en-CA"/>
          <w:rPrChange w:id="2505" w:author="Hassen" w:date="2016-05-27T11:23:00Z">
            <w:rPr>
              <w:rFonts w:ascii="Times New Roman" w:hAnsi="Times New Roman"/>
              <w:b/>
              <w:lang w:val="en-GB"/>
            </w:rPr>
          </w:rPrChange>
        </w:rPr>
        <w:t xml:space="preserve"> TAB</w:t>
      </w:r>
    </w:p>
    <w:p w14:paraId="61D94C2A" w14:textId="0C25DD35" w:rsidR="00DF3776" w:rsidRPr="003A5638" w:rsidRDefault="00DF3776" w:rsidP="00000FF8">
      <w:pPr>
        <w:jc w:val="both"/>
        <w:rPr>
          <w:rFonts w:ascii="Times New Roman" w:hAnsi="Times New Roman"/>
          <w:lang w:val="en-CA"/>
          <w:rPrChange w:id="2506" w:author="Hassen" w:date="2016-05-27T11:23:00Z">
            <w:rPr>
              <w:rFonts w:ascii="Times New Roman" w:hAnsi="Times New Roman"/>
              <w:lang w:val="en-GB"/>
            </w:rPr>
          </w:rPrChange>
        </w:rPr>
      </w:pPr>
      <w:r w:rsidRPr="003A5638">
        <w:rPr>
          <w:rFonts w:ascii="Times New Roman" w:hAnsi="Times New Roman"/>
          <w:lang w:val="en-CA"/>
          <w:rPrChange w:id="2507" w:author="Hassen" w:date="2016-05-27T11:23:00Z">
            <w:rPr>
              <w:rFonts w:ascii="Times New Roman" w:hAnsi="Times New Roman"/>
              <w:lang w:val="en-GB"/>
            </w:rPr>
          </w:rPrChange>
        </w:rPr>
        <w:t xml:space="preserve">In this section you will configure your simulation and sampling design by </w:t>
      </w:r>
      <w:r w:rsidR="004F650A" w:rsidRPr="003A5638">
        <w:rPr>
          <w:rFonts w:ascii="Times New Roman" w:hAnsi="Times New Roman"/>
          <w:lang w:val="en-CA"/>
          <w:rPrChange w:id="2508" w:author="Hassen" w:date="2016-05-27T11:23:00Z">
            <w:rPr>
              <w:rFonts w:ascii="Times New Roman" w:hAnsi="Times New Roman"/>
              <w:lang w:val="en-GB"/>
            </w:rPr>
          </w:rPrChange>
        </w:rPr>
        <w:t>entering</w:t>
      </w:r>
      <w:r w:rsidR="002952C4" w:rsidRPr="003A5638">
        <w:rPr>
          <w:rFonts w:ascii="Times New Roman" w:hAnsi="Times New Roman"/>
          <w:lang w:val="en-CA"/>
          <w:rPrChange w:id="2509" w:author="Hassen" w:date="2016-05-27T11:23:00Z">
            <w:rPr>
              <w:rFonts w:ascii="Times New Roman" w:hAnsi="Times New Roman"/>
              <w:lang w:val="en-GB"/>
            </w:rPr>
          </w:rPrChange>
        </w:rPr>
        <w:t xml:space="preserve"> your desired parameter values</w:t>
      </w:r>
      <w:r w:rsidR="00786368" w:rsidRPr="003A5638">
        <w:rPr>
          <w:rFonts w:ascii="Times New Roman" w:hAnsi="Times New Roman"/>
          <w:lang w:val="en-CA"/>
          <w:rPrChange w:id="2510" w:author="Hassen" w:date="2016-05-27T11:23:00Z">
            <w:rPr>
              <w:rFonts w:ascii="Times New Roman" w:hAnsi="Times New Roman"/>
              <w:lang w:val="en-GB"/>
            </w:rPr>
          </w:rPrChange>
        </w:rPr>
        <w:t>. All the parameters have default va</w:t>
      </w:r>
      <w:r w:rsidR="007A4F97" w:rsidRPr="003A5638">
        <w:rPr>
          <w:rFonts w:ascii="Times New Roman" w:hAnsi="Times New Roman"/>
          <w:lang w:val="en-CA"/>
          <w:rPrChange w:id="2511" w:author="Hassen" w:date="2016-05-27T11:23:00Z">
            <w:rPr>
              <w:rFonts w:ascii="Times New Roman" w:hAnsi="Times New Roman"/>
              <w:lang w:val="en-GB"/>
            </w:rPr>
          </w:rPrChange>
        </w:rPr>
        <w:t>lues that you can decide to modify or not</w:t>
      </w:r>
      <w:r w:rsidR="00786368" w:rsidRPr="003A5638">
        <w:rPr>
          <w:rFonts w:ascii="Times New Roman" w:hAnsi="Times New Roman"/>
          <w:lang w:val="en-CA"/>
          <w:rPrChange w:id="2512" w:author="Hassen" w:date="2016-05-27T11:23:00Z">
            <w:rPr>
              <w:rFonts w:ascii="Times New Roman" w:hAnsi="Times New Roman"/>
              <w:lang w:val="en-GB"/>
            </w:rPr>
          </w:rPrChange>
        </w:rPr>
        <w:t>.</w:t>
      </w:r>
    </w:p>
    <w:p w14:paraId="64B49064" w14:textId="77777777" w:rsidR="00000FF8" w:rsidRPr="003A5638" w:rsidRDefault="00000FF8" w:rsidP="002710B7">
      <w:pPr>
        <w:jc w:val="both"/>
        <w:rPr>
          <w:rFonts w:ascii="Times New Roman" w:hAnsi="Times New Roman"/>
          <w:lang w:val="en-CA"/>
          <w:rPrChange w:id="2513" w:author="Hassen" w:date="2016-05-27T11:23:00Z">
            <w:rPr>
              <w:rFonts w:ascii="Times New Roman" w:hAnsi="Times New Roman"/>
              <w:lang w:val="en-GB"/>
            </w:rPr>
          </w:rPrChange>
        </w:rPr>
      </w:pPr>
    </w:p>
    <w:p w14:paraId="145BDA06" w14:textId="1C5F0963" w:rsidR="00CA5E28" w:rsidRPr="003A5638" w:rsidRDefault="00CA5E28" w:rsidP="002710B7">
      <w:pPr>
        <w:jc w:val="both"/>
        <w:rPr>
          <w:rFonts w:ascii="Times New Roman" w:hAnsi="Times New Roman"/>
          <w:b/>
          <w:lang w:val="en-CA"/>
          <w:rPrChange w:id="2514" w:author="Hassen" w:date="2016-05-27T11:23:00Z">
            <w:rPr>
              <w:rFonts w:ascii="Times New Roman" w:hAnsi="Times New Roman"/>
              <w:b/>
              <w:lang w:val="en-GB"/>
            </w:rPr>
          </w:rPrChange>
        </w:rPr>
      </w:pPr>
      <w:r w:rsidRPr="003A5638">
        <w:rPr>
          <w:rFonts w:ascii="Times New Roman" w:hAnsi="Times New Roman"/>
          <w:b/>
          <w:lang w:val="en-CA"/>
          <w:rPrChange w:id="2515" w:author="Hassen" w:date="2016-05-27T11:23:00Z">
            <w:rPr>
              <w:rFonts w:ascii="Times New Roman" w:hAnsi="Times New Roman"/>
              <w:b/>
              <w:lang w:val="en-GB"/>
            </w:rPr>
          </w:rPrChange>
        </w:rPr>
        <w:t xml:space="preserve">Simulation design </w:t>
      </w:r>
    </w:p>
    <w:p w14:paraId="33AD12E3" w14:textId="77777777" w:rsidR="00CA5E28" w:rsidRPr="003A5638" w:rsidRDefault="00CA5E28" w:rsidP="002710B7">
      <w:pPr>
        <w:jc w:val="both"/>
        <w:rPr>
          <w:rFonts w:ascii="Times New Roman" w:hAnsi="Times New Roman"/>
          <w:lang w:val="en-CA"/>
          <w:rPrChange w:id="2516" w:author="Hassen" w:date="2016-05-27T11:23:00Z">
            <w:rPr>
              <w:rFonts w:ascii="Times New Roman" w:hAnsi="Times New Roman"/>
              <w:lang w:val="en-GB"/>
            </w:rPr>
          </w:rPrChange>
        </w:rPr>
      </w:pPr>
    </w:p>
    <w:p w14:paraId="668C17BB" w14:textId="0477E03F" w:rsidR="00D553F5" w:rsidRPr="003A5638" w:rsidRDefault="00CA5E28" w:rsidP="00CA5E28">
      <w:pPr>
        <w:jc w:val="both"/>
        <w:rPr>
          <w:rFonts w:ascii="Times New Roman" w:hAnsi="Times New Roman"/>
          <w:lang w:val="en-CA"/>
          <w:rPrChange w:id="2517" w:author="Hassen" w:date="2016-05-27T11:23:00Z">
            <w:rPr>
              <w:rFonts w:ascii="Times New Roman" w:hAnsi="Times New Roman"/>
              <w:lang w:val="en-GB"/>
            </w:rPr>
          </w:rPrChange>
        </w:rPr>
      </w:pPr>
      <w:r w:rsidRPr="003A5638">
        <w:rPr>
          <w:rFonts w:ascii="Times New Roman" w:hAnsi="Times New Roman"/>
          <w:lang w:val="en-CA"/>
          <w:rPrChange w:id="2518" w:author="Hassen" w:date="2016-05-27T11:23:00Z">
            <w:rPr>
              <w:rFonts w:ascii="Times New Roman" w:hAnsi="Times New Roman"/>
              <w:lang w:val="en-GB"/>
            </w:rPr>
          </w:rPrChange>
        </w:rPr>
        <w:t>You have to start by generating your world by setting the duration of your study. The default is set to 100 time steps but you can generate less or more time steps. You can also select the number of replicated populations you want to generate (note that data from different populations will be saved in the same output file that you could later use to run statistical analyses).</w:t>
      </w:r>
      <w:r w:rsidR="00572C89" w:rsidRPr="003A5638">
        <w:rPr>
          <w:rFonts w:ascii="Times New Roman" w:hAnsi="Times New Roman"/>
          <w:lang w:val="en-CA"/>
          <w:rPrChange w:id="2519" w:author="Hassen" w:date="2016-05-27T11:23:00Z">
            <w:rPr>
              <w:rFonts w:ascii="Times New Roman" w:hAnsi="Times New Roman"/>
              <w:lang w:val="en-GB"/>
            </w:rPr>
          </w:rPrChange>
        </w:rPr>
        <w:t xml:space="preserve"> The replicated populations </w:t>
      </w:r>
      <w:r w:rsidR="00EB1CA4" w:rsidRPr="003A5638">
        <w:rPr>
          <w:rFonts w:ascii="Times New Roman" w:hAnsi="Times New Roman"/>
          <w:lang w:val="en-CA"/>
          <w:rPrChange w:id="2520" w:author="Hassen" w:date="2016-05-27T11:23:00Z">
            <w:rPr>
              <w:rFonts w:ascii="Times New Roman" w:hAnsi="Times New Roman"/>
              <w:lang w:val="en-GB"/>
            </w:rPr>
          </w:rPrChange>
        </w:rPr>
        <w:t xml:space="preserve">are generated independently </w:t>
      </w:r>
      <w:r w:rsidR="00AE172C" w:rsidRPr="003A5638">
        <w:rPr>
          <w:rFonts w:ascii="Times New Roman" w:hAnsi="Times New Roman"/>
          <w:lang w:val="en-CA"/>
          <w:rPrChange w:id="2521" w:author="Hassen" w:date="2016-05-27T11:23:00Z">
            <w:rPr>
              <w:rFonts w:ascii="Times New Roman" w:hAnsi="Times New Roman"/>
              <w:lang w:val="en-GB"/>
            </w:rPr>
          </w:rPrChange>
        </w:rPr>
        <w:t>using</w:t>
      </w:r>
      <w:r w:rsidR="00EB4E0F" w:rsidRPr="003A5638">
        <w:rPr>
          <w:rFonts w:ascii="Times New Roman" w:hAnsi="Times New Roman"/>
          <w:lang w:val="en-CA"/>
          <w:rPrChange w:id="2522" w:author="Hassen" w:date="2016-05-27T11:23:00Z">
            <w:rPr>
              <w:rFonts w:ascii="Times New Roman" w:hAnsi="Times New Roman"/>
              <w:lang w:val="en-GB"/>
            </w:rPr>
          </w:rPrChange>
        </w:rPr>
        <w:t xml:space="preserve"> </w:t>
      </w:r>
      <w:r w:rsidR="00EB1CA4" w:rsidRPr="003A5638">
        <w:rPr>
          <w:rFonts w:ascii="Times New Roman" w:hAnsi="Times New Roman"/>
          <w:lang w:val="en-CA"/>
          <w:rPrChange w:id="2523" w:author="Hassen" w:date="2016-05-27T11:23:00Z">
            <w:rPr>
              <w:rFonts w:ascii="Times New Roman" w:hAnsi="Times New Roman"/>
              <w:lang w:val="en-GB"/>
            </w:rPr>
          </w:rPrChange>
        </w:rPr>
        <w:t xml:space="preserve">the same </w:t>
      </w:r>
      <w:r w:rsidR="000F07F1" w:rsidRPr="003A5638">
        <w:rPr>
          <w:rFonts w:ascii="Times New Roman" w:hAnsi="Times New Roman"/>
          <w:lang w:val="en-CA"/>
          <w:rPrChange w:id="2524" w:author="Hassen" w:date="2016-05-27T11:23:00Z">
            <w:rPr>
              <w:rFonts w:ascii="Times New Roman" w:hAnsi="Times New Roman"/>
              <w:lang w:val="en-GB"/>
            </w:rPr>
          </w:rPrChange>
        </w:rPr>
        <w:t xml:space="preserve">simulation </w:t>
      </w:r>
      <w:r w:rsidR="00EB1CA4" w:rsidRPr="003A5638">
        <w:rPr>
          <w:rFonts w:ascii="Times New Roman" w:hAnsi="Times New Roman"/>
          <w:lang w:val="en-CA"/>
          <w:rPrChange w:id="2525" w:author="Hassen" w:date="2016-05-27T11:23:00Z">
            <w:rPr>
              <w:rFonts w:ascii="Times New Roman" w:hAnsi="Times New Roman"/>
              <w:lang w:val="en-GB"/>
            </w:rPr>
          </w:rPrChange>
        </w:rPr>
        <w:t xml:space="preserve">design </w:t>
      </w:r>
      <w:r w:rsidR="0084509F" w:rsidRPr="003A5638">
        <w:rPr>
          <w:rFonts w:ascii="Times New Roman" w:hAnsi="Times New Roman"/>
          <w:lang w:val="en-CA"/>
          <w:rPrChange w:id="2526" w:author="Hassen" w:date="2016-05-27T11:23:00Z">
            <w:rPr>
              <w:rFonts w:ascii="Times New Roman" w:hAnsi="Times New Roman"/>
              <w:lang w:val="en-GB"/>
            </w:rPr>
          </w:rPrChange>
        </w:rPr>
        <w:t>that has been</w:t>
      </w:r>
      <w:r w:rsidR="00B00F14" w:rsidRPr="003A5638">
        <w:rPr>
          <w:rFonts w:ascii="Times New Roman" w:hAnsi="Times New Roman"/>
          <w:lang w:val="en-CA"/>
          <w:rPrChange w:id="2527" w:author="Hassen" w:date="2016-05-27T11:23:00Z">
            <w:rPr>
              <w:rFonts w:ascii="Times New Roman" w:hAnsi="Times New Roman"/>
              <w:lang w:val="en-GB"/>
            </w:rPr>
          </w:rPrChange>
        </w:rPr>
        <w:t xml:space="preserve"> initially </w:t>
      </w:r>
      <w:r w:rsidR="0084509F" w:rsidRPr="003A5638">
        <w:rPr>
          <w:rFonts w:ascii="Times New Roman" w:hAnsi="Times New Roman"/>
          <w:lang w:val="en-CA"/>
          <w:rPrChange w:id="2528" w:author="Hassen" w:date="2016-05-27T11:23:00Z">
            <w:rPr>
              <w:rFonts w:ascii="Times New Roman" w:hAnsi="Times New Roman"/>
              <w:lang w:val="en-GB"/>
            </w:rPr>
          </w:rPrChange>
        </w:rPr>
        <w:t>inputted</w:t>
      </w:r>
      <w:r w:rsidR="00B00F14" w:rsidRPr="003A5638">
        <w:rPr>
          <w:rFonts w:ascii="Times New Roman" w:hAnsi="Times New Roman"/>
          <w:lang w:val="en-CA"/>
          <w:rPrChange w:id="2529" w:author="Hassen" w:date="2016-05-27T11:23:00Z">
            <w:rPr>
              <w:rFonts w:ascii="Times New Roman" w:hAnsi="Times New Roman"/>
              <w:lang w:val="en-GB"/>
            </w:rPr>
          </w:rPrChange>
        </w:rPr>
        <w:t xml:space="preserve"> by the user.</w:t>
      </w:r>
      <w:r w:rsidR="00703875" w:rsidRPr="003A5638">
        <w:rPr>
          <w:rFonts w:ascii="Times New Roman" w:hAnsi="Times New Roman"/>
          <w:lang w:val="en-CA"/>
          <w:rPrChange w:id="2530" w:author="Hassen" w:date="2016-05-27T11:23:00Z">
            <w:rPr>
              <w:rFonts w:ascii="Times New Roman" w:hAnsi="Times New Roman"/>
              <w:lang w:val="en-GB"/>
            </w:rPr>
          </w:rPrChange>
        </w:rPr>
        <w:t xml:space="preserve"> </w:t>
      </w:r>
      <w:r w:rsidRPr="003A5638">
        <w:rPr>
          <w:rFonts w:ascii="Times New Roman" w:hAnsi="Times New Roman"/>
          <w:lang w:val="en-CA"/>
          <w:rPrChange w:id="2531" w:author="Hassen" w:date="2016-05-27T11:23:00Z">
            <w:rPr>
              <w:rFonts w:ascii="Times New Roman" w:hAnsi="Times New Roman"/>
              <w:lang w:val="en-GB"/>
            </w:rPr>
          </w:rPrChange>
        </w:rPr>
        <w:t xml:space="preserve">The second step is to decide how many individuals will </w:t>
      </w:r>
      <w:r w:rsidR="00D07CD0" w:rsidRPr="003A5638">
        <w:rPr>
          <w:rFonts w:ascii="Times New Roman" w:hAnsi="Times New Roman"/>
          <w:lang w:val="en-CA"/>
          <w:rPrChange w:id="2532" w:author="Hassen" w:date="2016-05-27T11:23:00Z">
            <w:rPr>
              <w:rFonts w:ascii="Times New Roman" w:hAnsi="Times New Roman"/>
              <w:lang w:val="en-GB"/>
            </w:rPr>
          </w:rPrChange>
        </w:rPr>
        <w:t>you</w:t>
      </w:r>
      <w:r w:rsidR="00EB643A" w:rsidRPr="003A5638">
        <w:rPr>
          <w:rFonts w:ascii="Times New Roman" w:hAnsi="Times New Roman"/>
          <w:lang w:val="en-CA"/>
          <w:rPrChange w:id="2533" w:author="Hassen" w:date="2016-05-27T11:23:00Z">
            <w:rPr>
              <w:rFonts w:ascii="Times New Roman" w:hAnsi="Times New Roman"/>
              <w:lang w:val="en-GB"/>
            </w:rPr>
          </w:rPrChange>
        </w:rPr>
        <w:t xml:space="preserve"> </w:t>
      </w:r>
      <w:r w:rsidRPr="003A5638">
        <w:rPr>
          <w:rFonts w:ascii="Times New Roman" w:hAnsi="Times New Roman"/>
          <w:lang w:val="en-CA"/>
          <w:rPrChange w:id="2534" w:author="Hassen" w:date="2016-05-27T11:23:00Z">
            <w:rPr>
              <w:rFonts w:ascii="Times New Roman" w:hAnsi="Times New Roman"/>
              <w:lang w:val="en-GB"/>
            </w:rPr>
          </w:rPrChange>
        </w:rPr>
        <w:t>creat</w:t>
      </w:r>
      <w:r w:rsidR="004124BD" w:rsidRPr="003A5638">
        <w:rPr>
          <w:rFonts w:ascii="Times New Roman" w:hAnsi="Times New Roman"/>
          <w:lang w:val="en-CA"/>
          <w:rPrChange w:id="2535" w:author="Hassen" w:date="2016-05-27T11:23:00Z">
            <w:rPr>
              <w:rFonts w:ascii="Times New Roman" w:hAnsi="Times New Roman"/>
              <w:lang w:val="en-GB"/>
            </w:rPr>
          </w:rPrChange>
        </w:rPr>
        <w:t>e</w:t>
      </w:r>
      <w:r w:rsidRPr="003A5638">
        <w:rPr>
          <w:rFonts w:ascii="Times New Roman" w:hAnsi="Times New Roman"/>
          <w:lang w:val="en-CA"/>
          <w:rPrChange w:id="2536" w:author="Hassen" w:date="2016-05-27T11:23:00Z">
            <w:rPr>
              <w:rFonts w:ascii="Times New Roman" w:hAnsi="Times New Roman"/>
              <w:lang w:val="en-GB"/>
            </w:rPr>
          </w:rPrChange>
        </w:rPr>
        <w:t xml:space="preserve"> in each sampled population, how many trait</w:t>
      </w:r>
      <w:r w:rsidR="00D553F5" w:rsidRPr="003A5638">
        <w:rPr>
          <w:rFonts w:ascii="Times New Roman" w:hAnsi="Times New Roman"/>
          <w:lang w:val="en-CA"/>
          <w:rPrChange w:id="2537" w:author="Hassen" w:date="2016-05-27T11:23:00Z">
            <w:rPr>
              <w:rFonts w:ascii="Times New Roman" w:hAnsi="Times New Roman"/>
              <w:lang w:val="en-GB"/>
            </w:rPr>
          </w:rPrChange>
        </w:rPr>
        <w:t>s</w:t>
      </w:r>
      <w:r w:rsidRPr="003A5638">
        <w:rPr>
          <w:rFonts w:ascii="Times New Roman" w:hAnsi="Times New Roman"/>
          <w:lang w:val="en-CA"/>
          <w:rPrChange w:id="2538" w:author="Hassen" w:date="2016-05-27T11:23:00Z">
            <w:rPr>
              <w:rFonts w:ascii="Times New Roman" w:hAnsi="Times New Roman"/>
              <w:lang w:val="en-GB"/>
            </w:rPr>
          </w:rPrChange>
        </w:rPr>
        <w:t xml:space="preserve"> </w:t>
      </w:r>
      <w:r w:rsidR="00D553F5" w:rsidRPr="003A5638">
        <w:rPr>
          <w:rFonts w:ascii="Times New Roman" w:hAnsi="Times New Roman"/>
          <w:lang w:val="en-CA"/>
          <w:rPrChange w:id="2539" w:author="Hassen" w:date="2016-05-27T11:23:00Z">
            <w:rPr>
              <w:rFonts w:ascii="Times New Roman" w:hAnsi="Times New Roman"/>
              <w:lang w:val="en-GB"/>
            </w:rPr>
          </w:rPrChange>
        </w:rPr>
        <w:t>you will create</w:t>
      </w:r>
      <w:r w:rsidR="004738AB" w:rsidRPr="003A5638">
        <w:rPr>
          <w:rFonts w:ascii="Times New Roman" w:hAnsi="Times New Roman"/>
          <w:lang w:val="en-CA"/>
          <w:rPrChange w:id="2540" w:author="Hassen" w:date="2016-05-27T11:23:00Z">
            <w:rPr>
              <w:rFonts w:ascii="Times New Roman" w:hAnsi="Times New Roman"/>
              <w:lang w:val="en-GB"/>
            </w:rPr>
          </w:rPrChange>
        </w:rPr>
        <w:t xml:space="preserve"> </w:t>
      </w:r>
      <w:r w:rsidR="00E35695" w:rsidRPr="003A5638">
        <w:rPr>
          <w:rFonts w:ascii="Times New Roman" w:hAnsi="Times New Roman"/>
          <w:lang w:val="en-CA"/>
          <w:rPrChange w:id="2541" w:author="Hassen" w:date="2016-05-27T11:23:00Z">
            <w:rPr>
              <w:rFonts w:ascii="Times New Roman" w:hAnsi="Times New Roman"/>
              <w:lang w:val="en-GB"/>
            </w:rPr>
          </w:rPrChange>
        </w:rPr>
        <w:t>for</w:t>
      </w:r>
      <w:r w:rsidR="004738AB" w:rsidRPr="003A5638">
        <w:rPr>
          <w:rFonts w:ascii="Times New Roman" w:hAnsi="Times New Roman"/>
          <w:lang w:val="en-CA"/>
          <w:rPrChange w:id="2542" w:author="Hassen" w:date="2016-05-27T11:23:00Z">
            <w:rPr>
              <w:rFonts w:ascii="Times New Roman" w:hAnsi="Times New Roman"/>
              <w:lang w:val="en-GB"/>
            </w:rPr>
          </w:rPrChange>
        </w:rPr>
        <w:t xml:space="preserve"> each individual</w:t>
      </w:r>
      <w:r w:rsidR="00D553F5" w:rsidRPr="003A5638">
        <w:rPr>
          <w:rFonts w:ascii="Times New Roman" w:hAnsi="Times New Roman"/>
          <w:lang w:val="en-CA"/>
          <w:rPrChange w:id="2543" w:author="Hassen" w:date="2016-05-27T11:23:00Z">
            <w:rPr>
              <w:rFonts w:ascii="Times New Roman" w:hAnsi="Times New Roman"/>
              <w:lang w:val="en-GB"/>
            </w:rPr>
          </w:rPrChange>
        </w:rPr>
        <w:t xml:space="preserve"> (max = 2)</w:t>
      </w:r>
      <w:r w:rsidR="00EB643A" w:rsidRPr="003A5638">
        <w:rPr>
          <w:rFonts w:ascii="Times New Roman" w:hAnsi="Times New Roman"/>
          <w:lang w:val="en-CA"/>
          <w:rPrChange w:id="2544" w:author="Hassen" w:date="2016-05-27T11:23:00Z">
            <w:rPr>
              <w:rFonts w:ascii="Times New Roman" w:hAnsi="Times New Roman"/>
              <w:lang w:val="en-GB"/>
            </w:rPr>
          </w:rPrChange>
        </w:rPr>
        <w:t>, and how many groups of individuals</w:t>
      </w:r>
      <w:r w:rsidR="00846D4E" w:rsidRPr="003A5638">
        <w:rPr>
          <w:rFonts w:ascii="Times New Roman" w:hAnsi="Times New Roman"/>
          <w:lang w:val="en-CA"/>
          <w:rPrChange w:id="2545" w:author="Hassen" w:date="2016-05-27T11:23:00Z">
            <w:rPr>
              <w:rFonts w:ascii="Times New Roman" w:hAnsi="Times New Roman"/>
              <w:lang w:val="en-GB"/>
            </w:rPr>
          </w:rPrChange>
        </w:rPr>
        <w:t xml:space="preserve"> will you define within each population.</w:t>
      </w:r>
      <w:r w:rsidR="00785AE5" w:rsidRPr="003A5638">
        <w:rPr>
          <w:rFonts w:ascii="Times New Roman" w:hAnsi="Times New Roman"/>
          <w:lang w:val="en-CA"/>
          <w:rPrChange w:id="2546" w:author="Hassen" w:date="2016-05-27T11:23:00Z">
            <w:rPr>
              <w:rFonts w:ascii="Times New Roman" w:hAnsi="Times New Roman"/>
              <w:lang w:val="en-GB"/>
            </w:rPr>
          </w:rPrChange>
        </w:rPr>
        <w:t xml:space="preserve"> Note that the number of individuals has to be divisible by the number of groups.</w:t>
      </w:r>
    </w:p>
    <w:p w14:paraId="1C6C2CBE" w14:textId="77777777" w:rsidR="00EB643A" w:rsidRPr="003A5638" w:rsidRDefault="00EB643A" w:rsidP="00CA5E28">
      <w:pPr>
        <w:jc w:val="both"/>
        <w:rPr>
          <w:rFonts w:ascii="Times New Roman" w:hAnsi="Times New Roman"/>
          <w:lang w:val="en-CA"/>
          <w:rPrChange w:id="2547" w:author="Hassen" w:date="2016-05-27T11:23:00Z">
            <w:rPr>
              <w:rFonts w:ascii="Times New Roman" w:hAnsi="Times New Roman"/>
              <w:lang w:val="en-GB"/>
            </w:rPr>
          </w:rPrChange>
        </w:rPr>
      </w:pPr>
    </w:p>
    <w:p w14:paraId="2483CAB0" w14:textId="6DAE7491" w:rsidR="00D553F5" w:rsidRPr="003A5638" w:rsidRDefault="00D553F5" w:rsidP="00D553F5">
      <w:pPr>
        <w:jc w:val="both"/>
        <w:rPr>
          <w:rFonts w:ascii="Times New Roman" w:hAnsi="Times New Roman"/>
          <w:b/>
          <w:lang w:val="en-CA"/>
          <w:rPrChange w:id="2548" w:author="Hassen" w:date="2016-05-27T11:23:00Z">
            <w:rPr>
              <w:rFonts w:ascii="Times New Roman" w:hAnsi="Times New Roman"/>
              <w:b/>
              <w:lang w:val="en-GB"/>
            </w:rPr>
          </w:rPrChange>
        </w:rPr>
      </w:pPr>
      <w:r w:rsidRPr="003A5638">
        <w:rPr>
          <w:rFonts w:ascii="Times New Roman" w:hAnsi="Times New Roman"/>
          <w:b/>
          <w:lang w:val="en-CA"/>
          <w:rPrChange w:id="2549" w:author="Hassen" w:date="2016-05-27T11:23:00Z">
            <w:rPr>
              <w:rFonts w:ascii="Times New Roman" w:hAnsi="Times New Roman"/>
              <w:b/>
              <w:lang w:val="en-GB"/>
            </w:rPr>
          </w:rPrChange>
        </w:rPr>
        <w:t xml:space="preserve">Environment design </w:t>
      </w:r>
    </w:p>
    <w:p w14:paraId="6F03982D" w14:textId="77777777" w:rsidR="00D553F5" w:rsidRPr="003A5638" w:rsidRDefault="00D553F5" w:rsidP="00D553F5">
      <w:pPr>
        <w:jc w:val="both"/>
        <w:rPr>
          <w:rFonts w:ascii="Times New Roman" w:hAnsi="Times New Roman"/>
          <w:lang w:val="en-CA"/>
          <w:rPrChange w:id="2550" w:author="Hassen" w:date="2016-05-27T11:23:00Z">
            <w:rPr>
              <w:rFonts w:ascii="Times New Roman" w:hAnsi="Times New Roman"/>
              <w:lang w:val="en-GB"/>
            </w:rPr>
          </w:rPrChange>
        </w:rPr>
      </w:pPr>
    </w:p>
    <w:p w14:paraId="79183769" w14:textId="6A649088" w:rsidR="00360286" w:rsidRPr="003A5638" w:rsidRDefault="00D553F5" w:rsidP="00D553F5">
      <w:pPr>
        <w:jc w:val="both"/>
        <w:rPr>
          <w:rFonts w:ascii="Times New Roman" w:hAnsi="Times New Roman"/>
          <w:lang w:val="en-CA"/>
          <w:rPrChange w:id="2551" w:author="Hassen" w:date="2016-05-27T11:23:00Z">
            <w:rPr>
              <w:rFonts w:ascii="Times New Roman" w:hAnsi="Times New Roman"/>
              <w:lang w:val="en-GB"/>
            </w:rPr>
          </w:rPrChange>
        </w:rPr>
      </w:pPr>
      <w:r w:rsidRPr="003A5638">
        <w:rPr>
          <w:rFonts w:ascii="Times New Roman" w:hAnsi="Times New Roman"/>
          <w:lang w:val="en-CA"/>
          <w:rPrChange w:id="2552" w:author="Hassen" w:date="2016-05-27T11:23:00Z">
            <w:rPr>
              <w:rFonts w:ascii="Times New Roman" w:hAnsi="Times New Roman"/>
              <w:lang w:val="en-GB"/>
            </w:rPr>
          </w:rPrChange>
        </w:rPr>
        <w:t>You have now to decide what types of environmental</w:t>
      </w:r>
      <w:r w:rsidR="00FC641E" w:rsidRPr="003A5638">
        <w:rPr>
          <w:rFonts w:ascii="Times New Roman" w:hAnsi="Times New Roman"/>
          <w:lang w:val="en-CA"/>
          <w:rPrChange w:id="2553" w:author="Hassen" w:date="2016-05-27T11:23:00Z">
            <w:rPr>
              <w:rFonts w:ascii="Times New Roman" w:hAnsi="Times New Roman"/>
              <w:lang w:val="en-GB"/>
            </w:rPr>
          </w:rPrChange>
        </w:rPr>
        <w:t xml:space="preserve"> </w:t>
      </w:r>
      <w:proofErr w:type="spellStart"/>
      <w:r w:rsidRPr="003A5638">
        <w:rPr>
          <w:rFonts w:ascii="Times New Roman" w:hAnsi="Times New Roman"/>
          <w:lang w:val="en-CA"/>
          <w:rPrChange w:id="2554" w:author="Hassen" w:date="2016-05-27T11:23:00Z">
            <w:rPr>
              <w:rFonts w:ascii="Times New Roman" w:hAnsi="Times New Roman"/>
              <w:lang w:val="en-GB"/>
            </w:rPr>
          </w:rPrChange>
        </w:rPr>
        <w:t>effects</w:t>
      </w:r>
      <w:r w:rsidR="00A4657C" w:rsidRPr="003A5638">
        <w:rPr>
          <w:rFonts w:ascii="Times New Roman" w:hAnsi="Times New Roman"/>
          <w:lang w:val="en-CA"/>
          <w:rPrChange w:id="2555" w:author="Hassen" w:date="2016-05-27T11:23:00Z">
            <w:rPr>
              <w:rFonts w:ascii="Times New Roman" w:hAnsi="Times New Roman"/>
              <w:lang w:val="en-GB"/>
            </w:rPr>
          </w:rPrChange>
        </w:rPr>
        <w:t xml:space="preserve"> </w:t>
      </w:r>
      <w:r w:rsidRPr="003A5638">
        <w:rPr>
          <w:rFonts w:ascii="Times New Roman" w:hAnsi="Times New Roman"/>
          <w:lang w:val="en-CA"/>
          <w:rPrChange w:id="2556" w:author="Hassen" w:date="2016-05-27T11:23:00Z">
            <w:rPr>
              <w:rFonts w:ascii="Times New Roman" w:hAnsi="Times New Roman"/>
              <w:lang w:val="en-GB"/>
            </w:rPr>
          </w:rPrChange>
        </w:rPr>
        <w:t>you</w:t>
      </w:r>
      <w:proofErr w:type="spellEnd"/>
      <w:r w:rsidRPr="003A5638">
        <w:rPr>
          <w:rFonts w:ascii="Times New Roman" w:hAnsi="Times New Roman"/>
          <w:lang w:val="en-CA"/>
          <w:rPrChange w:id="2557" w:author="Hassen" w:date="2016-05-27T11:23:00Z">
            <w:rPr>
              <w:rFonts w:ascii="Times New Roman" w:hAnsi="Times New Roman"/>
              <w:lang w:val="en-GB"/>
            </w:rPr>
          </w:rPrChange>
        </w:rPr>
        <w:t xml:space="preserve"> will generate </w:t>
      </w:r>
      <w:r w:rsidR="001C7AC2" w:rsidRPr="003A5638">
        <w:rPr>
          <w:rFonts w:ascii="Times New Roman" w:hAnsi="Times New Roman"/>
          <w:lang w:val="en-CA"/>
          <w:rPrChange w:id="2558" w:author="Hassen" w:date="2016-05-27T11:23:00Z">
            <w:rPr>
              <w:rFonts w:ascii="Times New Roman" w:hAnsi="Times New Roman"/>
              <w:lang w:val="en-GB"/>
            </w:rPr>
          </w:rPrChange>
        </w:rPr>
        <w:t xml:space="preserve">for </w:t>
      </w:r>
      <w:r w:rsidRPr="003A5638">
        <w:rPr>
          <w:rFonts w:ascii="Times New Roman" w:hAnsi="Times New Roman"/>
          <w:lang w:val="en-CA"/>
          <w:rPrChange w:id="2559" w:author="Hassen" w:date="2016-05-27T11:23:00Z">
            <w:rPr>
              <w:rFonts w:ascii="Times New Roman" w:hAnsi="Times New Roman"/>
              <w:lang w:val="en-GB"/>
            </w:rPr>
          </w:rPrChange>
        </w:rPr>
        <w:t xml:space="preserve">the simulated traits. </w:t>
      </w:r>
      <w:r w:rsidR="00F92D92" w:rsidRPr="003A5638">
        <w:rPr>
          <w:rFonts w:ascii="Times New Roman" w:hAnsi="Times New Roman"/>
          <w:lang w:val="en-CA"/>
          <w:rPrChange w:id="2560" w:author="Hassen" w:date="2016-05-27T11:23:00Z">
            <w:rPr>
              <w:rFonts w:ascii="Times New Roman" w:hAnsi="Times New Roman"/>
              <w:lang w:val="en-GB"/>
            </w:rPr>
          </w:rPrChange>
        </w:rPr>
        <w:t>In</w:t>
      </w:r>
      <w:r w:rsidR="00F60911" w:rsidRPr="003A5638">
        <w:rPr>
          <w:rFonts w:ascii="Times New Roman" w:hAnsi="Times New Roman"/>
          <w:lang w:val="en-CA"/>
          <w:rPrChange w:id="2561" w:author="Hassen" w:date="2016-05-27T11:23:00Z">
            <w:rPr>
              <w:rFonts w:ascii="Times New Roman" w:hAnsi="Times New Roman"/>
              <w:lang w:val="en-GB"/>
            </w:rPr>
          </w:rPrChange>
        </w:rPr>
        <w:t xml:space="preserve"> this section you can </w:t>
      </w:r>
      <w:r w:rsidR="00F92D92" w:rsidRPr="003A5638">
        <w:rPr>
          <w:rFonts w:ascii="Times New Roman" w:hAnsi="Times New Roman"/>
          <w:lang w:val="en-CA"/>
          <w:rPrChange w:id="2562" w:author="Hassen" w:date="2016-05-27T11:23:00Z">
            <w:rPr>
              <w:rFonts w:ascii="Times New Roman" w:hAnsi="Times New Roman"/>
              <w:lang w:val="en-GB"/>
            </w:rPr>
          </w:rPrChange>
        </w:rPr>
        <w:t>select</w:t>
      </w:r>
      <w:r w:rsidR="00F60911" w:rsidRPr="003A5638">
        <w:rPr>
          <w:rFonts w:ascii="Times New Roman" w:hAnsi="Times New Roman"/>
          <w:lang w:val="en-CA"/>
          <w:rPrChange w:id="2563" w:author="Hassen" w:date="2016-05-27T11:23:00Z">
            <w:rPr>
              <w:rFonts w:ascii="Times New Roman" w:hAnsi="Times New Roman"/>
              <w:lang w:val="en-GB"/>
            </w:rPr>
          </w:rPrChange>
        </w:rPr>
        <w:t xml:space="preserve"> </w:t>
      </w:r>
      <w:r w:rsidR="003A23DD" w:rsidRPr="003A5638">
        <w:rPr>
          <w:rFonts w:ascii="Times New Roman" w:hAnsi="Times New Roman"/>
          <w:lang w:val="en-CA"/>
          <w:rPrChange w:id="2564" w:author="Hassen" w:date="2016-05-27T11:23:00Z">
            <w:rPr>
              <w:rFonts w:ascii="Times New Roman" w:hAnsi="Times New Roman"/>
              <w:lang w:val="en-GB"/>
            </w:rPr>
          </w:rPrChange>
        </w:rPr>
        <w:t>a maximum of two</w:t>
      </w:r>
      <w:r w:rsidR="00F60911" w:rsidRPr="003A5638">
        <w:rPr>
          <w:rFonts w:ascii="Times New Roman" w:hAnsi="Times New Roman"/>
          <w:lang w:val="en-CA"/>
          <w:rPrChange w:id="2565" w:author="Hassen" w:date="2016-05-27T11:23:00Z">
            <w:rPr>
              <w:rFonts w:ascii="Times New Roman" w:hAnsi="Times New Roman"/>
              <w:lang w:val="en-GB"/>
            </w:rPr>
          </w:rPrChange>
        </w:rPr>
        <w:t xml:space="preserve"> environment effects (</w:t>
      </w:r>
      <w:r w:rsidR="00F60911" w:rsidRPr="003A5638">
        <w:rPr>
          <w:rFonts w:ascii="Times New Roman" w:hAnsi="Times New Roman"/>
          <w:i/>
          <w:lang w:val="en-CA"/>
          <w:rPrChange w:id="2566" w:author="Hassen" w:date="2016-05-27T11:23:00Z">
            <w:rPr>
              <w:rFonts w:ascii="Times New Roman" w:hAnsi="Times New Roman"/>
              <w:i/>
              <w:lang w:val="en-GB"/>
            </w:rPr>
          </w:rPrChange>
        </w:rPr>
        <w:t>x</w:t>
      </w:r>
      <w:r w:rsidR="00F60911" w:rsidRPr="003A5638">
        <w:rPr>
          <w:rFonts w:ascii="Times New Roman" w:hAnsi="Times New Roman"/>
          <w:i/>
          <w:vertAlign w:val="subscript"/>
          <w:lang w:val="en-CA"/>
          <w:rPrChange w:id="2567" w:author="Hassen" w:date="2016-05-27T11:23:00Z">
            <w:rPr>
              <w:rFonts w:ascii="Times New Roman" w:hAnsi="Times New Roman"/>
              <w:i/>
              <w:vertAlign w:val="subscript"/>
              <w:lang w:val="en-GB"/>
            </w:rPr>
          </w:rPrChange>
        </w:rPr>
        <w:t>1</w:t>
      </w:r>
      <w:r w:rsidR="00F60911" w:rsidRPr="003A5638">
        <w:rPr>
          <w:rFonts w:ascii="Times New Roman" w:hAnsi="Times New Roman"/>
          <w:lang w:val="en-CA"/>
          <w:rPrChange w:id="2568" w:author="Hassen" w:date="2016-05-27T11:23:00Z">
            <w:rPr>
              <w:rFonts w:ascii="Times New Roman" w:hAnsi="Times New Roman"/>
              <w:lang w:val="en-GB"/>
            </w:rPr>
          </w:rPrChange>
        </w:rPr>
        <w:t xml:space="preserve"> and </w:t>
      </w:r>
      <w:r w:rsidR="00F60911" w:rsidRPr="003A5638">
        <w:rPr>
          <w:rFonts w:ascii="Times New Roman" w:hAnsi="Times New Roman"/>
          <w:i/>
          <w:lang w:val="en-CA"/>
          <w:rPrChange w:id="2569" w:author="Hassen" w:date="2016-05-27T11:23:00Z">
            <w:rPr>
              <w:rFonts w:ascii="Times New Roman" w:hAnsi="Times New Roman"/>
              <w:i/>
              <w:lang w:val="en-GB"/>
            </w:rPr>
          </w:rPrChange>
        </w:rPr>
        <w:t>x</w:t>
      </w:r>
      <w:r w:rsidR="00F60911" w:rsidRPr="003A5638">
        <w:rPr>
          <w:rFonts w:ascii="Times New Roman" w:hAnsi="Times New Roman"/>
          <w:i/>
          <w:vertAlign w:val="subscript"/>
          <w:lang w:val="en-CA"/>
          <w:rPrChange w:id="2570" w:author="Hassen" w:date="2016-05-27T11:23:00Z">
            <w:rPr>
              <w:rFonts w:ascii="Times New Roman" w:hAnsi="Times New Roman"/>
              <w:i/>
              <w:vertAlign w:val="subscript"/>
              <w:lang w:val="en-GB"/>
            </w:rPr>
          </w:rPrChange>
        </w:rPr>
        <w:t>2</w:t>
      </w:r>
      <w:r w:rsidR="00F60911" w:rsidRPr="003A5638">
        <w:rPr>
          <w:rFonts w:ascii="Times New Roman" w:hAnsi="Times New Roman"/>
          <w:lang w:val="en-CA"/>
          <w:rPrChange w:id="2571" w:author="Hassen" w:date="2016-05-27T11:23:00Z">
            <w:rPr>
              <w:rFonts w:ascii="Times New Roman" w:hAnsi="Times New Roman"/>
              <w:lang w:val="en-GB"/>
            </w:rPr>
          </w:rPrChange>
        </w:rPr>
        <w:t>)</w:t>
      </w:r>
      <w:r w:rsidR="00735F47" w:rsidRPr="003A5638">
        <w:rPr>
          <w:rFonts w:ascii="Times New Roman" w:hAnsi="Times New Roman"/>
          <w:lang w:val="en-CA"/>
          <w:rPrChange w:id="2572" w:author="Hassen" w:date="2016-05-27T11:23:00Z">
            <w:rPr>
              <w:rFonts w:ascii="Times New Roman" w:hAnsi="Times New Roman"/>
              <w:lang w:val="en-GB"/>
            </w:rPr>
          </w:rPrChange>
        </w:rPr>
        <w:t xml:space="preserve">. </w:t>
      </w:r>
      <w:r w:rsidR="00EB64E2" w:rsidRPr="003A5638">
        <w:rPr>
          <w:rFonts w:ascii="Times New Roman" w:hAnsi="Times New Roman"/>
          <w:lang w:val="en-CA"/>
          <w:rPrChange w:id="2573" w:author="Hassen" w:date="2016-05-27T11:23:00Z">
            <w:rPr>
              <w:rFonts w:ascii="Times New Roman" w:hAnsi="Times New Roman"/>
              <w:lang w:val="en-GB"/>
            </w:rPr>
          </w:rPrChange>
        </w:rPr>
        <w:t>These environments</w:t>
      </w:r>
      <w:r w:rsidR="00062BC1" w:rsidRPr="003A5638">
        <w:rPr>
          <w:rFonts w:ascii="Times New Roman" w:hAnsi="Times New Roman"/>
          <w:lang w:val="en-CA"/>
          <w:rPrChange w:id="2574" w:author="Hassen" w:date="2016-05-27T11:23:00Z">
            <w:rPr>
              <w:rFonts w:ascii="Times New Roman" w:hAnsi="Times New Roman"/>
              <w:lang w:val="en-GB"/>
            </w:rPr>
          </w:rPrChange>
        </w:rPr>
        <w:t xml:space="preserve"> can be </w:t>
      </w:r>
      <w:r w:rsidR="00EB64E2" w:rsidRPr="003A5638">
        <w:rPr>
          <w:rFonts w:ascii="Times New Roman" w:hAnsi="Times New Roman"/>
          <w:lang w:val="en-CA"/>
          <w:rPrChange w:id="2575" w:author="Hassen" w:date="2016-05-27T11:23:00Z">
            <w:rPr>
              <w:rFonts w:ascii="Times New Roman" w:hAnsi="Times New Roman"/>
              <w:lang w:val="en-GB"/>
            </w:rPr>
          </w:rPrChange>
        </w:rPr>
        <w:t xml:space="preserve">customized according to the </w:t>
      </w:r>
      <w:r w:rsidR="008D0488" w:rsidRPr="003A5638">
        <w:rPr>
          <w:rFonts w:ascii="Times New Roman" w:hAnsi="Times New Roman"/>
          <w:lang w:val="en-CA"/>
          <w:rPrChange w:id="2576" w:author="Hassen" w:date="2016-05-27T11:23:00Z">
            <w:rPr>
              <w:rFonts w:ascii="Times New Roman" w:hAnsi="Times New Roman"/>
              <w:lang w:val="en-GB"/>
            </w:rPr>
          </w:rPrChange>
        </w:rPr>
        <w:t>various</w:t>
      </w:r>
      <w:r w:rsidR="00EB64E2" w:rsidRPr="003A5638">
        <w:rPr>
          <w:rFonts w:ascii="Times New Roman" w:hAnsi="Times New Roman"/>
          <w:lang w:val="en-CA"/>
          <w:rPrChange w:id="2577" w:author="Hassen" w:date="2016-05-27T11:23:00Z">
            <w:rPr>
              <w:rFonts w:ascii="Times New Roman" w:hAnsi="Times New Roman"/>
              <w:lang w:val="en-GB"/>
            </w:rPr>
          </w:rPrChange>
        </w:rPr>
        <w:t xml:space="preserve"> options displayed </w:t>
      </w:r>
      <w:r w:rsidR="001C7AC2" w:rsidRPr="003A5638">
        <w:rPr>
          <w:rFonts w:ascii="Times New Roman" w:hAnsi="Times New Roman"/>
          <w:lang w:val="en-CA"/>
          <w:rPrChange w:id="2578" w:author="Hassen" w:date="2016-05-27T11:23:00Z">
            <w:rPr>
              <w:rFonts w:ascii="Times New Roman" w:hAnsi="Times New Roman"/>
              <w:lang w:val="en-GB"/>
            </w:rPr>
          </w:rPrChange>
        </w:rPr>
        <w:t xml:space="preserve">in </w:t>
      </w:r>
      <w:r w:rsidR="00543372" w:rsidRPr="003A5638">
        <w:rPr>
          <w:rFonts w:ascii="Times New Roman" w:hAnsi="Times New Roman"/>
          <w:lang w:val="en-CA"/>
          <w:rPrChange w:id="2579" w:author="Hassen" w:date="2016-05-27T11:23:00Z">
            <w:rPr>
              <w:rFonts w:ascii="Times New Roman" w:hAnsi="Times New Roman"/>
              <w:lang w:val="en-GB"/>
            </w:rPr>
          </w:rPrChange>
        </w:rPr>
        <w:t>their respective tabs.</w:t>
      </w:r>
      <w:r w:rsidR="00A37BFB" w:rsidRPr="003A5638">
        <w:rPr>
          <w:rFonts w:ascii="Times New Roman" w:hAnsi="Times New Roman"/>
          <w:lang w:val="en-CA"/>
          <w:rPrChange w:id="2580" w:author="Hassen" w:date="2016-05-27T11:23:00Z">
            <w:rPr>
              <w:rFonts w:ascii="Times New Roman" w:hAnsi="Times New Roman"/>
              <w:lang w:val="en-GB"/>
            </w:rPr>
          </w:rPrChange>
        </w:rPr>
        <w:t xml:space="preserve"> </w:t>
      </w:r>
      <w:r w:rsidR="00E6562D" w:rsidRPr="003A5638">
        <w:rPr>
          <w:rFonts w:ascii="Times New Roman" w:hAnsi="Times New Roman"/>
          <w:lang w:val="en-CA"/>
          <w:rPrChange w:id="2581" w:author="Hassen" w:date="2016-05-27T11:23:00Z">
            <w:rPr>
              <w:rFonts w:ascii="Times New Roman" w:hAnsi="Times New Roman"/>
              <w:lang w:val="en-GB"/>
            </w:rPr>
          </w:rPrChange>
        </w:rPr>
        <w:t xml:space="preserve">You can add </w:t>
      </w:r>
      <w:r w:rsidR="00DE0663" w:rsidRPr="003A5638">
        <w:rPr>
          <w:rFonts w:ascii="Times New Roman" w:hAnsi="Times New Roman"/>
          <w:lang w:val="en-CA"/>
          <w:rPrChange w:id="2582" w:author="Hassen" w:date="2016-05-27T11:23:00Z">
            <w:rPr>
              <w:rFonts w:ascii="Times New Roman" w:hAnsi="Times New Roman"/>
              <w:lang w:val="en-GB"/>
            </w:rPr>
          </w:rPrChange>
        </w:rPr>
        <w:t>stochastic</w:t>
      </w:r>
      <w:r w:rsidR="00E6562D" w:rsidRPr="003A5638">
        <w:rPr>
          <w:rFonts w:ascii="Times New Roman" w:hAnsi="Times New Roman"/>
          <w:lang w:val="en-CA"/>
          <w:rPrChange w:id="2583" w:author="Hassen" w:date="2016-05-27T11:23:00Z">
            <w:rPr>
              <w:rFonts w:ascii="Times New Roman" w:hAnsi="Times New Roman"/>
              <w:lang w:val="en-GB"/>
            </w:rPr>
          </w:rPrChange>
        </w:rPr>
        <w:t xml:space="preserve">, linear and cyclic </w:t>
      </w:r>
      <w:r w:rsidR="00C82749" w:rsidRPr="003A5638">
        <w:rPr>
          <w:rFonts w:ascii="Times New Roman" w:hAnsi="Times New Roman"/>
          <w:lang w:val="en-CA"/>
          <w:rPrChange w:id="2584" w:author="Hassen" w:date="2016-05-27T11:23:00Z">
            <w:rPr>
              <w:rFonts w:ascii="Times New Roman" w:hAnsi="Times New Roman"/>
              <w:lang w:val="en-GB"/>
            </w:rPr>
          </w:rPrChange>
        </w:rPr>
        <w:t>effects</w:t>
      </w:r>
      <w:r w:rsidR="00E6562D" w:rsidRPr="003A5638">
        <w:rPr>
          <w:rFonts w:ascii="Times New Roman" w:hAnsi="Times New Roman"/>
          <w:lang w:val="en-CA"/>
          <w:rPrChange w:id="2585" w:author="Hassen" w:date="2016-05-27T11:23:00Z">
            <w:rPr>
              <w:rFonts w:ascii="Times New Roman" w:hAnsi="Times New Roman"/>
              <w:lang w:val="en-GB"/>
            </w:rPr>
          </w:rPrChange>
        </w:rPr>
        <w:t xml:space="preserve"> to the </w:t>
      </w:r>
      <w:r w:rsidR="00DE010E" w:rsidRPr="003A5638">
        <w:rPr>
          <w:rFonts w:ascii="Times New Roman" w:hAnsi="Times New Roman"/>
          <w:lang w:val="en-CA"/>
          <w:rPrChange w:id="2586" w:author="Hassen" w:date="2016-05-27T11:23:00Z">
            <w:rPr>
              <w:rFonts w:ascii="Times New Roman" w:hAnsi="Times New Roman"/>
              <w:lang w:val="en-GB"/>
            </w:rPr>
          </w:rPrChange>
        </w:rPr>
        <w:t>general</w:t>
      </w:r>
      <w:r w:rsidR="008F0E1A" w:rsidRPr="003A5638">
        <w:rPr>
          <w:rFonts w:ascii="Times New Roman" w:hAnsi="Times New Roman"/>
          <w:lang w:val="en-CA"/>
          <w:rPrChange w:id="2587" w:author="Hassen" w:date="2016-05-27T11:23:00Z">
            <w:rPr>
              <w:rFonts w:ascii="Times New Roman" w:hAnsi="Times New Roman"/>
              <w:lang w:val="en-GB"/>
            </w:rPr>
          </w:rPrChange>
        </w:rPr>
        <w:t xml:space="preserve"> structure</w:t>
      </w:r>
      <w:r w:rsidR="001C7AC2" w:rsidRPr="003A5638">
        <w:rPr>
          <w:rFonts w:ascii="Times New Roman" w:hAnsi="Times New Roman"/>
          <w:lang w:val="en-CA"/>
          <w:rPrChange w:id="2588" w:author="Hassen" w:date="2016-05-27T11:23:00Z">
            <w:rPr>
              <w:rFonts w:ascii="Times New Roman" w:hAnsi="Times New Roman"/>
              <w:lang w:val="en-GB"/>
            </w:rPr>
          </w:rPrChange>
        </w:rPr>
        <w:t>d</w:t>
      </w:r>
      <w:r w:rsidR="008F0E1A" w:rsidRPr="003A5638">
        <w:rPr>
          <w:rFonts w:ascii="Times New Roman" w:hAnsi="Times New Roman"/>
          <w:lang w:val="en-CA"/>
          <w:rPrChange w:id="2589" w:author="Hassen" w:date="2016-05-27T11:23:00Z">
            <w:rPr>
              <w:rFonts w:ascii="Times New Roman" w:hAnsi="Times New Roman"/>
              <w:lang w:val="en-GB"/>
            </w:rPr>
          </w:rPrChange>
        </w:rPr>
        <w:t xml:space="preserve"> </w:t>
      </w:r>
      <w:r w:rsidR="00E6562D" w:rsidRPr="003A5638">
        <w:rPr>
          <w:rFonts w:ascii="Times New Roman" w:hAnsi="Times New Roman"/>
          <w:lang w:val="en-CA"/>
          <w:rPrChange w:id="2590" w:author="Hassen" w:date="2016-05-27T11:23:00Z">
            <w:rPr>
              <w:rFonts w:ascii="Times New Roman" w:hAnsi="Times New Roman"/>
              <w:lang w:val="en-GB"/>
            </w:rPr>
          </w:rPrChange>
        </w:rPr>
        <w:t>environment</w:t>
      </w:r>
      <w:r w:rsidR="001C7AC2" w:rsidRPr="003A5638">
        <w:rPr>
          <w:rFonts w:ascii="Times New Roman" w:hAnsi="Times New Roman"/>
          <w:lang w:val="en-CA"/>
          <w:rPrChange w:id="2591" w:author="Hassen" w:date="2016-05-27T11:23:00Z">
            <w:rPr>
              <w:rFonts w:ascii="Times New Roman" w:hAnsi="Times New Roman"/>
              <w:lang w:val="en-GB"/>
            </w:rPr>
          </w:rPrChange>
        </w:rPr>
        <w:t xml:space="preserve">al </w:t>
      </w:r>
      <w:r w:rsidR="001C7AC2" w:rsidRPr="003A5638">
        <w:rPr>
          <w:rFonts w:ascii="Times New Roman" w:hAnsi="Times New Roman"/>
          <w:lang w:val="en-CA"/>
          <w:rPrChange w:id="2592" w:author="Hassen" w:date="2016-05-27T11:23:00Z">
            <w:rPr>
              <w:rFonts w:ascii="Times New Roman" w:hAnsi="Times New Roman"/>
              <w:lang w:val="en-GB"/>
            </w:rPr>
          </w:rPrChange>
        </w:rPr>
        <w:lastRenderedPageBreak/>
        <w:t>effects</w:t>
      </w:r>
      <w:r w:rsidR="001D29AB" w:rsidRPr="003A5638">
        <w:rPr>
          <w:rFonts w:ascii="Times New Roman" w:hAnsi="Times New Roman"/>
          <w:lang w:val="en-CA"/>
          <w:rPrChange w:id="2593" w:author="Hassen" w:date="2016-05-27T11:23:00Z">
            <w:rPr>
              <w:rFonts w:ascii="Times New Roman" w:hAnsi="Times New Roman"/>
              <w:lang w:val="en-GB"/>
            </w:rPr>
          </w:rPrChange>
        </w:rPr>
        <w:t>.</w:t>
      </w:r>
      <w:r w:rsidR="00D103BA" w:rsidRPr="003A5638">
        <w:rPr>
          <w:rFonts w:ascii="Times New Roman" w:hAnsi="Times New Roman"/>
          <w:lang w:val="en-CA"/>
          <w:rPrChange w:id="2594" w:author="Hassen" w:date="2016-05-27T11:23:00Z">
            <w:rPr>
              <w:rFonts w:ascii="Times New Roman" w:hAnsi="Times New Roman"/>
              <w:lang w:val="en-GB"/>
            </w:rPr>
          </w:rPrChange>
        </w:rPr>
        <w:t xml:space="preserve"> </w:t>
      </w:r>
      <w:r w:rsidR="009348FB" w:rsidRPr="003A5638">
        <w:rPr>
          <w:rFonts w:ascii="Times New Roman" w:hAnsi="Times New Roman"/>
          <w:lang w:val="en-CA"/>
          <w:rPrChange w:id="2595" w:author="Hassen" w:date="2016-05-27T11:23:00Z">
            <w:rPr>
              <w:rFonts w:ascii="Times New Roman" w:hAnsi="Times New Roman"/>
              <w:lang w:val="en-GB"/>
            </w:rPr>
          </w:rPrChange>
        </w:rPr>
        <w:t xml:space="preserve">Each option can be added or deleted </w:t>
      </w:r>
      <w:r w:rsidR="001D5494" w:rsidRPr="003A5638">
        <w:rPr>
          <w:rFonts w:ascii="Times New Roman" w:hAnsi="Times New Roman"/>
          <w:lang w:val="en-CA"/>
          <w:rPrChange w:id="2596" w:author="Hassen" w:date="2016-05-27T11:23:00Z">
            <w:rPr>
              <w:rFonts w:ascii="Times New Roman" w:hAnsi="Times New Roman"/>
              <w:lang w:val="en-GB"/>
            </w:rPr>
          </w:rPrChange>
        </w:rPr>
        <w:t xml:space="preserve">from the general </w:t>
      </w:r>
      <w:r w:rsidR="00BF5E5E" w:rsidRPr="003A5638">
        <w:rPr>
          <w:rFonts w:ascii="Times New Roman" w:hAnsi="Times New Roman"/>
          <w:lang w:val="en-CA"/>
          <w:rPrChange w:id="2597" w:author="Hassen" w:date="2016-05-27T11:23:00Z">
            <w:rPr>
              <w:rFonts w:ascii="Times New Roman" w:hAnsi="Times New Roman"/>
              <w:lang w:val="en-GB"/>
            </w:rPr>
          </w:rPrChange>
        </w:rPr>
        <w:t>environment</w:t>
      </w:r>
      <w:r w:rsidR="001C7AC2" w:rsidRPr="003A5638">
        <w:rPr>
          <w:rFonts w:ascii="Times New Roman" w:hAnsi="Times New Roman"/>
          <w:lang w:val="en-CA"/>
          <w:rPrChange w:id="2598" w:author="Hassen" w:date="2016-05-27T11:23:00Z">
            <w:rPr>
              <w:rFonts w:ascii="Times New Roman" w:hAnsi="Times New Roman"/>
              <w:lang w:val="en-GB"/>
            </w:rPr>
          </w:rPrChange>
        </w:rPr>
        <w:t>al</w:t>
      </w:r>
      <w:r w:rsidR="001D5494" w:rsidRPr="003A5638">
        <w:rPr>
          <w:rFonts w:ascii="Times New Roman" w:hAnsi="Times New Roman"/>
          <w:lang w:val="en-CA"/>
          <w:rPrChange w:id="2599" w:author="Hassen" w:date="2016-05-27T11:23:00Z">
            <w:rPr>
              <w:rFonts w:ascii="Times New Roman" w:hAnsi="Times New Roman"/>
              <w:lang w:val="en-GB"/>
            </w:rPr>
          </w:rPrChange>
        </w:rPr>
        <w:t xml:space="preserve"> structure </w:t>
      </w:r>
      <w:r w:rsidR="009348FB" w:rsidRPr="003A5638">
        <w:rPr>
          <w:rFonts w:ascii="Times New Roman" w:hAnsi="Times New Roman"/>
          <w:lang w:val="en-CA"/>
          <w:rPrChange w:id="2600" w:author="Hassen" w:date="2016-05-27T11:23:00Z">
            <w:rPr>
              <w:rFonts w:ascii="Times New Roman" w:hAnsi="Times New Roman"/>
              <w:lang w:val="en-GB"/>
            </w:rPr>
          </w:rPrChange>
        </w:rPr>
        <w:t xml:space="preserve">by respectively checking </w:t>
      </w:r>
      <w:r w:rsidR="00B000C7" w:rsidRPr="003A5638">
        <w:rPr>
          <w:rFonts w:ascii="Times New Roman" w:hAnsi="Times New Roman"/>
          <w:lang w:val="en-CA"/>
          <w:rPrChange w:id="2601" w:author="Hassen" w:date="2016-05-27T11:23:00Z">
            <w:rPr>
              <w:rFonts w:ascii="Times New Roman" w:hAnsi="Times New Roman"/>
              <w:lang w:val="en-GB"/>
            </w:rPr>
          </w:rPrChange>
        </w:rPr>
        <w:t>or</w:t>
      </w:r>
      <w:r w:rsidR="009348FB" w:rsidRPr="003A5638">
        <w:rPr>
          <w:rFonts w:ascii="Times New Roman" w:hAnsi="Times New Roman"/>
          <w:lang w:val="en-CA"/>
          <w:rPrChange w:id="2602" w:author="Hassen" w:date="2016-05-27T11:23:00Z">
            <w:rPr>
              <w:rFonts w:ascii="Times New Roman" w:hAnsi="Times New Roman"/>
              <w:lang w:val="en-GB"/>
            </w:rPr>
          </w:rPrChange>
        </w:rPr>
        <w:t xml:space="preserve"> unchecking its </w:t>
      </w:r>
      <w:r w:rsidR="00E97A59" w:rsidRPr="003A5638">
        <w:rPr>
          <w:rFonts w:ascii="Times New Roman" w:hAnsi="Times New Roman"/>
          <w:lang w:val="en-CA"/>
          <w:rPrChange w:id="2603" w:author="Hassen" w:date="2016-05-27T11:23:00Z">
            <w:rPr>
              <w:rFonts w:ascii="Times New Roman" w:hAnsi="Times New Roman"/>
              <w:lang w:val="en-GB"/>
            </w:rPr>
          </w:rPrChange>
        </w:rPr>
        <w:t xml:space="preserve">associated </w:t>
      </w:r>
      <w:r w:rsidR="009348FB" w:rsidRPr="003A5638">
        <w:rPr>
          <w:rFonts w:ascii="Times New Roman" w:hAnsi="Times New Roman"/>
          <w:lang w:val="en-CA"/>
          <w:rPrChange w:id="2604" w:author="Hassen" w:date="2016-05-27T11:23:00Z">
            <w:rPr>
              <w:rFonts w:ascii="Times New Roman" w:hAnsi="Times New Roman"/>
              <w:lang w:val="en-GB"/>
            </w:rPr>
          </w:rPrChange>
        </w:rPr>
        <w:t>checkbox.</w:t>
      </w:r>
    </w:p>
    <w:p w14:paraId="2049C190" w14:textId="77777777" w:rsidR="00A4657C" w:rsidRPr="003A5638" w:rsidRDefault="00A4657C" w:rsidP="00D553F5">
      <w:pPr>
        <w:jc w:val="both"/>
        <w:rPr>
          <w:rFonts w:ascii="Times New Roman" w:hAnsi="Times New Roman"/>
          <w:lang w:val="en-CA"/>
          <w:rPrChange w:id="2605" w:author="Hassen" w:date="2016-05-27T11:23:00Z">
            <w:rPr>
              <w:rFonts w:ascii="Times New Roman" w:hAnsi="Times New Roman"/>
              <w:lang w:val="en-GB"/>
            </w:rPr>
          </w:rPrChange>
        </w:rPr>
      </w:pPr>
    </w:p>
    <w:p w14:paraId="2E91AFF1" w14:textId="215FC5D0" w:rsidR="00070792" w:rsidRPr="003A5638" w:rsidRDefault="00D103BA" w:rsidP="00D553F5">
      <w:pPr>
        <w:jc w:val="both"/>
        <w:rPr>
          <w:rFonts w:ascii="Times New Roman" w:hAnsi="Times New Roman"/>
          <w:lang w:val="en-CA"/>
          <w:rPrChange w:id="2606" w:author="Hassen" w:date="2016-05-27T11:23:00Z">
            <w:rPr>
              <w:rFonts w:ascii="Times New Roman" w:hAnsi="Times New Roman"/>
              <w:lang w:val="en-GB"/>
            </w:rPr>
          </w:rPrChange>
        </w:rPr>
      </w:pPr>
      <w:r w:rsidRPr="003A5638">
        <w:rPr>
          <w:rFonts w:ascii="Times New Roman" w:hAnsi="Times New Roman"/>
          <w:lang w:val="en-CA"/>
          <w:rPrChange w:id="2607" w:author="Hassen" w:date="2016-05-27T11:23:00Z">
            <w:rPr>
              <w:rFonts w:ascii="Times New Roman" w:hAnsi="Times New Roman"/>
              <w:lang w:val="en-GB"/>
            </w:rPr>
          </w:rPrChange>
        </w:rPr>
        <w:t xml:space="preserve">For the </w:t>
      </w:r>
      <w:r w:rsidR="00655172" w:rsidRPr="003A5638">
        <w:rPr>
          <w:rFonts w:ascii="Times New Roman" w:hAnsi="Times New Roman"/>
          <w:lang w:val="en-CA"/>
          <w:rPrChange w:id="2608" w:author="Hassen" w:date="2016-05-27T11:23:00Z">
            <w:rPr>
              <w:rFonts w:ascii="Times New Roman" w:hAnsi="Times New Roman"/>
              <w:lang w:val="en-GB"/>
            </w:rPr>
          </w:rPrChange>
        </w:rPr>
        <w:t xml:space="preserve">stochastic </w:t>
      </w:r>
      <w:r w:rsidRPr="003A5638">
        <w:rPr>
          <w:rFonts w:ascii="Times New Roman" w:hAnsi="Times New Roman"/>
          <w:lang w:val="en-CA"/>
          <w:rPrChange w:id="2609" w:author="Hassen" w:date="2016-05-27T11:23:00Z">
            <w:rPr>
              <w:rFonts w:ascii="Times New Roman" w:hAnsi="Times New Roman"/>
              <w:lang w:val="en-GB"/>
            </w:rPr>
          </w:rPrChange>
        </w:rPr>
        <w:t>effect you have to specify the variance for that environment</w:t>
      </w:r>
      <w:r w:rsidR="005C4B38" w:rsidRPr="003A5638">
        <w:rPr>
          <w:rFonts w:ascii="Times New Roman" w:hAnsi="Times New Roman"/>
          <w:lang w:val="en-CA"/>
          <w:rPrChange w:id="2610" w:author="Hassen" w:date="2016-05-27T11:23:00Z">
            <w:rPr>
              <w:rFonts w:ascii="Times New Roman" w:hAnsi="Times New Roman"/>
              <w:lang w:val="en-GB"/>
            </w:rPr>
          </w:rPrChange>
        </w:rPr>
        <w:t>. This variance will create stochastic variation in the env</w:t>
      </w:r>
      <w:r w:rsidR="000B6DDF" w:rsidRPr="003A5638">
        <w:rPr>
          <w:rFonts w:ascii="Times New Roman" w:hAnsi="Times New Roman"/>
          <w:lang w:val="en-CA"/>
          <w:rPrChange w:id="2611" w:author="Hassen" w:date="2016-05-27T11:23:00Z">
            <w:rPr>
              <w:rFonts w:ascii="Times New Roman" w:hAnsi="Times New Roman"/>
              <w:lang w:val="en-GB"/>
            </w:rPr>
          </w:rPrChange>
        </w:rPr>
        <w:t>ironment</w:t>
      </w:r>
      <w:r w:rsidR="001C7AC2" w:rsidRPr="003A5638">
        <w:rPr>
          <w:rFonts w:ascii="Times New Roman" w:hAnsi="Times New Roman"/>
          <w:lang w:val="en-CA"/>
          <w:rPrChange w:id="2612" w:author="Hassen" w:date="2016-05-27T11:23:00Z">
            <w:rPr>
              <w:rFonts w:ascii="Times New Roman" w:hAnsi="Times New Roman"/>
              <w:lang w:val="en-GB"/>
            </w:rPr>
          </w:rPrChange>
        </w:rPr>
        <w:t>al</w:t>
      </w:r>
      <w:r w:rsidR="000B6DDF" w:rsidRPr="003A5638">
        <w:rPr>
          <w:rFonts w:ascii="Times New Roman" w:hAnsi="Times New Roman"/>
          <w:lang w:val="en-CA"/>
          <w:rPrChange w:id="2613" w:author="Hassen" w:date="2016-05-27T11:23:00Z">
            <w:rPr>
              <w:rFonts w:ascii="Times New Roman" w:hAnsi="Times New Roman"/>
              <w:lang w:val="en-GB"/>
            </w:rPr>
          </w:rPrChange>
        </w:rPr>
        <w:t xml:space="preserve"> value from one tim</w:t>
      </w:r>
      <w:r w:rsidR="005C4B38" w:rsidRPr="003A5638">
        <w:rPr>
          <w:rFonts w:ascii="Times New Roman" w:hAnsi="Times New Roman"/>
          <w:lang w:val="en-CA"/>
          <w:rPrChange w:id="2614" w:author="Hassen" w:date="2016-05-27T11:23:00Z">
            <w:rPr>
              <w:rFonts w:ascii="Times New Roman" w:hAnsi="Times New Roman"/>
              <w:lang w:val="en-GB"/>
            </w:rPr>
          </w:rPrChange>
        </w:rPr>
        <w:t xml:space="preserve">e step to </w:t>
      </w:r>
      <w:r w:rsidR="001C7AC2" w:rsidRPr="003A5638">
        <w:rPr>
          <w:rFonts w:ascii="Times New Roman" w:hAnsi="Times New Roman"/>
          <w:lang w:val="en-CA"/>
          <w:rPrChange w:id="2615" w:author="Hassen" w:date="2016-05-27T11:23:00Z">
            <w:rPr>
              <w:rFonts w:ascii="Times New Roman" w:hAnsi="Times New Roman"/>
              <w:lang w:val="en-GB"/>
            </w:rPr>
          </w:rPrChange>
        </w:rPr>
        <w:t>the next</w:t>
      </w:r>
      <w:r w:rsidR="00C95AE9" w:rsidRPr="003A5638">
        <w:rPr>
          <w:rFonts w:ascii="Times New Roman" w:hAnsi="Times New Roman"/>
          <w:lang w:val="en-CA"/>
          <w:rPrChange w:id="2616" w:author="Hassen" w:date="2016-05-27T11:23:00Z">
            <w:rPr>
              <w:rFonts w:ascii="Times New Roman" w:hAnsi="Times New Roman"/>
              <w:lang w:val="en-GB"/>
            </w:rPr>
          </w:rPrChange>
        </w:rPr>
        <w:t>.</w:t>
      </w:r>
      <w:r w:rsidR="00FC230B" w:rsidRPr="003A5638">
        <w:rPr>
          <w:rFonts w:ascii="Times New Roman" w:hAnsi="Times New Roman"/>
          <w:lang w:val="en-CA"/>
          <w:rPrChange w:id="2617" w:author="Hassen" w:date="2016-05-27T11:23:00Z">
            <w:rPr>
              <w:rFonts w:ascii="Times New Roman" w:hAnsi="Times New Roman"/>
              <w:lang w:val="en-GB"/>
            </w:rPr>
          </w:rPrChange>
        </w:rPr>
        <w:t xml:space="preserve"> Furthermore, </w:t>
      </w:r>
      <w:r w:rsidR="00212C9D" w:rsidRPr="003A5638">
        <w:rPr>
          <w:rFonts w:ascii="Times New Roman" w:hAnsi="Times New Roman"/>
          <w:lang w:val="en-CA"/>
          <w:rPrChange w:id="2618" w:author="Hassen" w:date="2016-05-27T11:23:00Z">
            <w:rPr>
              <w:rFonts w:ascii="Times New Roman" w:hAnsi="Times New Roman"/>
              <w:lang w:val="en-GB"/>
            </w:rPr>
          </w:rPrChange>
        </w:rPr>
        <w:t xml:space="preserve">within the </w:t>
      </w:r>
      <w:r w:rsidR="00425E22" w:rsidRPr="003A5638">
        <w:rPr>
          <w:rFonts w:ascii="Times New Roman" w:hAnsi="Times New Roman"/>
          <w:lang w:val="en-CA"/>
          <w:rPrChange w:id="2619" w:author="Hassen" w:date="2016-05-27T11:23:00Z">
            <w:rPr>
              <w:rFonts w:ascii="Times New Roman" w:hAnsi="Times New Roman"/>
              <w:lang w:val="en-GB"/>
            </w:rPr>
          </w:rPrChange>
        </w:rPr>
        <w:t xml:space="preserve">stochastic </w:t>
      </w:r>
      <w:r w:rsidR="007B1EBE" w:rsidRPr="003A5638">
        <w:rPr>
          <w:rFonts w:ascii="Times New Roman" w:hAnsi="Times New Roman"/>
          <w:lang w:val="en-CA"/>
          <w:rPrChange w:id="2620" w:author="Hassen" w:date="2016-05-27T11:23:00Z">
            <w:rPr>
              <w:rFonts w:ascii="Times New Roman" w:hAnsi="Times New Roman"/>
              <w:lang w:val="en-GB"/>
            </w:rPr>
          </w:rPrChange>
        </w:rPr>
        <w:t xml:space="preserve">environmental </w:t>
      </w:r>
      <w:r w:rsidR="00212C9D" w:rsidRPr="003A5638">
        <w:rPr>
          <w:rFonts w:ascii="Times New Roman" w:hAnsi="Times New Roman"/>
          <w:lang w:val="en-CA"/>
          <w:rPrChange w:id="2621" w:author="Hassen" w:date="2016-05-27T11:23:00Z">
            <w:rPr>
              <w:rFonts w:ascii="Times New Roman" w:hAnsi="Times New Roman"/>
              <w:lang w:val="en-GB"/>
            </w:rPr>
          </w:rPrChange>
        </w:rPr>
        <w:t xml:space="preserve">effect section, </w:t>
      </w:r>
      <w:r w:rsidR="00FC230B" w:rsidRPr="003A5638">
        <w:rPr>
          <w:rFonts w:ascii="Times New Roman" w:hAnsi="Times New Roman"/>
          <w:lang w:val="en-CA"/>
          <w:rPrChange w:id="2622" w:author="Hassen" w:date="2016-05-27T11:23:00Z">
            <w:rPr>
              <w:rFonts w:ascii="Times New Roman" w:hAnsi="Times New Roman"/>
              <w:lang w:val="en-GB"/>
            </w:rPr>
          </w:rPrChange>
        </w:rPr>
        <w:t xml:space="preserve">it is possible to add </w:t>
      </w:r>
      <w:r w:rsidR="00836C2F" w:rsidRPr="003A5638">
        <w:rPr>
          <w:rFonts w:ascii="Times New Roman" w:hAnsi="Times New Roman"/>
          <w:lang w:val="en-CA"/>
          <w:rPrChange w:id="2623" w:author="Hassen" w:date="2016-05-27T11:23:00Z">
            <w:rPr>
              <w:rFonts w:ascii="Times New Roman" w:hAnsi="Times New Roman"/>
              <w:lang w:val="en-GB"/>
            </w:rPr>
          </w:rPrChange>
        </w:rPr>
        <w:t>auto</w:t>
      </w:r>
      <w:r w:rsidR="001C7AC2" w:rsidRPr="003A5638">
        <w:rPr>
          <w:rFonts w:ascii="Times New Roman" w:hAnsi="Times New Roman"/>
          <w:lang w:val="en-CA"/>
          <w:rPrChange w:id="2624" w:author="Hassen" w:date="2016-05-27T11:23:00Z">
            <w:rPr>
              <w:rFonts w:ascii="Times New Roman" w:hAnsi="Times New Roman"/>
              <w:lang w:val="en-GB"/>
            </w:rPr>
          </w:rPrChange>
        </w:rPr>
        <w:t>-</w:t>
      </w:r>
      <w:r w:rsidR="00836C2F" w:rsidRPr="003A5638">
        <w:rPr>
          <w:rFonts w:ascii="Times New Roman" w:hAnsi="Times New Roman"/>
          <w:lang w:val="en-CA"/>
          <w:rPrChange w:id="2625" w:author="Hassen" w:date="2016-05-27T11:23:00Z">
            <w:rPr>
              <w:rFonts w:ascii="Times New Roman" w:hAnsi="Times New Roman"/>
              <w:lang w:val="en-GB"/>
            </w:rPr>
          </w:rPrChange>
        </w:rPr>
        <w:t>correlated</w:t>
      </w:r>
      <w:r w:rsidR="00FC230B" w:rsidRPr="003A5638">
        <w:rPr>
          <w:rFonts w:ascii="Times New Roman" w:hAnsi="Times New Roman"/>
          <w:lang w:val="en-CA"/>
          <w:rPrChange w:id="2626" w:author="Hassen" w:date="2016-05-27T11:23:00Z">
            <w:rPr>
              <w:rFonts w:ascii="Times New Roman" w:hAnsi="Times New Roman"/>
              <w:lang w:val="en-GB"/>
            </w:rPr>
          </w:rPrChange>
        </w:rPr>
        <w:t xml:space="preserve"> effect</w:t>
      </w:r>
      <w:r w:rsidR="001C7AC2" w:rsidRPr="003A5638">
        <w:rPr>
          <w:rFonts w:ascii="Times New Roman" w:hAnsi="Times New Roman"/>
          <w:lang w:val="en-CA"/>
          <w:rPrChange w:id="2627" w:author="Hassen" w:date="2016-05-27T11:23:00Z">
            <w:rPr>
              <w:rFonts w:ascii="Times New Roman" w:hAnsi="Times New Roman"/>
              <w:lang w:val="en-GB"/>
            </w:rPr>
          </w:rPrChange>
        </w:rPr>
        <w:t>s</w:t>
      </w:r>
      <w:r w:rsidR="00FC230B" w:rsidRPr="003A5638">
        <w:rPr>
          <w:rFonts w:ascii="Times New Roman" w:hAnsi="Times New Roman"/>
          <w:lang w:val="en-CA"/>
          <w:rPrChange w:id="2628" w:author="Hassen" w:date="2016-05-27T11:23:00Z">
            <w:rPr>
              <w:rFonts w:ascii="Times New Roman" w:hAnsi="Times New Roman"/>
              <w:lang w:val="en-GB"/>
            </w:rPr>
          </w:rPrChange>
        </w:rPr>
        <w:t xml:space="preserve"> </w:t>
      </w:r>
      <w:r w:rsidR="00A97150" w:rsidRPr="003A5638">
        <w:rPr>
          <w:rFonts w:ascii="Times New Roman" w:hAnsi="Times New Roman"/>
          <w:lang w:val="en-CA"/>
          <w:rPrChange w:id="2629" w:author="Hassen" w:date="2016-05-27T11:23:00Z">
            <w:rPr>
              <w:rFonts w:ascii="Times New Roman" w:hAnsi="Times New Roman"/>
              <w:lang w:val="en-GB"/>
            </w:rPr>
          </w:rPrChange>
        </w:rPr>
        <w:t>that follow</w:t>
      </w:r>
      <w:r w:rsidR="00FC230B" w:rsidRPr="003A5638">
        <w:rPr>
          <w:rFonts w:ascii="Times New Roman" w:hAnsi="Times New Roman"/>
          <w:lang w:val="en-CA"/>
          <w:rPrChange w:id="2630" w:author="Hassen" w:date="2016-05-27T11:23:00Z">
            <w:rPr>
              <w:rFonts w:ascii="Times New Roman" w:hAnsi="Times New Roman"/>
              <w:lang w:val="en-GB"/>
            </w:rPr>
          </w:rPrChange>
        </w:rPr>
        <w:t xml:space="preserve"> the algorithm presented in the </w:t>
      </w:r>
      <w:r w:rsidR="00A4458E" w:rsidRPr="003A5638">
        <w:rPr>
          <w:rFonts w:ascii="Times New Roman" w:hAnsi="Times New Roman"/>
          <w:lang w:val="en-CA"/>
          <w:rPrChange w:id="2631" w:author="Hassen" w:date="2016-05-27T11:23:00Z">
            <w:rPr>
              <w:rFonts w:ascii="Times New Roman" w:hAnsi="Times New Roman"/>
              <w:lang w:val="en-GB"/>
            </w:rPr>
          </w:rPrChange>
        </w:rPr>
        <w:t>“</w:t>
      </w:r>
      <w:r w:rsidR="00FC230B" w:rsidRPr="003A5638">
        <w:rPr>
          <w:rFonts w:ascii="Times New Roman" w:hAnsi="Times New Roman"/>
          <w:lang w:val="en-CA"/>
          <w:rPrChange w:id="2632" w:author="Hassen" w:date="2016-05-27T11:23:00Z">
            <w:rPr>
              <w:rFonts w:ascii="Times New Roman" w:hAnsi="Times New Roman"/>
              <w:lang w:val="en-GB"/>
            </w:rPr>
          </w:rPrChange>
        </w:rPr>
        <w:t>Description</w:t>
      </w:r>
      <w:r w:rsidR="00A4458E" w:rsidRPr="003A5638">
        <w:rPr>
          <w:rFonts w:ascii="Times New Roman" w:hAnsi="Times New Roman"/>
          <w:lang w:val="en-CA"/>
          <w:rPrChange w:id="2633" w:author="Hassen" w:date="2016-05-27T11:23:00Z">
            <w:rPr>
              <w:rFonts w:ascii="Times New Roman" w:hAnsi="Times New Roman"/>
              <w:lang w:val="en-GB"/>
            </w:rPr>
          </w:rPrChange>
        </w:rPr>
        <w:t>”</w:t>
      </w:r>
      <w:r w:rsidR="00FC230B" w:rsidRPr="003A5638">
        <w:rPr>
          <w:rFonts w:ascii="Times New Roman" w:hAnsi="Times New Roman"/>
          <w:lang w:val="en-CA"/>
          <w:rPrChange w:id="2634" w:author="Hassen" w:date="2016-05-27T11:23:00Z">
            <w:rPr>
              <w:rFonts w:ascii="Times New Roman" w:hAnsi="Times New Roman"/>
              <w:lang w:val="en-GB"/>
            </w:rPr>
          </w:rPrChange>
        </w:rPr>
        <w:t xml:space="preserve"> </w:t>
      </w:r>
      <w:r w:rsidR="00F072CC" w:rsidRPr="003A5638">
        <w:rPr>
          <w:rFonts w:ascii="Times New Roman" w:hAnsi="Times New Roman"/>
          <w:lang w:val="en-CA"/>
          <w:rPrChange w:id="2635" w:author="Hassen" w:date="2016-05-27T11:23:00Z">
            <w:rPr>
              <w:rFonts w:ascii="Times New Roman" w:hAnsi="Times New Roman"/>
              <w:lang w:val="en-GB"/>
            </w:rPr>
          </w:rPrChange>
        </w:rPr>
        <w:t>page</w:t>
      </w:r>
      <w:r w:rsidR="00FC230B" w:rsidRPr="003A5638">
        <w:rPr>
          <w:rFonts w:ascii="Times New Roman" w:hAnsi="Times New Roman"/>
          <w:lang w:val="en-CA"/>
          <w:rPrChange w:id="2636" w:author="Hassen" w:date="2016-05-27T11:23:00Z">
            <w:rPr>
              <w:rFonts w:ascii="Times New Roman" w:hAnsi="Times New Roman"/>
              <w:lang w:val="en-GB"/>
            </w:rPr>
          </w:rPrChange>
        </w:rPr>
        <w:t>.</w:t>
      </w:r>
      <w:r w:rsidR="008841DE" w:rsidRPr="003A5638">
        <w:rPr>
          <w:rFonts w:ascii="Times New Roman" w:hAnsi="Times New Roman"/>
          <w:lang w:val="en-CA"/>
          <w:rPrChange w:id="2637" w:author="Hassen" w:date="2016-05-27T11:23:00Z">
            <w:rPr>
              <w:rFonts w:ascii="Times New Roman" w:hAnsi="Times New Roman"/>
              <w:lang w:val="en-GB"/>
            </w:rPr>
          </w:rPrChange>
        </w:rPr>
        <w:t xml:space="preserve"> </w:t>
      </w:r>
      <w:r w:rsidR="001C7AC2" w:rsidRPr="003A5638">
        <w:rPr>
          <w:rFonts w:ascii="Times New Roman" w:hAnsi="Times New Roman"/>
          <w:lang w:val="en-CA"/>
          <w:rPrChange w:id="2638" w:author="Hassen" w:date="2016-05-27T11:23:00Z">
            <w:rPr>
              <w:rFonts w:ascii="Times New Roman" w:hAnsi="Times New Roman"/>
              <w:lang w:val="en-GB"/>
            </w:rPr>
          </w:rPrChange>
        </w:rPr>
        <w:t>Y</w:t>
      </w:r>
      <w:r w:rsidR="00D45221" w:rsidRPr="003A5638">
        <w:rPr>
          <w:rFonts w:ascii="Times New Roman" w:hAnsi="Times New Roman"/>
          <w:lang w:val="en-CA"/>
          <w:rPrChange w:id="2639" w:author="Hassen" w:date="2016-05-27T11:23:00Z">
            <w:rPr>
              <w:rFonts w:ascii="Times New Roman" w:hAnsi="Times New Roman"/>
              <w:lang w:val="en-GB"/>
            </w:rPr>
          </w:rPrChange>
        </w:rPr>
        <w:t>ou</w:t>
      </w:r>
      <w:r w:rsidR="00A02301" w:rsidRPr="003A5638">
        <w:rPr>
          <w:rFonts w:ascii="Times New Roman" w:hAnsi="Times New Roman"/>
          <w:lang w:val="en-CA"/>
          <w:rPrChange w:id="2640" w:author="Hassen" w:date="2016-05-27T11:23:00Z">
            <w:rPr>
              <w:rFonts w:ascii="Times New Roman" w:hAnsi="Times New Roman"/>
              <w:lang w:val="en-GB"/>
            </w:rPr>
          </w:rPrChange>
        </w:rPr>
        <w:t xml:space="preserve"> </w:t>
      </w:r>
      <w:r w:rsidR="001C7AC2" w:rsidRPr="003A5638">
        <w:rPr>
          <w:rFonts w:ascii="Times New Roman" w:hAnsi="Times New Roman"/>
          <w:lang w:val="en-CA"/>
          <w:rPrChange w:id="2641" w:author="Hassen" w:date="2016-05-27T11:23:00Z">
            <w:rPr>
              <w:rFonts w:ascii="Times New Roman" w:hAnsi="Times New Roman"/>
              <w:lang w:val="en-GB"/>
            </w:rPr>
          </w:rPrChange>
        </w:rPr>
        <w:t xml:space="preserve">have to </w:t>
      </w:r>
      <w:r w:rsidR="00360286" w:rsidRPr="003A5638">
        <w:rPr>
          <w:rFonts w:ascii="Times New Roman" w:hAnsi="Times New Roman"/>
          <w:lang w:val="en-CA"/>
          <w:rPrChange w:id="2642" w:author="Hassen" w:date="2016-05-27T11:23:00Z">
            <w:rPr>
              <w:rFonts w:ascii="Times New Roman" w:hAnsi="Times New Roman"/>
              <w:lang w:val="en-GB"/>
            </w:rPr>
          </w:rPrChange>
        </w:rPr>
        <w:t xml:space="preserve">specify the correlation value </w:t>
      </w:r>
      <w:r w:rsidR="00B15821" w:rsidRPr="003A5638">
        <w:rPr>
          <w:rFonts w:ascii="Times New Roman" w:hAnsi="Times New Roman"/>
          <w:lang w:val="en-CA"/>
          <w:rPrChange w:id="2643" w:author="Hassen" w:date="2016-05-27T11:23:00Z">
            <w:rPr>
              <w:rFonts w:ascii="Times New Roman" w:hAnsi="Times New Roman"/>
              <w:lang w:val="en-GB"/>
            </w:rPr>
          </w:rPrChange>
        </w:rPr>
        <w:t xml:space="preserve">ranging from 0 to 1 </w:t>
      </w:r>
      <w:r w:rsidR="00360286" w:rsidRPr="003A5638">
        <w:rPr>
          <w:rFonts w:ascii="Times New Roman" w:hAnsi="Times New Roman"/>
          <w:lang w:val="en-CA"/>
          <w:rPrChange w:id="2644" w:author="Hassen" w:date="2016-05-27T11:23:00Z">
            <w:rPr>
              <w:rFonts w:ascii="Times New Roman" w:hAnsi="Times New Roman"/>
              <w:lang w:val="en-GB"/>
            </w:rPr>
          </w:rPrChange>
        </w:rPr>
        <w:t xml:space="preserve">that </w:t>
      </w:r>
      <w:r w:rsidR="0097623E" w:rsidRPr="003A5638">
        <w:rPr>
          <w:rFonts w:ascii="Times New Roman" w:hAnsi="Times New Roman"/>
          <w:lang w:val="en-CA"/>
          <w:rPrChange w:id="2645" w:author="Hassen" w:date="2016-05-27T11:23:00Z">
            <w:rPr>
              <w:rFonts w:ascii="Times New Roman" w:hAnsi="Times New Roman"/>
              <w:lang w:val="en-GB"/>
            </w:rPr>
          </w:rPrChange>
        </w:rPr>
        <w:t>characterizes</w:t>
      </w:r>
      <w:r w:rsidR="00360286" w:rsidRPr="003A5638">
        <w:rPr>
          <w:rFonts w:ascii="Times New Roman" w:hAnsi="Times New Roman"/>
          <w:lang w:val="en-CA"/>
          <w:rPrChange w:id="2646" w:author="Hassen" w:date="2016-05-27T11:23:00Z">
            <w:rPr>
              <w:rFonts w:ascii="Times New Roman" w:hAnsi="Times New Roman"/>
              <w:lang w:val="en-GB"/>
            </w:rPr>
          </w:rPrChange>
        </w:rPr>
        <w:t xml:space="preserve"> the </w:t>
      </w:r>
      <w:r w:rsidR="001C7AC2" w:rsidRPr="003A5638">
        <w:rPr>
          <w:rFonts w:ascii="Times New Roman" w:hAnsi="Times New Roman"/>
          <w:lang w:val="en-CA"/>
          <w:rPrChange w:id="2647" w:author="Hassen" w:date="2016-05-27T11:23:00Z">
            <w:rPr>
              <w:rFonts w:ascii="Times New Roman" w:hAnsi="Times New Roman"/>
              <w:lang w:val="en-GB"/>
            </w:rPr>
          </w:rPrChange>
        </w:rPr>
        <w:t xml:space="preserve">magnitude of temporal </w:t>
      </w:r>
      <w:r w:rsidR="00F068BF" w:rsidRPr="003A5638">
        <w:rPr>
          <w:rFonts w:ascii="Times New Roman" w:hAnsi="Times New Roman"/>
          <w:lang w:val="en-CA"/>
          <w:rPrChange w:id="2648" w:author="Hassen" w:date="2016-05-27T11:23:00Z">
            <w:rPr>
              <w:rFonts w:ascii="Times New Roman" w:hAnsi="Times New Roman"/>
              <w:lang w:val="en-GB"/>
            </w:rPr>
          </w:rPrChange>
        </w:rPr>
        <w:t>autocorrelat</w:t>
      </w:r>
      <w:r w:rsidR="001C7AC2" w:rsidRPr="003A5638">
        <w:rPr>
          <w:rFonts w:ascii="Times New Roman" w:hAnsi="Times New Roman"/>
          <w:lang w:val="en-CA"/>
          <w:rPrChange w:id="2649" w:author="Hassen" w:date="2016-05-27T11:23:00Z">
            <w:rPr>
              <w:rFonts w:ascii="Times New Roman" w:hAnsi="Times New Roman"/>
              <w:lang w:val="en-GB"/>
            </w:rPr>
          </w:rPrChange>
        </w:rPr>
        <w:t>ion</w:t>
      </w:r>
      <w:r w:rsidR="00360286" w:rsidRPr="003A5638">
        <w:rPr>
          <w:rFonts w:ascii="Times New Roman" w:hAnsi="Times New Roman"/>
          <w:lang w:val="en-CA"/>
          <w:rPrChange w:id="2650" w:author="Hassen" w:date="2016-05-27T11:23:00Z">
            <w:rPr>
              <w:rFonts w:ascii="Times New Roman" w:hAnsi="Times New Roman"/>
              <w:lang w:val="en-GB"/>
            </w:rPr>
          </w:rPrChange>
        </w:rPr>
        <w:t>.</w:t>
      </w:r>
    </w:p>
    <w:p w14:paraId="6D603E7A" w14:textId="77777777" w:rsidR="00A4657C" w:rsidRPr="003A5638" w:rsidRDefault="00A4657C" w:rsidP="00D553F5">
      <w:pPr>
        <w:jc w:val="both"/>
        <w:rPr>
          <w:rFonts w:ascii="Times New Roman" w:hAnsi="Times New Roman"/>
          <w:lang w:val="en-CA"/>
          <w:rPrChange w:id="2651" w:author="Hassen" w:date="2016-05-27T11:23:00Z">
            <w:rPr>
              <w:rFonts w:ascii="Times New Roman" w:hAnsi="Times New Roman"/>
              <w:lang w:val="en-GB"/>
            </w:rPr>
          </w:rPrChange>
        </w:rPr>
      </w:pPr>
    </w:p>
    <w:p w14:paraId="0CC32291" w14:textId="77777777" w:rsidR="00710C18" w:rsidRPr="003A5638" w:rsidRDefault="00851332" w:rsidP="00666103">
      <w:pPr>
        <w:jc w:val="both"/>
        <w:rPr>
          <w:rFonts w:ascii="Times New Roman" w:hAnsi="Times New Roman"/>
          <w:lang w:val="en-CA"/>
          <w:rPrChange w:id="2652" w:author="Hassen" w:date="2016-05-27T11:23:00Z">
            <w:rPr>
              <w:rFonts w:ascii="Times New Roman" w:hAnsi="Times New Roman"/>
              <w:lang w:val="en-GB"/>
            </w:rPr>
          </w:rPrChange>
        </w:rPr>
      </w:pPr>
      <w:r w:rsidRPr="003A5638">
        <w:rPr>
          <w:rFonts w:ascii="Times New Roman" w:hAnsi="Times New Roman"/>
          <w:lang w:val="en-CA"/>
          <w:rPrChange w:id="2653" w:author="Hassen" w:date="2016-05-27T11:23:00Z">
            <w:rPr>
              <w:rFonts w:ascii="Times New Roman" w:hAnsi="Times New Roman"/>
              <w:lang w:val="en-GB"/>
            </w:rPr>
          </w:rPrChange>
        </w:rPr>
        <w:t xml:space="preserve">You can also choose whether or not the environment is showing a linear or a cyclical temporal trend. </w:t>
      </w:r>
      <w:r w:rsidR="0010327B" w:rsidRPr="003A5638">
        <w:rPr>
          <w:rFonts w:ascii="Times New Roman" w:hAnsi="Times New Roman"/>
          <w:lang w:val="en-CA"/>
          <w:rPrChange w:id="2654" w:author="Hassen" w:date="2016-05-27T11:23:00Z">
            <w:rPr>
              <w:rFonts w:ascii="Times New Roman" w:hAnsi="Times New Roman"/>
              <w:lang w:val="en-GB"/>
            </w:rPr>
          </w:rPrChange>
        </w:rPr>
        <w:t>One more time</w:t>
      </w:r>
      <w:r w:rsidR="00AE407C" w:rsidRPr="003A5638">
        <w:rPr>
          <w:rFonts w:ascii="Times New Roman" w:hAnsi="Times New Roman"/>
          <w:lang w:val="en-CA"/>
          <w:rPrChange w:id="2655" w:author="Hassen" w:date="2016-05-27T11:23:00Z">
            <w:rPr>
              <w:rFonts w:ascii="Times New Roman" w:hAnsi="Times New Roman"/>
              <w:lang w:val="en-GB"/>
            </w:rPr>
          </w:rPrChange>
        </w:rPr>
        <w:t>,</w:t>
      </w:r>
      <w:r w:rsidRPr="003A5638">
        <w:rPr>
          <w:rFonts w:ascii="Times New Roman" w:hAnsi="Times New Roman"/>
          <w:lang w:val="en-CA"/>
          <w:rPrChange w:id="2656" w:author="Hassen" w:date="2016-05-27T11:23:00Z">
            <w:rPr>
              <w:rFonts w:ascii="Times New Roman" w:hAnsi="Times New Roman"/>
              <w:lang w:val="en-GB"/>
            </w:rPr>
          </w:rPrChange>
        </w:rPr>
        <w:t xml:space="preserve"> you have to specify the parameter values for each </w:t>
      </w:r>
      <w:r w:rsidR="00487245" w:rsidRPr="003A5638">
        <w:rPr>
          <w:rFonts w:ascii="Times New Roman" w:hAnsi="Times New Roman"/>
          <w:lang w:val="en-CA"/>
          <w:rPrChange w:id="2657" w:author="Hassen" w:date="2016-05-27T11:23:00Z">
            <w:rPr>
              <w:rFonts w:ascii="Times New Roman" w:hAnsi="Times New Roman"/>
              <w:lang w:val="en-GB"/>
            </w:rPr>
          </w:rPrChange>
        </w:rPr>
        <w:t>option</w:t>
      </w:r>
      <w:r w:rsidRPr="003A5638">
        <w:rPr>
          <w:rFonts w:ascii="Times New Roman" w:hAnsi="Times New Roman"/>
          <w:lang w:val="en-CA"/>
          <w:rPrChange w:id="2658" w:author="Hassen" w:date="2016-05-27T11:23:00Z">
            <w:rPr>
              <w:rFonts w:ascii="Times New Roman" w:hAnsi="Times New Roman"/>
              <w:lang w:val="en-GB"/>
            </w:rPr>
          </w:rPrChange>
        </w:rPr>
        <w:t xml:space="preserve"> such as the intercept and the slope</w:t>
      </w:r>
      <w:r w:rsidR="00666103" w:rsidRPr="003A5638">
        <w:rPr>
          <w:rFonts w:ascii="Times New Roman" w:hAnsi="Times New Roman"/>
          <w:lang w:val="en-CA"/>
          <w:rPrChange w:id="2659" w:author="Hassen" w:date="2016-05-27T11:23:00Z">
            <w:rPr>
              <w:rFonts w:ascii="Times New Roman" w:hAnsi="Times New Roman"/>
              <w:lang w:val="en-GB"/>
            </w:rPr>
          </w:rPrChange>
        </w:rPr>
        <w:t xml:space="preserve"> for the linear effect and the amplitude, the period, the horizont</w:t>
      </w:r>
      <w:r w:rsidR="00714F7C" w:rsidRPr="003A5638">
        <w:rPr>
          <w:rFonts w:ascii="Times New Roman" w:hAnsi="Times New Roman"/>
          <w:lang w:val="en-CA"/>
          <w:rPrChange w:id="2660" w:author="Hassen" w:date="2016-05-27T11:23:00Z">
            <w:rPr>
              <w:rFonts w:ascii="Times New Roman" w:hAnsi="Times New Roman"/>
              <w:lang w:val="en-GB"/>
            </w:rPr>
          </w:rPrChange>
        </w:rPr>
        <w:t xml:space="preserve">al shift and the vertical shift for the </w:t>
      </w:r>
      <w:r w:rsidR="0002330C" w:rsidRPr="003A5638">
        <w:rPr>
          <w:rFonts w:ascii="Times New Roman" w:hAnsi="Times New Roman"/>
          <w:lang w:val="en-CA"/>
          <w:rPrChange w:id="2661" w:author="Hassen" w:date="2016-05-27T11:23:00Z">
            <w:rPr>
              <w:rFonts w:ascii="Times New Roman" w:hAnsi="Times New Roman"/>
              <w:lang w:val="en-GB"/>
            </w:rPr>
          </w:rPrChange>
        </w:rPr>
        <w:t>c</w:t>
      </w:r>
      <w:r w:rsidR="00714F7C" w:rsidRPr="003A5638">
        <w:rPr>
          <w:rFonts w:ascii="Times New Roman" w:hAnsi="Times New Roman"/>
          <w:lang w:val="en-CA"/>
          <w:rPrChange w:id="2662" w:author="Hassen" w:date="2016-05-27T11:23:00Z">
            <w:rPr>
              <w:rFonts w:ascii="Times New Roman" w:hAnsi="Times New Roman"/>
              <w:lang w:val="en-GB"/>
            </w:rPr>
          </w:rPrChange>
        </w:rPr>
        <w:t>yclic effect.</w:t>
      </w:r>
      <w:r w:rsidR="00710C18" w:rsidRPr="003A5638">
        <w:rPr>
          <w:rFonts w:ascii="Times New Roman" w:hAnsi="Times New Roman"/>
          <w:lang w:val="en-CA"/>
          <w:rPrChange w:id="2663" w:author="Hassen" w:date="2016-05-27T11:23:00Z">
            <w:rPr>
              <w:rFonts w:ascii="Times New Roman" w:hAnsi="Times New Roman"/>
              <w:lang w:val="en-GB"/>
            </w:rPr>
          </w:rPrChange>
        </w:rPr>
        <w:t xml:space="preserve"> </w:t>
      </w:r>
      <w:r w:rsidR="00E03768" w:rsidRPr="003A5638">
        <w:rPr>
          <w:rFonts w:ascii="Times New Roman" w:hAnsi="Times New Roman"/>
          <w:lang w:val="en-CA"/>
          <w:rPrChange w:id="2664" w:author="Hassen" w:date="2016-05-27T11:23:00Z">
            <w:rPr>
              <w:rFonts w:ascii="Times New Roman" w:hAnsi="Times New Roman"/>
              <w:lang w:val="en-GB"/>
            </w:rPr>
          </w:rPrChange>
        </w:rPr>
        <w:t xml:space="preserve">Therefore, </w:t>
      </w:r>
      <w:r w:rsidR="00F003D2" w:rsidRPr="003A5638">
        <w:rPr>
          <w:rFonts w:ascii="Times New Roman" w:hAnsi="Times New Roman"/>
          <w:lang w:val="en-CA"/>
          <w:rPrChange w:id="2665" w:author="Hassen" w:date="2016-05-27T11:23:00Z">
            <w:rPr>
              <w:rFonts w:ascii="Times New Roman" w:hAnsi="Times New Roman"/>
              <w:lang w:val="en-GB"/>
            </w:rPr>
          </w:rPrChange>
        </w:rPr>
        <w:t>i</w:t>
      </w:r>
      <w:r w:rsidR="0030406C" w:rsidRPr="003A5638">
        <w:rPr>
          <w:rFonts w:ascii="Times New Roman" w:hAnsi="Times New Roman"/>
          <w:lang w:val="en-CA"/>
          <w:rPrChange w:id="2666" w:author="Hassen" w:date="2016-05-27T11:23:00Z">
            <w:rPr>
              <w:rFonts w:ascii="Times New Roman" w:hAnsi="Times New Roman"/>
              <w:lang w:val="en-GB"/>
            </w:rPr>
          </w:rPrChange>
        </w:rPr>
        <w:t xml:space="preserve">f you </w:t>
      </w:r>
      <w:r w:rsidR="003325CB" w:rsidRPr="003A5638">
        <w:rPr>
          <w:rFonts w:ascii="Times New Roman" w:hAnsi="Times New Roman"/>
          <w:lang w:val="en-CA"/>
          <w:rPrChange w:id="2667" w:author="Hassen" w:date="2016-05-27T11:23:00Z">
            <w:rPr>
              <w:rFonts w:ascii="Times New Roman" w:hAnsi="Times New Roman"/>
              <w:lang w:val="en-GB"/>
            </w:rPr>
          </w:rPrChange>
        </w:rPr>
        <w:t>select</w:t>
      </w:r>
      <w:r w:rsidR="00C647FD" w:rsidRPr="003A5638">
        <w:rPr>
          <w:rFonts w:ascii="Times New Roman" w:hAnsi="Times New Roman"/>
          <w:lang w:val="en-CA"/>
          <w:rPrChange w:id="2668" w:author="Hassen" w:date="2016-05-27T11:23:00Z">
            <w:rPr>
              <w:rFonts w:ascii="Times New Roman" w:hAnsi="Times New Roman"/>
              <w:lang w:val="en-GB"/>
            </w:rPr>
          </w:rPrChange>
        </w:rPr>
        <w:t xml:space="preserve"> t</w:t>
      </w:r>
      <w:r w:rsidR="0030406C" w:rsidRPr="003A5638">
        <w:rPr>
          <w:rFonts w:ascii="Times New Roman" w:hAnsi="Times New Roman"/>
          <w:lang w:val="en-CA"/>
          <w:rPrChange w:id="2669" w:author="Hassen" w:date="2016-05-27T11:23:00Z">
            <w:rPr>
              <w:rFonts w:ascii="Times New Roman" w:hAnsi="Times New Roman"/>
              <w:lang w:val="en-GB"/>
            </w:rPr>
          </w:rPrChange>
        </w:rPr>
        <w:t>he three options</w:t>
      </w:r>
      <w:r w:rsidR="00D26A5F" w:rsidRPr="003A5638">
        <w:rPr>
          <w:rFonts w:ascii="Times New Roman" w:hAnsi="Times New Roman"/>
          <w:lang w:val="en-CA"/>
          <w:rPrChange w:id="2670" w:author="Hassen" w:date="2016-05-27T11:23:00Z">
            <w:rPr>
              <w:rFonts w:ascii="Times New Roman" w:hAnsi="Times New Roman"/>
              <w:lang w:val="en-GB"/>
            </w:rPr>
          </w:rPrChange>
        </w:rPr>
        <w:t xml:space="preserve"> you can create</w:t>
      </w:r>
      <w:r w:rsidR="00FF300D" w:rsidRPr="003A5638">
        <w:rPr>
          <w:rFonts w:ascii="Times New Roman" w:hAnsi="Times New Roman"/>
          <w:lang w:val="en-CA"/>
          <w:rPrChange w:id="2671" w:author="Hassen" w:date="2016-05-27T11:23:00Z">
            <w:rPr>
              <w:rFonts w:ascii="Times New Roman" w:hAnsi="Times New Roman"/>
              <w:lang w:val="en-GB"/>
            </w:rPr>
          </w:rPrChange>
        </w:rPr>
        <w:t xml:space="preserve"> linearly increasing environmental values with some cyclic and stochastic variation from time to time.</w:t>
      </w:r>
      <w:r w:rsidR="001C09AE" w:rsidRPr="003A5638">
        <w:rPr>
          <w:rFonts w:ascii="Times New Roman" w:hAnsi="Times New Roman"/>
          <w:lang w:val="en-CA"/>
          <w:rPrChange w:id="2672" w:author="Hassen" w:date="2016-05-27T11:23:00Z">
            <w:rPr>
              <w:rFonts w:ascii="Times New Roman" w:hAnsi="Times New Roman"/>
              <w:lang w:val="en-GB"/>
            </w:rPr>
          </w:rPrChange>
        </w:rPr>
        <w:t xml:space="preserve"> </w:t>
      </w:r>
    </w:p>
    <w:p w14:paraId="08C7B45B" w14:textId="77777777" w:rsidR="00710C18" w:rsidRPr="003A5638" w:rsidRDefault="00710C18" w:rsidP="00666103">
      <w:pPr>
        <w:jc w:val="both"/>
        <w:rPr>
          <w:rFonts w:ascii="Times New Roman" w:hAnsi="Times New Roman"/>
          <w:lang w:val="en-CA"/>
          <w:rPrChange w:id="2673" w:author="Hassen" w:date="2016-05-27T11:23:00Z">
            <w:rPr>
              <w:rFonts w:ascii="Times New Roman" w:hAnsi="Times New Roman"/>
              <w:lang w:val="en-GB"/>
            </w:rPr>
          </w:rPrChange>
        </w:rPr>
      </w:pPr>
    </w:p>
    <w:p w14:paraId="15B0E4C0" w14:textId="5592995F" w:rsidR="00123BD8" w:rsidRPr="003A5638" w:rsidRDefault="001C09AE" w:rsidP="00666103">
      <w:pPr>
        <w:jc w:val="both"/>
        <w:rPr>
          <w:rFonts w:ascii="Times New Roman" w:hAnsi="Times New Roman"/>
          <w:lang w:val="en-CA"/>
          <w:rPrChange w:id="2674" w:author="Hassen" w:date="2016-05-27T11:23:00Z">
            <w:rPr>
              <w:rFonts w:ascii="Times New Roman" w:hAnsi="Times New Roman"/>
              <w:lang w:val="en-GB"/>
            </w:rPr>
          </w:rPrChange>
        </w:rPr>
      </w:pPr>
      <w:r w:rsidRPr="003A5638">
        <w:rPr>
          <w:rFonts w:ascii="Times New Roman" w:hAnsi="Times New Roman"/>
          <w:lang w:val="en-CA"/>
          <w:rPrChange w:id="2675" w:author="Hassen" w:date="2016-05-27T11:23:00Z">
            <w:rPr>
              <w:rFonts w:ascii="Times New Roman" w:hAnsi="Times New Roman"/>
              <w:lang w:val="en-GB"/>
            </w:rPr>
          </w:rPrChange>
        </w:rPr>
        <w:t xml:space="preserve">For each </w:t>
      </w:r>
      <w:r w:rsidR="005B69FB" w:rsidRPr="003A5638">
        <w:rPr>
          <w:rFonts w:ascii="Times New Roman" w:hAnsi="Times New Roman"/>
          <w:lang w:val="en-CA"/>
          <w:rPrChange w:id="2676" w:author="Hassen" w:date="2016-05-27T11:23:00Z">
            <w:rPr>
              <w:rFonts w:ascii="Times New Roman" w:hAnsi="Times New Roman"/>
              <w:lang w:val="en-GB"/>
            </w:rPr>
          </w:rPrChange>
        </w:rPr>
        <w:t>environ</w:t>
      </w:r>
      <w:r w:rsidR="007B5C50" w:rsidRPr="003A5638">
        <w:rPr>
          <w:rFonts w:ascii="Times New Roman" w:hAnsi="Times New Roman"/>
          <w:lang w:val="en-CA"/>
          <w:rPrChange w:id="2677" w:author="Hassen" w:date="2016-05-27T11:23:00Z">
            <w:rPr>
              <w:rFonts w:ascii="Times New Roman" w:hAnsi="Times New Roman"/>
              <w:lang w:val="en-GB"/>
            </w:rPr>
          </w:rPrChange>
        </w:rPr>
        <w:t>ment</w:t>
      </w:r>
      <w:r w:rsidR="009E70D2" w:rsidRPr="003A5638">
        <w:rPr>
          <w:rFonts w:ascii="Times New Roman" w:hAnsi="Times New Roman"/>
          <w:lang w:val="en-CA"/>
          <w:rPrChange w:id="2678" w:author="Hassen" w:date="2016-05-27T11:23:00Z">
            <w:rPr>
              <w:rFonts w:ascii="Times New Roman" w:hAnsi="Times New Roman"/>
              <w:lang w:val="en-GB"/>
            </w:rPr>
          </w:rPrChange>
        </w:rPr>
        <w:t xml:space="preserve"> </w:t>
      </w:r>
      <w:r w:rsidR="00896E73" w:rsidRPr="003A5638">
        <w:rPr>
          <w:rFonts w:ascii="Times New Roman" w:hAnsi="Times New Roman"/>
          <w:lang w:val="en-CA"/>
          <w:rPrChange w:id="2679" w:author="Hassen" w:date="2016-05-27T11:23:00Z">
            <w:rPr>
              <w:rFonts w:ascii="Times New Roman" w:hAnsi="Times New Roman"/>
              <w:lang w:val="en-GB"/>
            </w:rPr>
          </w:rPrChange>
        </w:rPr>
        <w:t>type</w:t>
      </w:r>
      <w:r w:rsidRPr="003A5638">
        <w:rPr>
          <w:rFonts w:ascii="Times New Roman" w:hAnsi="Times New Roman"/>
          <w:lang w:val="en-CA"/>
          <w:rPrChange w:id="2680" w:author="Hassen" w:date="2016-05-27T11:23:00Z">
            <w:rPr>
              <w:rFonts w:ascii="Times New Roman" w:hAnsi="Times New Roman"/>
              <w:lang w:val="en-GB"/>
            </w:rPr>
          </w:rPrChange>
        </w:rPr>
        <w:t xml:space="preserve"> (</w:t>
      </w:r>
      <w:r w:rsidR="00E02616" w:rsidRPr="003A5638">
        <w:rPr>
          <w:rFonts w:ascii="Times New Roman" w:hAnsi="Times New Roman"/>
          <w:lang w:val="en-CA"/>
          <w:rPrChange w:id="2681" w:author="Hassen" w:date="2016-05-27T11:23:00Z">
            <w:rPr>
              <w:rFonts w:ascii="Times New Roman" w:hAnsi="Times New Roman"/>
              <w:lang w:val="en-GB"/>
            </w:rPr>
          </w:rPrChange>
        </w:rPr>
        <w:t>stochastic</w:t>
      </w:r>
      <w:r w:rsidRPr="003A5638">
        <w:rPr>
          <w:rFonts w:ascii="Times New Roman" w:hAnsi="Times New Roman"/>
          <w:lang w:val="en-CA"/>
          <w:rPrChange w:id="2682" w:author="Hassen" w:date="2016-05-27T11:23:00Z">
            <w:rPr>
              <w:rFonts w:ascii="Times New Roman" w:hAnsi="Times New Roman"/>
              <w:lang w:val="en-GB"/>
            </w:rPr>
          </w:rPrChange>
        </w:rPr>
        <w:t>, linear and cyclic)</w:t>
      </w:r>
      <w:r w:rsidR="00B04939" w:rsidRPr="003A5638">
        <w:rPr>
          <w:rFonts w:ascii="Times New Roman" w:hAnsi="Times New Roman"/>
          <w:lang w:val="en-CA"/>
          <w:rPrChange w:id="2683" w:author="Hassen" w:date="2016-05-27T11:23:00Z">
            <w:rPr>
              <w:rFonts w:ascii="Times New Roman" w:hAnsi="Times New Roman"/>
              <w:lang w:val="en-GB"/>
            </w:rPr>
          </w:rPrChange>
        </w:rPr>
        <w:t>,</w:t>
      </w:r>
      <w:r w:rsidRPr="003A5638">
        <w:rPr>
          <w:rFonts w:ascii="Times New Roman" w:hAnsi="Times New Roman"/>
          <w:lang w:val="en-CA"/>
          <w:rPrChange w:id="2684" w:author="Hassen" w:date="2016-05-27T11:23:00Z">
            <w:rPr>
              <w:rFonts w:ascii="Times New Roman" w:hAnsi="Times New Roman"/>
              <w:lang w:val="en-GB"/>
            </w:rPr>
          </w:rPrChange>
        </w:rPr>
        <w:t xml:space="preserve"> you can also </w:t>
      </w:r>
      <w:r w:rsidR="005B528E" w:rsidRPr="003A5638">
        <w:rPr>
          <w:rFonts w:ascii="Times New Roman" w:hAnsi="Times New Roman"/>
          <w:lang w:val="en-CA"/>
          <w:rPrChange w:id="2685" w:author="Hassen" w:date="2016-05-27T11:23:00Z">
            <w:rPr>
              <w:rFonts w:ascii="Times New Roman" w:hAnsi="Times New Roman"/>
              <w:lang w:val="en-GB"/>
            </w:rPr>
          </w:rPrChange>
        </w:rPr>
        <w:t>choose whether that environmental effect is shared or not between individuals</w:t>
      </w:r>
      <w:r w:rsidR="00A66243" w:rsidRPr="003A5638">
        <w:rPr>
          <w:rFonts w:ascii="Times New Roman" w:hAnsi="Times New Roman"/>
          <w:lang w:val="en-CA"/>
          <w:rPrChange w:id="2686" w:author="Hassen" w:date="2016-05-27T11:23:00Z">
            <w:rPr>
              <w:rFonts w:ascii="Times New Roman" w:hAnsi="Times New Roman"/>
              <w:lang w:val="en-GB"/>
            </w:rPr>
          </w:rPrChange>
        </w:rPr>
        <w:t xml:space="preserve"> by checking or not the </w:t>
      </w:r>
      <w:r w:rsidR="002F6344" w:rsidRPr="003A5638">
        <w:rPr>
          <w:rFonts w:ascii="Times New Roman" w:hAnsi="Times New Roman"/>
          <w:lang w:val="en-CA"/>
          <w:rPrChange w:id="2687" w:author="Hassen" w:date="2016-05-27T11:23:00Z">
            <w:rPr>
              <w:rFonts w:ascii="Times New Roman" w:hAnsi="Times New Roman"/>
              <w:lang w:val="en-GB"/>
            </w:rPr>
          </w:rPrChange>
        </w:rPr>
        <w:t>“</w:t>
      </w:r>
      <w:r w:rsidR="00A66243" w:rsidRPr="003A5638">
        <w:rPr>
          <w:rFonts w:ascii="Times New Roman" w:hAnsi="Times New Roman"/>
          <w:lang w:val="en-CA"/>
          <w:rPrChange w:id="2688" w:author="Hassen" w:date="2016-05-27T11:23:00Z">
            <w:rPr>
              <w:rFonts w:ascii="Times New Roman" w:hAnsi="Times New Roman"/>
              <w:lang w:val="en-GB"/>
            </w:rPr>
          </w:rPrChange>
        </w:rPr>
        <w:t>Shared environment</w:t>
      </w:r>
      <w:r w:rsidR="002F6344" w:rsidRPr="003A5638">
        <w:rPr>
          <w:rFonts w:ascii="Times New Roman" w:hAnsi="Times New Roman"/>
          <w:lang w:val="en-CA"/>
          <w:rPrChange w:id="2689" w:author="Hassen" w:date="2016-05-27T11:23:00Z">
            <w:rPr>
              <w:rFonts w:ascii="Times New Roman" w:hAnsi="Times New Roman"/>
              <w:lang w:val="en-GB"/>
            </w:rPr>
          </w:rPrChange>
        </w:rPr>
        <w:t>”</w:t>
      </w:r>
      <w:r w:rsidR="00A66243" w:rsidRPr="003A5638">
        <w:rPr>
          <w:rFonts w:ascii="Times New Roman" w:hAnsi="Times New Roman"/>
          <w:lang w:val="en-CA"/>
          <w:rPrChange w:id="2690" w:author="Hassen" w:date="2016-05-27T11:23:00Z">
            <w:rPr>
              <w:rFonts w:ascii="Times New Roman" w:hAnsi="Times New Roman"/>
              <w:lang w:val="en-GB"/>
            </w:rPr>
          </w:rPrChange>
        </w:rPr>
        <w:t xml:space="preserve"> </w:t>
      </w:r>
      <w:r w:rsidR="0031259F" w:rsidRPr="003A5638">
        <w:rPr>
          <w:rFonts w:ascii="Times New Roman" w:hAnsi="Times New Roman"/>
          <w:lang w:val="en-CA"/>
          <w:rPrChange w:id="2691" w:author="Hassen" w:date="2016-05-27T11:23:00Z">
            <w:rPr>
              <w:rFonts w:ascii="Times New Roman" w:hAnsi="Times New Roman"/>
              <w:lang w:val="en-GB"/>
            </w:rPr>
          </w:rPrChange>
        </w:rPr>
        <w:t>checkbox</w:t>
      </w:r>
      <w:r w:rsidR="00A66243" w:rsidRPr="003A5638">
        <w:rPr>
          <w:rFonts w:ascii="Times New Roman" w:hAnsi="Times New Roman"/>
          <w:lang w:val="en-CA"/>
          <w:rPrChange w:id="2692" w:author="Hassen" w:date="2016-05-27T11:23:00Z">
            <w:rPr>
              <w:rFonts w:ascii="Times New Roman" w:hAnsi="Times New Roman"/>
              <w:lang w:val="en-GB"/>
            </w:rPr>
          </w:rPrChange>
        </w:rPr>
        <w:t>.</w:t>
      </w:r>
      <w:r w:rsidR="00E7255F" w:rsidRPr="003A5638">
        <w:rPr>
          <w:rFonts w:ascii="Times New Roman" w:hAnsi="Times New Roman"/>
          <w:lang w:val="en-CA"/>
          <w:rPrChange w:id="2693" w:author="Hassen" w:date="2016-05-27T11:23:00Z">
            <w:rPr>
              <w:rFonts w:ascii="Times New Roman" w:hAnsi="Times New Roman"/>
              <w:lang w:val="en-GB"/>
            </w:rPr>
          </w:rPrChange>
        </w:rPr>
        <w:t xml:space="preserve"> For instance, you could decide to share the </w:t>
      </w:r>
      <w:r w:rsidR="004065A8" w:rsidRPr="003A5638">
        <w:rPr>
          <w:rFonts w:ascii="Times New Roman" w:hAnsi="Times New Roman"/>
          <w:lang w:val="en-CA"/>
          <w:rPrChange w:id="2694" w:author="Hassen" w:date="2016-05-27T11:23:00Z">
            <w:rPr>
              <w:rFonts w:ascii="Times New Roman" w:hAnsi="Times New Roman"/>
              <w:lang w:val="en-GB"/>
            </w:rPr>
          </w:rPrChange>
        </w:rPr>
        <w:t xml:space="preserve">stochastic </w:t>
      </w:r>
      <w:r w:rsidR="00E7255F" w:rsidRPr="003A5638">
        <w:rPr>
          <w:rFonts w:ascii="Times New Roman" w:hAnsi="Times New Roman"/>
          <w:lang w:val="en-CA"/>
          <w:rPrChange w:id="2695" w:author="Hassen" w:date="2016-05-27T11:23:00Z">
            <w:rPr>
              <w:rFonts w:ascii="Times New Roman" w:hAnsi="Times New Roman"/>
              <w:lang w:val="en-GB"/>
            </w:rPr>
          </w:rPrChange>
        </w:rPr>
        <w:t xml:space="preserve">and linear </w:t>
      </w:r>
      <w:r w:rsidR="001B484C" w:rsidRPr="003A5638">
        <w:rPr>
          <w:rFonts w:ascii="Times New Roman" w:hAnsi="Times New Roman"/>
          <w:lang w:val="en-CA"/>
          <w:rPrChange w:id="2696" w:author="Hassen" w:date="2016-05-27T11:23:00Z">
            <w:rPr>
              <w:rFonts w:ascii="Times New Roman" w:hAnsi="Times New Roman"/>
              <w:lang w:val="en-GB"/>
            </w:rPr>
          </w:rPrChange>
        </w:rPr>
        <w:t xml:space="preserve">environmental </w:t>
      </w:r>
      <w:r w:rsidR="003C0098" w:rsidRPr="003A5638">
        <w:rPr>
          <w:rFonts w:ascii="Times New Roman" w:hAnsi="Times New Roman"/>
          <w:lang w:val="en-CA"/>
          <w:rPrChange w:id="2697" w:author="Hassen" w:date="2016-05-27T11:23:00Z">
            <w:rPr>
              <w:rFonts w:ascii="Times New Roman" w:hAnsi="Times New Roman"/>
              <w:lang w:val="en-GB"/>
            </w:rPr>
          </w:rPrChange>
        </w:rPr>
        <w:t xml:space="preserve">effects between </w:t>
      </w:r>
      <w:r w:rsidR="00E7255F" w:rsidRPr="003A5638">
        <w:rPr>
          <w:rFonts w:ascii="Times New Roman" w:hAnsi="Times New Roman"/>
          <w:lang w:val="en-CA"/>
          <w:rPrChange w:id="2698" w:author="Hassen" w:date="2016-05-27T11:23:00Z">
            <w:rPr>
              <w:rFonts w:ascii="Times New Roman" w:hAnsi="Times New Roman"/>
              <w:lang w:val="en-GB"/>
            </w:rPr>
          </w:rPrChange>
        </w:rPr>
        <w:t>individuals while the cyclic effect is not shared.</w:t>
      </w:r>
      <w:r w:rsidR="00C36564" w:rsidRPr="003A5638">
        <w:rPr>
          <w:rFonts w:ascii="Times New Roman" w:hAnsi="Times New Roman"/>
          <w:lang w:val="en-CA"/>
          <w:rPrChange w:id="2699" w:author="Hassen" w:date="2016-05-27T11:23:00Z">
            <w:rPr>
              <w:rFonts w:ascii="Times New Roman" w:hAnsi="Times New Roman"/>
              <w:lang w:val="en-GB"/>
            </w:rPr>
          </w:rPrChange>
        </w:rPr>
        <w:t xml:space="preserve"> W</w:t>
      </w:r>
      <w:r w:rsidR="00EC1B3D" w:rsidRPr="003A5638">
        <w:rPr>
          <w:rFonts w:ascii="Times New Roman" w:hAnsi="Times New Roman"/>
          <w:lang w:val="en-CA"/>
          <w:rPrChange w:id="2700" w:author="Hassen" w:date="2016-05-27T11:23:00Z">
            <w:rPr>
              <w:rFonts w:ascii="Times New Roman" w:hAnsi="Times New Roman"/>
              <w:lang w:val="en-GB"/>
            </w:rPr>
          </w:rPrChange>
        </w:rPr>
        <w:t>hen an environment effect is not</w:t>
      </w:r>
      <w:r w:rsidR="00C36564" w:rsidRPr="003A5638">
        <w:rPr>
          <w:rFonts w:ascii="Times New Roman" w:hAnsi="Times New Roman"/>
          <w:lang w:val="en-CA"/>
          <w:rPrChange w:id="2701" w:author="Hassen" w:date="2016-05-27T11:23:00Z">
            <w:rPr>
              <w:rFonts w:ascii="Times New Roman" w:hAnsi="Times New Roman"/>
              <w:lang w:val="en-GB"/>
            </w:rPr>
          </w:rPrChange>
        </w:rPr>
        <w:t xml:space="preserve"> shared</w:t>
      </w:r>
      <w:r w:rsidR="00805E3F" w:rsidRPr="003A5638">
        <w:rPr>
          <w:rFonts w:ascii="Times New Roman" w:hAnsi="Times New Roman"/>
          <w:lang w:val="en-CA"/>
          <w:rPrChange w:id="2702" w:author="Hassen" w:date="2016-05-27T11:23:00Z">
            <w:rPr>
              <w:rFonts w:ascii="Times New Roman" w:hAnsi="Times New Roman"/>
              <w:lang w:val="en-GB"/>
            </w:rPr>
          </w:rPrChange>
        </w:rPr>
        <w:t xml:space="preserve"> between individuals an </w:t>
      </w:r>
      <w:r w:rsidR="00C36564" w:rsidRPr="003A5638">
        <w:rPr>
          <w:rFonts w:ascii="Times New Roman" w:hAnsi="Times New Roman"/>
          <w:lang w:val="en-CA"/>
          <w:rPrChange w:id="2703" w:author="Hassen" w:date="2016-05-27T11:23:00Z">
            <w:rPr>
              <w:rFonts w:ascii="Times New Roman" w:hAnsi="Times New Roman"/>
              <w:lang w:val="en-GB"/>
            </w:rPr>
          </w:rPrChange>
        </w:rPr>
        <w:t>input cell appear</w:t>
      </w:r>
      <w:r w:rsidR="001C7AC2" w:rsidRPr="003A5638">
        <w:rPr>
          <w:rFonts w:ascii="Times New Roman" w:hAnsi="Times New Roman"/>
          <w:lang w:val="en-CA"/>
          <w:rPrChange w:id="2704" w:author="Hassen" w:date="2016-05-27T11:23:00Z">
            <w:rPr>
              <w:rFonts w:ascii="Times New Roman" w:hAnsi="Times New Roman"/>
              <w:lang w:val="en-GB"/>
            </w:rPr>
          </w:rPrChange>
        </w:rPr>
        <w:t>s</w:t>
      </w:r>
      <w:r w:rsidR="00C36564" w:rsidRPr="003A5638">
        <w:rPr>
          <w:rFonts w:ascii="Times New Roman" w:hAnsi="Times New Roman"/>
          <w:lang w:val="en-CA"/>
          <w:rPrChange w:id="2705" w:author="Hassen" w:date="2016-05-27T11:23:00Z">
            <w:rPr>
              <w:rFonts w:ascii="Times New Roman" w:hAnsi="Times New Roman"/>
              <w:lang w:val="en-GB"/>
            </w:rPr>
          </w:rPrChange>
        </w:rPr>
        <w:t xml:space="preserve"> </w:t>
      </w:r>
      <w:r w:rsidR="00805E3F" w:rsidRPr="003A5638">
        <w:rPr>
          <w:rFonts w:ascii="Times New Roman" w:hAnsi="Times New Roman"/>
          <w:lang w:val="en-CA"/>
          <w:rPrChange w:id="2706" w:author="Hassen" w:date="2016-05-27T11:23:00Z">
            <w:rPr>
              <w:rFonts w:ascii="Times New Roman" w:hAnsi="Times New Roman"/>
              <w:lang w:val="en-GB"/>
            </w:rPr>
          </w:rPrChange>
        </w:rPr>
        <w:t>showing</w:t>
      </w:r>
      <w:r w:rsidR="00C36564" w:rsidRPr="003A5638">
        <w:rPr>
          <w:rFonts w:ascii="Times New Roman" w:hAnsi="Times New Roman"/>
          <w:lang w:val="en-CA"/>
          <w:rPrChange w:id="2707" w:author="Hassen" w:date="2016-05-27T11:23:00Z">
            <w:rPr>
              <w:rFonts w:ascii="Times New Roman" w:hAnsi="Times New Roman"/>
              <w:lang w:val="en-GB"/>
            </w:rPr>
          </w:rPrChange>
        </w:rPr>
        <w:t xml:space="preserve"> the </w:t>
      </w:r>
      <w:r w:rsidR="007C7B56" w:rsidRPr="003A5638">
        <w:rPr>
          <w:rFonts w:ascii="Times New Roman" w:hAnsi="Times New Roman"/>
          <w:lang w:val="en-CA"/>
          <w:rPrChange w:id="2708" w:author="Hassen" w:date="2016-05-27T11:23:00Z">
            <w:rPr>
              <w:rFonts w:ascii="Times New Roman" w:hAnsi="Times New Roman"/>
              <w:lang w:val="en-GB"/>
            </w:rPr>
          </w:rPrChange>
        </w:rPr>
        <w:t>environment</w:t>
      </w:r>
      <w:r w:rsidR="00C94699" w:rsidRPr="003A5638">
        <w:rPr>
          <w:rFonts w:ascii="Times New Roman" w:hAnsi="Times New Roman"/>
          <w:lang w:val="en-CA"/>
          <w:rPrChange w:id="2709" w:author="Hassen" w:date="2016-05-27T11:23:00Z">
            <w:rPr>
              <w:rFonts w:ascii="Times New Roman" w:hAnsi="Times New Roman"/>
              <w:lang w:val="en-GB"/>
            </w:rPr>
          </w:rPrChange>
        </w:rPr>
        <w:t>al</w:t>
      </w:r>
      <w:r w:rsidR="007C7B56" w:rsidRPr="003A5638">
        <w:rPr>
          <w:rFonts w:ascii="Times New Roman" w:hAnsi="Times New Roman"/>
          <w:lang w:val="en-CA"/>
          <w:rPrChange w:id="2710" w:author="Hassen" w:date="2016-05-27T11:23:00Z">
            <w:rPr>
              <w:rFonts w:ascii="Times New Roman" w:hAnsi="Times New Roman"/>
              <w:lang w:val="en-GB"/>
            </w:rPr>
          </w:rPrChange>
        </w:rPr>
        <w:t xml:space="preserve"> </w:t>
      </w:r>
      <w:r w:rsidR="00C36564" w:rsidRPr="003A5638">
        <w:rPr>
          <w:rFonts w:ascii="Times New Roman" w:hAnsi="Times New Roman"/>
          <w:lang w:val="en-CA"/>
          <w:rPrChange w:id="2711" w:author="Hassen" w:date="2016-05-27T11:23:00Z">
            <w:rPr>
              <w:rFonts w:ascii="Times New Roman" w:hAnsi="Times New Roman"/>
              <w:lang w:val="en-GB"/>
            </w:rPr>
          </w:rPrChange>
        </w:rPr>
        <w:t xml:space="preserve">variance </w:t>
      </w:r>
      <w:r w:rsidR="00EC1B3D" w:rsidRPr="003A5638">
        <w:rPr>
          <w:rFonts w:ascii="Times New Roman" w:hAnsi="Times New Roman"/>
          <w:lang w:val="en-CA"/>
          <w:rPrChange w:id="2712" w:author="Hassen" w:date="2016-05-27T11:23:00Z">
            <w:rPr>
              <w:rFonts w:ascii="Times New Roman" w:hAnsi="Times New Roman"/>
              <w:lang w:val="en-GB"/>
            </w:rPr>
          </w:rPrChange>
        </w:rPr>
        <w:t>value used to generate the different environment</w:t>
      </w:r>
      <w:r w:rsidR="003C0098" w:rsidRPr="003A5638">
        <w:rPr>
          <w:rFonts w:ascii="Times New Roman" w:hAnsi="Times New Roman"/>
          <w:lang w:val="en-CA"/>
          <w:rPrChange w:id="2713" w:author="Hassen" w:date="2016-05-27T11:23:00Z">
            <w:rPr>
              <w:rFonts w:ascii="Times New Roman" w:hAnsi="Times New Roman"/>
              <w:lang w:val="en-GB"/>
            </w:rPr>
          </w:rPrChange>
        </w:rPr>
        <w:t>s</w:t>
      </w:r>
      <w:r w:rsidR="007C7B56" w:rsidRPr="003A5638">
        <w:rPr>
          <w:rFonts w:ascii="Times New Roman" w:hAnsi="Times New Roman"/>
          <w:lang w:val="en-CA"/>
          <w:rPrChange w:id="2714" w:author="Hassen" w:date="2016-05-27T11:23:00Z">
            <w:rPr>
              <w:rFonts w:ascii="Times New Roman" w:hAnsi="Times New Roman"/>
              <w:lang w:val="en-GB"/>
            </w:rPr>
          </w:rPrChange>
        </w:rPr>
        <w:t xml:space="preserve">. These individual-specific environments are created by </w:t>
      </w:r>
      <w:r w:rsidR="002A0E98" w:rsidRPr="003A5638">
        <w:rPr>
          <w:rFonts w:ascii="Times New Roman" w:hAnsi="Times New Roman"/>
          <w:lang w:val="en-CA"/>
          <w:rPrChange w:id="2715" w:author="Hassen" w:date="2016-05-27T11:23:00Z">
            <w:rPr>
              <w:rFonts w:ascii="Times New Roman" w:hAnsi="Times New Roman"/>
              <w:lang w:val="en-GB"/>
            </w:rPr>
          </w:rPrChange>
        </w:rPr>
        <w:t>varying their</w:t>
      </w:r>
      <w:r w:rsidR="007C7B56" w:rsidRPr="003A5638">
        <w:rPr>
          <w:rFonts w:ascii="Times New Roman" w:hAnsi="Times New Roman"/>
          <w:lang w:val="en-CA"/>
          <w:rPrChange w:id="2716" w:author="Hassen" w:date="2016-05-27T11:23:00Z">
            <w:rPr>
              <w:rFonts w:ascii="Times New Roman" w:hAnsi="Times New Roman"/>
              <w:lang w:val="en-GB"/>
            </w:rPr>
          </w:rPrChange>
        </w:rPr>
        <w:t xml:space="preserve"> parameters </w:t>
      </w:r>
      <w:r w:rsidR="001E106A" w:rsidRPr="003A5638">
        <w:rPr>
          <w:rFonts w:ascii="Times New Roman" w:hAnsi="Times New Roman"/>
          <w:lang w:val="en-CA"/>
          <w:rPrChange w:id="2717" w:author="Hassen" w:date="2016-05-27T11:23:00Z">
            <w:rPr>
              <w:rFonts w:ascii="Times New Roman" w:hAnsi="Times New Roman"/>
              <w:lang w:val="en-GB"/>
            </w:rPr>
          </w:rPrChange>
        </w:rPr>
        <w:t>with</w:t>
      </w:r>
      <w:r w:rsidR="007C7B56" w:rsidRPr="003A5638">
        <w:rPr>
          <w:rFonts w:ascii="Times New Roman" w:hAnsi="Times New Roman"/>
          <w:lang w:val="en-CA"/>
          <w:rPrChange w:id="2718" w:author="Hassen" w:date="2016-05-27T11:23:00Z">
            <w:rPr>
              <w:rFonts w:ascii="Times New Roman" w:hAnsi="Times New Roman"/>
              <w:lang w:val="en-GB"/>
            </w:rPr>
          </w:rPrChange>
        </w:rPr>
        <w:t xml:space="preserve"> a normal distribution</w:t>
      </w:r>
      <w:r w:rsidR="00AB6A3F" w:rsidRPr="003A5638">
        <w:rPr>
          <w:rFonts w:ascii="Times New Roman" w:hAnsi="Times New Roman"/>
          <w:lang w:val="en-CA"/>
          <w:rPrChange w:id="2719" w:author="Hassen" w:date="2016-05-27T11:23:00Z">
            <w:rPr>
              <w:rFonts w:ascii="Times New Roman" w:hAnsi="Times New Roman"/>
              <w:lang w:val="en-GB"/>
            </w:rPr>
          </w:rPrChange>
        </w:rPr>
        <w:t xml:space="preserve"> where the mean </w:t>
      </w:r>
      <w:r w:rsidR="004C4E6D" w:rsidRPr="003A5638">
        <w:rPr>
          <w:rFonts w:ascii="Times New Roman" w:hAnsi="Times New Roman"/>
          <w:lang w:val="en-CA"/>
          <w:rPrChange w:id="2720" w:author="Hassen" w:date="2016-05-27T11:23:00Z">
            <w:rPr>
              <w:rFonts w:ascii="Times New Roman" w:hAnsi="Times New Roman"/>
              <w:lang w:val="en-GB"/>
            </w:rPr>
          </w:rPrChange>
        </w:rPr>
        <w:t>is</w:t>
      </w:r>
      <w:r w:rsidR="000638E2" w:rsidRPr="003A5638">
        <w:rPr>
          <w:rFonts w:ascii="Times New Roman" w:hAnsi="Times New Roman"/>
          <w:lang w:val="en-CA"/>
          <w:rPrChange w:id="2721" w:author="Hassen" w:date="2016-05-27T11:23:00Z">
            <w:rPr>
              <w:rFonts w:ascii="Times New Roman" w:hAnsi="Times New Roman"/>
              <w:lang w:val="en-GB"/>
            </w:rPr>
          </w:rPrChange>
        </w:rPr>
        <w:t xml:space="preserve"> the parameter value itself </w:t>
      </w:r>
      <w:r w:rsidR="00AB6A3F" w:rsidRPr="003A5638">
        <w:rPr>
          <w:rFonts w:ascii="Times New Roman" w:hAnsi="Times New Roman"/>
          <w:lang w:val="en-CA"/>
          <w:rPrChange w:id="2722" w:author="Hassen" w:date="2016-05-27T11:23:00Z">
            <w:rPr>
              <w:rFonts w:ascii="Times New Roman" w:hAnsi="Times New Roman"/>
              <w:lang w:val="en-GB"/>
            </w:rPr>
          </w:rPrChange>
        </w:rPr>
        <w:t xml:space="preserve">and the variance </w:t>
      </w:r>
      <w:r w:rsidR="000608FB" w:rsidRPr="003A5638">
        <w:rPr>
          <w:rFonts w:ascii="Times New Roman" w:hAnsi="Times New Roman"/>
          <w:lang w:val="en-CA"/>
          <w:rPrChange w:id="2723" w:author="Hassen" w:date="2016-05-27T11:23:00Z">
            <w:rPr>
              <w:rFonts w:ascii="Times New Roman" w:hAnsi="Times New Roman"/>
              <w:lang w:val="en-GB"/>
            </w:rPr>
          </w:rPrChange>
        </w:rPr>
        <w:t xml:space="preserve">is </w:t>
      </w:r>
      <w:r w:rsidR="00AB6A3F" w:rsidRPr="003A5638">
        <w:rPr>
          <w:rFonts w:ascii="Times New Roman" w:hAnsi="Times New Roman"/>
          <w:lang w:val="en-CA"/>
          <w:rPrChange w:id="2724" w:author="Hassen" w:date="2016-05-27T11:23:00Z">
            <w:rPr>
              <w:rFonts w:ascii="Times New Roman" w:hAnsi="Times New Roman"/>
              <w:lang w:val="en-GB"/>
            </w:rPr>
          </w:rPrChange>
        </w:rPr>
        <w:t xml:space="preserve">the </w:t>
      </w:r>
      <w:r w:rsidR="00DC6B28" w:rsidRPr="003A5638">
        <w:rPr>
          <w:rFonts w:ascii="Times New Roman" w:hAnsi="Times New Roman"/>
          <w:lang w:val="en-CA"/>
          <w:rPrChange w:id="2725" w:author="Hassen" w:date="2016-05-27T11:23:00Z">
            <w:rPr>
              <w:rFonts w:ascii="Times New Roman" w:hAnsi="Times New Roman"/>
              <w:lang w:val="en-GB"/>
            </w:rPr>
          </w:rPrChange>
        </w:rPr>
        <w:t xml:space="preserve">specified </w:t>
      </w:r>
      <w:r w:rsidR="00AB6A3F" w:rsidRPr="003A5638">
        <w:rPr>
          <w:rFonts w:ascii="Times New Roman" w:hAnsi="Times New Roman"/>
          <w:lang w:val="en-CA"/>
          <w:rPrChange w:id="2726" w:author="Hassen" w:date="2016-05-27T11:23:00Z">
            <w:rPr>
              <w:rFonts w:ascii="Times New Roman" w:hAnsi="Times New Roman"/>
              <w:lang w:val="en-GB"/>
            </w:rPr>
          </w:rPrChange>
        </w:rPr>
        <w:t>environment</w:t>
      </w:r>
      <w:r w:rsidR="001A5A6D" w:rsidRPr="003A5638">
        <w:rPr>
          <w:rFonts w:ascii="Times New Roman" w:hAnsi="Times New Roman"/>
          <w:lang w:val="en-CA"/>
          <w:rPrChange w:id="2727" w:author="Hassen" w:date="2016-05-27T11:23:00Z">
            <w:rPr>
              <w:rFonts w:ascii="Times New Roman" w:hAnsi="Times New Roman"/>
              <w:lang w:val="en-GB"/>
            </w:rPr>
          </w:rPrChange>
        </w:rPr>
        <w:t>al</w:t>
      </w:r>
      <w:r w:rsidR="00AB6A3F" w:rsidRPr="003A5638">
        <w:rPr>
          <w:rFonts w:ascii="Times New Roman" w:hAnsi="Times New Roman"/>
          <w:lang w:val="en-CA"/>
          <w:rPrChange w:id="2728" w:author="Hassen" w:date="2016-05-27T11:23:00Z">
            <w:rPr>
              <w:rFonts w:ascii="Times New Roman" w:hAnsi="Times New Roman"/>
              <w:lang w:val="en-GB"/>
            </w:rPr>
          </w:rPrChange>
        </w:rPr>
        <w:t xml:space="preserve"> variance</w:t>
      </w:r>
      <w:r w:rsidR="006C7F67" w:rsidRPr="003A5638">
        <w:rPr>
          <w:rFonts w:ascii="Times New Roman" w:hAnsi="Times New Roman"/>
          <w:lang w:val="en-CA"/>
          <w:rPrChange w:id="2729" w:author="Hassen" w:date="2016-05-27T11:23:00Z">
            <w:rPr>
              <w:rFonts w:ascii="Times New Roman" w:hAnsi="Times New Roman"/>
              <w:lang w:val="en-GB"/>
            </w:rPr>
          </w:rPrChange>
        </w:rPr>
        <w:t xml:space="preserve"> </w:t>
      </w:r>
      <w:r w:rsidR="000B3A2B" w:rsidRPr="003A5638">
        <w:rPr>
          <w:rFonts w:ascii="Times New Roman" w:hAnsi="Times New Roman"/>
          <w:lang w:val="en-CA"/>
          <w:rPrChange w:id="2730" w:author="Hassen" w:date="2016-05-27T11:23:00Z">
            <w:rPr>
              <w:rFonts w:ascii="Times New Roman" w:hAnsi="Times New Roman"/>
              <w:lang w:val="en-GB"/>
            </w:rPr>
          </w:rPrChange>
        </w:rPr>
        <w:t>and that for each environment effect type</w:t>
      </w:r>
      <w:r w:rsidR="00BB69EC" w:rsidRPr="003A5638">
        <w:rPr>
          <w:rFonts w:ascii="Times New Roman" w:hAnsi="Times New Roman"/>
          <w:lang w:val="en-CA"/>
          <w:rPrChange w:id="2731" w:author="Hassen" w:date="2016-05-27T11:23:00Z">
            <w:rPr>
              <w:rFonts w:ascii="Times New Roman" w:hAnsi="Times New Roman"/>
              <w:lang w:val="en-GB"/>
            </w:rPr>
          </w:rPrChange>
        </w:rPr>
        <w:t>.</w:t>
      </w:r>
    </w:p>
    <w:p w14:paraId="0C50E3A6" w14:textId="77777777" w:rsidR="00350222" w:rsidRPr="003A5638" w:rsidRDefault="00350222" w:rsidP="00666103">
      <w:pPr>
        <w:jc w:val="both"/>
        <w:rPr>
          <w:rFonts w:ascii="Times New Roman" w:hAnsi="Times New Roman"/>
          <w:lang w:val="en-CA"/>
          <w:rPrChange w:id="2732" w:author="Hassen" w:date="2016-05-27T11:23:00Z">
            <w:rPr>
              <w:rFonts w:ascii="Times New Roman" w:hAnsi="Times New Roman"/>
              <w:lang w:val="en-GB"/>
            </w:rPr>
          </w:rPrChange>
        </w:rPr>
      </w:pPr>
    </w:p>
    <w:p w14:paraId="33CEC095" w14:textId="521CE7BE" w:rsidR="00B12413" w:rsidRPr="003A5638" w:rsidRDefault="00E01A09" w:rsidP="00666103">
      <w:pPr>
        <w:jc w:val="both"/>
        <w:rPr>
          <w:rFonts w:ascii="Times New Roman" w:hAnsi="Times New Roman"/>
          <w:lang w:val="en-CA"/>
          <w:rPrChange w:id="2733" w:author="Hassen" w:date="2016-05-27T11:23:00Z">
            <w:rPr>
              <w:rFonts w:ascii="Times New Roman" w:hAnsi="Times New Roman"/>
              <w:lang w:val="en-GB"/>
            </w:rPr>
          </w:rPrChange>
        </w:rPr>
      </w:pPr>
      <w:r w:rsidRPr="003A5638">
        <w:rPr>
          <w:rFonts w:ascii="Times New Roman" w:hAnsi="Times New Roman"/>
          <w:lang w:val="en-CA"/>
          <w:rPrChange w:id="2734" w:author="Hassen" w:date="2016-05-27T11:23:00Z">
            <w:rPr>
              <w:rFonts w:ascii="Times New Roman" w:hAnsi="Times New Roman"/>
              <w:lang w:val="en-GB"/>
            </w:rPr>
          </w:rPrChange>
        </w:rPr>
        <w:t>Furthermore</w:t>
      </w:r>
      <w:r w:rsidR="00350222" w:rsidRPr="003A5638">
        <w:rPr>
          <w:rFonts w:ascii="Times New Roman" w:hAnsi="Times New Roman"/>
          <w:lang w:val="en-CA"/>
          <w:rPrChange w:id="2735" w:author="Hassen" w:date="2016-05-27T11:23:00Z">
            <w:rPr>
              <w:rFonts w:ascii="Times New Roman" w:hAnsi="Times New Roman"/>
              <w:lang w:val="en-GB"/>
            </w:rPr>
          </w:rPrChange>
        </w:rPr>
        <w:t>,</w:t>
      </w:r>
      <w:r w:rsidR="00F03D3E" w:rsidRPr="003A5638">
        <w:rPr>
          <w:rFonts w:ascii="Times New Roman" w:hAnsi="Times New Roman"/>
          <w:lang w:val="en-CA"/>
          <w:rPrChange w:id="2736" w:author="Hassen" w:date="2016-05-27T11:23:00Z">
            <w:rPr>
              <w:rFonts w:ascii="Times New Roman" w:hAnsi="Times New Roman"/>
              <w:lang w:val="en-GB"/>
            </w:rPr>
          </w:rPrChange>
        </w:rPr>
        <w:t xml:space="preserve"> below each environment</w:t>
      </w:r>
      <w:r w:rsidR="001C7AC2" w:rsidRPr="003A5638">
        <w:rPr>
          <w:rFonts w:ascii="Times New Roman" w:hAnsi="Times New Roman"/>
          <w:lang w:val="en-CA"/>
          <w:rPrChange w:id="2737" w:author="Hassen" w:date="2016-05-27T11:23:00Z">
            <w:rPr>
              <w:rFonts w:ascii="Times New Roman" w:hAnsi="Times New Roman"/>
              <w:lang w:val="en-GB"/>
            </w:rPr>
          </w:rPrChange>
        </w:rPr>
        <w:t>al</w:t>
      </w:r>
      <w:r w:rsidR="00F03D3E" w:rsidRPr="003A5638">
        <w:rPr>
          <w:rFonts w:ascii="Times New Roman" w:hAnsi="Times New Roman"/>
          <w:lang w:val="en-CA"/>
          <w:rPrChange w:id="2738" w:author="Hassen" w:date="2016-05-27T11:23:00Z">
            <w:rPr>
              <w:rFonts w:ascii="Times New Roman" w:hAnsi="Times New Roman"/>
              <w:lang w:val="en-GB"/>
            </w:rPr>
          </w:rPrChange>
        </w:rPr>
        <w:t xml:space="preserve"> option</w:t>
      </w:r>
      <w:r w:rsidR="00350222" w:rsidRPr="003A5638">
        <w:rPr>
          <w:rFonts w:ascii="Times New Roman" w:hAnsi="Times New Roman"/>
          <w:lang w:val="en-CA"/>
          <w:rPrChange w:id="2739" w:author="Hassen" w:date="2016-05-27T11:23:00Z">
            <w:rPr>
              <w:rFonts w:ascii="Times New Roman" w:hAnsi="Times New Roman"/>
              <w:lang w:val="en-GB"/>
            </w:rPr>
          </w:rPrChange>
        </w:rPr>
        <w:t xml:space="preserve"> a </w:t>
      </w:r>
      <w:r w:rsidR="00CE31B2" w:rsidRPr="003A5638">
        <w:rPr>
          <w:rFonts w:ascii="Times New Roman" w:hAnsi="Times New Roman"/>
          <w:lang w:val="en-CA"/>
          <w:rPrChange w:id="2740" w:author="Hassen" w:date="2016-05-27T11:23:00Z">
            <w:rPr>
              <w:rFonts w:ascii="Times New Roman" w:hAnsi="Times New Roman"/>
              <w:lang w:val="en-GB"/>
            </w:rPr>
          </w:rPrChange>
        </w:rPr>
        <w:t>graph</w:t>
      </w:r>
      <w:r w:rsidR="00350222" w:rsidRPr="003A5638">
        <w:rPr>
          <w:rFonts w:ascii="Times New Roman" w:hAnsi="Times New Roman"/>
          <w:lang w:val="en-CA"/>
          <w:rPrChange w:id="2741" w:author="Hassen" w:date="2016-05-27T11:23:00Z">
            <w:rPr>
              <w:rFonts w:ascii="Times New Roman" w:hAnsi="Times New Roman"/>
              <w:lang w:val="en-GB"/>
            </w:rPr>
          </w:rPrChange>
        </w:rPr>
        <w:t xml:space="preserve"> of the general environment</w:t>
      </w:r>
      <w:r w:rsidR="001C7AC2" w:rsidRPr="003A5638">
        <w:rPr>
          <w:rFonts w:ascii="Times New Roman" w:hAnsi="Times New Roman"/>
          <w:lang w:val="en-CA"/>
          <w:rPrChange w:id="2742" w:author="Hassen" w:date="2016-05-27T11:23:00Z">
            <w:rPr>
              <w:rFonts w:ascii="Times New Roman" w:hAnsi="Times New Roman"/>
              <w:lang w:val="en-GB"/>
            </w:rPr>
          </w:rPrChange>
        </w:rPr>
        <w:t>al</w:t>
      </w:r>
      <w:r w:rsidR="00350222" w:rsidRPr="003A5638">
        <w:rPr>
          <w:rFonts w:ascii="Times New Roman" w:hAnsi="Times New Roman"/>
          <w:lang w:val="en-CA"/>
          <w:rPrChange w:id="2743" w:author="Hassen" w:date="2016-05-27T11:23:00Z">
            <w:rPr>
              <w:rFonts w:ascii="Times New Roman" w:hAnsi="Times New Roman"/>
              <w:lang w:val="en-GB"/>
            </w:rPr>
          </w:rPrChange>
        </w:rPr>
        <w:t xml:space="preserve"> structure is displayed in order to facilitate the environment visualisation before running the simulation.</w:t>
      </w:r>
      <w:r w:rsidR="00B12413" w:rsidRPr="003A5638">
        <w:rPr>
          <w:rFonts w:ascii="Times New Roman" w:hAnsi="Times New Roman"/>
          <w:lang w:val="en-CA"/>
          <w:rPrChange w:id="2744" w:author="Hassen" w:date="2016-05-27T11:23:00Z">
            <w:rPr>
              <w:rFonts w:ascii="Times New Roman" w:hAnsi="Times New Roman"/>
              <w:lang w:val="en-GB"/>
            </w:rPr>
          </w:rPrChange>
        </w:rPr>
        <w:t xml:space="preserve"> </w:t>
      </w:r>
      <w:r w:rsidR="008876C5" w:rsidRPr="003A5638">
        <w:rPr>
          <w:rFonts w:ascii="Times New Roman" w:hAnsi="Times New Roman"/>
          <w:lang w:val="en-CA"/>
          <w:rPrChange w:id="2745" w:author="Hassen" w:date="2016-05-27T11:23:00Z">
            <w:rPr>
              <w:rFonts w:ascii="Times New Roman" w:hAnsi="Times New Roman"/>
              <w:lang w:val="en-GB"/>
            </w:rPr>
          </w:rPrChange>
        </w:rPr>
        <w:t xml:space="preserve">Note that when the environment is shared </w:t>
      </w:r>
      <w:r w:rsidR="007B6731" w:rsidRPr="003A5638">
        <w:rPr>
          <w:rFonts w:ascii="Times New Roman" w:hAnsi="Times New Roman"/>
          <w:lang w:val="en-CA"/>
          <w:rPrChange w:id="2746" w:author="Hassen" w:date="2016-05-27T11:23:00Z">
            <w:rPr>
              <w:rFonts w:ascii="Times New Roman" w:hAnsi="Times New Roman"/>
              <w:lang w:val="en-GB"/>
            </w:rPr>
          </w:rPrChange>
        </w:rPr>
        <w:t>(general</w:t>
      </w:r>
      <w:r w:rsidR="00B55228" w:rsidRPr="003A5638">
        <w:rPr>
          <w:rFonts w:ascii="Times New Roman" w:hAnsi="Times New Roman"/>
          <w:lang w:val="en-CA"/>
          <w:rPrChange w:id="2747" w:author="Hassen" w:date="2016-05-27T11:23:00Z">
            <w:rPr>
              <w:rFonts w:ascii="Times New Roman" w:hAnsi="Times New Roman"/>
              <w:lang w:val="en-GB"/>
            </w:rPr>
          </w:rPrChange>
        </w:rPr>
        <w:t xml:space="preserve"> to all individuals</w:t>
      </w:r>
      <w:r w:rsidR="007B6731" w:rsidRPr="003A5638">
        <w:rPr>
          <w:rFonts w:ascii="Times New Roman" w:hAnsi="Times New Roman"/>
          <w:lang w:val="en-CA"/>
          <w:rPrChange w:id="2748" w:author="Hassen" w:date="2016-05-27T11:23:00Z">
            <w:rPr>
              <w:rFonts w:ascii="Times New Roman" w:hAnsi="Times New Roman"/>
              <w:lang w:val="en-GB"/>
            </w:rPr>
          </w:rPrChange>
        </w:rPr>
        <w:t xml:space="preserve">) </w:t>
      </w:r>
      <w:r w:rsidR="00E15D2C" w:rsidRPr="003A5638">
        <w:rPr>
          <w:rFonts w:ascii="Times New Roman" w:hAnsi="Times New Roman"/>
          <w:lang w:val="en-CA"/>
          <w:rPrChange w:id="2749" w:author="Hassen" w:date="2016-05-27T11:23:00Z">
            <w:rPr>
              <w:rFonts w:ascii="Times New Roman" w:hAnsi="Times New Roman"/>
              <w:lang w:val="en-GB"/>
            </w:rPr>
          </w:rPrChange>
        </w:rPr>
        <w:t>only</w:t>
      </w:r>
      <w:r w:rsidR="008876C5" w:rsidRPr="003A5638">
        <w:rPr>
          <w:rFonts w:ascii="Times New Roman" w:hAnsi="Times New Roman"/>
          <w:lang w:val="en-CA"/>
          <w:rPrChange w:id="2750" w:author="Hassen" w:date="2016-05-27T11:23:00Z">
            <w:rPr>
              <w:rFonts w:ascii="Times New Roman" w:hAnsi="Times New Roman"/>
              <w:lang w:val="en-GB"/>
            </w:rPr>
          </w:rPrChange>
        </w:rPr>
        <w:t xml:space="preserve"> one environment</w:t>
      </w:r>
      <w:r w:rsidR="001C7AC2" w:rsidRPr="003A5638">
        <w:rPr>
          <w:rFonts w:ascii="Times New Roman" w:hAnsi="Times New Roman"/>
          <w:lang w:val="en-CA"/>
          <w:rPrChange w:id="2751" w:author="Hassen" w:date="2016-05-27T11:23:00Z">
            <w:rPr>
              <w:rFonts w:ascii="Times New Roman" w:hAnsi="Times New Roman"/>
              <w:lang w:val="en-GB"/>
            </w:rPr>
          </w:rPrChange>
        </w:rPr>
        <w:t>al</w:t>
      </w:r>
      <w:r w:rsidR="008876C5" w:rsidRPr="003A5638">
        <w:rPr>
          <w:rFonts w:ascii="Times New Roman" w:hAnsi="Times New Roman"/>
          <w:lang w:val="en-CA"/>
          <w:rPrChange w:id="2752" w:author="Hassen" w:date="2016-05-27T11:23:00Z">
            <w:rPr>
              <w:rFonts w:ascii="Times New Roman" w:hAnsi="Times New Roman"/>
              <w:lang w:val="en-GB"/>
            </w:rPr>
          </w:rPrChange>
        </w:rPr>
        <w:t xml:space="preserve"> pattern is displayed</w:t>
      </w:r>
      <w:r w:rsidR="001C7AC2" w:rsidRPr="003A5638">
        <w:rPr>
          <w:rFonts w:ascii="Times New Roman" w:hAnsi="Times New Roman"/>
          <w:lang w:val="en-CA"/>
          <w:rPrChange w:id="2753" w:author="Hassen" w:date="2016-05-27T11:23:00Z">
            <w:rPr>
              <w:rFonts w:ascii="Times New Roman" w:hAnsi="Times New Roman"/>
              <w:lang w:val="en-GB"/>
            </w:rPr>
          </w:rPrChange>
        </w:rPr>
        <w:t xml:space="preserve">. In contrast, when </w:t>
      </w:r>
      <w:r w:rsidR="008876C5" w:rsidRPr="003A5638">
        <w:rPr>
          <w:rFonts w:ascii="Times New Roman" w:hAnsi="Times New Roman"/>
          <w:lang w:val="en-CA"/>
          <w:rPrChange w:id="2754" w:author="Hassen" w:date="2016-05-27T11:23:00Z">
            <w:rPr>
              <w:rFonts w:ascii="Times New Roman" w:hAnsi="Times New Roman"/>
              <w:lang w:val="en-GB"/>
            </w:rPr>
          </w:rPrChange>
        </w:rPr>
        <w:t xml:space="preserve">the environment is not shared </w:t>
      </w:r>
      <w:r w:rsidR="008A29E2" w:rsidRPr="003A5638">
        <w:rPr>
          <w:rFonts w:ascii="Times New Roman" w:hAnsi="Times New Roman"/>
          <w:lang w:val="en-CA"/>
          <w:rPrChange w:id="2755" w:author="Hassen" w:date="2016-05-27T11:23:00Z">
            <w:rPr>
              <w:rFonts w:ascii="Times New Roman" w:hAnsi="Times New Roman"/>
              <w:lang w:val="en-GB"/>
            </w:rPr>
          </w:rPrChange>
        </w:rPr>
        <w:t xml:space="preserve">(specific to each individual) </w:t>
      </w:r>
      <w:r w:rsidR="008876C5" w:rsidRPr="003A5638">
        <w:rPr>
          <w:rFonts w:ascii="Times New Roman" w:hAnsi="Times New Roman"/>
          <w:lang w:val="en-CA"/>
          <w:rPrChange w:id="2756" w:author="Hassen" w:date="2016-05-27T11:23:00Z">
            <w:rPr>
              <w:rFonts w:ascii="Times New Roman" w:hAnsi="Times New Roman"/>
              <w:lang w:val="en-GB"/>
            </w:rPr>
          </w:rPrChange>
        </w:rPr>
        <w:t xml:space="preserve">multiple environment patterns (one for each individual) </w:t>
      </w:r>
      <w:r w:rsidR="00B16792" w:rsidRPr="003A5638">
        <w:rPr>
          <w:rFonts w:ascii="Times New Roman" w:hAnsi="Times New Roman"/>
          <w:lang w:val="en-CA"/>
          <w:rPrChange w:id="2757" w:author="Hassen" w:date="2016-05-27T11:23:00Z">
            <w:rPr>
              <w:rFonts w:ascii="Times New Roman" w:hAnsi="Times New Roman"/>
              <w:lang w:val="en-GB"/>
            </w:rPr>
          </w:rPrChange>
        </w:rPr>
        <w:t xml:space="preserve">are </w:t>
      </w:r>
      <w:r w:rsidR="001C7AC2" w:rsidRPr="003A5638">
        <w:rPr>
          <w:rFonts w:ascii="Times New Roman" w:hAnsi="Times New Roman"/>
          <w:lang w:val="en-CA"/>
          <w:rPrChange w:id="2758" w:author="Hassen" w:date="2016-05-27T11:23:00Z">
            <w:rPr>
              <w:rFonts w:ascii="Times New Roman" w:hAnsi="Times New Roman"/>
              <w:lang w:val="en-GB"/>
            </w:rPr>
          </w:rPrChange>
        </w:rPr>
        <w:t xml:space="preserve">instead </w:t>
      </w:r>
      <w:r w:rsidR="00B16792" w:rsidRPr="003A5638">
        <w:rPr>
          <w:rFonts w:ascii="Times New Roman" w:hAnsi="Times New Roman"/>
          <w:lang w:val="en-CA"/>
          <w:rPrChange w:id="2759" w:author="Hassen" w:date="2016-05-27T11:23:00Z">
            <w:rPr>
              <w:rFonts w:ascii="Times New Roman" w:hAnsi="Times New Roman"/>
              <w:lang w:val="en-GB"/>
            </w:rPr>
          </w:rPrChange>
        </w:rPr>
        <w:t>displayed</w:t>
      </w:r>
      <w:r w:rsidR="001C7AC2" w:rsidRPr="003A5638">
        <w:rPr>
          <w:rFonts w:ascii="Times New Roman" w:hAnsi="Times New Roman"/>
          <w:lang w:val="en-CA"/>
          <w:rPrChange w:id="2760" w:author="Hassen" w:date="2016-05-27T11:23:00Z">
            <w:rPr>
              <w:rFonts w:ascii="Times New Roman" w:hAnsi="Times New Roman"/>
              <w:lang w:val="en-GB"/>
            </w:rPr>
          </w:rPrChange>
        </w:rPr>
        <w:t>,</w:t>
      </w:r>
      <w:r w:rsidR="00B16792" w:rsidRPr="003A5638">
        <w:rPr>
          <w:rFonts w:ascii="Times New Roman" w:hAnsi="Times New Roman"/>
          <w:lang w:val="en-CA"/>
          <w:rPrChange w:id="2761" w:author="Hassen" w:date="2016-05-27T11:23:00Z">
            <w:rPr>
              <w:rFonts w:ascii="Times New Roman" w:hAnsi="Times New Roman"/>
              <w:lang w:val="en-GB"/>
            </w:rPr>
          </w:rPrChange>
        </w:rPr>
        <w:t xml:space="preserve"> </w:t>
      </w:r>
      <w:r w:rsidR="008304BB" w:rsidRPr="003A5638">
        <w:rPr>
          <w:rFonts w:ascii="Times New Roman" w:hAnsi="Times New Roman"/>
          <w:lang w:val="en-CA"/>
          <w:rPrChange w:id="2762" w:author="Hassen" w:date="2016-05-27T11:23:00Z">
            <w:rPr>
              <w:rFonts w:ascii="Times New Roman" w:hAnsi="Times New Roman"/>
              <w:lang w:val="en-GB"/>
            </w:rPr>
          </w:rPrChange>
        </w:rPr>
        <w:t xml:space="preserve">in </w:t>
      </w:r>
      <w:r w:rsidR="0028768F" w:rsidRPr="003A5638">
        <w:rPr>
          <w:rFonts w:ascii="Times New Roman" w:hAnsi="Times New Roman"/>
          <w:lang w:val="en-CA"/>
          <w:rPrChange w:id="2763" w:author="Hassen" w:date="2016-05-27T11:23:00Z">
            <w:rPr>
              <w:rFonts w:ascii="Times New Roman" w:hAnsi="Times New Roman"/>
              <w:lang w:val="en-GB"/>
            </w:rPr>
          </w:rPrChange>
        </w:rPr>
        <w:t>different colours</w:t>
      </w:r>
      <w:r w:rsidR="008876C5" w:rsidRPr="003A5638">
        <w:rPr>
          <w:rFonts w:ascii="Times New Roman" w:hAnsi="Times New Roman"/>
          <w:lang w:val="en-CA"/>
          <w:rPrChange w:id="2764" w:author="Hassen" w:date="2016-05-27T11:23:00Z">
            <w:rPr>
              <w:rFonts w:ascii="Times New Roman" w:hAnsi="Times New Roman"/>
              <w:lang w:val="en-GB"/>
            </w:rPr>
          </w:rPrChange>
        </w:rPr>
        <w:t>.</w:t>
      </w:r>
      <w:r w:rsidR="00A24AC2" w:rsidRPr="003A5638">
        <w:rPr>
          <w:rFonts w:ascii="Times New Roman" w:hAnsi="Times New Roman"/>
          <w:lang w:val="en-CA"/>
          <w:rPrChange w:id="2765" w:author="Hassen" w:date="2016-05-27T11:23:00Z">
            <w:rPr>
              <w:rFonts w:ascii="Times New Roman" w:hAnsi="Times New Roman"/>
              <w:lang w:val="en-GB"/>
            </w:rPr>
          </w:rPrChange>
        </w:rPr>
        <w:t xml:space="preserve"> </w:t>
      </w:r>
      <w:r w:rsidR="00B12413" w:rsidRPr="003A5638">
        <w:rPr>
          <w:rFonts w:ascii="Times New Roman" w:hAnsi="Times New Roman"/>
          <w:lang w:val="en-CA"/>
          <w:rPrChange w:id="2766" w:author="Hassen" w:date="2016-05-27T11:23:00Z">
            <w:rPr>
              <w:rFonts w:ascii="Times New Roman" w:hAnsi="Times New Roman"/>
              <w:lang w:val="en-GB"/>
            </w:rPr>
          </w:rPrChange>
        </w:rPr>
        <w:t>To understand how the environment generator works we suggest</w:t>
      </w:r>
      <w:r w:rsidR="00CC53DD" w:rsidRPr="003A5638">
        <w:rPr>
          <w:rFonts w:ascii="Times New Roman" w:hAnsi="Times New Roman"/>
          <w:lang w:val="en-CA"/>
          <w:rPrChange w:id="2767" w:author="Hassen" w:date="2016-05-27T11:23:00Z">
            <w:rPr>
              <w:rFonts w:ascii="Times New Roman" w:hAnsi="Times New Roman"/>
              <w:lang w:val="en-GB"/>
            </w:rPr>
          </w:rPrChange>
        </w:rPr>
        <w:t xml:space="preserve"> </w:t>
      </w:r>
      <w:r w:rsidR="00B12413" w:rsidRPr="003A5638">
        <w:rPr>
          <w:rFonts w:ascii="Times New Roman" w:hAnsi="Times New Roman"/>
          <w:lang w:val="en-CA"/>
          <w:rPrChange w:id="2768" w:author="Hassen" w:date="2016-05-27T11:23:00Z">
            <w:rPr>
              <w:rFonts w:ascii="Times New Roman" w:hAnsi="Times New Roman"/>
              <w:lang w:val="en-GB"/>
            </w:rPr>
          </w:rPrChange>
        </w:rPr>
        <w:t>to start with simple environment</w:t>
      </w:r>
      <w:r w:rsidR="00661997" w:rsidRPr="003A5638">
        <w:rPr>
          <w:rFonts w:ascii="Times New Roman" w:hAnsi="Times New Roman"/>
          <w:lang w:val="en-CA"/>
          <w:rPrChange w:id="2769" w:author="Hassen" w:date="2016-05-27T11:23:00Z">
            <w:rPr>
              <w:rFonts w:ascii="Times New Roman" w:hAnsi="Times New Roman"/>
              <w:lang w:val="en-GB"/>
            </w:rPr>
          </w:rPrChange>
        </w:rPr>
        <w:t>al</w:t>
      </w:r>
      <w:r w:rsidR="00B12413" w:rsidRPr="003A5638">
        <w:rPr>
          <w:rFonts w:ascii="Times New Roman" w:hAnsi="Times New Roman"/>
          <w:lang w:val="en-CA"/>
          <w:rPrChange w:id="2770" w:author="Hassen" w:date="2016-05-27T11:23:00Z">
            <w:rPr>
              <w:rFonts w:ascii="Times New Roman" w:hAnsi="Times New Roman"/>
              <w:lang w:val="en-GB"/>
            </w:rPr>
          </w:rPrChange>
        </w:rPr>
        <w:t xml:space="preserve"> structures such as only linear or cyclic and then </w:t>
      </w:r>
      <w:r w:rsidR="00606A58" w:rsidRPr="003A5638">
        <w:rPr>
          <w:rFonts w:ascii="Times New Roman" w:hAnsi="Times New Roman"/>
          <w:lang w:val="en-CA"/>
          <w:rPrChange w:id="2771" w:author="Hassen" w:date="2016-05-27T11:23:00Z">
            <w:rPr>
              <w:rFonts w:ascii="Times New Roman" w:hAnsi="Times New Roman"/>
              <w:lang w:val="en-GB"/>
            </w:rPr>
          </w:rPrChange>
        </w:rPr>
        <w:t xml:space="preserve">add further </w:t>
      </w:r>
      <w:r w:rsidR="001160FA" w:rsidRPr="003A5638">
        <w:rPr>
          <w:rFonts w:ascii="Times New Roman" w:hAnsi="Times New Roman"/>
          <w:lang w:val="en-CA"/>
          <w:rPrChange w:id="2772" w:author="Hassen" w:date="2016-05-27T11:23:00Z">
            <w:rPr>
              <w:rFonts w:ascii="Times New Roman" w:hAnsi="Times New Roman"/>
              <w:lang w:val="en-GB"/>
            </w:rPr>
          </w:rPrChange>
        </w:rPr>
        <w:t>complexity</w:t>
      </w:r>
      <w:r w:rsidR="008C5B8E" w:rsidRPr="003A5638">
        <w:rPr>
          <w:rFonts w:ascii="Times New Roman" w:hAnsi="Times New Roman"/>
          <w:lang w:val="en-CA"/>
          <w:rPrChange w:id="2773" w:author="Hassen" w:date="2016-05-27T11:23:00Z">
            <w:rPr>
              <w:rFonts w:ascii="Times New Roman" w:hAnsi="Times New Roman"/>
              <w:lang w:val="en-GB"/>
            </w:rPr>
          </w:rPrChange>
        </w:rPr>
        <w:t xml:space="preserve"> by combining multiple environment</w:t>
      </w:r>
      <w:r w:rsidR="00AF6DB4" w:rsidRPr="003A5638">
        <w:rPr>
          <w:rFonts w:ascii="Times New Roman" w:hAnsi="Times New Roman"/>
          <w:lang w:val="en-CA"/>
          <w:rPrChange w:id="2774" w:author="Hassen" w:date="2016-05-27T11:23:00Z">
            <w:rPr>
              <w:rFonts w:ascii="Times New Roman" w:hAnsi="Times New Roman"/>
              <w:lang w:val="en-GB"/>
            </w:rPr>
          </w:rPrChange>
        </w:rPr>
        <w:t>al</w:t>
      </w:r>
      <w:r w:rsidR="008C5B8E" w:rsidRPr="003A5638">
        <w:rPr>
          <w:rFonts w:ascii="Times New Roman" w:hAnsi="Times New Roman"/>
          <w:lang w:val="en-CA"/>
          <w:rPrChange w:id="2775" w:author="Hassen" w:date="2016-05-27T11:23:00Z">
            <w:rPr>
              <w:rFonts w:ascii="Times New Roman" w:hAnsi="Times New Roman"/>
              <w:lang w:val="en-GB"/>
            </w:rPr>
          </w:rPrChange>
        </w:rPr>
        <w:t xml:space="preserve"> effect types</w:t>
      </w:r>
      <w:r w:rsidR="00B12413" w:rsidRPr="003A5638">
        <w:rPr>
          <w:rFonts w:ascii="Times New Roman" w:hAnsi="Times New Roman"/>
          <w:lang w:val="en-CA"/>
          <w:rPrChange w:id="2776" w:author="Hassen" w:date="2016-05-27T11:23:00Z">
            <w:rPr>
              <w:rFonts w:ascii="Times New Roman" w:hAnsi="Times New Roman"/>
              <w:lang w:val="en-GB"/>
            </w:rPr>
          </w:rPrChange>
        </w:rPr>
        <w:t>.</w:t>
      </w:r>
      <w:ins w:id="2777" w:author="Haycen" w:date="2016-05-02T08:26:00Z">
        <w:r w:rsidR="00A04535" w:rsidRPr="003A5638">
          <w:rPr>
            <w:rFonts w:ascii="Times New Roman" w:hAnsi="Times New Roman"/>
            <w:lang w:val="en-CA"/>
            <w:rPrChange w:id="2778" w:author="Hassen" w:date="2016-05-27T11:23:00Z">
              <w:rPr>
                <w:rFonts w:ascii="Times New Roman" w:hAnsi="Times New Roman"/>
                <w:lang w:val="en-GB"/>
              </w:rPr>
            </w:rPrChange>
          </w:rPr>
          <w:t xml:space="preserve"> Also, remember that in </w:t>
        </w:r>
        <w:proofErr w:type="spellStart"/>
        <w:r w:rsidR="00A04535" w:rsidRPr="003A5638">
          <w:rPr>
            <w:rFonts w:ascii="Times New Roman" w:hAnsi="Times New Roman"/>
            <w:lang w:val="en-CA"/>
            <w:rPrChange w:id="2779" w:author="Hassen" w:date="2016-05-27T11:23:00Z">
              <w:rPr>
                <w:rFonts w:ascii="Times New Roman" w:hAnsi="Times New Roman"/>
                <w:lang w:val="en-GB"/>
              </w:rPr>
            </w:rPrChange>
          </w:rPr>
          <w:t>SQuID</w:t>
        </w:r>
        <w:proofErr w:type="spellEnd"/>
        <w:r w:rsidR="00A04535" w:rsidRPr="003A5638">
          <w:rPr>
            <w:rFonts w:ascii="Times New Roman" w:hAnsi="Times New Roman"/>
            <w:lang w:val="en-CA"/>
            <w:rPrChange w:id="2780" w:author="Hassen" w:date="2016-05-27T11:23:00Z">
              <w:rPr>
                <w:rFonts w:ascii="Times New Roman" w:hAnsi="Times New Roman"/>
                <w:lang w:val="en-GB"/>
              </w:rPr>
            </w:rPrChange>
          </w:rPr>
          <w:t xml:space="preserve"> the final output of each environmental effect (x</w:t>
        </w:r>
        <w:r w:rsidR="00A04535" w:rsidRPr="003A5638">
          <w:rPr>
            <w:rFonts w:ascii="Times New Roman" w:hAnsi="Times New Roman"/>
            <w:vertAlign w:val="subscript"/>
            <w:lang w:val="en-CA"/>
            <w:rPrChange w:id="2781" w:author="Hassen" w:date="2016-05-27T11:23:00Z">
              <w:rPr>
                <w:rFonts w:ascii="Times New Roman" w:hAnsi="Times New Roman"/>
                <w:vertAlign w:val="subscript"/>
                <w:lang w:val="en-GB"/>
              </w:rPr>
            </w:rPrChange>
          </w:rPr>
          <w:t>1</w:t>
        </w:r>
        <w:r w:rsidR="00A04535" w:rsidRPr="003A5638">
          <w:rPr>
            <w:rFonts w:ascii="Times New Roman" w:hAnsi="Times New Roman"/>
            <w:lang w:val="en-CA"/>
            <w:rPrChange w:id="2782" w:author="Hassen" w:date="2016-05-27T11:23:00Z">
              <w:rPr>
                <w:rFonts w:ascii="Times New Roman" w:hAnsi="Times New Roman"/>
                <w:lang w:val="en-GB"/>
              </w:rPr>
            </w:rPrChange>
          </w:rPr>
          <w:t>, x</w:t>
        </w:r>
        <w:r w:rsidR="00A04535" w:rsidRPr="003A5638">
          <w:rPr>
            <w:rFonts w:ascii="Times New Roman" w:hAnsi="Times New Roman"/>
            <w:vertAlign w:val="subscript"/>
            <w:lang w:val="en-CA"/>
            <w:rPrChange w:id="2783" w:author="Hassen" w:date="2016-05-27T11:23:00Z">
              <w:rPr>
                <w:rFonts w:ascii="Times New Roman" w:hAnsi="Times New Roman"/>
                <w:vertAlign w:val="subscript"/>
                <w:lang w:val="en-GB"/>
              </w:rPr>
            </w:rPrChange>
          </w:rPr>
          <w:t>2</w:t>
        </w:r>
        <w:r w:rsidR="00A04535" w:rsidRPr="003A5638">
          <w:rPr>
            <w:rFonts w:ascii="Times New Roman" w:hAnsi="Times New Roman"/>
            <w:lang w:val="en-CA"/>
            <w:rPrChange w:id="2784" w:author="Hassen" w:date="2016-05-27T11:23:00Z">
              <w:rPr>
                <w:rFonts w:ascii="Times New Roman" w:hAnsi="Times New Roman"/>
                <w:lang w:val="en-GB"/>
              </w:rPr>
            </w:rPrChange>
          </w:rPr>
          <w:t xml:space="preserve"> and x</w:t>
        </w:r>
        <w:r w:rsidR="00A04535" w:rsidRPr="003A5638">
          <w:rPr>
            <w:rFonts w:ascii="Times New Roman" w:hAnsi="Times New Roman"/>
            <w:vertAlign w:val="subscript"/>
            <w:lang w:val="en-CA"/>
            <w:rPrChange w:id="2785" w:author="Hassen" w:date="2016-05-27T11:23:00Z">
              <w:rPr>
                <w:rFonts w:ascii="Times New Roman" w:hAnsi="Times New Roman"/>
                <w:vertAlign w:val="subscript"/>
                <w:lang w:val="en-GB"/>
              </w:rPr>
            </w:rPrChange>
          </w:rPr>
          <w:t>1</w:t>
        </w:r>
        <w:r w:rsidR="00A04535" w:rsidRPr="003A5638">
          <w:rPr>
            <w:rFonts w:ascii="Times New Roman" w:hAnsi="Times New Roman"/>
            <w:lang w:val="en-CA"/>
            <w:rPrChange w:id="2786" w:author="Hassen" w:date="2016-05-27T11:23:00Z">
              <w:rPr>
                <w:rFonts w:ascii="Times New Roman" w:hAnsi="Times New Roman"/>
                <w:lang w:val="en-GB"/>
              </w:rPr>
            </w:rPrChange>
          </w:rPr>
          <w:t>x</w:t>
        </w:r>
        <w:r w:rsidR="00A04535" w:rsidRPr="003A5638">
          <w:rPr>
            <w:rFonts w:ascii="Times New Roman" w:hAnsi="Times New Roman"/>
            <w:vertAlign w:val="subscript"/>
            <w:lang w:val="en-CA"/>
            <w:rPrChange w:id="2787" w:author="Hassen" w:date="2016-05-27T11:23:00Z">
              <w:rPr>
                <w:rFonts w:ascii="Times New Roman" w:hAnsi="Times New Roman"/>
                <w:vertAlign w:val="subscript"/>
                <w:lang w:val="en-GB"/>
              </w:rPr>
            </w:rPrChange>
          </w:rPr>
          <w:t>2</w:t>
        </w:r>
        <w:r w:rsidR="00A04535" w:rsidRPr="003A5638">
          <w:rPr>
            <w:rFonts w:ascii="Times New Roman" w:hAnsi="Times New Roman"/>
            <w:lang w:val="en-CA"/>
            <w:rPrChange w:id="2788" w:author="Hassen" w:date="2016-05-27T11:23:00Z">
              <w:rPr>
                <w:rFonts w:ascii="Times New Roman" w:hAnsi="Times New Roman"/>
                <w:lang w:val="en-GB"/>
              </w:rPr>
            </w:rPrChange>
          </w:rPr>
          <w:t xml:space="preserve">) is expressed in unit variance (i.e. </w:t>
        </w:r>
        <w:proofErr w:type="spellStart"/>
        <w:r w:rsidR="00A04535" w:rsidRPr="003A5638">
          <w:rPr>
            <w:rFonts w:ascii="Times New Roman" w:hAnsi="Times New Roman"/>
            <w:lang w:val="en-CA"/>
            <w:rPrChange w:id="2789" w:author="Hassen" w:date="2016-05-27T11:23:00Z">
              <w:rPr>
                <w:rFonts w:ascii="Times New Roman" w:hAnsi="Times New Roman"/>
                <w:lang w:val="en-GB"/>
              </w:rPr>
            </w:rPrChange>
          </w:rPr>
          <w:t>V</w:t>
        </w:r>
      </w:ins>
      <w:ins w:id="2790" w:author="Hassen" w:date="2016-05-24T14:41:00Z">
        <w:r w:rsidR="00D16824" w:rsidRPr="003A5638">
          <w:rPr>
            <w:rFonts w:ascii="Times New Roman" w:hAnsi="Times New Roman"/>
            <w:lang w:val="en-CA"/>
            <w:rPrChange w:id="2791" w:author="Hassen" w:date="2016-05-27T11:23:00Z">
              <w:rPr>
                <w:rFonts w:ascii="Times New Roman" w:hAnsi="Times New Roman"/>
                <w:lang w:val="en-GB"/>
              </w:rPr>
            </w:rPrChange>
          </w:rPr>
          <w:t>ar</w:t>
        </w:r>
        <w:proofErr w:type="spellEnd"/>
        <w:r w:rsidR="00D16824" w:rsidRPr="003A5638">
          <w:rPr>
            <w:rFonts w:ascii="Times New Roman" w:hAnsi="Times New Roman"/>
            <w:lang w:val="en-CA"/>
            <w:rPrChange w:id="2792" w:author="Hassen" w:date="2016-05-27T11:23:00Z">
              <w:rPr>
                <w:rFonts w:ascii="Times New Roman" w:hAnsi="Times New Roman"/>
                <w:lang w:val="en-GB"/>
              </w:rPr>
            </w:rPrChange>
          </w:rPr>
          <w:t>(</w:t>
        </w:r>
      </w:ins>
      <w:ins w:id="2793" w:author="Haycen" w:date="2016-05-02T08:26:00Z">
        <w:del w:id="2794" w:author="Hassen" w:date="2016-05-24T14:41:00Z">
          <w:r w:rsidR="00A04535" w:rsidRPr="003A5638" w:rsidDel="00D16824">
            <w:rPr>
              <w:rFonts w:ascii="Times New Roman" w:hAnsi="Times New Roman"/>
              <w:vertAlign w:val="subscript"/>
              <w:lang w:val="en-CA"/>
              <w:rPrChange w:id="2795" w:author="Hassen" w:date="2016-05-27T11:23:00Z">
                <w:rPr>
                  <w:rFonts w:ascii="Times New Roman" w:hAnsi="Times New Roman"/>
                  <w:vertAlign w:val="subscript"/>
                  <w:lang w:val="en-GB"/>
                </w:rPr>
              </w:rPrChange>
            </w:rPr>
            <w:delText>x</w:delText>
          </w:r>
        </w:del>
      </w:ins>
      <w:ins w:id="2796" w:author="Hassen" w:date="2016-05-24T14:41:00Z">
        <w:r w:rsidR="00450FF9" w:rsidRPr="003A5638">
          <w:rPr>
            <w:rFonts w:ascii="Times New Roman" w:hAnsi="Times New Roman"/>
            <w:lang w:val="en-CA"/>
            <w:rPrChange w:id="2797" w:author="Hassen" w:date="2016-05-27T11:23:00Z">
              <w:rPr>
                <w:rFonts w:ascii="Times New Roman" w:hAnsi="Times New Roman"/>
                <w:lang w:val="en-GB"/>
              </w:rPr>
            </w:rPrChange>
          </w:rPr>
          <w:t>x</w:t>
        </w:r>
        <w:proofErr w:type="gramStart"/>
        <w:r w:rsidR="00D16824" w:rsidRPr="003A5638">
          <w:rPr>
            <w:rFonts w:ascii="Times New Roman" w:hAnsi="Times New Roman"/>
            <w:lang w:val="en-CA"/>
            <w:rPrChange w:id="2798" w:author="Hassen" w:date="2016-05-27T11:23:00Z">
              <w:rPr>
                <w:rFonts w:ascii="Times New Roman" w:hAnsi="Times New Roman"/>
                <w:lang w:val="en-GB"/>
              </w:rPr>
            </w:rPrChange>
          </w:rPr>
          <w:t>)</w:t>
        </w:r>
      </w:ins>
      <w:ins w:id="2799" w:author="Haycen" w:date="2016-05-02T08:26:00Z">
        <w:r w:rsidR="00A04535" w:rsidRPr="003A5638">
          <w:rPr>
            <w:rFonts w:ascii="Times New Roman" w:hAnsi="Times New Roman"/>
            <w:lang w:val="en-CA"/>
            <w:rPrChange w:id="2800" w:author="Hassen" w:date="2016-05-27T11:23:00Z">
              <w:rPr>
                <w:rFonts w:ascii="Times New Roman" w:hAnsi="Times New Roman"/>
                <w:lang w:val="en-GB"/>
              </w:rPr>
            </w:rPrChange>
          </w:rPr>
          <w:t>=</w:t>
        </w:r>
        <w:proofErr w:type="gramEnd"/>
        <w:r w:rsidR="00A04535" w:rsidRPr="003A5638">
          <w:rPr>
            <w:rFonts w:ascii="Times New Roman" w:hAnsi="Times New Roman"/>
            <w:lang w:val="en-CA"/>
            <w:rPrChange w:id="2801" w:author="Hassen" w:date="2016-05-27T11:23:00Z">
              <w:rPr>
                <w:rFonts w:ascii="Times New Roman" w:hAnsi="Times New Roman"/>
                <w:lang w:val="en-GB"/>
              </w:rPr>
            </w:rPrChange>
          </w:rPr>
          <w:t>1) and mean-cent</w:t>
        </w:r>
      </w:ins>
      <w:ins w:id="2802" w:author="Hassen" w:date="2016-05-27T11:23:00Z">
        <w:r w:rsidR="0074666B" w:rsidRPr="003A5638">
          <w:rPr>
            <w:rFonts w:ascii="Times New Roman" w:hAnsi="Times New Roman"/>
            <w:lang w:val="en-CA"/>
            <w:rPrChange w:id="2803" w:author="Hassen" w:date="2016-05-27T11:23:00Z">
              <w:rPr>
                <w:rFonts w:ascii="Times New Roman" w:hAnsi="Times New Roman"/>
                <w:lang w:val="en-GB"/>
              </w:rPr>
            </w:rPrChange>
          </w:rPr>
          <w:t>e</w:t>
        </w:r>
      </w:ins>
      <w:ins w:id="2804" w:author="Haycen" w:date="2016-05-02T08:26:00Z">
        <w:r w:rsidR="00A04535" w:rsidRPr="003A5638">
          <w:rPr>
            <w:rFonts w:ascii="Times New Roman" w:hAnsi="Times New Roman"/>
            <w:lang w:val="en-CA"/>
            <w:rPrChange w:id="2805" w:author="Hassen" w:date="2016-05-27T11:23:00Z">
              <w:rPr>
                <w:rFonts w:ascii="Times New Roman" w:hAnsi="Times New Roman"/>
                <w:lang w:val="en-GB"/>
              </w:rPr>
            </w:rPrChange>
          </w:rPr>
          <w:t>red (i.e. E(x)=0).</w:t>
        </w:r>
      </w:ins>
      <w:ins w:id="2806" w:author="Haycen" w:date="2016-05-02T08:27:00Z">
        <w:r w:rsidR="00F44913" w:rsidRPr="003A5638">
          <w:rPr>
            <w:rFonts w:ascii="Times New Roman" w:hAnsi="Times New Roman"/>
            <w:lang w:val="en-CA"/>
            <w:rPrChange w:id="2807" w:author="Hassen" w:date="2016-05-27T11:23:00Z">
              <w:rPr>
                <w:rFonts w:ascii="Times New Roman" w:hAnsi="Times New Roman"/>
                <w:lang w:val="en-GB"/>
              </w:rPr>
            </w:rPrChange>
          </w:rPr>
          <w:t xml:space="preserve"> </w:t>
        </w:r>
      </w:ins>
      <w:ins w:id="2808" w:author="Haycen" w:date="2016-05-02T17:15:00Z">
        <w:r w:rsidR="002479C1" w:rsidRPr="003A5638">
          <w:rPr>
            <w:rFonts w:ascii="Times New Roman" w:hAnsi="Times New Roman"/>
            <w:lang w:val="en-CA"/>
            <w:rPrChange w:id="2809" w:author="Hassen" w:date="2016-05-27T11:23:00Z">
              <w:rPr>
                <w:rFonts w:ascii="Times New Roman" w:hAnsi="Times New Roman"/>
                <w:lang w:val="en-GB"/>
              </w:rPr>
            </w:rPrChange>
          </w:rPr>
          <w:t>However, the previsualization graph below displays the generated environmental data before standardization.</w:t>
        </w:r>
      </w:ins>
    </w:p>
    <w:p w14:paraId="22874A43" w14:textId="77777777" w:rsidR="004B36A5" w:rsidRPr="003A5638" w:rsidRDefault="004B36A5" w:rsidP="00666103">
      <w:pPr>
        <w:jc w:val="both"/>
        <w:rPr>
          <w:rFonts w:ascii="Times New Roman" w:hAnsi="Times New Roman"/>
          <w:lang w:val="en-CA"/>
          <w:rPrChange w:id="2810" w:author="Hassen" w:date="2016-05-27T11:23:00Z">
            <w:rPr>
              <w:rFonts w:ascii="Times New Roman" w:hAnsi="Times New Roman"/>
              <w:lang w:val="en-GB"/>
            </w:rPr>
          </w:rPrChange>
        </w:rPr>
      </w:pPr>
    </w:p>
    <w:p w14:paraId="06BD2932" w14:textId="25F208BF" w:rsidR="00065631" w:rsidRPr="003A5638" w:rsidRDefault="004B36A5" w:rsidP="00065631">
      <w:pPr>
        <w:jc w:val="both"/>
        <w:rPr>
          <w:ins w:id="2811" w:author="Haycen" w:date="2016-05-02T08:08:00Z"/>
          <w:rFonts w:ascii="Times New Roman" w:hAnsi="Times New Roman"/>
          <w:lang w:val="en-CA"/>
          <w:rPrChange w:id="2812" w:author="Hassen" w:date="2016-05-27T11:23:00Z">
            <w:rPr>
              <w:ins w:id="2813" w:author="Haycen" w:date="2016-05-02T08:08:00Z"/>
              <w:rFonts w:ascii="Times New Roman" w:hAnsi="Times New Roman"/>
              <w:lang w:val="en-GB"/>
            </w:rPr>
          </w:rPrChange>
        </w:rPr>
      </w:pPr>
      <w:r w:rsidRPr="003A5638">
        <w:rPr>
          <w:rFonts w:ascii="Times New Roman" w:hAnsi="Times New Roman"/>
          <w:lang w:val="en-CA"/>
          <w:rPrChange w:id="2814" w:author="Hassen" w:date="2016-05-27T11:23:00Z">
            <w:rPr>
              <w:rFonts w:ascii="Times New Roman" w:hAnsi="Times New Roman"/>
              <w:lang w:val="en-GB"/>
            </w:rPr>
          </w:rPrChange>
        </w:rPr>
        <w:t xml:space="preserve">Finally, you can add a third environmental effect corresponding to the interaction between </w:t>
      </w:r>
      <w:r w:rsidRPr="003A5638">
        <w:rPr>
          <w:rFonts w:ascii="Times New Roman" w:hAnsi="Times New Roman"/>
          <w:i/>
          <w:lang w:val="en-CA"/>
          <w:rPrChange w:id="2815" w:author="Hassen" w:date="2016-05-27T11:23:00Z">
            <w:rPr>
              <w:rFonts w:ascii="Times New Roman" w:hAnsi="Times New Roman"/>
              <w:i/>
              <w:lang w:val="en-GB"/>
            </w:rPr>
          </w:rPrChange>
        </w:rPr>
        <w:t>x</w:t>
      </w:r>
      <w:r w:rsidRPr="003A5638">
        <w:rPr>
          <w:rFonts w:ascii="Times New Roman" w:hAnsi="Times New Roman"/>
          <w:i/>
          <w:vertAlign w:val="subscript"/>
          <w:lang w:val="en-CA"/>
          <w:rPrChange w:id="2816" w:author="Hassen" w:date="2016-05-27T11:23:00Z">
            <w:rPr>
              <w:rFonts w:ascii="Times New Roman" w:hAnsi="Times New Roman"/>
              <w:i/>
              <w:vertAlign w:val="subscript"/>
              <w:lang w:val="en-GB"/>
            </w:rPr>
          </w:rPrChange>
        </w:rPr>
        <w:t>1</w:t>
      </w:r>
      <w:r w:rsidRPr="003A5638">
        <w:rPr>
          <w:rFonts w:ascii="Times New Roman" w:hAnsi="Times New Roman"/>
          <w:i/>
          <w:lang w:val="en-CA"/>
          <w:rPrChange w:id="2817" w:author="Hassen" w:date="2016-05-27T11:23:00Z">
            <w:rPr>
              <w:rFonts w:ascii="Times New Roman" w:hAnsi="Times New Roman"/>
              <w:i/>
              <w:lang w:val="en-GB"/>
            </w:rPr>
          </w:rPrChange>
        </w:rPr>
        <w:t xml:space="preserve"> </w:t>
      </w:r>
      <w:r w:rsidRPr="003A5638">
        <w:rPr>
          <w:rFonts w:ascii="Times New Roman" w:hAnsi="Times New Roman"/>
          <w:lang w:val="en-CA"/>
          <w:rPrChange w:id="2818" w:author="Hassen" w:date="2016-05-27T11:23:00Z">
            <w:rPr>
              <w:rFonts w:ascii="Times New Roman" w:hAnsi="Times New Roman"/>
              <w:lang w:val="en-GB"/>
            </w:rPr>
          </w:rPrChange>
        </w:rPr>
        <w:t xml:space="preserve">and </w:t>
      </w:r>
      <w:r w:rsidRPr="003A5638">
        <w:rPr>
          <w:rFonts w:ascii="Times New Roman" w:hAnsi="Times New Roman"/>
          <w:i/>
          <w:lang w:val="en-CA"/>
          <w:rPrChange w:id="2819" w:author="Hassen" w:date="2016-05-27T11:23:00Z">
            <w:rPr>
              <w:rFonts w:ascii="Times New Roman" w:hAnsi="Times New Roman"/>
              <w:i/>
              <w:lang w:val="en-GB"/>
            </w:rPr>
          </w:rPrChange>
        </w:rPr>
        <w:t>x</w:t>
      </w:r>
      <w:r w:rsidRPr="003A5638">
        <w:rPr>
          <w:rFonts w:ascii="Times New Roman" w:hAnsi="Times New Roman"/>
          <w:i/>
          <w:vertAlign w:val="subscript"/>
          <w:lang w:val="en-CA"/>
          <w:rPrChange w:id="2820" w:author="Hassen" w:date="2016-05-27T11:23:00Z">
            <w:rPr>
              <w:rFonts w:ascii="Times New Roman" w:hAnsi="Times New Roman"/>
              <w:i/>
              <w:vertAlign w:val="subscript"/>
              <w:lang w:val="en-GB"/>
            </w:rPr>
          </w:rPrChange>
        </w:rPr>
        <w:t>2</w:t>
      </w:r>
      <w:r w:rsidRPr="003A5638">
        <w:rPr>
          <w:rFonts w:ascii="Times New Roman" w:hAnsi="Times New Roman"/>
          <w:lang w:val="en-CA"/>
          <w:rPrChange w:id="2821" w:author="Hassen" w:date="2016-05-27T11:23:00Z">
            <w:rPr>
              <w:rFonts w:ascii="Times New Roman" w:hAnsi="Times New Roman"/>
              <w:lang w:val="en-GB"/>
            </w:rPr>
          </w:rPrChange>
        </w:rPr>
        <w:t xml:space="preserve">. Note that </w:t>
      </w:r>
      <w:r w:rsidR="00800ACF" w:rsidRPr="003A5638">
        <w:rPr>
          <w:rFonts w:ascii="Times New Roman" w:hAnsi="Times New Roman"/>
          <w:lang w:val="en-CA"/>
          <w:rPrChange w:id="2822" w:author="Hassen" w:date="2016-05-27T11:23:00Z">
            <w:rPr>
              <w:rFonts w:ascii="Times New Roman" w:hAnsi="Times New Roman"/>
              <w:lang w:val="en-GB"/>
            </w:rPr>
          </w:rPrChange>
        </w:rPr>
        <w:t xml:space="preserve">an </w:t>
      </w:r>
      <w:r w:rsidRPr="003A5638">
        <w:rPr>
          <w:rFonts w:ascii="Times New Roman" w:hAnsi="Times New Roman"/>
          <w:lang w:val="en-CA"/>
          <w:rPrChange w:id="2823" w:author="Hassen" w:date="2016-05-27T11:23:00Z">
            <w:rPr>
              <w:rFonts w:ascii="Times New Roman" w:hAnsi="Times New Roman"/>
              <w:lang w:val="en-GB"/>
            </w:rPr>
          </w:rPrChange>
        </w:rPr>
        <w:t xml:space="preserve">environmental interaction is allowed only </w:t>
      </w:r>
      <w:r w:rsidR="00DB28CB" w:rsidRPr="003A5638">
        <w:rPr>
          <w:rFonts w:ascii="Times New Roman" w:hAnsi="Times New Roman"/>
          <w:lang w:val="en-CA"/>
          <w:rPrChange w:id="2824" w:author="Hassen" w:date="2016-05-27T11:23:00Z">
            <w:rPr>
              <w:rFonts w:ascii="Times New Roman" w:hAnsi="Times New Roman"/>
              <w:lang w:val="en-GB"/>
            </w:rPr>
          </w:rPrChange>
        </w:rPr>
        <w:t xml:space="preserve">when </w:t>
      </w:r>
      <w:r w:rsidR="00DB28CB" w:rsidRPr="003A5638">
        <w:rPr>
          <w:rFonts w:ascii="Times New Roman" w:hAnsi="Times New Roman"/>
          <w:i/>
          <w:lang w:val="en-CA"/>
          <w:rPrChange w:id="2825" w:author="Hassen" w:date="2016-05-27T11:23:00Z">
            <w:rPr>
              <w:rFonts w:ascii="Times New Roman" w:hAnsi="Times New Roman"/>
              <w:i/>
              <w:lang w:val="en-GB"/>
            </w:rPr>
          </w:rPrChange>
        </w:rPr>
        <w:t>x</w:t>
      </w:r>
      <w:r w:rsidR="00DB28CB" w:rsidRPr="003A5638">
        <w:rPr>
          <w:rFonts w:ascii="Times New Roman" w:hAnsi="Times New Roman"/>
          <w:i/>
          <w:vertAlign w:val="subscript"/>
          <w:lang w:val="en-CA"/>
          <w:rPrChange w:id="2826" w:author="Hassen" w:date="2016-05-27T11:23:00Z">
            <w:rPr>
              <w:rFonts w:ascii="Times New Roman" w:hAnsi="Times New Roman"/>
              <w:i/>
              <w:vertAlign w:val="subscript"/>
              <w:lang w:val="en-GB"/>
            </w:rPr>
          </w:rPrChange>
        </w:rPr>
        <w:t>1</w:t>
      </w:r>
      <w:r w:rsidRPr="003A5638">
        <w:rPr>
          <w:rFonts w:ascii="Times New Roman" w:hAnsi="Times New Roman"/>
          <w:i/>
          <w:lang w:val="en-CA"/>
          <w:rPrChange w:id="2827" w:author="Hassen" w:date="2016-05-27T11:23:00Z">
            <w:rPr>
              <w:rFonts w:ascii="Times New Roman" w:hAnsi="Times New Roman"/>
              <w:i/>
              <w:lang w:val="en-GB"/>
            </w:rPr>
          </w:rPrChange>
        </w:rPr>
        <w:t xml:space="preserve"> </w:t>
      </w:r>
      <w:r w:rsidRPr="003A5638">
        <w:rPr>
          <w:rFonts w:ascii="Times New Roman" w:hAnsi="Times New Roman"/>
          <w:lang w:val="en-CA"/>
          <w:rPrChange w:id="2828" w:author="Hassen" w:date="2016-05-27T11:23:00Z">
            <w:rPr>
              <w:rFonts w:ascii="Times New Roman" w:hAnsi="Times New Roman"/>
              <w:lang w:val="en-GB"/>
            </w:rPr>
          </w:rPrChange>
        </w:rPr>
        <w:t xml:space="preserve">and </w:t>
      </w:r>
      <w:r w:rsidRPr="003A5638">
        <w:rPr>
          <w:rFonts w:ascii="Times New Roman" w:hAnsi="Times New Roman"/>
          <w:i/>
          <w:lang w:val="en-CA"/>
          <w:rPrChange w:id="2829" w:author="Hassen" w:date="2016-05-27T11:23:00Z">
            <w:rPr>
              <w:rFonts w:ascii="Times New Roman" w:hAnsi="Times New Roman"/>
              <w:i/>
              <w:lang w:val="en-GB"/>
            </w:rPr>
          </w:rPrChange>
        </w:rPr>
        <w:t>x</w:t>
      </w:r>
      <w:r w:rsidRPr="003A5638">
        <w:rPr>
          <w:rFonts w:ascii="Times New Roman" w:hAnsi="Times New Roman"/>
          <w:i/>
          <w:vertAlign w:val="subscript"/>
          <w:lang w:val="en-CA"/>
          <w:rPrChange w:id="2830" w:author="Hassen" w:date="2016-05-27T11:23:00Z">
            <w:rPr>
              <w:rFonts w:ascii="Times New Roman" w:hAnsi="Times New Roman"/>
              <w:i/>
              <w:vertAlign w:val="subscript"/>
              <w:lang w:val="en-GB"/>
            </w:rPr>
          </w:rPrChange>
        </w:rPr>
        <w:t>2</w:t>
      </w:r>
      <w:r w:rsidRPr="003A5638">
        <w:rPr>
          <w:rFonts w:ascii="Times New Roman" w:hAnsi="Times New Roman"/>
          <w:lang w:val="en-CA"/>
          <w:rPrChange w:id="2831" w:author="Hassen" w:date="2016-05-27T11:23:00Z">
            <w:rPr>
              <w:rFonts w:ascii="Times New Roman" w:hAnsi="Times New Roman"/>
              <w:lang w:val="en-GB"/>
            </w:rPr>
          </w:rPrChange>
        </w:rPr>
        <w:t xml:space="preserve"> are selected</w:t>
      </w:r>
      <w:r w:rsidR="0070447C" w:rsidRPr="003A5638">
        <w:rPr>
          <w:rFonts w:ascii="Times New Roman" w:hAnsi="Times New Roman"/>
          <w:lang w:val="en-CA"/>
          <w:rPrChange w:id="2832" w:author="Hassen" w:date="2016-05-27T11:23:00Z">
            <w:rPr>
              <w:rFonts w:ascii="Times New Roman" w:hAnsi="Times New Roman"/>
              <w:lang w:val="en-GB"/>
            </w:rPr>
          </w:rPrChange>
        </w:rPr>
        <w:t>.</w:t>
      </w:r>
      <w:ins w:id="2833" w:author="Haycen" w:date="2016-05-02T08:08:00Z">
        <w:r w:rsidR="00065631" w:rsidRPr="003A5638">
          <w:rPr>
            <w:rFonts w:ascii="Times New Roman" w:hAnsi="Times New Roman"/>
            <w:lang w:val="en-CA"/>
            <w:rPrChange w:id="2834" w:author="Hassen" w:date="2016-05-27T11:23:00Z">
              <w:rPr>
                <w:rFonts w:ascii="Times New Roman" w:hAnsi="Times New Roman"/>
                <w:lang w:val="en-GB"/>
              </w:rPr>
            </w:rPrChange>
          </w:rPr>
          <w:t xml:space="preserve"> </w:t>
        </w:r>
      </w:ins>
    </w:p>
    <w:p w14:paraId="3B38B9AB" w14:textId="2BFF9328" w:rsidR="004B36A5" w:rsidRPr="003A5638" w:rsidDel="00A3032A" w:rsidRDefault="004B36A5" w:rsidP="00666103">
      <w:pPr>
        <w:jc w:val="both"/>
        <w:rPr>
          <w:del w:id="2835" w:author="Haycen" w:date="2016-05-02T08:17:00Z"/>
          <w:rFonts w:ascii="Times New Roman" w:hAnsi="Times New Roman"/>
          <w:lang w:val="en-CA"/>
          <w:rPrChange w:id="2836" w:author="Hassen" w:date="2016-05-27T11:23:00Z">
            <w:rPr>
              <w:del w:id="2837" w:author="Haycen" w:date="2016-05-02T08:17:00Z"/>
              <w:rFonts w:ascii="Times New Roman" w:hAnsi="Times New Roman"/>
              <w:lang w:val="en-GB"/>
            </w:rPr>
          </w:rPrChange>
        </w:rPr>
      </w:pPr>
    </w:p>
    <w:p w14:paraId="6097F61B" w14:textId="77777777" w:rsidR="00123BD8" w:rsidRPr="003A5638" w:rsidRDefault="00123BD8" w:rsidP="00666103">
      <w:pPr>
        <w:jc w:val="both"/>
        <w:rPr>
          <w:rFonts w:ascii="Times New Roman" w:hAnsi="Times New Roman"/>
          <w:lang w:val="en-CA"/>
          <w:rPrChange w:id="2838" w:author="Hassen" w:date="2016-05-27T11:23:00Z">
            <w:rPr>
              <w:rFonts w:ascii="Times New Roman" w:hAnsi="Times New Roman"/>
              <w:lang w:val="en-GB"/>
            </w:rPr>
          </w:rPrChange>
        </w:rPr>
      </w:pPr>
    </w:p>
    <w:p w14:paraId="6CE1E591" w14:textId="6BD8C2A2" w:rsidR="00070792" w:rsidRPr="003A5638" w:rsidRDefault="00123BD8" w:rsidP="00D553F5">
      <w:pPr>
        <w:jc w:val="both"/>
        <w:rPr>
          <w:rFonts w:ascii="Times New Roman" w:hAnsi="Times New Roman"/>
          <w:lang w:val="en-CA"/>
          <w:rPrChange w:id="2839" w:author="Hassen" w:date="2016-05-27T11:23:00Z">
            <w:rPr>
              <w:rFonts w:ascii="Times New Roman" w:hAnsi="Times New Roman"/>
              <w:lang w:val="en-GB"/>
            </w:rPr>
          </w:rPrChange>
        </w:rPr>
      </w:pPr>
      <w:r w:rsidRPr="003A5638">
        <w:rPr>
          <w:rFonts w:ascii="Times New Roman" w:hAnsi="Times New Roman"/>
          <w:lang w:val="en-CA"/>
          <w:rPrChange w:id="2840" w:author="Hassen" w:date="2016-05-27T11:23:00Z">
            <w:rPr>
              <w:rFonts w:ascii="Times New Roman" w:hAnsi="Times New Roman"/>
              <w:lang w:val="en-GB"/>
            </w:rPr>
          </w:rPrChange>
        </w:rPr>
        <w:t>For the analysis part, these environment</w:t>
      </w:r>
      <w:r w:rsidR="00800ACF" w:rsidRPr="003A5638">
        <w:rPr>
          <w:rFonts w:ascii="Times New Roman" w:hAnsi="Times New Roman"/>
          <w:lang w:val="en-CA"/>
          <w:rPrChange w:id="2841" w:author="Hassen" w:date="2016-05-27T11:23:00Z">
            <w:rPr>
              <w:rFonts w:ascii="Times New Roman" w:hAnsi="Times New Roman"/>
              <w:lang w:val="en-GB"/>
            </w:rPr>
          </w:rPrChange>
        </w:rPr>
        <w:t>al</w:t>
      </w:r>
      <w:r w:rsidRPr="003A5638">
        <w:rPr>
          <w:rFonts w:ascii="Times New Roman" w:hAnsi="Times New Roman"/>
          <w:lang w:val="en-CA"/>
          <w:rPrChange w:id="2842" w:author="Hassen" w:date="2016-05-27T11:23:00Z">
            <w:rPr>
              <w:rFonts w:ascii="Times New Roman" w:hAnsi="Times New Roman"/>
              <w:lang w:val="en-GB"/>
            </w:rPr>
          </w:rPrChange>
        </w:rPr>
        <w:t xml:space="preserve"> effects can be know</w:t>
      </w:r>
      <w:r w:rsidR="002E7D51" w:rsidRPr="003A5638">
        <w:rPr>
          <w:rFonts w:ascii="Times New Roman" w:hAnsi="Times New Roman"/>
          <w:lang w:val="en-CA"/>
          <w:rPrChange w:id="2843" w:author="Hassen" w:date="2016-05-27T11:23:00Z">
            <w:rPr>
              <w:rFonts w:ascii="Times New Roman" w:hAnsi="Times New Roman"/>
              <w:lang w:val="en-GB"/>
            </w:rPr>
          </w:rPrChange>
        </w:rPr>
        <w:t>n</w:t>
      </w:r>
      <w:r w:rsidRPr="003A5638">
        <w:rPr>
          <w:rFonts w:ascii="Times New Roman" w:hAnsi="Times New Roman"/>
          <w:lang w:val="en-CA"/>
          <w:rPrChange w:id="2844" w:author="Hassen" w:date="2016-05-27T11:23:00Z">
            <w:rPr>
              <w:rFonts w:ascii="Times New Roman" w:hAnsi="Times New Roman"/>
              <w:lang w:val="en-GB"/>
            </w:rPr>
          </w:rPrChange>
        </w:rPr>
        <w:t xml:space="preserve"> or unknow</w:t>
      </w:r>
      <w:r w:rsidR="002E7D51" w:rsidRPr="003A5638">
        <w:rPr>
          <w:rFonts w:ascii="Times New Roman" w:hAnsi="Times New Roman"/>
          <w:lang w:val="en-CA"/>
          <w:rPrChange w:id="2845" w:author="Hassen" w:date="2016-05-27T11:23:00Z">
            <w:rPr>
              <w:rFonts w:ascii="Times New Roman" w:hAnsi="Times New Roman"/>
              <w:lang w:val="en-GB"/>
            </w:rPr>
          </w:rPrChange>
        </w:rPr>
        <w:t>n</w:t>
      </w:r>
      <w:r w:rsidR="00800ACF" w:rsidRPr="003A5638">
        <w:rPr>
          <w:rFonts w:ascii="Times New Roman" w:hAnsi="Times New Roman"/>
          <w:lang w:val="en-CA"/>
          <w:rPrChange w:id="2846" w:author="Hassen" w:date="2016-05-27T11:23:00Z">
            <w:rPr>
              <w:rFonts w:ascii="Times New Roman" w:hAnsi="Times New Roman"/>
              <w:lang w:val="en-GB"/>
            </w:rPr>
          </w:rPrChange>
        </w:rPr>
        <w:t xml:space="preserve"> to the researcher</w:t>
      </w:r>
      <w:r w:rsidR="00CB6805" w:rsidRPr="003A5638">
        <w:rPr>
          <w:rFonts w:ascii="Times New Roman" w:hAnsi="Times New Roman"/>
          <w:lang w:val="en-CA"/>
          <w:rPrChange w:id="2847" w:author="Hassen" w:date="2016-05-27T11:23:00Z">
            <w:rPr>
              <w:rFonts w:ascii="Times New Roman" w:hAnsi="Times New Roman"/>
              <w:lang w:val="en-GB"/>
            </w:rPr>
          </w:rPrChange>
        </w:rPr>
        <w:t xml:space="preserve">. For the </w:t>
      </w:r>
      <w:r w:rsidR="00742EA7" w:rsidRPr="003A5638">
        <w:rPr>
          <w:rFonts w:ascii="Times New Roman" w:hAnsi="Times New Roman"/>
          <w:lang w:val="en-CA"/>
          <w:rPrChange w:id="2848" w:author="Hassen" w:date="2016-05-27T11:23:00Z">
            <w:rPr>
              <w:rFonts w:ascii="Times New Roman" w:hAnsi="Times New Roman"/>
              <w:lang w:val="en-GB"/>
            </w:rPr>
          </w:rPrChange>
        </w:rPr>
        <w:t xml:space="preserve">known environment </w:t>
      </w:r>
      <w:r w:rsidR="00513AA0" w:rsidRPr="003A5638">
        <w:rPr>
          <w:rFonts w:ascii="Times New Roman" w:hAnsi="Times New Roman"/>
          <w:lang w:val="en-CA"/>
          <w:rPrChange w:id="2849" w:author="Hassen" w:date="2016-05-27T11:23:00Z">
            <w:rPr>
              <w:rFonts w:ascii="Times New Roman" w:hAnsi="Times New Roman"/>
              <w:lang w:val="en-GB"/>
            </w:rPr>
          </w:rPrChange>
        </w:rPr>
        <w:t xml:space="preserve">we assume </w:t>
      </w:r>
      <w:r w:rsidR="00742EA7" w:rsidRPr="003A5638">
        <w:rPr>
          <w:rFonts w:ascii="Times New Roman" w:hAnsi="Times New Roman"/>
          <w:lang w:val="en-CA"/>
          <w:rPrChange w:id="2850" w:author="Hassen" w:date="2016-05-27T11:23:00Z">
            <w:rPr>
              <w:rFonts w:ascii="Times New Roman" w:hAnsi="Times New Roman"/>
              <w:lang w:val="en-GB"/>
            </w:rPr>
          </w:rPrChange>
        </w:rPr>
        <w:t xml:space="preserve">that </w:t>
      </w:r>
      <w:r w:rsidR="00513AA0" w:rsidRPr="003A5638">
        <w:rPr>
          <w:rFonts w:ascii="Times New Roman" w:hAnsi="Times New Roman"/>
          <w:lang w:val="en-CA"/>
          <w:rPrChange w:id="2851" w:author="Hassen" w:date="2016-05-27T11:23:00Z">
            <w:rPr>
              <w:rFonts w:ascii="Times New Roman" w:hAnsi="Times New Roman"/>
              <w:lang w:val="en-GB"/>
            </w:rPr>
          </w:rPrChange>
        </w:rPr>
        <w:t xml:space="preserve">you have been able to </w:t>
      </w:r>
      <w:r w:rsidR="00667CF3" w:rsidRPr="003A5638">
        <w:rPr>
          <w:rFonts w:ascii="Times New Roman" w:hAnsi="Times New Roman"/>
          <w:lang w:val="en-CA"/>
          <w:rPrChange w:id="2852" w:author="Hassen" w:date="2016-05-27T11:23:00Z">
            <w:rPr>
              <w:rFonts w:ascii="Times New Roman" w:hAnsi="Times New Roman"/>
              <w:lang w:val="en-GB"/>
            </w:rPr>
          </w:rPrChange>
        </w:rPr>
        <w:t xml:space="preserve">measure </w:t>
      </w:r>
      <w:r w:rsidR="00236882" w:rsidRPr="003A5638">
        <w:rPr>
          <w:rFonts w:ascii="Times New Roman" w:hAnsi="Times New Roman"/>
          <w:lang w:val="en-CA"/>
          <w:rPrChange w:id="2853" w:author="Hassen" w:date="2016-05-27T11:23:00Z">
            <w:rPr>
              <w:rFonts w:ascii="Times New Roman" w:hAnsi="Times New Roman"/>
              <w:lang w:val="en-GB"/>
            </w:rPr>
          </w:rPrChange>
        </w:rPr>
        <w:t>the environment</w:t>
      </w:r>
      <w:r w:rsidR="00800ACF" w:rsidRPr="003A5638">
        <w:rPr>
          <w:rFonts w:ascii="Times New Roman" w:hAnsi="Times New Roman"/>
          <w:lang w:val="en-CA"/>
          <w:rPrChange w:id="2854" w:author="Hassen" w:date="2016-05-27T11:23:00Z">
            <w:rPr>
              <w:rFonts w:ascii="Times New Roman" w:hAnsi="Times New Roman"/>
              <w:lang w:val="en-GB"/>
            </w:rPr>
          </w:rPrChange>
        </w:rPr>
        <w:t>al</w:t>
      </w:r>
      <w:r w:rsidR="00236882" w:rsidRPr="003A5638">
        <w:rPr>
          <w:rFonts w:ascii="Times New Roman" w:hAnsi="Times New Roman"/>
          <w:lang w:val="en-CA"/>
          <w:rPrChange w:id="2855" w:author="Hassen" w:date="2016-05-27T11:23:00Z">
            <w:rPr>
              <w:rFonts w:ascii="Times New Roman" w:hAnsi="Times New Roman"/>
              <w:lang w:val="en-GB"/>
            </w:rPr>
          </w:rPrChange>
        </w:rPr>
        <w:t xml:space="preserve"> values</w:t>
      </w:r>
      <w:r w:rsidR="00C535D1" w:rsidRPr="003A5638">
        <w:rPr>
          <w:rFonts w:ascii="Times New Roman" w:hAnsi="Times New Roman"/>
          <w:lang w:val="en-CA"/>
          <w:rPrChange w:id="2856" w:author="Hassen" w:date="2016-05-27T11:23:00Z">
            <w:rPr>
              <w:rFonts w:ascii="Times New Roman" w:hAnsi="Times New Roman"/>
              <w:lang w:val="en-GB"/>
            </w:rPr>
          </w:rPrChange>
        </w:rPr>
        <w:t xml:space="preserve"> </w:t>
      </w:r>
      <w:r w:rsidR="0020271F" w:rsidRPr="003A5638">
        <w:rPr>
          <w:rFonts w:ascii="Times New Roman" w:hAnsi="Times New Roman"/>
          <w:lang w:val="en-CA"/>
          <w:rPrChange w:id="2857" w:author="Hassen" w:date="2016-05-27T11:23:00Z">
            <w:rPr>
              <w:rFonts w:ascii="Times New Roman" w:hAnsi="Times New Roman"/>
              <w:lang w:val="en-GB"/>
            </w:rPr>
          </w:rPrChange>
        </w:rPr>
        <w:t xml:space="preserve">and thus will be able to use </w:t>
      </w:r>
      <w:r w:rsidR="00800ACF" w:rsidRPr="003A5638">
        <w:rPr>
          <w:rFonts w:ascii="Times New Roman" w:hAnsi="Times New Roman"/>
          <w:lang w:val="en-CA"/>
          <w:rPrChange w:id="2858" w:author="Hassen" w:date="2016-05-27T11:23:00Z">
            <w:rPr>
              <w:rFonts w:ascii="Times New Roman" w:hAnsi="Times New Roman"/>
              <w:lang w:val="en-GB"/>
            </w:rPr>
          </w:rPrChange>
        </w:rPr>
        <w:t xml:space="preserve">them </w:t>
      </w:r>
      <w:r w:rsidR="0020271F" w:rsidRPr="003A5638">
        <w:rPr>
          <w:rFonts w:ascii="Times New Roman" w:hAnsi="Times New Roman"/>
          <w:lang w:val="en-CA"/>
          <w:rPrChange w:id="2859" w:author="Hassen" w:date="2016-05-27T11:23:00Z">
            <w:rPr>
              <w:rFonts w:ascii="Times New Roman" w:hAnsi="Times New Roman"/>
              <w:lang w:val="en-GB"/>
            </w:rPr>
          </w:rPrChange>
        </w:rPr>
        <w:t>for further analyses</w:t>
      </w:r>
      <w:r w:rsidR="000E6759" w:rsidRPr="003A5638">
        <w:rPr>
          <w:rFonts w:ascii="Times New Roman" w:hAnsi="Times New Roman"/>
          <w:lang w:val="en-CA"/>
          <w:rPrChange w:id="2860" w:author="Hassen" w:date="2016-05-27T11:23:00Z">
            <w:rPr>
              <w:rFonts w:ascii="Times New Roman" w:hAnsi="Times New Roman"/>
              <w:lang w:val="en-GB"/>
            </w:rPr>
          </w:rPrChange>
        </w:rPr>
        <w:t>.</w:t>
      </w:r>
      <w:r w:rsidR="0056549E" w:rsidRPr="003A5638">
        <w:rPr>
          <w:rFonts w:ascii="Times New Roman" w:hAnsi="Times New Roman"/>
          <w:lang w:val="en-CA"/>
          <w:rPrChange w:id="2861" w:author="Hassen" w:date="2016-05-27T11:23:00Z">
            <w:rPr>
              <w:rFonts w:ascii="Times New Roman" w:hAnsi="Times New Roman"/>
              <w:lang w:val="en-GB"/>
            </w:rPr>
          </w:rPrChange>
        </w:rPr>
        <w:t xml:space="preserve"> </w:t>
      </w:r>
      <w:r w:rsidR="00800ACF" w:rsidRPr="003A5638">
        <w:rPr>
          <w:rFonts w:ascii="Times New Roman" w:hAnsi="Times New Roman"/>
          <w:lang w:val="en-CA"/>
          <w:rPrChange w:id="2862" w:author="Hassen" w:date="2016-05-27T11:23:00Z">
            <w:rPr>
              <w:rFonts w:ascii="Times New Roman" w:hAnsi="Times New Roman"/>
              <w:lang w:val="en-GB"/>
            </w:rPr>
          </w:rPrChange>
        </w:rPr>
        <w:t>U</w:t>
      </w:r>
      <w:r w:rsidR="00B111DD" w:rsidRPr="003A5638">
        <w:rPr>
          <w:rFonts w:ascii="Times New Roman" w:hAnsi="Times New Roman"/>
          <w:lang w:val="en-CA"/>
          <w:rPrChange w:id="2863" w:author="Hassen" w:date="2016-05-27T11:23:00Z">
            <w:rPr>
              <w:rFonts w:ascii="Times New Roman" w:hAnsi="Times New Roman"/>
              <w:lang w:val="en-GB"/>
            </w:rPr>
          </w:rPrChange>
        </w:rPr>
        <w:t>nknown environment</w:t>
      </w:r>
      <w:r w:rsidR="00800ACF" w:rsidRPr="003A5638">
        <w:rPr>
          <w:rFonts w:ascii="Times New Roman" w:hAnsi="Times New Roman"/>
          <w:lang w:val="en-CA"/>
          <w:rPrChange w:id="2864" w:author="Hassen" w:date="2016-05-27T11:23:00Z">
            <w:rPr>
              <w:rFonts w:ascii="Times New Roman" w:hAnsi="Times New Roman"/>
              <w:lang w:val="en-GB"/>
            </w:rPr>
          </w:rPrChange>
        </w:rPr>
        <w:t>s, in contrast,</w:t>
      </w:r>
      <w:r w:rsidR="00B111DD" w:rsidRPr="003A5638">
        <w:rPr>
          <w:rFonts w:ascii="Times New Roman" w:hAnsi="Times New Roman"/>
          <w:lang w:val="en-CA"/>
          <w:rPrChange w:id="2865" w:author="Hassen" w:date="2016-05-27T11:23:00Z">
            <w:rPr>
              <w:rFonts w:ascii="Times New Roman" w:hAnsi="Times New Roman"/>
              <w:lang w:val="en-GB"/>
            </w:rPr>
          </w:rPrChange>
        </w:rPr>
        <w:t xml:space="preserve"> </w:t>
      </w:r>
      <w:r w:rsidR="00800ACF" w:rsidRPr="003A5638">
        <w:rPr>
          <w:rFonts w:ascii="Times New Roman" w:hAnsi="Times New Roman"/>
          <w:lang w:val="en-CA"/>
          <w:rPrChange w:id="2866" w:author="Hassen" w:date="2016-05-27T11:23:00Z">
            <w:rPr>
              <w:rFonts w:ascii="Times New Roman" w:hAnsi="Times New Roman"/>
              <w:lang w:val="en-GB"/>
            </w:rPr>
          </w:rPrChange>
        </w:rPr>
        <w:t>represent</w:t>
      </w:r>
      <w:r w:rsidR="00B111DD" w:rsidRPr="003A5638">
        <w:rPr>
          <w:rFonts w:ascii="Times New Roman" w:hAnsi="Times New Roman"/>
          <w:lang w:val="en-CA"/>
          <w:rPrChange w:id="2867" w:author="Hassen" w:date="2016-05-27T11:23:00Z">
            <w:rPr>
              <w:rFonts w:ascii="Times New Roman" w:hAnsi="Times New Roman"/>
              <w:lang w:val="en-GB"/>
            </w:rPr>
          </w:rPrChange>
        </w:rPr>
        <w:t xml:space="preserve"> environment</w:t>
      </w:r>
      <w:r w:rsidR="00800ACF" w:rsidRPr="003A5638">
        <w:rPr>
          <w:rFonts w:ascii="Times New Roman" w:hAnsi="Times New Roman"/>
          <w:lang w:val="en-CA"/>
          <w:rPrChange w:id="2868" w:author="Hassen" w:date="2016-05-27T11:23:00Z">
            <w:rPr>
              <w:rFonts w:ascii="Times New Roman" w:hAnsi="Times New Roman"/>
              <w:lang w:val="en-GB"/>
            </w:rPr>
          </w:rPrChange>
        </w:rPr>
        <w:t>s</w:t>
      </w:r>
      <w:r w:rsidR="00B111DD" w:rsidRPr="003A5638">
        <w:rPr>
          <w:rFonts w:ascii="Times New Roman" w:hAnsi="Times New Roman"/>
          <w:lang w:val="en-CA"/>
          <w:rPrChange w:id="2869" w:author="Hassen" w:date="2016-05-27T11:23:00Z">
            <w:rPr>
              <w:rFonts w:ascii="Times New Roman" w:hAnsi="Times New Roman"/>
              <w:lang w:val="en-GB"/>
            </w:rPr>
          </w:rPrChange>
        </w:rPr>
        <w:t xml:space="preserve"> </w:t>
      </w:r>
      <w:r w:rsidR="00F552A9" w:rsidRPr="003A5638">
        <w:rPr>
          <w:rFonts w:ascii="Times New Roman" w:hAnsi="Times New Roman"/>
          <w:lang w:val="en-CA"/>
          <w:rPrChange w:id="2870" w:author="Hassen" w:date="2016-05-27T11:23:00Z">
            <w:rPr>
              <w:rFonts w:ascii="Times New Roman" w:hAnsi="Times New Roman"/>
              <w:lang w:val="en-GB"/>
            </w:rPr>
          </w:rPrChange>
        </w:rPr>
        <w:t xml:space="preserve">that </w:t>
      </w:r>
      <w:r w:rsidR="00800ACF" w:rsidRPr="003A5638">
        <w:rPr>
          <w:rFonts w:ascii="Times New Roman" w:hAnsi="Times New Roman"/>
          <w:lang w:val="en-CA"/>
          <w:rPrChange w:id="2871" w:author="Hassen" w:date="2016-05-27T11:23:00Z">
            <w:rPr>
              <w:rFonts w:ascii="Times New Roman" w:hAnsi="Times New Roman"/>
              <w:lang w:val="en-GB"/>
            </w:rPr>
          </w:rPrChange>
        </w:rPr>
        <w:t xml:space="preserve">are </w:t>
      </w:r>
      <w:r w:rsidR="00B111DD" w:rsidRPr="003A5638">
        <w:rPr>
          <w:rFonts w:ascii="Times New Roman" w:hAnsi="Times New Roman"/>
          <w:lang w:val="en-CA"/>
          <w:rPrChange w:id="2872" w:author="Hassen" w:date="2016-05-27T11:23:00Z">
            <w:rPr>
              <w:rFonts w:ascii="Times New Roman" w:hAnsi="Times New Roman"/>
              <w:lang w:val="en-GB"/>
            </w:rPr>
          </w:rPrChange>
        </w:rPr>
        <w:t>not m</w:t>
      </w:r>
      <w:r w:rsidR="008831C6" w:rsidRPr="003A5638">
        <w:rPr>
          <w:rFonts w:ascii="Times New Roman" w:hAnsi="Times New Roman"/>
          <w:lang w:val="en-CA"/>
          <w:rPrChange w:id="2873" w:author="Hassen" w:date="2016-05-27T11:23:00Z">
            <w:rPr>
              <w:rFonts w:ascii="Times New Roman" w:hAnsi="Times New Roman"/>
              <w:lang w:val="en-GB"/>
            </w:rPr>
          </w:rPrChange>
        </w:rPr>
        <w:t xml:space="preserve">easured. </w:t>
      </w:r>
      <w:r w:rsidR="00F552A9" w:rsidRPr="003A5638">
        <w:rPr>
          <w:rFonts w:ascii="Times New Roman" w:hAnsi="Times New Roman"/>
          <w:lang w:val="en-CA"/>
          <w:rPrChange w:id="2874" w:author="Hassen" w:date="2016-05-27T11:23:00Z">
            <w:rPr>
              <w:rFonts w:ascii="Times New Roman" w:hAnsi="Times New Roman"/>
              <w:lang w:val="en-GB"/>
            </w:rPr>
          </w:rPrChange>
        </w:rPr>
        <w:t xml:space="preserve">This corresponds to the </w:t>
      </w:r>
      <w:r w:rsidR="00800ACF" w:rsidRPr="003A5638">
        <w:rPr>
          <w:rFonts w:ascii="Times New Roman" w:hAnsi="Times New Roman"/>
          <w:lang w:val="en-CA"/>
          <w:rPrChange w:id="2875" w:author="Hassen" w:date="2016-05-27T11:23:00Z">
            <w:rPr>
              <w:rFonts w:ascii="Times New Roman" w:hAnsi="Times New Roman"/>
              <w:lang w:val="en-GB"/>
            </w:rPr>
          </w:rPrChange>
        </w:rPr>
        <w:t xml:space="preserve">cumulative </w:t>
      </w:r>
      <w:r w:rsidR="00F552A9" w:rsidRPr="003A5638">
        <w:rPr>
          <w:rFonts w:ascii="Times New Roman" w:hAnsi="Times New Roman"/>
          <w:lang w:val="en-CA"/>
          <w:rPrChange w:id="2876" w:author="Hassen" w:date="2016-05-27T11:23:00Z">
            <w:rPr>
              <w:rFonts w:ascii="Times New Roman" w:hAnsi="Times New Roman"/>
              <w:lang w:val="en-GB"/>
            </w:rPr>
          </w:rPrChange>
        </w:rPr>
        <w:t xml:space="preserve">effects of the </w:t>
      </w:r>
      <w:r w:rsidR="00F552A9" w:rsidRPr="003A5638">
        <w:rPr>
          <w:rFonts w:ascii="Times New Roman" w:hAnsi="Times New Roman"/>
          <w:lang w:val="en-CA"/>
          <w:rPrChange w:id="2877" w:author="Hassen" w:date="2016-05-27T11:23:00Z">
            <w:rPr>
              <w:rFonts w:ascii="Times New Roman" w:hAnsi="Times New Roman"/>
              <w:lang w:val="en-GB"/>
            </w:rPr>
          </w:rPrChange>
        </w:rPr>
        <w:lastRenderedPageBreak/>
        <w:t xml:space="preserve">many environmental factors on your trait that you did not have the opportunity to measure but that are still affecting </w:t>
      </w:r>
      <w:r w:rsidR="00800ACF" w:rsidRPr="003A5638">
        <w:rPr>
          <w:rFonts w:ascii="Times New Roman" w:hAnsi="Times New Roman"/>
          <w:lang w:val="en-CA"/>
          <w:rPrChange w:id="2878" w:author="Hassen" w:date="2016-05-27T11:23:00Z">
            <w:rPr>
              <w:rFonts w:ascii="Times New Roman" w:hAnsi="Times New Roman"/>
              <w:lang w:val="en-GB"/>
            </w:rPr>
          </w:rPrChange>
        </w:rPr>
        <w:t>it</w:t>
      </w:r>
      <w:r w:rsidR="00F552A9" w:rsidRPr="003A5638">
        <w:rPr>
          <w:rFonts w:ascii="Times New Roman" w:hAnsi="Times New Roman"/>
          <w:lang w:val="en-CA"/>
          <w:rPrChange w:id="2879" w:author="Hassen" w:date="2016-05-27T11:23:00Z">
            <w:rPr>
              <w:rFonts w:ascii="Times New Roman" w:hAnsi="Times New Roman"/>
              <w:lang w:val="en-GB"/>
            </w:rPr>
          </w:rPrChange>
        </w:rPr>
        <w:t>.</w:t>
      </w:r>
    </w:p>
    <w:p w14:paraId="75F01ECC" w14:textId="77777777" w:rsidR="00000016" w:rsidRPr="003A5638" w:rsidRDefault="00000016" w:rsidP="00F22680">
      <w:pPr>
        <w:jc w:val="both"/>
        <w:rPr>
          <w:rFonts w:ascii="Times New Roman" w:hAnsi="Times New Roman"/>
          <w:lang w:val="en-CA"/>
          <w:rPrChange w:id="2880" w:author="Hassen" w:date="2016-05-27T11:23:00Z">
            <w:rPr>
              <w:rFonts w:ascii="Times New Roman" w:hAnsi="Times New Roman"/>
              <w:lang w:val="en-GB"/>
            </w:rPr>
          </w:rPrChange>
        </w:rPr>
      </w:pPr>
    </w:p>
    <w:p w14:paraId="17DA7F66" w14:textId="34561830" w:rsidR="00000016" w:rsidRPr="003A5638" w:rsidRDefault="00000016" w:rsidP="00F22680">
      <w:pPr>
        <w:jc w:val="both"/>
        <w:rPr>
          <w:rFonts w:ascii="Times New Roman" w:hAnsi="Times New Roman"/>
          <w:b/>
          <w:lang w:val="en-CA"/>
          <w:rPrChange w:id="2881" w:author="Hassen" w:date="2016-05-27T11:23:00Z">
            <w:rPr>
              <w:rFonts w:ascii="Times New Roman" w:hAnsi="Times New Roman"/>
              <w:b/>
              <w:lang w:val="en-GB"/>
            </w:rPr>
          </w:rPrChange>
        </w:rPr>
      </w:pPr>
      <w:r w:rsidRPr="003A5638">
        <w:rPr>
          <w:rFonts w:ascii="Times New Roman" w:hAnsi="Times New Roman"/>
          <w:b/>
          <w:lang w:val="en-CA"/>
          <w:rPrChange w:id="2882" w:author="Hassen" w:date="2016-05-27T11:23:00Z">
            <w:rPr>
              <w:rFonts w:ascii="Times New Roman" w:hAnsi="Times New Roman"/>
              <w:b/>
              <w:lang w:val="en-GB"/>
            </w:rPr>
          </w:rPrChange>
        </w:rPr>
        <w:t>Model equation</w:t>
      </w:r>
    </w:p>
    <w:p w14:paraId="3FABF1FA" w14:textId="77777777" w:rsidR="00D553F5" w:rsidRPr="003A5638" w:rsidRDefault="00D553F5" w:rsidP="00D553F5">
      <w:pPr>
        <w:jc w:val="both"/>
        <w:rPr>
          <w:rFonts w:ascii="Times New Roman" w:hAnsi="Times New Roman"/>
          <w:lang w:val="en-CA"/>
          <w:rPrChange w:id="2883" w:author="Hassen" w:date="2016-05-27T11:23:00Z">
            <w:rPr>
              <w:rFonts w:ascii="Times New Roman" w:hAnsi="Times New Roman"/>
              <w:lang w:val="en-GB"/>
            </w:rPr>
          </w:rPrChange>
        </w:rPr>
      </w:pPr>
    </w:p>
    <w:p w14:paraId="239B37A2" w14:textId="734A938F" w:rsidR="005B4D9C" w:rsidRPr="003A5638" w:rsidRDefault="00C04F8E" w:rsidP="00D553F5">
      <w:pPr>
        <w:jc w:val="both"/>
        <w:rPr>
          <w:rFonts w:ascii="Times New Roman" w:hAnsi="Times New Roman"/>
          <w:lang w:val="en-CA"/>
          <w:rPrChange w:id="2884" w:author="Hassen" w:date="2016-05-27T11:23:00Z">
            <w:rPr>
              <w:rFonts w:ascii="Times New Roman" w:hAnsi="Times New Roman"/>
              <w:lang w:val="en-GB"/>
            </w:rPr>
          </w:rPrChange>
        </w:rPr>
      </w:pPr>
      <w:r w:rsidRPr="003A5638">
        <w:rPr>
          <w:rFonts w:ascii="Times New Roman" w:hAnsi="Times New Roman"/>
          <w:lang w:val="en-CA"/>
          <w:rPrChange w:id="2885" w:author="Hassen" w:date="2016-05-27T11:23:00Z">
            <w:rPr>
              <w:rFonts w:ascii="Times New Roman" w:hAnsi="Times New Roman"/>
              <w:lang w:val="en-GB"/>
            </w:rPr>
          </w:rPrChange>
        </w:rPr>
        <w:t xml:space="preserve">You are not </w:t>
      </w:r>
      <w:r w:rsidR="000B30D4" w:rsidRPr="003A5638">
        <w:rPr>
          <w:rFonts w:ascii="Times New Roman" w:hAnsi="Times New Roman"/>
          <w:lang w:val="en-CA"/>
          <w:rPrChange w:id="2886" w:author="Hassen" w:date="2016-05-27T11:23:00Z">
            <w:rPr>
              <w:rFonts w:ascii="Times New Roman" w:hAnsi="Times New Roman"/>
              <w:lang w:val="en-GB"/>
            </w:rPr>
          </w:rPrChange>
        </w:rPr>
        <w:t xml:space="preserve">yet </w:t>
      </w:r>
      <w:r w:rsidRPr="003A5638">
        <w:rPr>
          <w:rFonts w:ascii="Times New Roman" w:hAnsi="Times New Roman"/>
          <w:lang w:val="en-CA"/>
          <w:rPrChange w:id="2887" w:author="Hassen" w:date="2016-05-27T11:23:00Z">
            <w:rPr>
              <w:rFonts w:ascii="Times New Roman" w:hAnsi="Times New Roman"/>
              <w:lang w:val="en-GB"/>
            </w:rPr>
          </w:rPrChange>
        </w:rPr>
        <w:t>at the stage where you generate the phenotypic value</w:t>
      </w:r>
      <w:r w:rsidR="005B4D9C" w:rsidRPr="003A5638">
        <w:rPr>
          <w:rFonts w:ascii="Times New Roman" w:hAnsi="Times New Roman"/>
          <w:lang w:val="en-CA"/>
          <w:rPrChange w:id="2888" w:author="Hassen" w:date="2016-05-27T11:23:00Z">
            <w:rPr>
              <w:rFonts w:ascii="Times New Roman" w:hAnsi="Times New Roman"/>
              <w:lang w:val="en-GB"/>
            </w:rPr>
          </w:rPrChange>
        </w:rPr>
        <w:t>s</w:t>
      </w:r>
      <w:r w:rsidRPr="003A5638">
        <w:rPr>
          <w:rFonts w:ascii="Times New Roman" w:hAnsi="Times New Roman"/>
          <w:lang w:val="en-CA"/>
          <w:rPrChange w:id="2889" w:author="Hassen" w:date="2016-05-27T11:23:00Z">
            <w:rPr>
              <w:rFonts w:ascii="Times New Roman" w:hAnsi="Times New Roman"/>
              <w:lang w:val="en-GB"/>
            </w:rPr>
          </w:rPrChange>
        </w:rPr>
        <w:t xml:space="preserve"> of the trait</w:t>
      </w:r>
      <w:r w:rsidR="005B4D9C" w:rsidRPr="003A5638">
        <w:rPr>
          <w:rFonts w:ascii="Times New Roman" w:hAnsi="Times New Roman"/>
          <w:lang w:val="en-CA"/>
          <w:rPrChange w:id="2890" w:author="Hassen" w:date="2016-05-27T11:23:00Z">
            <w:rPr>
              <w:rFonts w:ascii="Times New Roman" w:hAnsi="Times New Roman"/>
              <w:lang w:val="en-GB"/>
            </w:rPr>
          </w:rPrChange>
        </w:rPr>
        <w:t>(s). Note that the program gives you the phenotypic equation of the model you just set up. Any change in the parameters of the model</w:t>
      </w:r>
      <w:r w:rsidRPr="003A5638">
        <w:rPr>
          <w:rFonts w:ascii="Times New Roman" w:hAnsi="Times New Roman"/>
          <w:lang w:val="en-CA"/>
          <w:rPrChange w:id="2891" w:author="Hassen" w:date="2016-05-27T11:23:00Z">
            <w:rPr>
              <w:rFonts w:ascii="Times New Roman" w:hAnsi="Times New Roman"/>
              <w:lang w:val="en-GB"/>
            </w:rPr>
          </w:rPrChange>
        </w:rPr>
        <w:t xml:space="preserve"> </w:t>
      </w:r>
      <w:r w:rsidR="005B4D9C" w:rsidRPr="003A5638">
        <w:rPr>
          <w:rFonts w:ascii="Times New Roman" w:hAnsi="Times New Roman"/>
          <w:lang w:val="en-CA"/>
          <w:rPrChange w:id="2892" w:author="Hassen" w:date="2016-05-27T11:23:00Z">
            <w:rPr>
              <w:rFonts w:ascii="Times New Roman" w:hAnsi="Times New Roman"/>
              <w:lang w:val="en-GB"/>
            </w:rPr>
          </w:rPrChange>
        </w:rPr>
        <w:t>will lead to a change in the equation that is shown below.</w:t>
      </w:r>
    </w:p>
    <w:p w14:paraId="0A2BC88B" w14:textId="77777777" w:rsidR="005B4D9C" w:rsidRPr="003A5638" w:rsidRDefault="005B4D9C" w:rsidP="00D553F5">
      <w:pPr>
        <w:jc w:val="both"/>
        <w:rPr>
          <w:rFonts w:ascii="Times New Roman" w:hAnsi="Times New Roman"/>
          <w:lang w:val="en-CA"/>
          <w:rPrChange w:id="2893" w:author="Hassen" w:date="2016-05-27T11:23:00Z">
            <w:rPr>
              <w:rFonts w:ascii="Times New Roman" w:hAnsi="Times New Roman"/>
              <w:lang w:val="en-GB"/>
            </w:rPr>
          </w:rPrChange>
        </w:rPr>
      </w:pPr>
    </w:p>
    <w:p w14:paraId="65EAC2C0" w14:textId="72636389" w:rsidR="00000016" w:rsidRPr="003A5638" w:rsidRDefault="005B4D9C" w:rsidP="00D553F5">
      <w:pPr>
        <w:jc w:val="both"/>
        <w:rPr>
          <w:rFonts w:ascii="Times New Roman" w:hAnsi="Times New Roman"/>
          <w:b/>
          <w:lang w:val="en-CA"/>
          <w:rPrChange w:id="2894" w:author="Hassen" w:date="2016-05-27T11:23:00Z">
            <w:rPr>
              <w:rFonts w:ascii="Times New Roman" w:hAnsi="Times New Roman"/>
              <w:b/>
              <w:lang w:val="en-GB"/>
            </w:rPr>
          </w:rPrChange>
        </w:rPr>
      </w:pPr>
      <w:r w:rsidRPr="003A5638">
        <w:rPr>
          <w:rFonts w:ascii="Times New Roman" w:hAnsi="Times New Roman"/>
          <w:b/>
          <w:lang w:val="en-CA"/>
          <w:rPrChange w:id="2895" w:author="Hassen" w:date="2016-05-27T11:23:00Z">
            <w:rPr>
              <w:rFonts w:ascii="Times New Roman" w:hAnsi="Times New Roman"/>
              <w:b/>
              <w:lang w:val="en-GB"/>
            </w:rPr>
          </w:rPrChange>
        </w:rPr>
        <w:t>Individual phenotypes design</w:t>
      </w:r>
    </w:p>
    <w:p w14:paraId="432C1EFA" w14:textId="45DE0E96" w:rsidR="00607F5A" w:rsidRPr="003A5638" w:rsidRDefault="005B4D9C" w:rsidP="00D553F5">
      <w:pPr>
        <w:jc w:val="both"/>
        <w:rPr>
          <w:rFonts w:ascii="Times New Roman" w:hAnsi="Times New Roman"/>
          <w:lang w:val="en-CA"/>
          <w:rPrChange w:id="2896" w:author="Hassen" w:date="2016-05-27T11:23:00Z">
            <w:rPr>
              <w:rFonts w:ascii="Times New Roman" w:hAnsi="Times New Roman"/>
              <w:lang w:val="en-GB"/>
            </w:rPr>
          </w:rPrChange>
        </w:rPr>
      </w:pPr>
      <w:r w:rsidRPr="003A5638">
        <w:rPr>
          <w:rFonts w:ascii="Times New Roman" w:hAnsi="Times New Roman"/>
          <w:lang w:val="en-CA"/>
          <w:rPrChange w:id="2897" w:author="Hassen" w:date="2016-05-27T11:23:00Z">
            <w:rPr>
              <w:rFonts w:ascii="Times New Roman" w:hAnsi="Times New Roman"/>
              <w:lang w:val="en-GB"/>
            </w:rPr>
          </w:rPrChange>
        </w:rPr>
        <w:t xml:space="preserve">The </w:t>
      </w:r>
      <w:r w:rsidR="006E6940" w:rsidRPr="003A5638">
        <w:rPr>
          <w:rFonts w:ascii="Times New Roman" w:hAnsi="Times New Roman"/>
          <w:lang w:val="en-CA"/>
          <w:rPrChange w:id="2898" w:author="Hassen" w:date="2016-05-27T11:23:00Z">
            <w:rPr>
              <w:rFonts w:ascii="Times New Roman" w:hAnsi="Times New Roman"/>
              <w:lang w:val="en-GB"/>
            </w:rPr>
          </w:rPrChange>
        </w:rPr>
        <w:t xml:space="preserve">section </w:t>
      </w:r>
      <w:r w:rsidRPr="003A5638">
        <w:rPr>
          <w:rFonts w:ascii="Times New Roman" w:hAnsi="Times New Roman"/>
          <w:lang w:val="en-CA"/>
          <w:rPrChange w:id="2899" w:author="Hassen" w:date="2016-05-27T11:23:00Z">
            <w:rPr>
              <w:rFonts w:ascii="Times New Roman" w:hAnsi="Times New Roman"/>
              <w:lang w:val="en-GB"/>
            </w:rPr>
          </w:rPrChange>
        </w:rPr>
        <w:t xml:space="preserve">below allows you to enter all the information on the variance components affecting the phenotypic values of the trait(s). It is a dynamic </w:t>
      </w:r>
      <w:r w:rsidR="00B0383B" w:rsidRPr="003A5638">
        <w:rPr>
          <w:rFonts w:ascii="Times New Roman" w:hAnsi="Times New Roman"/>
          <w:lang w:val="en-CA"/>
          <w:rPrChange w:id="2900" w:author="Hassen" w:date="2016-05-27T11:23:00Z">
            <w:rPr>
              <w:rFonts w:ascii="Times New Roman" w:hAnsi="Times New Roman"/>
              <w:lang w:val="en-GB"/>
            </w:rPr>
          </w:rPrChange>
        </w:rPr>
        <w:t xml:space="preserve">section </w:t>
      </w:r>
      <w:r w:rsidRPr="003A5638">
        <w:rPr>
          <w:rFonts w:ascii="Times New Roman" w:hAnsi="Times New Roman"/>
          <w:lang w:val="en-CA"/>
          <w:rPrChange w:id="2901" w:author="Hassen" w:date="2016-05-27T11:23:00Z">
            <w:rPr>
              <w:rFonts w:ascii="Times New Roman" w:hAnsi="Times New Roman"/>
              <w:lang w:val="en-GB"/>
            </w:rPr>
          </w:rPrChange>
        </w:rPr>
        <w:t xml:space="preserve">that changes according to the parameters you have included earlier in the model. For example when you choose to simulate two traits you obtain a matrix of </w:t>
      </w:r>
      <w:r w:rsidR="004C0EF8" w:rsidRPr="003A5638">
        <w:rPr>
          <w:rFonts w:ascii="Times New Roman" w:hAnsi="Times New Roman"/>
          <w:lang w:val="en-CA"/>
          <w:rPrChange w:id="2902" w:author="Hassen" w:date="2016-05-27T11:23:00Z">
            <w:rPr>
              <w:rFonts w:ascii="Times New Roman" w:hAnsi="Times New Roman"/>
              <w:lang w:val="en-GB"/>
            </w:rPr>
          </w:rPrChange>
        </w:rPr>
        <w:t>variance</w:t>
      </w:r>
      <w:r w:rsidR="00783D91" w:rsidRPr="003A5638">
        <w:rPr>
          <w:rFonts w:ascii="Times New Roman" w:hAnsi="Times New Roman"/>
          <w:lang w:val="en-CA"/>
          <w:rPrChange w:id="2903" w:author="Hassen" w:date="2016-05-27T11:23:00Z">
            <w:rPr>
              <w:rFonts w:ascii="Times New Roman" w:hAnsi="Times New Roman"/>
              <w:lang w:val="en-GB"/>
            </w:rPr>
          </w:rPrChange>
        </w:rPr>
        <w:t>/correlation</w:t>
      </w:r>
      <w:r w:rsidRPr="003A5638">
        <w:rPr>
          <w:rFonts w:ascii="Times New Roman" w:hAnsi="Times New Roman"/>
          <w:lang w:val="en-CA"/>
          <w:rPrChange w:id="2904" w:author="Hassen" w:date="2016-05-27T11:23:00Z">
            <w:rPr>
              <w:rFonts w:ascii="Times New Roman" w:hAnsi="Times New Roman"/>
              <w:lang w:val="en-GB"/>
            </w:rPr>
          </w:rPrChange>
        </w:rPr>
        <w:t xml:space="preserve"> for the two traits</w:t>
      </w:r>
      <w:r w:rsidR="00800ACF" w:rsidRPr="003A5638">
        <w:rPr>
          <w:rFonts w:ascii="Times New Roman" w:hAnsi="Times New Roman"/>
          <w:lang w:val="en-CA"/>
          <w:rPrChange w:id="2905" w:author="Hassen" w:date="2016-05-27T11:23:00Z">
            <w:rPr>
              <w:rFonts w:ascii="Times New Roman" w:hAnsi="Times New Roman"/>
              <w:lang w:val="en-GB"/>
            </w:rPr>
          </w:rPrChange>
        </w:rPr>
        <w:t xml:space="preserve"> that otherwise does not appear</w:t>
      </w:r>
      <w:r w:rsidRPr="003A5638">
        <w:rPr>
          <w:rFonts w:ascii="Times New Roman" w:hAnsi="Times New Roman"/>
          <w:lang w:val="en-CA"/>
          <w:rPrChange w:id="2906" w:author="Hassen" w:date="2016-05-27T11:23:00Z">
            <w:rPr>
              <w:rFonts w:ascii="Times New Roman" w:hAnsi="Times New Roman"/>
              <w:lang w:val="en-GB"/>
            </w:rPr>
          </w:rPrChange>
        </w:rPr>
        <w:t xml:space="preserve">. Depending on the model you have specified earlier some of the matrix cells will appear in colour. These are the variance and </w:t>
      </w:r>
      <w:r w:rsidR="004C0EF8" w:rsidRPr="003A5638">
        <w:rPr>
          <w:rFonts w:ascii="Times New Roman" w:hAnsi="Times New Roman"/>
          <w:lang w:val="en-CA"/>
          <w:rPrChange w:id="2907" w:author="Hassen" w:date="2016-05-27T11:23:00Z">
            <w:rPr>
              <w:rFonts w:ascii="Times New Roman" w:hAnsi="Times New Roman"/>
              <w:lang w:val="en-GB"/>
            </w:rPr>
          </w:rPrChange>
        </w:rPr>
        <w:t xml:space="preserve">correlation </w:t>
      </w:r>
      <w:r w:rsidRPr="003A5638">
        <w:rPr>
          <w:rFonts w:ascii="Times New Roman" w:hAnsi="Times New Roman"/>
          <w:lang w:val="en-CA"/>
          <w:rPrChange w:id="2908" w:author="Hassen" w:date="2016-05-27T11:23:00Z">
            <w:rPr>
              <w:rFonts w:ascii="Times New Roman" w:hAnsi="Times New Roman"/>
              <w:lang w:val="en-GB"/>
            </w:rPr>
          </w:rPrChange>
        </w:rPr>
        <w:t>components that you can choose to specify according to the model you have chosen before.</w:t>
      </w:r>
      <w:r w:rsidR="000912CB" w:rsidRPr="003A5638">
        <w:rPr>
          <w:rFonts w:ascii="Times New Roman" w:hAnsi="Times New Roman"/>
          <w:lang w:val="en-CA"/>
          <w:rPrChange w:id="2909" w:author="Hassen" w:date="2016-05-27T11:23:00Z">
            <w:rPr>
              <w:rFonts w:ascii="Times New Roman" w:hAnsi="Times New Roman"/>
              <w:lang w:val="en-GB"/>
            </w:rPr>
          </w:rPrChange>
        </w:rPr>
        <w:t xml:space="preserve"> </w:t>
      </w:r>
      <w:r w:rsidRPr="003A5638">
        <w:rPr>
          <w:rFonts w:ascii="Times New Roman" w:hAnsi="Times New Roman"/>
          <w:lang w:val="en-CA"/>
          <w:rPrChange w:id="2910" w:author="Hassen" w:date="2016-05-27T11:23:00Z">
            <w:rPr>
              <w:rFonts w:ascii="Times New Roman" w:hAnsi="Times New Roman"/>
              <w:lang w:val="en-GB"/>
            </w:rPr>
          </w:rPrChange>
        </w:rPr>
        <w:t xml:space="preserve">The </w:t>
      </w:r>
      <w:r w:rsidR="00641161" w:rsidRPr="003A5638">
        <w:rPr>
          <w:rFonts w:ascii="Times New Roman" w:hAnsi="Times New Roman"/>
          <w:lang w:val="en-CA"/>
          <w:rPrChange w:id="2911" w:author="Hassen" w:date="2016-05-27T11:23:00Z">
            <w:rPr>
              <w:rFonts w:ascii="Times New Roman" w:hAnsi="Times New Roman"/>
              <w:lang w:val="en-GB"/>
            </w:rPr>
          </w:rPrChange>
        </w:rPr>
        <w:t xml:space="preserve">section </w:t>
      </w:r>
      <w:r w:rsidRPr="003A5638">
        <w:rPr>
          <w:rFonts w:ascii="Times New Roman" w:hAnsi="Times New Roman"/>
          <w:lang w:val="en-CA"/>
          <w:rPrChange w:id="2912" w:author="Hassen" w:date="2016-05-27T11:23:00Z">
            <w:rPr>
              <w:rFonts w:ascii="Times New Roman" w:hAnsi="Times New Roman"/>
              <w:lang w:val="en-GB"/>
            </w:rPr>
          </w:rPrChange>
        </w:rPr>
        <w:t xml:space="preserve">is organised so that you can specify population mean values on top, and then individual </w:t>
      </w:r>
      <w:r w:rsidR="004E17DF" w:rsidRPr="003A5638">
        <w:rPr>
          <w:rFonts w:ascii="Times New Roman" w:hAnsi="Times New Roman"/>
          <w:lang w:val="en-CA"/>
          <w:rPrChange w:id="2913" w:author="Hassen" w:date="2016-05-27T11:23:00Z">
            <w:rPr>
              <w:rFonts w:ascii="Times New Roman" w:hAnsi="Times New Roman"/>
              <w:lang w:val="en-GB"/>
            </w:rPr>
          </w:rPrChange>
        </w:rPr>
        <w:t>variance</w:t>
      </w:r>
      <w:r w:rsidR="00EA31BD" w:rsidRPr="003A5638">
        <w:rPr>
          <w:rFonts w:ascii="Times New Roman" w:hAnsi="Times New Roman"/>
          <w:lang w:val="en-CA"/>
          <w:rPrChange w:id="2914" w:author="Hassen" w:date="2016-05-27T11:23:00Z">
            <w:rPr>
              <w:rFonts w:ascii="Times New Roman" w:hAnsi="Times New Roman"/>
              <w:lang w:val="en-GB"/>
            </w:rPr>
          </w:rPrChange>
        </w:rPr>
        <w:t>/correlation</w:t>
      </w:r>
      <w:r w:rsidRPr="003A5638">
        <w:rPr>
          <w:rFonts w:ascii="Times New Roman" w:hAnsi="Times New Roman"/>
          <w:lang w:val="en-CA"/>
          <w:rPrChange w:id="2915" w:author="Hassen" w:date="2016-05-27T11:23:00Z">
            <w:rPr>
              <w:rFonts w:ascii="Times New Roman" w:hAnsi="Times New Roman"/>
              <w:lang w:val="en-GB"/>
            </w:rPr>
          </w:rPrChange>
        </w:rPr>
        <w:t xml:space="preserve"> values. At the bottom of the </w:t>
      </w:r>
      <w:r w:rsidR="00513DEA" w:rsidRPr="003A5638">
        <w:rPr>
          <w:rFonts w:ascii="Times New Roman" w:hAnsi="Times New Roman"/>
          <w:lang w:val="en-CA"/>
          <w:rPrChange w:id="2916" w:author="Hassen" w:date="2016-05-27T11:23:00Z">
            <w:rPr>
              <w:rFonts w:ascii="Times New Roman" w:hAnsi="Times New Roman"/>
              <w:lang w:val="en-GB"/>
            </w:rPr>
          </w:rPrChange>
        </w:rPr>
        <w:t xml:space="preserve">section </w:t>
      </w:r>
      <w:r w:rsidRPr="003A5638">
        <w:rPr>
          <w:rFonts w:ascii="Times New Roman" w:hAnsi="Times New Roman"/>
          <w:lang w:val="en-CA"/>
          <w:rPrChange w:id="2917" w:author="Hassen" w:date="2016-05-27T11:23:00Z">
            <w:rPr>
              <w:rFonts w:ascii="Times New Roman" w:hAnsi="Times New Roman"/>
              <w:lang w:val="en-GB"/>
            </w:rPr>
          </w:rPrChange>
        </w:rPr>
        <w:t xml:space="preserve">you have the option to add some </w:t>
      </w:r>
      <w:del w:id="2918" w:author="Haycen" w:date="2016-05-01T21:03:00Z">
        <w:r w:rsidRPr="003A5638" w:rsidDel="008B3467">
          <w:rPr>
            <w:rFonts w:ascii="Times New Roman" w:hAnsi="Times New Roman"/>
            <w:lang w:val="en-CA"/>
            <w:rPrChange w:id="2919" w:author="Hassen" w:date="2016-05-27T11:23:00Z">
              <w:rPr>
                <w:rFonts w:ascii="Times New Roman" w:hAnsi="Times New Roman"/>
                <w:lang w:val="en-GB"/>
              </w:rPr>
            </w:rPrChange>
          </w:rPr>
          <w:delText>measurement errors</w:delText>
        </w:r>
      </w:del>
      <w:ins w:id="2920" w:author="Haycen" w:date="2016-05-01T21:03:00Z">
        <w:r w:rsidR="008B3467" w:rsidRPr="003A5638">
          <w:rPr>
            <w:rFonts w:ascii="Times New Roman" w:hAnsi="Times New Roman"/>
            <w:lang w:val="en-CA"/>
            <w:rPrChange w:id="2921" w:author="Hassen" w:date="2016-05-27T11:23:00Z">
              <w:rPr>
                <w:rFonts w:ascii="Times New Roman" w:hAnsi="Times New Roman"/>
                <w:lang w:val="en-GB"/>
              </w:rPr>
            </w:rPrChange>
          </w:rPr>
          <w:t>residual</w:t>
        </w:r>
      </w:ins>
      <w:r w:rsidRPr="003A5638">
        <w:rPr>
          <w:rFonts w:ascii="Times New Roman" w:hAnsi="Times New Roman"/>
          <w:lang w:val="en-CA"/>
          <w:rPrChange w:id="2922" w:author="Hassen" w:date="2016-05-27T11:23:00Z">
            <w:rPr>
              <w:rFonts w:ascii="Times New Roman" w:hAnsi="Times New Roman"/>
              <w:lang w:val="en-GB"/>
            </w:rPr>
          </w:rPrChange>
        </w:rPr>
        <w:t xml:space="preserve"> and group</w:t>
      </w:r>
      <w:r w:rsidR="00EE4B37" w:rsidRPr="003A5638">
        <w:rPr>
          <w:rFonts w:ascii="Times New Roman" w:hAnsi="Times New Roman"/>
          <w:lang w:val="en-CA"/>
          <w:rPrChange w:id="2923" w:author="Hassen" w:date="2016-05-27T11:23:00Z">
            <w:rPr>
              <w:rFonts w:ascii="Times New Roman" w:hAnsi="Times New Roman"/>
              <w:lang w:val="en-GB"/>
            </w:rPr>
          </w:rPrChange>
        </w:rPr>
        <w:t>ing</w:t>
      </w:r>
      <w:r w:rsidRPr="003A5638">
        <w:rPr>
          <w:rFonts w:ascii="Times New Roman" w:hAnsi="Times New Roman"/>
          <w:lang w:val="en-CA"/>
          <w:rPrChange w:id="2924" w:author="Hassen" w:date="2016-05-27T11:23:00Z">
            <w:rPr>
              <w:rFonts w:ascii="Times New Roman" w:hAnsi="Times New Roman"/>
              <w:lang w:val="en-GB"/>
            </w:rPr>
          </w:rPrChange>
        </w:rPr>
        <w:t xml:space="preserve"> variance.</w:t>
      </w:r>
      <w:r w:rsidR="00283C79" w:rsidRPr="003A5638">
        <w:rPr>
          <w:rFonts w:ascii="Times New Roman" w:hAnsi="Times New Roman"/>
          <w:lang w:val="en-CA"/>
          <w:rPrChange w:id="2925" w:author="Hassen" w:date="2016-05-27T11:23:00Z">
            <w:rPr>
              <w:rFonts w:ascii="Times New Roman" w:hAnsi="Times New Roman"/>
              <w:lang w:val="en-GB"/>
            </w:rPr>
          </w:rPrChange>
        </w:rPr>
        <w:t xml:space="preserve"> Please pay attention that in the matrix below, the correlation between each component</w:t>
      </w:r>
      <w:r w:rsidR="009A7F61" w:rsidRPr="003A5638">
        <w:rPr>
          <w:rFonts w:ascii="Times New Roman" w:hAnsi="Times New Roman"/>
          <w:lang w:val="en-CA"/>
          <w:rPrChange w:id="2926" w:author="Hassen" w:date="2016-05-27T11:23:00Z">
            <w:rPr>
              <w:rFonts w:ascii="Times New Roman" w:hAnsi="Times New Roman"/>
              <w:lang w:val="en-GB"/>
            </w:rPr>
          </w:rPrChange>
        </w:rPr>
        <w:t>s</w:t>
      </w:r>
      <w:r w:rsidR="00283C79" w:rsidRPr="003A5638">
        <w:rPr>
          <w:rFonts w:ascii="Times New Roman" w:hAnsi="Times New Roman"/>
          <w:lang w:val="en-CA"/>
          <w:rPrChange w:id="2927" w:author="Hassen" w:date="2016-05-27T11:23:00Z">
            <w:rPr>
              <w:rFonts w:ascii="Times New Roman" w:hAnsi="Times New Roman"/>
              <w:lang w:val="en-GB"/>
            </w:rPr>
          </w:rPrChange>
        </w:rPr>
        <w:t xml:space="preserve"> pair </w:t>
      </w:r>
      <w:r w:rsidR="003A0984" w:rsidRPr="003A5638">
        <w:rPr>
          <w:rFonts w:ascii="Times New Roman" w:hAnsi="Times New Roman"/>
          <w:lang w:val="en-CA"/>
          <w:rPrChange w:id="2928" w:author="Hassen" w:date="2016-05-27T11:23:00Z">
            <w:rPr>
              <w:rFonts w:ascii="Times New Roman" w:hAnsi="Times New Roman"/>
              <w:lang w:val="en-GB"/>
            </w:rPr>
          </w:rPrChange>
        </w:rPr>
        <w:t>has</w:t>
      </w:r>
      <w:r w:rsidR="00283C79" w:rsidRPr="003A5638">
        <w:rPr>
          <w:rFonts w:ascii="Times New Roman" w:hAnsi="Times New Roman"/>
          <w:lang w:val="en-CA"/>
          <w:rPrChange w:id="2929" w:author="Hassen" w:date="2016-05-27T11:23:00Z">
            <w:rPr>
              <w:rFonts w:ascii="Times New Roman" w:hAnsi="Times New Roman"/>
              <w:lang w:val="en-GB"/>
            </w:rPr>
          </w:rPrChange>
        </w:rPr>
        <w:t xml:space="preserve"> to be entered and not the covariance.</w:t>
      </w:r>
    </w:p>
    <w:p w14:paraId="77F1F92B" w14:textId="70D1A5F2" w:rsidR="00D553F5" w:rsidRPr="003A5638" w:rsidRDefault="00D553F5" w:rsidP="00D553F5">
      <w:pPr>
        <w:jc w:val="both"/>
        <w:rPr>
          <w:rFonts w:ascii="Times New Roman" w:hAnsi="Times New Roman"/>
          <w:lang w:val="en-CA"/>
          <w:rPrChange w:id="2930" w:author="Hassen" w:date="2016-05-27T11:23:00Z">
            <w:rPr>
              <w:rFonts w:ascii="Times New Roman" w:hAnsi="Times New Roman"/>
              <w:lang w:val="en-GB"/>
            </w:rPr>
          </w:rPrChange>
        </w:rPr>
      </w:pPr>
    </w:p>
    <w:p w14:paraId="56BA9CDF" w14:textId="1FEDC86C" w:rsidR="0030160C" w:rsidRPr="003A5638" w:rsidRDefault="0030160C" w:rsidP="00CA5E28">
      <w:pPr>
        <w:jc w:val="both"/>
        <w:rPr>
          <w:rFonts w:ascii="Times New Roman" w:hAnsi="Times New Roman"/>
          <w:b/>
          <w:lang w:val="en-CA"/>
          <w:rPrChange w:id="2931" w:author="Hassen" w:date="2016-05-27T11:23:00Z">
            <w:rPr>
              <w:rFonts w:ascii="Times New Roman" w:hAnsi="Times New Roman"/>
              <w:b/>
              <w:lang w:val="en-GB"/>
            </w:rPr>
          </w:rPrChange>
        </w:rPr>
      </w:pPr>
      <w:r w:rsidRPr="003A5638">
        <w:rPr>
          <w:rFonts w:ascii="Times New Roman" w:hAnsi="Times New Roman"/>
          <w:b/>
          <w:lang w:val="en-CA"/>
          <w:rPrChange w:id="2932" w:author="Hassen" w:date="2016-05-27T11:23:00Z">
            <w:rPr>
              <w:rFonts w:ascii="Times New Roman" w:hAnsi="Times New Roman"/>
              <w:b/>
              <w:lang w:val="en-GB"/>
            </w:rPr>
          </w:rPrChange>
        </w:rPr>
        <w:t xml:space="preserve">Variances </w:t>
      </w:r>
      <w:r w:rsidR="0036007F" w:rsidRPr="003A5638">
        <w:rPr>
          <w:rFonts w:ascii="Times New Roman" w:hAnsi="Times New Roman"/>
          <w:b/>
          <w:lang w:val="en-CA"/>
          <w:rPrChange w:id="2933" w:author="Hassen" w:date="2016-05-27T11:23:00Z">
            <w:rPr>
              <w:rFonts w:ascii="Times New Roman" w:hAnsi="Times New Roman"/>
              <w:b/>
              <w:lang w:val="en-GB"/>
            </w:rPr>
          </w:rPrChange>
        </w:rPr>
        <w:t>summary</w:t>
      </w:r>
    </w:p>
    <w:p w14:paraId="6F276E2D" w14:textId="30CEF5C6" w:rsidR="0030160C" w:rsidRPr="003A5638" w:rsidRDefault="00ED4408" w:rsidP="00CA5E28">
      <w:pPr>
        <w:jc w:val="both"/>
        <w:rPr>
          <w:rFonts w:ascii="Times New Roman" w:hAnsi="Times New Roman"/>
          <w:lang w:val="en-CA"/>
          <w:rPrChange w:id="2934" w:author="Hassen" w:date="2016-05-27T11:23:00Z">
            <w:rPr>
              <w:rFonts w:ascii="Times New Roman" w:hAnsi="Times New Roman"/>
              <w:lang w:val="en-GB"/>
            </w:rPr>
          </w:rPrChange>
        </w:rPr>
      </w:pPr>
      <w:r w:rsidRPr="003A5638">
        <w:rPr>
          <w:rFonts w:ascii="Times New Roman" w:hAnsi="Times New Roman"/>
          <w:lang w:val="en-CA"/>
          <w:rPrChange w:id="2935" w:author="Hassen" w:date="2016-05-27T11:23:00Z">
            <w:rPr>
              <w:rFonts w:ascii="Times New Roman" w:hAnsi="Times New Roman"/>
              <w:lang w:val="en-GB"/>
            </w:rPr>
          </w:rPrChange>
        </w:rPr>
        <w:t>Congratulation</w:t>
      </w:r>
      <w:ins w:id="2936" w:author="Hassen" w:date="2016-05-24T13:28:00Z">
        <w:r w:rsidR="00780C70" w:rsidRPr="003A5638">
          <w:rPr>
            <w:rFonts w:ascii="Times New Roman" w:hAnsi="Times New Roman"/>
            <w:lang w:val="en-CA"/>
            <w:rPrChange w:id="2937" w:author="Hassen" w:date="2016-05-27T11:23:00Z">
              <w:rPr>
                <w:rFonts w:ascii="Times New Roman" w:hAnsi="Times New Roman"/>
                <w:lang w:val="en-GB"/>
              </w:rPr>
            </w:rPrChange>
          </w:rPr>
          <w:t>s!</w:t>
        </w:r>
      </w:ins>
      <w:r w:rsidR="00CC2CC3" w:rsidRPr="003A5638">
        <w:rPr>
          <w:rFonts w:ascii="Times New Roman" w:hAnsi="Times New Roman"/>
          <w:lang w:val="en-CA"/>
          <w:rPrChange w:id="2938" w:author="Hassen" w:date="2016-05-27T11:23:00Z">
            <w:rPr>
              <w:rFonts w:ascii="Times New Roman" w:hAnsi="Times New Roman"/>
              <w:lang w:val="en-GB"/>
            </w:rPr>
          </w:rPrChange>
        </w:rPr>
        <w:t xml:space="preserve"> </w:t>
      </w:r>
      <w:del w:id="2939" w:author="Hassen" w:date="2016-05-24T13:28:00Z">
        <w:r w:rsidR="00CC2CC3" w:rsidRPr="003A5638" w:rsidDel="00780C70">
          <w:rPr>
            <w:rFonts w:ascii="Times New Roman" w:hAnsi="Times New Roman"/>
            <w:lang w:val="en-CA"/>
            <w:rPrChange w:id="2940" w:author="Hassen" w:date="2016-05-27T11:23:00Z">
              <w:rPr>
                <w:rFonts w:ascii="Times New Roman" w:hAnsi="Times New Roman"/>
                <w:lang w:val="en-GB"/>
              </w:rPr>
            </w:rPrChange>
          </w:rPr>
          <w:delText>y</w:delText>
        </w:r>
      </w:del>
      <w:ins w:id="2941" w:author="Hassen" w:date="2016-05-24T13:28:00Z">
        <w:r w:rsidR="00780C70" w:rsidRPr="003A5638">
          <w:rPr>
            <w:rFonts w:ascii="Times New Roman" w:hAnsi="Times New Roman"/>
            <w:lang w:val="en-CA"/>
            <w:rPrChange w:id="2942" w:author="Hassen" w:date="2016-05-27T11:23:00Z">
              <w:rPr>
                <w:rFonts w:ascii="Times New Roman" w:hAnsi="Times New Roman"/>
                <w:lang w:val="en-GB"/>
              </w:rPr>
            </w:rPrChange>
          </w:rPr>
          <w:t>Y</w:t>
        </w:r>
      </w:ins>
      <w:r w:rsidR="00CC2CC3" w:rsidRPr="003A5638">
        <w:rPr>
          <w:rFonts w:ascii="Times New Roman" w:hAnsi="Times New Roman"/>
          <w:lang w:val="en-CA"/>
          <w:rPrChange w:id="2943" w:author="Hassen" w:date="2016-05-27T11:23:00Z">
            <w:rPr>
              <w:rFonts w:ascii="Times New Roman" w:hAnsi="Times New Roman"/>
              <w:lang w:val="en-GB"/>
            </w:rPr>
          </w:rPrChange>
        </w:rPr>
        <w:t xml:space="preserve">ou </w:t>
      </w:r>
      <w:r w:rsidRPr="003A5638">
        <w:rPr>
          <w:rFonts w:ascii="Times New Roman" w:hAnsi="Times New Roman"/>
          <w:lang w:val="en-CA"/>
          <w:rPrChange w:id="2944" w:author="Hassen" w:date="2016-05-27T11:23:00Z">
            <w:rPr>
              <w:rFonts w:ascii="Times New Roman" w:hAnsi="Times New Roman"/>
              <w:lang w:val="en-GB"/>
            </w:rPr>
          </w:rPrChange>
        </w:rPr>
        <w:t xml:space="preserve">just </w:t>
      </w:r>
      <w:r w:rsidR="00F47B78" w:rsidRPr="003A5638">
        <w:rPr>
          <w:rFonts w:ascii="Times New Roman" w:hAnsi="Times New Roman"/>
          <w:lang w:val="en-CA"/>
          <w:rPrChange w:id="2945" w:author="Hassen" w:date="2016-05-27T11:23:00Z">
            <w:rPr>
              <w:rFonts w:ascii="Times New Roman" w:hAnsi="Times New Roman"/>
              <w:lang w:val="en-GB"/>
            </w:rPr>
          </w:rPrChange>
        </w:rPr>
        <w:t xml:space="preserve">got </w:t>
      </w:r>
      <w:r w:rsidRPr="003A5638">
        <w:rPr>
          <w:rFonts w:ascii="Times New Roman" w:hAnsi="Times New Roman"/>
          <w:lang w:val="en-CA"/>
          <w:rPrChange w:id="2946" w:author="Hassen" w:date="2016-05-27T11:23:00Z">
            <w:rPr>
              <w:rFonts w:ascii="Times New Roman" w:hAnsi="Times New Roman"/>
              <w:lang w:val="en-GB"/>
            </w:rPr>
          </w:rPrChange>
        </w:rPr>
        <w:t xml:space="preserve">your </w:t>
      </w:r>
      <w:r w:rsidR="001F48CC" w:rsidRPr="003A5638">
        <w:rPr>
          <w:rFonts w:ascii="Times New Roman" w:hAnsi="Times New Roman"/>
          <w:lang w:val="en-CA"/>
          <w:rPrChange w:id="2947" w:author="Hassen" w:date="2016-05-27T11:23:00Z">
            <w:rPr>
              <w:rFonts w:ascii="Times New Roman" w:hAnsi="Times New Roman"/>
              <w:lang w:val="en-GB"/>
            </w:rPr>
          </w:rPrChange>
        </w:rPr>
        <w:t xml:space="preserve">simulation </w:t>
      </w:r>
      <w:r w:rsidR="00A4517C" w:rsidRPr="003A5638">
        <w:rPr>
          <w:rFonts w:ascii="Times New Roman" w:hAnsi="Times New Roman"/>
          <w:lang w:val="en-CA"/>
          <w:rPrChange w:id="2948" w:author="Hassen" w:date="2016-05-27T11:23:00Z">
            <w:rPr>
              <w:rFonts w:ascii="Times New Roman" w:hAnsi="Times New Roman"/>
              <w:lang w:val="en-GB"/>
            </w:rPr>
          </w:rPrChange>
        </w:rPr>
        <w:t>design</w:t>
      </w:r>
      <w:r w:rsidRPr="003A5638">
        <w:rPr>
          <w:rFonts w:ascii="Times New Roman" w:hAnsi="Times New Roman"/>
          <w:lang w:val="en-CA"/>
          <w:rPrChange w:id="2949" w:author="Hassen" w:date="2016-05-27T11:23:00Z">
            <w:rPr>
              <w:rFonts w:ascii="Times New Roman" w:hAnsi="Times New Roman"/>
              <w:lang w:val="en-GB"/>
            </w:rPr>
          </w:rPrChange>
        </w:rPr>
        <w:t xml:space="preserve"> </w:t>
      </w:r>
      <w:r w:rsidR="0034232C" w:rsidRPr="003A5638">
        <w:rPr>
          <w:rFonts w:ascii="Times New Roman" w:hAnsi="Times New Roman"/>
          <w:lang w:val="en-CA"/>
          <w:rPrChange w:id="2950" w:author="Hassen" w:date="2016-05-27T11:23:00Z">
            <w:rPr>
              <w:rFonts w:ascii="Times New Roman" w:hAnsi="Times New Roman"/>
              <w:lang w:val="en-GB"/>
            </w:rPr>
          </w:rPrChange>
        </w:rPr>
        <w:t xml:space="preserve">configured. </w:t>
      </w:r>
      <w:r w:rsidR="00156D81" w:rsidRPr="003A5638">
        <w:rPr>
          <w:rFonts w:ascii="Times New Roman" w:hAnsi="Times New Roman"/>
          <w:lang w:val="en-CA"/>
          <w:rPrChange w:id="2951" w:author="Hassen" w:date="2016-05-27T11:23:00Z">
            <w:rPr>
              <w:rFonts w:ascii="Times New Roman" w:hAnsi="Times New Roman"/>
              <w:lang w:val="en-GB"/>
            </w:rPr>
          </w:rPrChange>
        </w:rPr>
        <w:t>At this point you can visualize a summary of all the variances</w:t>
      </w:r>
      <w:r w:rsidR="00493557" w:rsidRPr="003A5638">
        <w:rPr>
          <w:rFonts w:ascii="Times New Roman" w:hAnsi="Times New Roman"/>
          <w:lang w:val="en-CA"/>
          <w:rPrChange w:id="2952" w:author="Hassen" w:date="2016-05-27T11:23:00Z">
            <w:rPr>
              <w:rFonts w:ascii="Times New Roman" w:hAnsi="Times New Roman"/>
              <w:lang w:val="en-GB"/>
            </w:rPr>
          </w:rPrChange>
        </w:rPr>
        <w:t xml:space="preserve"> and </w:t>
      </w:r>
      <w:proofErr w:type="spellStart"/>
      <w:r w:rsidR="00493557" w:rsidRPr="003A5638">
        <w:rPr>
          <w:rFonts w:ascii="Times New Roman" w:hAnsi="Times New Roman"/>
          <w:lang w:val="en-CA"/>
          <w:rPrChange w:id="2953" w:author="Hassen" w:date="2016-05-27T11:23:00Z">
            <w:rPr>
              <w:rFonts w:ascii="Times New Roman" w:hAnsi="Times New Roman"/>
              <w:lang w:val="en-GB"/>
            </w:rPr>
          </w:rPrChange>
        </w:rPr>
        <w:t>covariances</w:t>
      </w:r>
      <w:proofErr w:type="spellEnd"/>
      <w:r w:rsidR="00156D81" w:rsidRPr="003A5638">
        <w:rPr>
          <w:rFonts w:ascii="Times New Roman" w:hAnsi="Times New Roman"/>
          <w:lang w:val="en-CA"/>
          <w:rPrChange w:id="2954" w:author="Hassen" w:date="2016-05-27T11:23:00Z">
            <w:rPr>
              <w:rFonts w:ascii="Times New Roman" w:hAnsi="Times New Roman"/>
              <w:lang w:val="en-GB"/>
            </w:rPr>
          </w:rPrChange>
        </w:rPr>
        <w:t xml:space="preserve"> of the model that </w:t>
      </w:r>
      <w:r w:rsidR="00AC5BA7" w:rsidRPr="003A5638">
        <w:rPr>
          <w:rFonts w:ascii="Times New Roman" w:hAnsi="Times New Roman"/>
          <w:lang w:val="en-CA"/>
          <w:rPrChange w:id="2955" w:author="Hassen" w:date="2016-05-27T11:23:00Z">
            <w:rPr>
              <w:rFonts w:ascii="Times New Roman" w:hAnsi="Times New Roman"/>
              <w:lang w:val="en-GB"/>
            </w:rPr>
          </w:rPrChange>
        </w:rPr>
        <w:t xml:space="preserve">you </w:t>
      </w:r>
      <w:r w:rsidR="00156D81" w:rsidRPr="003A5638">
        <w:rPr>
          <w:rFonts w:ascii="Times New Roman" w:hAnsi="Times New Roman"/>
          <w:lang w:val="en-CA"/>
          <w:rPrChange w:id="2956" w:author="Hassen" w:date="2016-05-27T11:23:00Z">
            <w:rPr>
              <w:rFonts w:ascii="Times New Roman" w:hAnsi="Times New Roman"/>
              <w:lang w:val="en-GB"/>
            </w:rPr>
          </w:rPrChange>
        </w:rPr>
        <w:t>just defined.</w:t>
      </w:r>
      <w:r w:rsidR="00571D65" w:rsidRPr="003A5638">
        <w:rPr>
          <w:rFonts w:ascii="Times New Roman" w:hAnsi="Times New Roman"/>
          <w:lang w:val="en-CA"/>
          <w:rPrChange w:id="2957" w:author="Hassen" w:date="2016-05-27T11:23:00Z">
            <w:rPr>
              <w:rFonts w:ascii="Times New Roman" w:hAnsi="Times New Roman"/>
              <w:lang w:val="en-GB"/>
            </w:rPr>
          </w:rPrChange>
        </w:rPr>
        <w:t xml:space="preserve"> This summary</w:t>
      </w:r>
      <w:r w:rsidR="00B22C96" w:rsidRPr="003A5638">
        <w:rPr>
          <w:rFonts w:ascii="Times New Roman" w:hAnsi="Times New Roman"/>
          <w:lang w:val="en-CA"/>
          <w:rPrChange w:id="2958" w:author="Hassen" w:date="2016-05-27T11:23:00Z">
            <w:rPr>
              <w:rFonts w:ascii="Times New Roman" w:hAnsi="Times New Roman"/>
              <w:lang w:val="en-GB"/>
            </w:rPr>
          </w:rPrChange>
        </w:rPr>
        <w:t xml:space="preserve"> table</w:t>
      </w:r>
      <w:r w:rsidR="00571D65" w:rsidRPr="003A5638">
        <w:rPr>
          <w:rFonts w:ascii="Times New Roman" w:hAnsi="Times New Roman"/>
          <w:lang w:val="en-CA"/>
          <w:rPrChange w:id="2959" w:author="Hassen" w:date="2016-05-27T11:23:00Z">
            <w:rPr>
              <w:rFonts w:ascii="Times New Roman" w:hAnsi="Times New Roman"/>
              <w:lang w:val="en-GB"/>
            </w:rPr>
          </w:rPrChange>
        </w:rPr>
        <w:t xml:space="preserve"> contains the value of each variance in addition to it</w:t>
      </w:r>
      <w:r w:rsidR="006030FC" w:rsidRPr="003A5638">
        <w:rPr>
          <w:rFonts w:ascii="Times New Roman" w:hAnsi="Times New Roman"/>
          <w:lang w:val="en-CA"/>
          <w:rPrChange w:id="2960" w:author="Hassen" w:date="2016-05-27T11:23:00Z">
            <w:rPr>
              <w:rFonts w:ascii="Times New Roman" w:hAnsi="Times New Roman"/>
              <w:lang w:val="en-GB"/>
            </w:rPr>
          </w:rPrChange>
        </w:rPr>
        <w:t>s</w:t>
      </w:r>
      <w:r w:rsidR="00571D65" w:rsidRPr="003A5638">
        <w:rPr>
          <w:rFonts w:ascii="Times New Roman" w:hAnsi="Times New Roman"/>
          <w:lang w:val="en-CA"/>
          <w:rPrChange w:id="2961" w:author="Hassen" w:date="2016-05-27T11:23:00Z">
            <w:rPr>
              <w:rFonts w:ascii="Times New Roman" w:hAnsi="Times New Roman"/>
              <w:lang w:val="en-GB"/>
            </w:rPr>
          </w:rPrChange>
        </w:rPr>
        <w:t xml:space="preserve"> proportion according to the total phenotypic variance.</w:t>
      </w:r>
    </w:p>
    <w:p w14:paraId="002EACF5" w14:textId="77777777" w:rsidR="00ED4408" w:rsidRPr="003A5638" w:rsidRDefault="00ED4408" w:rsidP="00CA5E28">
      <w:pPr>
        <w:jc w:val="both"/>
        <w:rPr>
          <w:rFonts w:ascii="Times New Roman" w:hAnsi="Times New Roman"/>
          <w:lang w:val="en-CA"/>
          <w:rPrChange w:id="2962" w:author="Hassen" w:date="2016-05-27T11:23:00Z">
            <w:rPr>
              <w:rFonts w:ascii="Times New Roman" w:hAnsi="Times New Roman"/>
              <w:lang w:val="en-GB"/>
            </w:rPr>
          </w:rPrChange>
        </w:rPr>
      </w:pPr>
    </w:p>
    <w:p w14:paraId="19ADDEB1" w14:textId="77777777" w:rsidR="00ED4408" w:rsidRPr="003A5638" w:rsidRDefault="00ED4408" w:rsidP="00CA5E28">
      <w:pPr>
        <w:jc w:val="both"/>
        <w:rPr>
          <w:rFonts w:ascii="Times New Roman" w:hAnsi="Times New Roman"/>
          <w:lang w:val="en-CA"/>
          <w:rPrChange w:id="2963" w:author="Hassen" w:date="2016-05-27T11:23:00Z">
            <w:rPr>
              <w:rFonts w:ascii="Times New Roman" w:hAnsi="Times New Roman"/>
              <w:lang w:val="en-GB"/>
            </w:rPr>
          </w:rPrChange>
        </w:rPr>
      </w:pPr>
    </w:p>
    <w:p w14:paraId="69F679B4" w14:textId="07E11F83" w:rsidR="00CA5E28" w:rsidRPr="003A5638" w:rsidRDefault="00B67FF9" w:rsidP="002710B7">
      <w:pPr>
        <w:jc w:val="both"/>
        <w:rPr>
          <w:rFonts w:ascii="Times New Roman" w:hAnsi="Times New Roman"/>
          <w:b/>
          <w:lang w:val="en-CA"/>
          <w:rPrChange w:id="2964" w:author="Hassen" w:date="2016-05-27T11:23:00Z">
            <w:rPr>
              <w:rFonts w:ascii="Times New Roman" w:hAnsi="Times New Roman"/>
              <w:b/>
              <w:lang w:val="en-GB"/>
            </w:rPr>
          </w:rPrChange>
        </w:rPr>
      </w:pPr>
      <w:r w:rsidRPr="003A5638">
        <w:rPr>
          <w:rFonts w:ascii="Times New Roman" w:hAnsi="Times New Roman"/>
          <w:b/>
          <w:lang w:val="en-CA"/>
          <w:rPrChange w:id="2965" w:author="Hassen" w:date="2016-05-27T11:23:00Z">
            <w:rPr>
              <w:rFonts w:ascii="Times New Roman" w:hAnsi="Times New Roman"/>
              <w:b/>
              <w:lang w:val="en-GB"/>
            </w:rPr>
          </w:rPrChange>
        </w:rPr>
        <w:t>Sampling design</w:t>
      </w:r>
    </w:p>
    <w:p w14:paraId="3A071055" w14:textId="0B02F73A" w:rsidR="00B67FF9" w:rsidRPr="003A5638" w:rsidRDefault="00B67FF9" w:rsidP="002710B7">
      <w:pPr>
        <w:jc w:val="both"/>
        <w:rPr>
          <w:rFonts w:ascii="Times New Roman" w:hAnsi="Times New Roman"/>
          <w:lang w:val="en-CA"/>
          <w:rPrChange w:id="2966" w:author="Hassen" w:date="2016-05-27T11:23:00Z">
            <w:rPr>
              <w:rFonts w:ascii="Times New Roman" w:hAnsi="Times New Roman"/>
              <w:lang w:val="en-GB"/>
            </w:rPr>
          </w:rPrChange>
        </w:rPr>
      </w:pPr>
      <w:r w:rsidRPr="003A5638">
        <w:rPr>
          <w:rFonts w:ascii="Times New Roman" w:hAnsi="Times New Roman"/>
          <w:lang w:val="en-CA"/>
          <w:rPrChange w:id="2967" w:author="Hassen" w:date="2016-05-27T11:23:00Z">
            <w:rPr>
              <w:rFonts w:ascii="Times New Roman" w:hAnsi="Times New Roman"/>
              <w:lang w:val="en-GB"/>
            </w:rPr>
          </w:rPrChange>
        </w:rPr>
        <w:t xml:space="preserve">Now you have simulated populations of individuals each with trait values </w:t>
      </w:r>
      <w:r w:rsidR="00D6649C" w:rsidRPr="003A5638">
        <w:rPr>
          <w:rFonts w:ascii="Times New Roman" w:hAnsi="Times New Roman"/>
          <w:lang w:val="en-CA"/>
          <w:rPrChange w:id="2968" w:author="Hassen" w:date="2016-05-27T11:23:00Z">
            <w:rPr>
              <w:rFonts w:ascii="Times New Roman" w:hAnsi="Times New Roman"/>
              <w:lang w:val="en-GB"/>
            </w:rPr>
          </w:rPrChange>
        </w:rPr>
        <w:t xml:space="preserve">for </w:t>
      </w:r>
      <w:r w:rsidRPr="003A5638">
        <w:rPr>
          <w:rFonts w:ascii="Times New Roman" w:hAnsi="Times New Roman"/>
          <w:lang w:val="en-CA"/>
          <w:rPrChange w:id="2969" w:author="Hassen" w:date="2016-05-27T11:23:00Z">
            <w:rPr>
              <w:rFonts w:ascii="Times New Roman" w:hAnsi="Times New Roman"/>
              <w:lang w:val="en-GB"/>
            </w:rPr>
          </w:rPrChange>
        </w:rPr>
        <w:t xml:space="preserve">each time step. It is time to sample as a biologist would by capturing and testing or observing individuals for a limited amount of time during the study period. To mimic this situation </w:t>
      </w:r>
      <w:proofErr w:type="spellStart"/>
      <w:r w:rsidRPr="003A5638">
        <w:rPr>
          <w:rFonts w:ascii="Times New Roman" w:hAnsi="Times New Roman"/>
          <w:lang w:val="en-CA"/>
          <w:rPrChange w:id="2970" w:author="Hassen" w:date="2016-05-27T11:23:00Z">
            <w:rPr>
              <w:rFonts w:ascii="Times New Roman" w:hAnsi="Times New Roman"/>
              <w:lang w:val="en-GB"/>
            </w:rPr>
          </w:rPrChange>
        </w:rPr>
        <w:t>SQuID</w:t>
      </w:r>
      <w:proofErr w:type="spellEnd"/>
      <w:r w:rsidRPr="003A5638">
        <w:rPr>
          <w:rFonts w:ascii="Times New Roman" w:hAnsi="Times New Roman"/>
          <w:lang w:val="en-CA"/>
          <w:rPrChange w:id="2971" w:author="Hassen" w:date="2016-05-27T11:23:00Z">
            <w:rPr>
              <w:rFonts w:ascii="Times New Roman" w:hAnsi="Times New Roman"/>
              <w:lang w:val="en-GB"/>
            </w:rPr>
          </w:rPrChange>
        </w:rPr>
        <w:t xml:space="preserve"> offers several option</w:t>
      </w:r>
      <w:r w:rsidR="003050F4" w:rsidRPr="003A5638">
        <w:rPr>
          <w:rFonts w:ascii="Times New Roman" w:hAnsi="Times New Roman"/>
          <w:lang w:val="en-CA"/>
          <w:rPrChange w:id="2972" w:author="Hassen" w:date="2016-05-27T11:23:00Z">
            <w:rPr>
              <w:rFonts w:ascii="Times New Roman" w:hAnsi="Times New Roman"/>
              <w:lang w:val="en-GB"/>
            </w:rPr>
          </w:rPrChange>
        </w:rPr>
        <w:t>s</w:t>
      </w:r>
      <w:r w:rsidRPr="003A5638">
        <w:rPr>
          <w:rFonts w:ascii="Times New Roman" w:hAnsi="Times New Roman"/>
          <w:lang w:val="en-CA"/>
          <w:rPrChange w:id="2973" w:author="Hassen" w:date="2016-05-27T11:23:00Z">
            <w:rPr>
              <w:rFonts w:ascii="Times New Roman" w:hAnsi="Times New Roman"/>
              <w:lang w:val="en-GB"/>
            </w:rPr>
          </w:rPrChange>
        </w:rPr>
        <w:t xml:space="preserve"> related to the sampling design you want to use.</w:t>
      </w:r>
    </w:p>
    <w:p w14:paraId="3157215D" w14:textId="77777777" w:rsidR="00B67FF9" w:rsidRPr="003A5638" w:rsidRDefault="00B67FF9" w:rsidP="002710B7">
      <w:pPr>
        <w:jc w:val="both"/>
        <w:rPr>
          <w:rFonts w:ascii="Times New Roman" w:hAnsi="Times New Roman"/>
          <w:lang w:val="en-CA"/>
          <w:rPrChange w:id="2974" w:author="Hassen" w:date="2016-05-27T11:23:00Z">
            <w:rPr>
              <w:rFonts w:ascii="Times New Roman" w:hAnsi="Times New Roman"/>
              <w:lang w:val="en-GB"/>
            </w:rPr>
          </w:rPrChange>
        </w:rPr>
      </w:pPr>
    </w:p>
    <w:p w14:paraId="76A7A7C0" w14:textId="165F984D" w:rsidR="00B67FF9" w:rsidRPr="003A5638" w:rsidRDefault="00B67FF9" w:rsidP="002710B7">
      <w:pPr>
        <w:jc w:val="both"/>
        <w:rPr>
          <w:rFonts w:ascii="Times New Roman" w:hAnsi="Times New Roman"/>
          <w:lang w:val="en-CA"/>
          <w:rPrChange w:id="2975" w:author="Hassen" w:date="2016-05-27T11:23:00Z">
            <w:rPr>
              <w:rFonts w:ascii="Times New Roman" w:hAnsi="Times New Roman"/>
              <w:lang w:val="en-GB"/>
            </w:rPr>
          </w:rPrChange>
        </w:rPr>
      </w:pPr>
      <w:r w:rsidRPr="003A5638">
        <w:rPr>
          <w:rFonts w:ascii="Times New Roman" w:hAnsi="Times New Roman"/>
          <w:lang w:val="en-CA"/>
          <w:rPrChange w:id="2976" w:author="Hassen" w:date="2016-05-27T11:23:00Z">
            <w:rPr>
              <w:rFonts w:ascii="Times New Roman" w:hAnsi="Times New Roman"/>
              <w:lang w:val="en-GB"/>
            </w:rPr>
          </w:rPrChange>
        </w:rPr>
        <w:t xml:space="preserve">In the </w:t>
      </w:r>
      <w:r w:rsidR="003C3547" w:rsidRPr="003A5638">
        <w:rPr>
          <w:rFonts w:ascii="Times New Roman" w:hAnsi="Times New Roman"/>
          <w:lang w:val="en-CA"/>
          <w:rPrChange w:id="2977" w:author="Hassen" w:date="2016-05-27T11:23:00Z">
            <w:rPr>
              <w:rFonts w:ascii="Times New Roman" w:hAnsi="Times New Roman"/>
              <w:lang w:val="en-GB"/>
            </w:rPr>
          </w:rPrChange>
        </w:rPr>
        <w:t>top</w:t>
      </w:r>
      <w:r w:rsidRPr="003A5638">
        <w:rPr>
          <w:rFonts w:ascii="Times New Roman" w:hAnsi="Times New Roman"/>
          <w:lang w:val="en-CA"/>
          <w:rPrChange w:id="2978" w:author="Hassen" w:date="2016-05-27T11:23:00Z">
            <w:rPr>
              <w:rFonts w:ascii="Times New Roman" w:hAnsi="Times New Roman"/>
              <w:lang w:val="en-GB"/>
            </w:rPr>
          </w:rPrChange>
        </w:rPr>
        <w:t xml:space="preserve"> left hand side of the sampling design </w:t>
      </w:r>
      <w:r w:rsidR="0065349A" w:rsidRPr="003A5638">
        <w:rPr>
          <w:rFonts w:ascii="Times New Roman" w:hAnsi="Times New Roman"/>
          <w:lang w:val="en-CA"/>
          <w:rPrChange w:id="2979" w:author="Hassen" w:date="2016-05-27T11:23:00Z">
            <w:rPr>
              <w:rFonts w:ascii="Times New Roman" w:hAnsi="Times New Roman"/>
              <w:lang w:val="en-GB"/>
            </w:rPr>
          </w:rPrChange>
        </w:rPr>
        <w:t xml:space="preserve">section </w:t>
      </w:r>
      <w:r w:rsidRPr="003A5638">
        <w:rPr>
          <w:rFonts w:ascii="Times New Roman" w:hAnsi="Times New Roman"/>
          <w:lang w:val="en-CA"/>
          <w:rPrChange w:id="2980" w:author="Hassen" w:date="2016-05-27T11:23:00Z">
            <w:rPr>
              <w:rFonts w:ascii="Times New Roman" w:hAnsi="Times New Roman"/>
              <w:lang w:val="en-GB"/>
            </w:rPr>
          </w:rPrChange>
        </w:rPr>
        <w:t xml:space="preserve">you have to enter the average number of records per trait. This number has to be between 1 and the number of time steps of the study period. </w:t>
      </w:r>
      <w:proofErr w:type="spellStart"/>
      <w:r w:rsidRPr="003A5638">
        <w:rPr>
          <w:rFonts w:ascii="Times New Roman" w:hAnsi="Times New Roman"/>
          <w:lang w:val="en-CA"/>
          <w:rPrChange w:id="2981" w:author="Hassen" w:date="2016-05-27T11:23:00Z">
            <w:rPr>
              <w:rFonts w:ascii="Times New Roman" w:hAnsi="Times New Roman"/>
              <w:lang w:val="en-GB"/>
            </w:rPr>
          </w:rPrChange>
        </w:rPr>
        <w:t>SQuID</w:t>
      </w:r>
      <w:proofErr w:type="spellEnd"/>
      <w:r w:rsidRPr="003A5638">
        <w:rPr>
          <w:rFonts w:ascii="Times New Roman" w:hAnsi="Times New Roman"/>
          <w:lang w:val="en-CA"/>
          <w:rPrChange w:id="2982" w:author="Hassen" w:date="2016-05-27T11:23:00Z">
            <w:rPr>
              <w:rFonts w:ascii="Times New Roman" w:hAnsi="Times New Roman"/>
              <w:lang w:val="en-GB"/>
            </w:rPr>
          </w:rPrChange>
        </w:rPr>
        <w:t xml:space="preserve"> does not let you specify other numbers. In the </w:t>
      </w:r>
      <w:r w:rsidR="008731DA" w:rsidRPr="003A5638">
        <w:rPr>
          <w:rFonts w:ascii="Times New Roman" w:hAnsi="Times New Roman"/>
          <w:lang w:val="en-CA"/>
          <w:rPrChange w:id="2983" w:author="Hassen" w:date="2016-05-27T11:23:00Z">
            <w:rPr>
              <w:rFonts w:ascii="Times New Roman" w:hAnsi="Times New Roman"/>
              <w:lang w:val="en-GB"/>
            </w:rPr>
          </w:rPrChange>
        </w:rPr>
        <w:t>input cell</w:t>
      </w:r>
      <w:r w:rsidR="00F31101" w:rsidRPr="003A5638">
        <w:rPr>
          <w:rFonts w:ascii="Times New Roman" w:hAnsi="Times New Roman"/>
          <w:lang w:val="en-CA"/>
          <w:rPrChange w:id="2984" w:author="Hassen" w:date="2016-05-27T11:23:00Z">
            <w:rPr>
              <w:rFonts w:ascii="Times New Roman" w:hAnsi="Times New Roman"/>
              <w:lang w:val="en-GB"/>
            </w:rPr>
          </w:rPrChange>
        </w:rPr>
        <w:t xml:space="preserve"> </w:t>
      </w:r>
      <w:r w:rsidRPr="003A5638">
        <w:rPr>
          <w:rFonts w:ascii="Times New Roman" w:hAnsi="Times New Roman"/>
          <w:lang w:val="en-CA"/>
          <w:rPrChange w:id="2985" w:author="Hassen" w:date="2016-05-27T11:23:00Z">
            <w:rPr>
              <w:rFonts w:ascii="Times New Roman" w:hAnsi="Times New Roman"/>
              <w:lang w:val="en-GB"/>
            </w:rPr>
          </w:rPrChange>
        </w:rPr>
        <w:t>underneath you can enter a value for the among-individual variance in timing of sampling</w:t>
      </w:r>
      <w:r w:rsidR="0010025F" w:rsidRPr="003A5638">
        <w:rPr>
          <w:rFonts w:ascii="Times New Roman" w:hAnsi="Times New Roman"/>
          <w:lang w:val="en-CA"/>
          <w:rPrChange w:id="2986" w:author="Hassen" w:date="2016-05-27T11:23:00Z">
            <w:rPr>
              <w:rFonts w:ascii="Times New Roman" w:hAnsi="Times New Roman"/>
              <w:lang w:val="en-GB"/>
            </w:rPr>
          </w:rPrChange>
        </w:rPr>
        <w:t xml:space="preserve"> (between 0 and 0.95)</w:t>
      </w:r>
      <w:r w:rsidRPr="003A5638">
        <w:rPr>
          <w:rFonts w:ascii="Times New Roman" w:hAnsi="Times New Roman"/>
          <w:lang w:val="en-CA"/>
          <w:rPrChange w:id="2987" w:author="Hassen" w:date="2016-05-27T11:23:00Z">
            <w:rPr>
              <w:rFonts w:ascii="Times New Roman" w:hAnsi="Times New Roman"/>
              <w:lang w:val="en-GB"/>
            </w:rPr>
          </w:rPrChange>
        </w:rPr>
        <w:t xml:space="preserve">; a variance of zero means that you have no among-individual differences in the timing of sampling. </w:t>
      </w:r>
      <w:r w:rsidR="00B94935" w:rsidRPr="003A5638">
        <w:rPr>
          <w:rFonts w:ascii="Times New Roman" w:hAnsi="Times New Roman"/>
          <w:lang w:val="en-CA"/>
          <w:rPrChange w:id="2988" w:author="Hassen" w:date="2016-05-27T11:23:00Z">
            <w:rPr>
              <w:rFonts w:ascii="Times New Roman" w:hAnsi="Times New Roman"/>
              <w:lang w:val="en-GB"/>
            </w:rPr>
          </w:rPrChange>
        </w:rPr>
        <w:t>An</w:t>
      </w:r>
      <w:r w:rsidRPr="003A5638">
        <w:rPr>
          <w:rFonts w:ascii="Times New Roman" w:hAnsi="Times New Roman"/>
          <w:lang w:val="en-CA"/>
          <w:rPrChange w:id="2989" w:author="Hassen" w:date="2016-05-27T11:23:00Z">
            <w:rPr>
              <w:rFonts w:ascii="Times New Roman" w:hAnsi="Times New Roman"/>
              <w:lang w:val="en-GB"/>
            </w:rPr>
          </w:rPrChange>
        </w:rPr>
        <w:t xml:space="preserve"> increase </w:t>
      </w:r>
      <w:r w:rsidR="00B94935" w:rsidRPr="003A5638">
        <w:rPr>
          <w:rFonts w:ascii="Times New Roman" w:hAnsi="Times New Roman"/>
          <w:lang w:val="en-CA"/>
          <w:rPrChange w:id="2990" w:author="Hassen" w:date="2016-05-27T11:23:00Z">
            <w:rPr>
              <w:rFonts w:ascii="Times New Roman" w:hAnsi="Times New Roman"/>
              <w:lang w:val="en-GB"/>
            </w:rPr>
          </w:rPrChange>
        </w:rPr>
        <w:t>in the variance leads to a decrease in the overlap between individual samples</w:t>
      </w:r>
      <w:r w:rsidR="004D6646" w:rsidRPr="003A5638">
        <w:rPr>
          <w:rFonts w:ascii="Times New Roman" w:hAnsi="Times New Roman"/>
          <w:lang w:val="en-CA"/>
          <w:rPrChange w:id="2991" w:author="Hassen" w:date="2016-05-27T11:23:00Z">
            <w:rPr>
              <w:rFonts w:ascii="Times New Roman" w:hAnsi="Times New Roman"/>
              <w:lang w:val="en-GB"/>
            </w:rPr>
          </w:rPrChange>
        </w:rPr>
        <w:t xml:space="preserve"> thus </w:t>
      </w:r>
      <w:r w:rsidR="00CB4024" w:rsidRPr="003A5638">
        <w:rPr>
          <w:rFonts w:ascii="Times New Roman" w:hAnsi="Times New Roman"/>
          <w:lang w:val="en-CA"/>
          <w:rPrChange w:id="2992" w:author="Hassen" w:date="2016-05-27T11:23:00Z">
            <w:rPr>
              <w:rFonts w:ascii="Times New Roman" w:hAnsi="Times New Roman"/>
              <w:lang w:val="en-GB"/>
            </w:rPr>
          </w:rPrChange>
        </w:rPr>
        <w:t xml:space="preserve">a </w:t>
      </w:r>
      <w:r w:rsidR="004D6646" w:rsidRPr="003A5638">
        <w:rPr>
          <w:rFonts w:ascii="Times New Roman" w:hAnsi="Times New Roman"/>
          <w:lang w:val="en-CA"/>
          <w:rPrChange w:id="2993" w:author="Hassen" w:date="2016-05-27T11:23:00Z">
            <w:rPr>
              <w:rFonts w:ascii="Times New Roman" w:hAnsi="Times New Roman"/>
              <w:lang w:val="en-GB"/>
            </w:rPr>
          </w:rPrChange>
        </w:rPr>
        <w:t xml:space="preserve">decrease </w:t>
      </w:r>
      <w:r w:rsidR="000F6C06" w:rsidRPr="003A5638">
        <w:rPr>
          <w:rFonts w:ascii="Times New Roman" w:hAnsi="Times New Roman"/>
          <w:lang w:val="en-CA"/>
          <w:rPrChange w:id="2994" w:author="Hassen" w:date="2016-05-27T11:23:00Z">
            <w:rPr>
              <w:rFonts w:ascii="Times New Roman" w:hAnsi="Times New Roman"/>
              <w:lang w:val="en-GB"/>
            </w:rPr>
          </w:rPrChange>
        </w:rPr>
        <w:t xml:space="preserve">in </w:t>
      </w:r>
      <w:r w:rsidR="004D6646" w:rsidRPr="003A5638">
        <w:rPr>
          <w:rFonts w:ascii="Times New Roman" w:hAnsi="Times New Roman"/>
          <w:lang w:val="en-CA"/>
          <w:rPrChange w:id="2995" w:author="Hassen" w:date="2016-05-27T11:23:00Z">
            <w:rPr>
              <w:rFonts w:ascii="Times New Roman" w:hAnsi="Times New Roman"/>
              <w:lang w:val="en-GB"/>
            </w:rPr>
          </w:rPrChange>
        </w:rPr>
        <w:t>the time of sampling for each individual</w:t>
      </w:r>
      <w:r w:rsidR="00B94935" w:rsidRPr="003A5638">
        <w:rPr>
          <w:rFonts w:ascii="Times New Roman" w:hAnsi="Times New Roman"/>
          <w:lang w:val="en-CA"/>
          <w:rPrChange w:id="2996" w:author="Hassen" w:date="2016-05-27T11:23:00Z">
            <w:rPr>
              <w:rFonts w:ascii="Times New Roman" w:hAnsi="Times New Roman"/>
              <w:lang w:val="en-GB"/>
            </w:rPr>
          </w:rPrChange>
        </w:rPr>
        <w:t>.</w:t>
      </w:r>
    </w:p>
    <w:p w14:paraId="528D1E10" w14:textId="77777777" w:rsidR="00023A49" w:rsidRPr="003A5638" w:rsidRDefault="00023A49" w:rsidP="002710B7">
      <w:pPr>
        <w:jc w:val="both"/>
        <w:rPr>
          <w:rFonts w:ascii="Times New Roman" w:hAnsi="Times New Roman"/>
          <w:lang w:val="en-CA"/>
          <w:rPrChange w:id="2997" w:author="Hassen" w:date="2016-05-27T11:23:00Z">
            <w:rPr>
              <w:rFonts w:ascii="Times New Roman" w:hAnsi="Times New Roman"/>
              <w:lang w:val="en-GB"/>
            </w:rPr>
          </w:rPrChange>
        </w:rPr>
      </w:pPr>
    </w:p>
    <w:p w14:paraId="0AC71C5D" w14:textId="7C2C67B3" w:rsidR="00023A49" w:rsidRPr="003A5638" w:rsidRDefault="00023A49" w:rsidP="002710B7">
      <w:pPr>
        <w:jc w:val="both"/>
        <w:rPr>
          <w:ins w:id="2998" w:author="Hassen" w:date="2016-04-28T14:38:00Z"/>
          <w:rFonts w:ascii="Times New Roman" w:hAnsi="Times New Roman"/>
          <w:lang w:val="en-CA"/>
          <w:rPrChange w:id="2999" w:author="Hassen" w:date="2016-05-27T11:23:00Z">
            <w:rPr>
              <w:ins w:id="3000" w:author="Hassen" w:date="2016-04-28T14:38:00Z"/>
              <w:rFonts w:ascii="Times New Roman" w:hAnsi="Times New Roman"/>
              <w:lang w:val="en-GB"/>
            </w:rPr>
          </w:rPrChange>
        </w:rPr>
      </w:pPr>
      <w:r w:rsidRPr="003A5638">
        <w:rPr>
          <w:rFonts w:ascii="Times New Roman" w:hAnsi="Times New Roman"/>
          <w:lang w:val="en-CA"/>
          <w:rPrChange w:id="3001" w:author="Hassen" w:date="2016-05-27T11:23:00Z">
            <w:rPr>
              <w:rFonts w:ascii="Times New Roman" w:hAnsi="Times New Roman"/>
              <w:lang w:val="en-GB"/>
            </w:rPr>
          </w:rPrChange>
        </w:rPr>
        <w:t xml:space="preserve">On the right hand side of the </w:t>
      </w:r>
      <w:r w:rsidR="00E35FF2" w:rsidRPr="003A5638">
        <w:rPr>
          <w:rFonts w:ascii="Times New Roman" w:hAnsi="Times New Roman"/>
          <w:lang w:val="en-CA"/>
          <w:rPrChange w:id="3002" w:author="Hassen" w:date="2016-05-27T11:23:00Z">
            <w:rPr>
              <w:rFonts w:ascii="Times New Roman" w:hAnsi="Times New Roman"/>
              <w:lang w:val="en-GB"/>
            </w:rPr>
          </w:rPrChange>
        </w:rPr>
        <w:t>section</w:t>
      </w:r>
      <w:r w:rsidRPr="003A5638">
        <w:rPr>
          <w:rFonts w:ascii="Times New Roman" w:hAnsi="Times New Roman"/>
          <w:lang w:val="en-CA"/>
          <w:rPrChange w:id="3003" w:author="Hassen" w:date="2016-05-27T11:23:00Z">
            <w:rPr>
              <w:rFonts w:ascii="Times New Roman" w:hAnsi="Times New Roman"/>
              <w:lang w:val="en-GB"/>
            </w:rPr>
          </w:rPrChange>
        </w:rPr>
        <w:t>, there are little check boxes that allow you to indicate whether you want the same or different numbers of records per individual, and if you want individuals to be sampled at the same or different times</w:t>
      </w:r>
      <w:r w:rsidR="00995CAC" w:rsidRPr="003A5638">
        <w:rPr>
          <w:rFonts w:ascii="Times New Roman" w:hAnsi="Times New Roman"/>
          <w:lang w:val="en-CA"/>
          <w:rPrChange w:id="3004" w:author="Hassen" w:date="2016-05-27T11:23:00Z">
            <w:rPr>
              <w:rFonts w:ascii="Times New Roman" w:hAnsi="Times New Roman"/>
              <w:lang w:val="en-GB"/>
            </w:rPr>
          </w:rPrChange>
        </w:rPr>
        <w:t xml:space="preserve"> (when you have two traits you can specify whether you want records for the two traits at the same or different times and the same or </w:t>
      </w:r>
      <w:r w:rsidR="00995CAC" w:rsidRPr="003A5638">
        <w:rPr>
          <w:rFonts w:ascii="Times New Roman" w:hAnsi="Times New Roman"/>
          <w:lang w:val="en-CA"/>
          <w:rPrChange w:id="3005" w:author="Hassen" w:date="2016-05-27T11:23:00Z">
            <w:rPr>
              <w:rFonts w:ascii="Times New Roman" w:hAnsi="Times New Roman"/>
              <w:lang w:val="en-GB"/>
            </w:rPr>
          </w:rPrChange>
        </w:rPr>
        <w:lastRenderedPageBreak/>
        <w:t>different number of records for the two traits)</w:t>
      </w:r>
      <w:r w:rsidRPr="003A5638">
        <w:rPr>
          <w:rFonts w:ascii="Times New Roman" w:hAnsi="Times New Roman"/>
          <w:lang w:val="en-CA"/>
          <w:rPrChange w:id="3006" w:author="Hassen" w:date="2016-05-27T11:23:00Z">
            <w:rPr>
              <w:rFonts w:ascii="Times New Roman" w:hAnsi="Times New Roman"/>
              <w:lang w:val="en-GB"/>
            </w:rPr>
          </w:rPrChange>
        </w:rPr>
        <w:t xml:space="preserve">. Note that if you click on the box </w:t>
      </w:r>
      <w:r w:rsidR="00995CAC" w:rsidRPr="003A5638">
        <w:rPr>
          <w:rFonts w:ascii="Times New Roman" w:hAnsi="Times New Roman"/>
          <w:lang w:val="en-CA"/>
          <w:rPrChange w:id="3007" w:author="Hassen" w:date="2016-05-27T11:23:00Z">
            <w:rPr>
              <w:rFonts w:ascii="Times New Roman" w:hAnsi="Times New Roman"/>
              <w:lang w:val="en-GB"/>
            </w:rPr>
          </w:rPrChange>
        </w:rPr>
        <w:t xml:space="preserve">untitled </w:t>
      </w:r>
      <w:r w:rsidRPr="003A5638">
        <w:rPr>
          <w:rFonts w:ascii="Times New Roman" w:hAnsi="Times New Roman"/>
          <w:lang w:val="en-CA"/>
          <w:rPrChange w:id="3008" w:author="Hassen" w:date="2016-05-27T11:23:00Z">
            <w:rPr>
              <w:rFonts w:ascii="Times New Roman" w:hAnsi="Times New Roman"/>
              <w:lang w:val="en-GB"/>
            </w:rPr>
          </w:rPrChange>
        </w:rPr>
        <w:t xml:space="preserve">“same sampling time among individuals” </w:t>
      </w:r>
      <w:proofErr w:type="spellStart"/>
      <w:r w:rsidRPr="003A5638">
        <w:rPr>
          <w:rFonts w:ascii="Times New Roman" w:hAnsi="Times New Roman"/>
          <w:lang w:val="en-CA"/>
          <w:rPrChange w:id="3009" w:author="Hassen" w:date="2016-05-27T11:23:00Z">
            <w:rPr>
              <w:rFonts w:ascii="Times New Roman" w:hAnsi="Times New Roman"/>
              <w:lang w:val="en-GB"/>
            </w:rPr>
          </w:rPrChange>
        </w:rPr>
        <w:t>SQuID</w:t>
      </w:r>
      <w:proofErr w:type="spellEnd"/>
      <w:r w:rsidRPr="003A5638">
        <w:rPr>
          <w:rFonts w:ascii="Times New Roman" w:hAnsi="Times New Roman"/>
          <w:lang w:val="en-CA"/>
          <w:rPrChange w:id="3010" w:author="Hassen" w:date="2016-05-27T11:23:00Z">
            <w:rPr>
              <w:rFonts w:ascii="Times New Roman" w:hAnsi="Times New Roman"/>
              <w:lang w:val="en-GB"/>
            </w:rPr>
          </w:rPrChange>
        </w:rPr>
        <w:t xml:space="preserve"> will automatically consider that</w:t>
      </w:r>
      <w:r w:rsidR="00191F02" w:rsidRPr="003A5638">
        <w:rPr>
          <w:rFonts w:ascii="Times New Roman" w:hAnsi="Times New Roman"/>
          <w:lang w:val="en-CA"/>
          <w:rPrChange w:id="3011" w:author="Hassen" w:date="2016-05-27T11:23:00Z">
            <w:rPr>
              <w:rFonts w:ascii="Times New Roman" w:hAnsi="Times New Roman"/>
              <w:lang w:val="en-GB"/>
            </w:rPr>
          </w:rPrChange>
        </w:rPr>
        <w:t xml:space="preserve"> the number of sampled records is the same between individuals</w:t>
      </w:r>
      <w:r w:rsidR="009B215F" w:rsidRPr="003A5638">
        <w:rPr>
          <w:rFonts w:ascii="Times New Roman" w:hAnsi="Times New Roman"/>
          <w:lang w:val="en-CA"/>
          <w:rPrChange w:id="3012" w:author="Hassen" w:date="2016-05-27T11:23:00Z">
            <w:rPr>
              <w:rFonts w:ascii="Times New Roman" w:hAnsi="Times New Roman"/>
              <w:lang w:val="en-GB"/>
            </w:rPr>
          </w:rPrChange>
        </w:rPr>
        <w:t xml:space="preserve"> in addition that the records are taken at the same time</w:t>
      </w:r>
      <w:r w:rsidRPr="003A5638">
        <w:rPr>
          <w:rFonts w:ascii="Times New Roman" w:hAnsi="Times New Roman"/>
          <w:lang w:val="en-CA"/>
          <w:rPrChange w:id="3013" w:author="Hassen" w:date="2016-05-27T11:23:00Z">
            <w:rPr>
              <w:rFonts w:ascii="Times New Roman" w:hAnsi="Times New Roman"/>
              <w:lang w:val="en-GB"/>
            </w:rPr>
          </w:rPrChange>
        </w:rPr>
        <w:t>.</w:t>
      </w:r>
    </w:p>
    <w:p w14:paraId="552B8CC6" w14:textId="77777777" w:rsidR="00945503" w:rsidRPr="003A5638" w:rsidRDefault="00945503" w:rsidP="002710B7">
      <w:pPr>
        <w:jc w:val="both"/>
        <w:rPr>
          <w:ins w:id="3014" w:author="Hassen" w:date="2016-04-28T14:38:00Z"/>
          <w:rFonts w:ascii="Times New Roman" w:hAnsi="Times New Roman"/>
          <w:lang w:val="en-CA"/>
          <w:rPrChange w:id="3015" w:author="Hassen" w:date="2016-05-27T11:23:00Z">
            <w:rPr>
              <w:ins w:id="3016" w:author="Hassen" w:date="2016-04-28T14:38:00Z"/>
              <w:rFonts w:ascii="Times New Roman" w:hAnsi="Times New Roman"/>
              <w:lang w:val="en-GB"/>
            </w:rPr>
          </w:rPrChange>
        </w:rPr>
      </w:pPr>
    </w:p>
    <w:p w14:paraId="02C47DA5" w14:textId="71C12814" w:rsidR="00945503" w:rsidRPr="003A5638" w:rsidRDefault="00945503" w:rsidP="002710B7">
      <w:pPr>
        <w:jc w:val="both"/>
        <w:rPr>
          <w:rFonts w:ascii="Times New Roman" w:hAnsi="Times New Roman"/>
          <w:lang w:val="en-CA"/>
          <w:rPrChange w:id="3017" w:author="Hassen" w:date="2016-05-27T11:23:00Z">
            <w:rPr>
              <w:rFonts w:ascii="Times New Roman" w:hAnsi="Times New Roman"/>
              <w:lang w:val="en-GB"/>
            </w:rPr>
          </w:rPrChange>
        </w:rPr>
      </w:pPr>
      <w:ins w:id="3018" w:author="Hassen" w:date="2016-04-28T14:38:00Z">
        <w:r w:rsidRPr="003A5638">
          <w:rPr>
            <w:rFonts w:ascii="Times New Roman" w:hAnsi="Times New Roman"/>
            <w:lang w:val="en-CA"/>
            <w:rPrChange w:id="3019" w:author="Hassen" w:date="2016-05-27T11:23:00Z">
              <w:rPr>
                <w:rFonts w:ascii="Times New Roman" w:hAnsi="Times New Roman"/>
                <w:lang w:val="en-GB"/>
              </w:rPr>
            </w:rPrChange>
          </w:rPr>
          <w:t xml:space="preserve">Finally, </w:t>
        </w:r>
      </w:ins>
      <w:proofErr w:type="spellStart"/>
      <w:ins w:id="3020" w:author="Hassen" w:date="2016-04-28T14:40:00Z">
        <w:r w:rsidR="00105E08" w:rsidRPr="003A5638">
          <w:rPr>
            <w:rFonts w:ascii="Times New Roman" w:hAnsi="Times New Roman"/>
            <w:lang w:val="en-CA"/>
            <w:rPrChange w:id="3021" w:author="Hassen" w:date="2016-05-27T11:23:00Z">
              <w:rPr>
                <w:rFonts w:ascii="Times New Roman" w:hAnsi="Times New Roman"/>
                <w:lang w:val="en-GB"/>
              </w:rPr>
            </w:rPrChange>
          </w:rPr>
          <w:t>SQuID</w:t>
        </w:r>
        <w:proofErr w:type="spellEnd"/>
        <w:r w:rsidR="00105E08" w:rsidRPr="003A5638">
          <w:rPr>
            <w:rFonts w:ascii="Times New Roman" w:hAnsi="Times New Roman"/>
            <w:lang w:val="en-CA"/>
            <w:rPrChange w:id="3022" w:author="Hassen" w:date="2016-05-27T11:23:00Z">
              <w:rPr>
                <w:rFonts w:ascii="Times New Roman" w:hAnsi="Times New Roman"/>
                <w:lang w:val="en-GB"/>
              </w:rPr>
            </w:rPrChange>
          </w:rPr>
          <w:t xml:space="preserve"> </w:t>
        </w:r>
      </w:ins>
      <w:ins w:id="3023" w:author="Hassen" w:date="2016-04-28T14:38:00Z">
        <w:r w:rsidRPr="003A5638">
          <w:rPr>
            <w:rFonts w:ascii="Times New Roman" w:hAnsi="Times New Roman"/>
            <w:lang w:val="en-CA"/>
            <w:rPrChange w:id="3024" w:author="Hassen" w:date="2016-05-27T11:23:00Z">
              <w:rPr>
                <w:rFonts w:ascii="Times New Roman" w:hAnsi="Times New Roman"/>
                <w:lang w:val="en-GB"/>
              </w:rPr>
            </w:rPrChange>
          </w:rPr>
          <w:t>offer</w:t>
        </w:r>
      </w:ins>
      <w:ins w:id="3025" w:author="Hassen" w:date="2016-04-28T14:40:00Z">
        <w:r w:rsidR="00105E08" w:rsidRPr="003A5638">
          <w:rPr>
            <w:rFonts w:ascii="Times New Roman" w:hAnsi="Times New Roman"/>
            <w:lang w:val="en-CA"/>
            <w:rPrChange w:id="3026" w:author="Hassen" w:date="2016-05-27T11:23:00Z">
              <w:rPr>
                <w:rFonts w:ascii="Times New Roman" w:hAnsi="Times New Roman"/>
                <w:lang w:val="en-GB"/>
              </w:rPr>
            </w:rPrChange>
          </w:rPr>
          <w:t>s</w:t>
        </w:r>
      </w:ins>
      <w:ins w:id="3027" w:author="Hassen" w:date="2016-04-28T14:38:00Z">
        <w:r w:rsidRPr="003A5638">
          <w:rPr>
            <w:rFonts w:ascii="Times New Roman" w:hAnsi="Times New Roman"/>
            <w:lang w:val="en-CA"/>
            <w:rPrChange w:id="3028" w:author="Hassen" w:date="2016-05-27T11:23:00Z">
              <w:rPr>
                <w:rFonts w:ascii="Times New Roman" w:hAnsi="Times New Roman"/>
                <w:lang w:val="en-GB"/>
              </w:rPr>
            </w:rPrChange>
          </w:rPr>
          <w:t xml:space="preserve"> a previsualizati</w:t>
        </w:r>
      </w:ins>
      <w:ins w:id="3029" w:author="Hassen" w:date="2016-04-28T14:39:00Z">
        <w:r w:rsidRPr="003A5638">
          <w:rPr>
            <w:rFonts w:ascii="Times New Roman" w:hAnsi="Times New Roman"/>
            <w:lang w:val="en-CA"/>
            <w:rPrChange w:id="3030" w:author="Hassen" w:date="2016-05-27T11:23:00Z">
              <w:rPr>
                <w:rFonts w:ascii="Times New Roman" w:hAnsi="Times New Roman"/>
                <w:lang w:val="en-GB"/>
              </w:rPr>
            </w:rPrChange>
          </w:rPr>
          <w:t xml:space="preserve">on of </w:t>
        </w:r>
      </w:ins>
      <w:ins w:id="3031" w:author="Hassen" w:date="2016-04-28T14:46:00Z">
        <w:r w:rsidR="00057EF7" w:rsidRPr="003A5638">
          <w:rPr>
            <w:rFonts w:ascii="Times New Roman" w:hAnsi="Times New Roman"/>
            <w:lang w:val="en-CA"/>
            <w:rPrChange w:id="3032" w:author="Hassen" w:date="2016-05-27T11:23:00Z">
              <w:rPr>
                <w:rFonts w:ascii="Times New Roman" w:hAnsi="Times New Roman"/>
                <w:lang w:val="en-GB"/>
              </w:rPr>
            </w:rPrChange>
          </w:rPr>
          <w:t>the</w:t>
        </w:r>
      </w:ins>
      <w:ins w:id="3033" w:author="Hassen" w:date="2016-04-28T14:39:00Z">
        <w:r w:rsidRPr="003A5638">
          <w:rPr>
            <w:rFonts w:ascii="Times New Roman" w:hAnsi="Times New Roman"/>
            <w:lang w:val="en-CA"/>
            <w:rPrChange w:id="3034" w:author="Hassen" w:date="2016-05-27T11:23:00Z">
              <w:rPr>
                <w:rFonts w:ascii="Times New Roman" w:hAnsi="Times New Roman"/>
                <w:lang w:val="en-GB"/>
              </w:rPr>
            </w:rPrChange>
          </w:rPr>
          <w:t xml:space="preserve"> sampling design</w:t>
        </w:r>
        <w:r w:rsidR="00105E08" w:rsidRPr="003A5638">
          <w:rPr>
            <w:rFonts w:ascii="Times New Roman" w:hAnsi="Times New Roman"/>
            <w:lang w:val="en-CA"/>
            <w:rPrChange w:id="3035" w:author="Hassen" w:date="2016-05-27T11:23:00Z">
              <w:rPr>
                <w:rFonts w:ascii="Times New Roman" w:hAnsi="Times New Roman"/>
                <w:lang w:val="en-GB"/>
              </w:rPr>
            </w:rPrChange>
          </w:rPr>
          <w:t>. The figure shows when the</w:t>
        </w:r>
      </w:ins>
      <w:ins w:id="3036" w:author="Hassen" w:date="2016-04-28T14:42:00Z">
        <w:r w:rsidR="00E66F66" w:rsidRPr="003A5638">
          <w:rPr>
            <w:rFonts w:ascii="Times New Roman" w:hAnsi="Times New Roman"/>
            <w:lang w:val="en-CA"/>
            <w:rPrChange w:id="3037" w:author="Hassen" w:date="2016-05-27T11:23:00Z">
              <w:rPr>
                <w:rFonts w:ascii="Times New Roman" w:hAnsi="Times New Roman"/>
                <w:lang w:val="en-GB"/>
              </w:rPr>
            </w:rPrChange>
          </w:rPr>
          <w:t xml:space="preserve"> trait y of the</w:t>
        </w:r>
      </w:ins>
      <w:ins w:id="3038" w:author="Hassen" w:date="2016-04-28T14:39:00Z">
        <w:r w:rsidR="00105E08" w:rsidRPr="003A5638">
          <w:rPr>
            <w:rFonts w:ascii="Times New Roman" w:hAnsi="Times New Roman"/>
            <w:lang w:val="en-CA"/>
            <w:rPrChange w:id="3039" w:author="Hassen" w:date="2016-05-27T11:23:00Z">
              <w:rPr>
                <w:rFonts w:ascii="Times New Roman" w:hAnsi="Times New Roman"/>
                <w:lang w:val="en-GB"/>
              </w:rPr>
            </w:rPrChange>
          </w:rPr>
          <w:t xml:space="preserve"> first</w:t>
        </w:r>
      </w:ins>
      <w:ins w:id="3040" w:author="Hassen" w:date="2016-04-28T14:40:00Z">
        <w:r w:rsidR="00105E08" w:rsidRPr="003A5638">
          <w:rPr>
            <w:rFonts w:ascii="Times New Roman" w:hAnsi="Times New Roman"/>
            <w:lang w:val="en-CA"/>
            <w:rPrChange w:id="3041" w:author="Hassen" w:date="2016-05-27T11:23:00Z">
              <w:rPr>
                <w:rFonts w:ascii="Times New Roman" w:hAnsi="Times New Roman"/>
                <w:lang w:val="en-GB"/>
              </w:rPr>
            </w:rPrChange>
          </w:rPr>
          <w:t xml:space="preserve"> 5</w:t>
        </w:r>
      </w:ins>
      <w:ins w:id="3042" w:author="Hassen" w:date="2016-04-28T14:39:00Z">
        <w:r w:rsidR="00105E08" w:rsidRPr="003A5638">
          <w:rPr>
            <w:rFonts w:ascii="Times New Roman" w:hAnsi="Times New Roman"/>
            <w:lang w:val="en-CA"/>
            <w:rPrChange w:id="3043" w:author="Hassen" w:date="2016-05-27T11:23:00Z">
              <w:rPr>
                <w:rFonts w:ascii="Times New Roman" w:hAnsi="Times New Roman"/>
                <w:lang w:val="en-GB"/>
              </w:rPr>
            </w:rPrChange>
          </w:rPr>
          <w:t xml:space="preserve"> individuals</w:t>
        </w:r>
      </w:ins>
      <w:ins w:id="3044" w:author="Hassen" w:date="2016-04-28T14:40:00Z">
        <w:r w:rsidR="009909F3" w:rsidRPr="003A5638">
          <w:rPr>
            <w:rFonts w:ascii="Times New Roman" w:hAnsi="Times New Roman"/>
            <w:lang w:val="en-CA"/>
            <w:rPrChange w:id="3045" w:author="Hassen" w:date="2016-05-27T11:23:00Z">
              <w:rPr>
                <w:rFonts w:ascii="Times New Roman" w:hAnsi="Times New Roman"/>
                <w:lang w:val="en-GB"/>
              </w:rPr>
            </w:rPrChange>
          </w:rPr>
          <w:t xml:space="preserve"> </w:t>
        </w:r>
      </w:ins>
      <w:ins w:id="3046" w:author="Hassen" w:date="2016-04-28T14:39:00Z">
        <w:r w:rsidR="00105E08" w:rsidRPr="003A5638">
          <w:rPr>
            <w:rFonts w:ascii="Times New Roman" w:hAnsi="Times New Roman"/>
            <w:lang w:val="en-CA"/>
            <w:rPrChange w:id="3047" w:author="Hassen" w:date="2016-05-27T11:23:00Z">
              <w:rPr>
                <w:rFonts w:ascii="Times New Roman" w:hAnsi="Times New Roman"/>
                <w:lang w:val="en-GB"/>
              </w:rPr>
            </w:rPrChange>
          </w:rPr>
          <w:t>will be sampled</w:t>
        </w:r>
      </w:ins>
      <w:ins w:id="3048" w:author="Hassen" w:date="2016-04-28T14:42:00Z">
        <w:r w:rsidR="00981DE6" w:rsidRPr="003A5638">
          <w:rPr>
            <w:rFonts w:ascii="Times New Roman" w:hAnsi="Times New Roman"/>
            <w:lang w:val="en-CA"/>
            <w:rPrChange w:id="3049" w:author="Hassen" w:date="2016-05-27T11:23:00Z">
              <w:rPr>
                <w:rFonts w:ascii="Times New Roman" w:hAnsi="Times New Roman"/>
                <w:lang w:val="en-GB"/>
              </w:rPr>
            </w:rPrChange>
          </w:rPr>
          <w:t xml:space="preserve">. </w:t>
        </w:r>
      </w:ins>
      <w:ins w:id="3050" w:author="Hassen" w:date="2016-04-28T14:43:00Z">
        <w:r w:rsidR="00981DE6" w:rsidRPr="003A5638">
          <w:rPr>
            <w:rFonts w:ascii="Times New Roman" w:hAnsi="Times New Roman"/>
            <w:lang w:val="en-CA"/>
            <w:rPrChange w:id="3051" w:author="Hassen" w:date="2016-05-27T11:23:00Z">
              <w:rPr>
                <w:rFonts w:ascii="Times New Roman" w:hAnsi="Times New Roman"/>
                <w:lang w:val="en-GB"/>
              </w:rPr>
            </w:rPrChange>
          </w:rPr>
          <w:t xml:space="preserve">The preview figure will be updated automatically when the user changes </w:t>
        </w:r>
      </w:ins>
      <w:ins w:id="3052" w:author="Hassen" w:date="2016-04-28T14:50:00Z">
        <w:r w:rsidR="007F68C4" w:rsidRPr="003A5638">
          <w:rPr>
            <w:rFonts w:ascii="Times New Roman" w:hAnsi="Times New Roman"/>
            <w:lang w:val="en-CA"/>
            <w:rPrChange w:id="3053" w:author="Hassen" w:date="2016-05-27T11:23:00Z">
              <w:rPr>
                <w:rFonts w:ascii="Times New Roman" w:hAnsi="Times New Roman"/>
                <w:lang w:val="en-GB"/>
              </w:rPr>
            </w:rPrChange>
          </w:rPr>
          <w:t>one of the</w:t>
        </w:r>
      </w:ins>
      <w:ins w:id="3054" w:author="Hassen" w:date="2016-04-28T14:43:00Z">
        <w:r w:rsidR="00981DE6" w:rsidRPr="003A5638">
          <w:rPr>
            <w:rFonts w:ascii="Times New Roman" w:hAnsi="Times New Roman"/>
            <w:lang w:val="en-CA"/>
            <w:rPrChange w:id="3055" w:author="Hassen" w:date="2016-05-27T11:23:00Z">
              <w:rPr>
                <w:rFonts w:ascii="Times New Roman" w:hAnsi="Times New Roman"/>
                <w:lang w:val="en-GB"/>
              </w:rPr>
            </w:rPrChange>
          </w:rPr>
          <w:t xml:space="preserve"> sampling parameter</w:t>
        </w:r>
      </w:ins>
      <w:ins w:id="3056" w:author="Hassen" w:date="2016-04-28T14:50:00Z">
        <w:r w:rsidR="005A40BA" w:rsidRPr="003A5638">
          <w:rPr>
            <w:rFonts w:ascii="Times New Roman" w:hAnsi="Times New Roman"/>
            <w:lang w:val="en-CA"/>
            <w:rPrChange w:id="3057" w:author="Hassen" w:date="2016-05-27T11:23:00Z">
              <w:rPr>
                <w:rFonts w:ascii="Times New Roman" w:hAnsi="Times New Roman"/>
                <w:lang w:val="en-GB"/>
              </w:rPr>
            </w:rPrChange>
          </w:rPr>
          <w:t>s</w:t>
        </w:r>
      </w:ins>
      <w:ins w:id="3058" w:author="Hassen" w:date="2016-04-28T14:43:00Z">
        <w:r w:rsidR="00981DE6" w:rsidRPr="003A5638">
          <w:rPr>
            <w:rFonts w:ascii="Times New Roman" w:hAnsi="Times New Roman"/>
            <w:lang w:val="en-CA"/>
            <w:rPrChange w:id="3059" w:author="Hassen" w:date="2016-05-27T11:23:00Z">
              <w:rPr>
                <w:rFonts w:ascii="Times New Roman" w:hAnsi="Times New Roman"/>
                <w:lang w:val="en-GB"/>
              </w:rPr>
            </w:rPrChange>
          </w:rPr>
          <w:t>.</w:t>
        </w:r>
      </w:ins>
      <w:ins w:id="3060" w:author="Hassen" w:date="2016-04-28T14:44:00Z">
        <w:r w:rsidR="0054051D" w:rsidRPr="003A5638">
          <w:rPr>
            <w:rFonts w:ascii="Times New Roman" w:hAnsi="Times New Roman"/>
            <w:lang w:val="en-CA"/>
            <w:rPrChange w:id="3061" w:author="Hassen" w:date="2016-05-27T11:23:00Z">
              <w:rPr>
                <w:rFonts w:ascii="Times New Roman" w:hAnsi="Times New Roman"/>
                <w:lang w:val="en-GB"/>
              </w:rPr>
            </w:rPrChange>
          </w:rPr>
          <w:t xml:space="preserve"> Note that the sampling design displayed is </w:t>
        </w:r>
      </w:ins>
      <w:ins w:id="3062" w:author="Hassen" w:date="2016-04-28T14:48:00Z">
        <w:r w:rsidR="006E1F1E" w:rsidRPr="003A5638">
          <w:rPr>
            <w:rFonts w:ascii="Times New Roman" w:hAnsi="Times New Roman"/>
            <w:lang w:val="en-CA"/>
            <w:rPrChange w:id="3063" w:author="Hassen" w:date="2016-05-27T11:23:00Z">
              <w:rPr>
                <w:rFonts w:ascii="Times New Roman" w:hAnsi="Times New Roman"/>
                <w:lang w:val="en-GB"/>
              </w:rPr>
            </w:rPrChange>
          </w:rPr>
          <w:t xml:space="preserve">just one of many </w:t>
        </w:r>
        <w:r w:rsidR="00BA781F" w:rsidRPr="003A5638">
          <w:rPr>
            <w:rFonts w:ascii="Times New Roman" w:hAnsi="Times New Roman"/>
            <w:lang w:val="en-CA"/>
            <w:rPrChange w:id="3064" w:author="Hassen" w:date="2016-05-27T11:23:00Z">
              <w:rPr>
                <w:rFonts w:ascii="Times New Roman" w:hAnsi="Times New Roman"/>
                <w:lang w:val="en-GB"/>
              </w:rPr>
            </w:rPrChange>
          </w:rPr>
          <w:t xml:space="preserve">possible </w:t>
        </w:r>
        <w:r w:rsidR="006E1F1E" w:rsidRPr="003A5638">
          <w:rPr>
            <w:rFonts w:ascii="Times New Roman" w:hAnsi="Times New Roman"/>
            <w:lang w:val="en-CA"/>
            <w:rPrChange w:id="3065" w:author="Hassen" w:date="2016-05-27T11:23:00Z">
              <w:rPr>
                <w:rFonts w:ascii="Times New Roman" w:hAnsi="Times New Roman"/>
                <w:lang w:val="en-GB"/>
              </w:rPr>
            </w:rPrChange>
          </w:rPr>
          <w:t>examples</w:t>
        </w:r>
      </w:ins>
      <w:ins w:id="3066" w:author="Hassen" w:date="2016-04-28T14:44:00Z">
        <w:r w:rsidR="0054051D" w:rsidRPr="003A5638">
          <w:rPr>
            <w:rFonts w:ascii="Times New Roman" w:hAnsi="Times New Roman"/>
            <w:lang w:val="en-CA"/>
            <w:rPrChange w:id="3067" w:author="Hassen" w:date="2016-05-27T11:23:00Z">
              <w:rPr>
                <w:rFonts w:ascii="Times New Roman" w:hAnsi="Times New Roman"/>
                <w:lang w:val="en-GB"/>
              </w:rPr>
            </w:rPrChange>
          </w:rPr>
          <w:t>.</w:t>
        </w:r>
      </w:ins>
      <w:ins w:id="3068" w:author="Hassen" w:date="2016-04-28T14:45:00Z">
        <w:r w:rsidR="00666991" w:rsidRPr="003A5638">
          <w:rPr>
            <w:rFonts w:ascii="Times New Roman" w:hAnsi="Times New Roman"/>
            <w:lang w:val="en-CA"/>
            <w:rPrChange w:id="3069" w:author="Hassen" w:date="2016-05-27T11:23:00Z">
              <w:rPr>
                <w:rFonts w:ascii="Times New Roman" w:hAnsi="Times New Roman"/>
                <w:lang w:val="en-GB"/>
              </w:rPr>
            </w:rPrChange>
          </w:rPr>
          <w:t xml:space="preserve"> </w:t>
        </w:r>
      </w:ins>
      <w:ins w:id="3070" w:author="Hassen" w:date="2016-04-28T14:53:00Z">
        <w:r w:rsidR="00763D61" w:rsidRPr="003A5638">
          <w:rPr>
            <w:rFonts w:ascii="Times New Roman" w:hAnsi="Times New Roman"/>
            <w:lang w:val="en-CA"/>
            <w:rPrChange w:id="3071" w:author="Hassen" w:date="2016-05-27T11:23:00Z">
              <w:rPr>
                <w:rFonts w:ascii="Times New Roman" w:hAnsi="Times New Roman"/>
                <w:lang w:val="en-GB"/>
              </w:rPr>
            </w:rPrChange>
          </w:rPr>
          <w:t>We suggest to press the “Refresh” button in order to visu</w:t>
        </w:r>
      </w:ins>
      <w:ins w:id="3072" w:author="Hassen" w:date="2016-04-28T14:54:00Z">
        <w:r w:rsidR="00763D61" w:rsidRPr="003A5638">
          <w:rPr>
            <w:rFonts w:ascii="Times New Roman" w:hAnsi="Times New Roman"/>
            <w:lang w:val="en-CA"/>
            <w:rPrChange w:id="3073" w:author="Hassen" w:date="2016-05-27T11:23:00Z">
              <w:rPr>
                <w:rFonts w:ascii="Times New Roman" w:hAnsi="Times New Roman"/>
                <w:lang w:val="en-GB"/>
              </w:rPr>
            </w:rPrChange>
          </w:rPr>
          <w:t>al</w:t>
        </w:r>
        <w:r w:rsidR="002F6A2B" w:rsidRPr="003A5638">
          <w:rPr>
            <w:rFonts w:ascii="Times New Roman" w:hAnsi="Times New Roman"/>
            <w:lang w:val="en-CA"/>
            <w:rPrChange w:id="3074" w:author="Hassen" w:date="2016-05-27T11:23:00Z">
              <w:rPr>
                <w:rFonts w:ascii="Times New Roman" w:hAnsi="Times New Roman"/>
                <w:lang w:val="en-GB"/>
              </w:rPr>
            </w:rPrChange>
          </w:rPr>
          <w:t xml:space="preserve">ize other possible examples of </w:t>
        </w:r>
        <w:r w:rsidR="00763D61" w:rsidRPr="003A5638">
          <w:rPr>
            <w:rFonts w:ascii="Times New Roman" w:hAnsi="Times New Roman"/>
            <w:lang w:val="en-CA"/>
            <w:rPrChange w:id="3075" w:author="Hassen" w:date="2016-05-27T11:23:00Z">
              <w:rPr>
                <w:rFonts w:ascii="Times New Roman" w:hAnsi="Times New Roman"/>
                <w:lang w:val="en-GB"/>
              </w:rPr>
            </w:rPrChange>
          </w:rPr>
          <w:t>sampling design</w:t>
        </w:r>
      </w:ins>
      <w:ins w:id="3076" w:author="Hassen" w:date="2016-04-28T14:55:00Z">
        <w:r w:rsidR="002F6A2B" w:rsidRPr="003A5638">
          <w:rPr>
            <w:rFonts w:ascii="Times New Roman" w:hAnsi="Times New Roman"/>
            <w:lang w:val="en-CA"/>
            <w:rPrChange w:id="3077" w:author="Hassen" w:date="2016-05-27T11:23:00Z">
              <w:rPr>
                <w:rFonts w:ascii="Times New Roman" w:hAnsi="Times New Roman"/>
                <w:lang w:val="en-GB"/>
              </w:rPr>
            </w:rPrChange>
          </w:rPr>
          <w:t xml:space="preserve">s that </w:t>
        </w:r>
      </w:ins>
      <w:ins w:id="3078" w:author="Hassen" w:date="2016-04-28T14:58:00Z">
        <w:r w:rsidR="00076DAA" w:rsidRPr="003A5638">
          <w:rPr>
            <w:rFonts w:ascii="Times New Roman" w:hAnsi="Times New Roman"/>
            <w:lang w:val="en-CA"/>
            <w:rPrChange w:id="3079" w:author="Hassen" w:date="2016-05-27T11:23:00Z">
              <w:rPr>
                <w:rFonts w:ascii="Times New Roman" w:hAnsi="Times New Roman"/>
                <w:lang w:val="en-GB"/>
              </w:rPr>
            </w:rPrChange>
          </w:rPr>
          <w:t xml:space="preserve">are generated </w:t>
        </w:r>
      </w:ins>
      <w:ins w:id="3080" w:author="Hassen" w:date="2016-04-28T14:59:00Z">
        <w:r w:rsidR="00076DAA" w:rsidRPr="003A5638">
          <w:rPr>
            <w:rFonts w:ascii="Times New Roman" w:hAnsi="Times New Roman"/>
            <w:lang w:val="en-CA"/>
            <w:rPrChange w:id="3081" w:author="Hassen" w:date="2016-05-27T11:23:00Z">
              <w:rPr>
                <w:rFonts w:ascii="Times New Roman" w:hAnsi="Times New Roman"/>
                <w:lang w:val="en-GB"/>
              </w:rPr>
            </w:rPrChange>
          </w:rPr>
          <w:t xml:space="preserve">according to the </w:t>
        </w:r>
      </w:ins>
      <w:ins w:id="3082" w:author="Hassen" w:date="2016-04-28T14:55:00Z">
        <w:r w:rsidR="002F6A2B" w:rsidRPr="003A5638">
          <w:rPr>
            <w:rFonts w:ascii="Times New Roman" w:hAnsi="Times New Roman"/>
            <w:lang w:val="en-CA"/>
            <w:rPrChange w:id="3083" w:author="Hassen" w:date="2016-05-27T11:23:00Z">
              <w:rPr>
                <w:rFonts w:ascii="Times New Roman" w:hAnsi="Times New Roman"/>
                <w:lang w:val="en-GB"/>
              </w:rPr>
            </w:rPrChange>
          </w:rPr>
          <w:t>rules d</w:t>
        </w:r>
      </w:ins>
      <w:ins w:id="3084" w:author="Hassen" w:date="2016-04-28T14:54:00Z">
        <w:r w:rsidR="00763D61" w:rsidRPr="003A5638">
          <w:rPr>
            <w:rFonts w:ascii="Times New Roman" w:hAnsi="Times New Roman"/>
            <w:lang w:val="en-CA"/>
            <w:rPrChange w:id="3085" w:author="Hassen" w:date="2016-05-27T11:23:00Z">
              <w:rPr>
                <w:rFonts w:ascii="Times New Roman" w:hAnsi="Times New Roman"/>
                <w:lang w:val="en-GB"/>
              </w:rPr>
            </w:rPrChange>
          </w:rPr>
          <w:t>efined by the entered parameters.</w:t>
        </w:r>
      </w:ins>
      <w:ins w:id="3086" w:author="Hassen" w:date="2016-04-28T14:46:00Z">
        <w:r w:rsidR="00666991" w:rsidRPr="003A5638">
          <w:rPr>
            <w:rFonts w:ascii="Times New Roman" w:hAnsi="Times New Roman"/>
            <w:lang w:val="en-CA"/>
            <w:rPrChange w:id="3087" w:author="Hassen" w:date="2016-05-27T11:23:00Z">
              <w:rPr>
                <w:rFonts w:ascii="Times New Roman" w:hAnsi="Times New Roman"/>
                <w:lang w:val="en-GB"/>
              </w:rPr>
            </w:rPrChange>
          </w:rPr>
          <w:t xml:space="preserve"> </w:t>
        </w:r>
      </w:ins>
    </w:p>
    <w:p w14:paraId="1F0633E6" w14:textId="77777777" w:rsidR="00E20AE5" w:rsidRPr="003A5638" w:rsidRDefault="00E20AE5" w:rsidP="002710B7">
      <w:pPr>
        <w:jc w:val="both"/>
        <w:rPr>
          <w:rFonts w:ascii="Times New Roman" w:hAnsi="Times New Roman"/>
          <w:lang w:val="en-CA"/>
          <w:rPrChange w:id="3088" w:author="Hassen" w:date="2016-05-27T11:23:00Z">
            <w:rPr>
              <w:rFonts w:ascii="Times New Roman" w:hAnsi="Times New Roman"/>
              <w:lang w:val="en-GB"/>
            </w:rPr>
          </w:rPrChange>
        </w:rPr>
      </w:pPr>
    </w:p>
    <w:p w14:paraId="4BE76A2D" w14:textId="77777777" w:rsidR="00E20AE5" w:rsidRPr="003A5638" w:rsidRDefault="00E20AE5" w:rsidP="002710B7">
      <w:pPr>
        <w:jc w:val="both"/>
        <w:rPr>
          <w:rFonts w:ascii="Times New Roman" w:hAnsi="Times New Roman"/>
          <w:lang w:val="en-CA"/>
          <w:rPrChange w:id="3089" w:author="Hassen" w:date="2016-05-27T11:23:00Z">
            <w:rPr>
              <w:rFonts w:ascii="Times New Roman" w:hAnsi="Times New Roman"/>
              <w:lang w:val="en-GB"/>
            </w:rPr>
          </w:rPrChange>
        </w:rPr>
      </w:pPr>
    </w:p>
    <w:p w14:paraId="4C01C31D" w14:textId="66D9C856" w:rsidR="00E20AE5" w:rsidRPr="003A5638" w:rsidRDefault="00E20AE5" w:rsidP="002710B7">
      <w:pPr>
        <w:jc w:val="both"/>
        <w:rPr>
          <w:rFonts w:ascii="Times New Roman" w:hAnsi="Times New Roman"/>
          <w:b/>
          <w:lang w:val="en-CA"/>
          <w:rPrChange w:id="3090" w:author="Hassen" w:date="2016-05-27T11:23:00Z">
            <w:rPr>
              <w:rFonts w:ascii="Times New Roman" w:hAnsi="Times New Roman"/>
              <w:b/>
              <w:lang w:val="en-GB"/>
            </w:rPr>
          </w:rPrChange>
        </w:rPr>
      </w:pPr>
      <w:r w:rsidRPr="003A5638">
        <w:rPr>
          <w:rFonts w:ascii="Times New Roman" w:hAnsi="Times New Roman"/>
          <w:b/>
          <w:lang w:val="en-CA"/>
          <w:rPrChange w:id="3091" w:author="Hassen" w:date="2016-05-27T11:23:00Z">
            <w:rPr>
              <w:rFonts w:ascii="Times New Roman" w:hAnsi="Times New Roman"/>
              <w:b/>
              <w:lang w:val="en-GB"/>
            </w:rPr>
          </w:rPrChange>
        </w:rPr>
        <w:t>Running the model</w:t>
      </w:r>
    </w:p>
    <w:p w14:paraId="489A8F4E" w14:textId="77777777" w:rsidR="00E20AE5" w:rsidRPr="003A5638" w:rsidRDefault="00E20AE5" w:rsidP="002710B7">
      <w:pPr>
        <w:jc w:val="both"/>
        <w:rPr>
          <w:rFonts w:ascii="Times New Roman" w:hAnsi="Times New Roman"/>
          <w:lang w:val="en-CA"/>
          <w:rPrChange w:id="3092" w:author="Hassen" w:date="2016-05-27T11:23:00Z">
            <w:rPr>
              <w:rFonts w:ascii="Times New Roman" w:hAnsi="Times New Roman"/>
              <w:lang w:val="en-GB"/>
            </w:rPr>
          </w:rPrChange>
        </w:rPr>
      </w:pPr>
    </w:p>
    <w:p w14:paraId="7AA71117" w14:textId="75ABEACA" w:rsidR="00E20AE5" w:rsidRPr="003A5638" w:rsidRDefault="00E20AE5" w:rsidP="002710B7">
      <w:pPr>
        <w:jc w:val="both"/>
        <w:rPr>
          <w:rFonts w:ascii="Times New Roman" w:hAnsi="Times New Roman"/>
          <w:lang w:val="en-CA"/>
          <w:rPrChange w:id="3093" w:author="Hassen" w:date="2016-05-27T11:23:00Z">
            <w:rPr>
              <w:rFonts w:ascii="Times New Roman" w:hAnsi="Times New Roman"/>
              <w:lang w:val="en-GB"/>
            </w:rPr>
          </w:rPrChange>
        </w:rPr>
      </w:pPr>
      <w:r w:rsidRPr="003A5638">
        <w:rPr>
          <w:rFonts w:ascii="Times New Roman" w:hAnsi="Times New Roman"/>
          <w:lang w:val="en-CA"/>
          <w:rPrChange w:id="3094" w:author="Hassen" w:date="2016-05-27T11:23:00Z">
            <w:rPr>
              <w:rFonts w:ascii="Times New Roman" w:hAnsi="Times New Roman"/>
              <w:lang w:val="en-GB"/>
            </w:rPr>
          </w:rPrChange>
        </w:rPr>
        <w:t>It is no</w:t>
      </w:r>
      <w:r w:rsidR="00651268" w:rsidRPr="003A5638">
        <w:rPr>
          <w:rFonts w:ascii="Times New Roman" w:hAnsi="Times New Roman"/>
          <w:lang w:val="en-CA"/>
          <w:rPrChange w:id="3095" w:author="Hassen" w:date="2016-05-27T11:23:00Z">
            <w:rPr>
              <w:rFonts w:ascii="Times New Roman" w:hAnsi="Times New Roman"/>
              <w:lang w:val="en-GB"/>
            </w:rPr>
          </w:rPrChange>
        </w:rPr>
        <w:t>w</w:t>
      </w:r>
      <w:r w:rsidRPr="003A5638">
        <w:rPr>
          <w:rFonts w:ascii="Times New Roman" w:hAnsi="Times New Roman"/>
          <w:lang w:val="en-CA"/>
          <w:rPrChange w:id="3096" w:author="Hassen" w:date="2016-05-27T11:23:00Z">
            <w:rPr>
              <w:rFonts w:ascii="Times New Roman" w:hAnsi="Times New Roman"/>
              <w:lang w:val="en-GB"/>
            </w:rPr>
          </w:rPrChange>
        </w:rPr>
        <w:t xml:space="preserve"> time to run your simulation and to check the output </w:t>
      </w:r>
      <w:r w:rsidR="00097C6C" w:rsidRPr="003A5638">
        <w:rPr>
          <w:rFonts w:ascii="Times New Roman" w:hAnsi="Times New Roman"/>
          <w:lang w:val="en-CA"/>
          <w:rPrChange w:id="3097" w:author="Hassen" w:date="2016-05-27T11:23:00Z">
            <w:rPr>
              <w:rFonts w:ascii="Times New Roman" w:hAnsi="Times New Roman"/>
              <w:lang w:val="en-GB"/>
            </w:rPr>
          </w:rPrChange>
        </w:rPr>
        <w:t xml:space="preserve">in the output </w:t>
      </w:r>
      <w:r w:rsidR="00857F37" w:rsidRPr="003A5638">
        <w:rPr>
          <w:rFonts w:ascii="Times New Roman" w:hAnsi="Times New Roman"/>
          <w:lang w:val="en-CA"/>
          <w:rPrChange w:id="3098" w:author="Hassen" w:date="2016-05-27T11:23:00Z">
            <w:rPr>
              <w:rFonts w:ascii="Times New Roman" w:hAnsi="Times New Roman"/>
              <w:lang w:val="en-GB"/>
            </w:rPr>
          </w:rPrChange>
        </w:rPr>
        <w:t>tab</w:t>
      </w:r>
      <w:r w:rsidRPr="003A5638">
        <w:rPr>
          <w:rFonts w:ascii="Times New Roman" w:hAnsi="Times New Roman"/>
          <w:lang w:val="en-CA"/>
          <w:rPrChange w:id="3099" w:author="Hassen" w:date="2016-05-27T11:23:00Z">
            <w:rPr>
              <w:rFonts w:ascii="Times New Roman" w:hAnsi="Times New Roman"/>
              <w:lang w:val="en-GB"/>
            </w:rPr>
          </w:rPrChange>
        </w:rPr>
        <w:t>.</w:t>
      </w:r>
      <w:r w:rsidR="00097C6C" w:rsidRPr="003A5638">
        <w:rPr>
          <w:rFonts w:ascii="Times New Roman" w:hAnsi="Times New Roman"/>
          <w:lang w:val="en-CA"/>
          <w:rPrChange w:id="3100" w:author="Hassen" w:date="2016-05-27T11:23:00Z">
            <w:rPr>
              <w:rFonts w:ascii="Times New Roman" w:hAnsi="Times New Roman"/>
              <w:lang w:val="en-GB"/>
            </w:rPr>
          </w:rPrChange>
        </w:rPr>
        <w:t xml:space="preserve"> Note that if any </w:t>
      </w:r>
      <w:r w:rsidR="007C7E4A" w:rsidRPr="003A5638">
        <w:rPr>
          <w:rFonts w:ascii="Times New Roman" w:hAnsi="Times New Roman"/>
          <w:lang w:val="en-CA"/>
          <w:rPrChange w:id="3101" w:author="Hassen" w:date="2016-05-27T11:23:00Z">
            <w:rPr>
              <w:rFonts w:ascii="Times New Roman" w:hAnsi="Times New Roman"/>
              <w:lang w:val="en-GB"/>
            </w:rPr>
          </w:rPrChange>
        </w:rPr>
        <w:t>input</w:t>
      </w:r>
      <w:r w:rsidR="00C20744" w:rsidRPr="003A5638">
        <w:rPr>
          <w:rFonts w:ascii="Times New Roman" w:hAnsi="Times New Roman"/>
          <w:lang w:val="en-CA"/>
          <w:rPrChange w:id="3102" w:author="Hassen" w:date="2016-05-27T11:23:00Z">
            <w:rPr>
              <w:rFonts w:ascii="Times New Roman" w:hAnsi="Times New Roman"/>
              <w:lang w:val="en-GB"/>
            </w:rPr>
          </w:rPrChange>
        </w:rPr>
        <w:t>s</w:t>
      </w:r>
      <w:r w:rsidR="003B65D6" w:rsidRPr="003A5638">
        <w:rPr>
          <w:rFonts w:ascii="Times New Roman" w:hAnsi="Times New Roman"/>
          <w:lang w:val="en-CA"/>
          <w:rPrChange w:id="3103" w:author="Hassen" w:date="2016-05-27T11:23:00Z">
            <w:rPr>
              <w:rFonts w:ascii="Times New Roman" w:hAnsi="Times New Roman"/>
              <w:lang w:val="en-GB"/>
            </w:rPr>
          </w:rPrChange>
        </w:rPr>
        <w:t xml:space="preserve"> have</w:t>
      </w:r>
      <w:r w:rsidR="007C7E4A" w:rsidRPr="003A5638">
        <w:rPr>
          <w:rFonts w:ascii="Times New Roman" w:hAnsi="Times New Roman"/>
          <w:lang w:val="en-CA"/>
          <w:rPrChange w:id="3104" w:author="Hassen" w:date="2016-05-27T11:23:00Z">
            <w:rPr>
              <w:rFonts w:ascii="Times New Roman" w:hAnsi="Times New Roman"/>
              <w:lang w:val="en-GB"/>
            </w:rPr>
          </w:rPrChange>
        </w:rPr>
        <w:t xml:space="preserve"> been im</w:t>
      </w:r>
      <w:r w:rsidR="007E676B" w:rsidRPr="003A5638">
        <w:rPr>
          <w:rFonts w:ascii="Times New Roman" w:hAnsi="Times New Roman"/>
          <w:lang w:val="en-CA"/>
          <w:rPrChange w:id="3105" w:author="Hassen" w:date="2016-05-27T11:23:00Z">
            <w:rPr>
              <w:rFonts w:ascii="Times New Roman" w:hAnsi="Times New Roman"/>
              <w:lang w:val="en-GB"/>
            </w:rPr>
          </w:rPrChange>
        </w:rPr>
        <w:t>properly entered</w:t>
      </w:r>
      <w:r w:rsidR="00773A9A" w:rsidRPr="003A5638">
        <w:rPr>
          <w:rFonts w:ascii="Times New Roman" w:hAnsi="Times New Roman"/>
          <w:lang w:val="en-CA"/>
          <w:rPrChange w:id="3106" w:author="Hassen" w:date="2016-05-27T11:23:00Z">
            <w:rPr>
              <w:rFonts w:ascii="Times New Roman" w:hAnsi="Times New Roman"/>
              <w:lang w:val="en-GB"/>
            </w:rPr>
          </w:rPrChange>
        </w:rPr>
        <w:t xml:space="preserve"> the run button</w:t>
      </w:r>
      <w:r w:rsidR="00097C6C" w:rsidRPr="003A5638">
        <w:rPr>
          <w:rFonts w:ascii="Times New Roman" w:hAnsi="Times New Roman"/>
          <w:lang w:val="en-CA"/>
          <w:rPrChange w:id="3107" w:author="Hassen" w:date="2016-05-27T11:23:00Z">
            <w:rPr>
              <w:rFonts w:ascii="Times New Roman" w:hAnsi="Times New Roman"/>
              <w:lang w:val="en-GB"/>
            </w:rPr>
          </w:rPrChange>
        </w:rPr>
        <w:t xml:space="preserve"> will be inaccessible</w:t>
      </w:r>
      <w:r w:rsidR="00032433" w:rsidRPr="003A5638">
        <w:rPr>
          <w:rFonts w:ascii="Times New Roman" w:hAnsi="Times New Roman"/>
          <w:lang w:val="en-CA"/>
          <w:rPrChange w:id="3108" w:author="Hassen" w:date="2016-05-27T11:23:00Z">
            <w:rPr>
              <w:rFonts w:ascii="Times New Roman" w:hAnsi="Times New Roman"/>
              <w:lang w:val="en-GB"/>
            </w:rPr>
          </w:rPrChange>
        </w:rPr>
        <w:t xml:space="preserve"> and it will not possible to run the simulation.</w:t>
      </w:r>
      <w:r w:rsidR="00751372" w:rsidRPr="003A5638">
        <w:rPr>
          <w:rFonts w:ascii="Times New Roman" w:hAnsi="Times New Roman"/>
          <w:lang w:val="en-CA"/>
          <w:rPrChange w:id="3109" w:author="Hassen" w:date="2016-05-27T11:23:00Z">
            <w:rPr>
              <w:rFonts w:ascii="Times New Roman" w:hAnsi="Times New Roman"/>
              <w:lang w:val="en-GB"/>
            </w:rPr>
          </w:rPrChange>
        </w:rPr>
        <w:t xml:space="preserve"> </w:t>
      </w:r>
      <w:r w:rsidR="00106B4C" w:rsidRPr="003A5638">
        <w:rPr>
          <w:rFonts w:ascii="Times New Roman" w:hAnsi="Times New Roman"/>
          <w:lang w:val="en-CA"/>
          <w:rPrChange w:id="3110" w:author="Hassen" w:date="2016-05-27T11:23:00Z">
            <w:rPr>
              <w:rFonts w:ascii="Times New Roman" w:hAnsi="Times New Roman"/>
              <w:lang w:val="en-GB"/>
            </w:rPr>
          </w:rPrChange>
        </w:rPr>
        <w:t>For instance, this could happen if you enter a correlation value in the correlation/variance matrix that is out of the authorized range (between -1 and 1)</w:t>
      </w:r>
      <w:r w:rsidR="00693775" w:rsidRPr="003A5638">
        <w:rPr>
          <w:rFonts w:ascii="Times New Roman" w:hAnsi="Times New Roman"/>
          <w:lang w:val="en-CA"/>
          <w:rPrChange w:id="3111" w:author="Hassen" w:date="2016-05-27T11:23:00Z">
            <w:rPr>
              <w:rFonts w:ascii="Times New Roman" w:hAnsi="Times New Roman"/>
              <w:lang w:val="en-GB"/>
            </w:rPr>
          </w:rPrChange>
        </w:rPr>
        <w:t xml:space="preserve"> or if the number of sampled records is higher than the duration of the sampling period</w:t>
      </w:r>
      <w:r w:rsidR="00106B4C" w:rsidRPr="003A5638">
        <w:rPr>
          <w:rFonts w:ascii="Times New Roman" w:hAnsi="Times New Roman"/>
          <w:lang w:val="en-CA"/>
          <w:rPrChange w:id="3112" w:author="Hassen" w:date="2016-05-27T11:23:00Z">
            <w:rPr>
              <w:rFonts w:ascii="Times New Roman" w:hAnsi="Times New Roman"/>
              <w:lang w:val="en-GB"/>
            </w:rPr>
          </w:rPrChange>
        </w:rPr>
        <w:t xml:space="preserve">. </w:t>
      </w:r>
      <w:r w:rsidR="00751372" w:rsidRPr="003A5638">
        <w:rPr>
          <w:rFonts w:ascii="Times New Roman" w:hAnsi="Times New Roman"/>
          <w:lang w:val="en-CA"/>
          <w:rPrChange w:id="3113" w:author="Hassen" w:date="2016-05-27T11:23:00Z">
            <w:rPr>
              <w:rFonts w:ascii="Times New Roman" w:hAnsi="Times New Roman"/>
              <w:lang w:val="en-GB"/>
            </w:rPr>
          </w:rPrChange>
        </w:rPr>
        <w:t>In that case you should fix all the input errors and then run the simulation.</w:t>
      </w:r>
      <w:r w:rsidR="00097C6C" w:rsidRPr="003A5638">
        <w:rPr>
          <w:rFonts w:ascii="Times New Roman" w:hAnsi="Times New Roman"/>
          <w:lang w:val="en-CA"/>
          <w:rPrChange w:id="3114" w:author="Hassen" w:date="2016-05-27T11:23:00Z">
            <w:rPr>
              <w:rFonts w:ascii="Times New Roman" w:hAnsi="Times New Roman"/>
              <w:lang w:val="en-GB"/>
            </w:rPr>
          </w:rPrChange>
        </w:rPr>
        <w:t xml:space="preserve"> </w:t>
      </w:r>
    </w:p>
    <w:p w14:paraId="485D1C82" w14:textId="77777777" w:rsidR="00D47D27" w:rsidRPr="003A5638" w:rsidRDefault="00D47D27" w:rsidP="002710B7">
      <w:pPr>
        <w:jc w:val="both"/>
        <w:rPr>
          <w:rFonts w:ascii="Times New Roman" w:hAnsi="Times New Roman"/>
          <w:lang w:val="en-CA"/>
          <w:rPrChange w:id="3115" w:author="Hassen" w:date="2016-05-27T11:23:00Z">
            <w:rPr>
              <w:rFonts w:ascii="Times New Roman" w:hAnsi="Times New Roman"/>
              <w:lang w:val="en-GB"/>
            </w:rPr>
          </w:rPrChange>
        </w:rPr>
      </w:pPr>
    </w:p>
    <w:p w14:paraId="371B9526" w14:textId="77777777" w:rsidR="00D47D27" w:rsidRPr="003A5638" w:rsidRDefault="00D47D27" w:rsidP="002710B7">
      <w:pPr>
        <w:jc w:val="both"/>
        <w:rPr>
          <w:rFonts w:ascii="Times New Roman" w:hAnsi="Times New Roman"/>
          <w:lang w:val="en-CA"/>
          <w:rPrChange w:id="3116" w:author="Hassen" w:date="2016-05-27T11:23:00Z">
            <w:rPr>
              <w:rFonts w:ascii="Times New Roman" w:hAnsi="Times New Roman"/>
              <w:lang w:val="en-GB"/>
            </w:rPr>
          </w:rPrChange>
        </w:rPr>
      </w:pPr>
    </w:p>
    <w:p w14:paraId="38359830" w14:textId="1F5345B1" w:rsidR="00D47D27" w:rsidRPr="003A5638" w:rsidRDefault="00BD00B4" w:rsidP="002710B7">
      <w:pPr>
        <w:jc w:val="both"/>
        <w:rPr>
          <w:rFonts w:ascii="Times New Roman" w:hAnsi="Times New Roman"/>
          <w:b/>
          <w:lang w:val="en-CA"/>
          <w:rPrChange w:id="3117" w:author="Hassen" w:date="2016-05-27T11:23:00Z">
            <w:rPr>
              <w:rFonts w:ascii="Times New Roman" w:hAnsi="Times New Roman"/>
              <w:b/>
              <w:lang w:val="en-GB"/>
            </w:rPr>
          </w:rPrChange>
        </w:rPr>
      </w:pPr>
      <w:r w:rsidRPr="003A5638">
        <w:rPr>
          <w:rFonts w:ascii="Times New Roman" w:hAnsi="Times New Roman"/>
          <w:b/>
          <w:lang w:val="en-CA"/>
          <w:rPrChange w:id="3118" w:author="Hassen" w:date="2016-05-27T11:23:00Z">
            <w:rPr>
              <w:rFonts w:ascii="Times New Roman" w:hAnsi="Times New Roman"/>
              <w:b/>
              <w:lang w:val="en-GB"/>
            </w:rPr>
          </w:rPrChange>
        </w:rPr>
        <w:t>OUTPUT TAB</w:t>
      </w:r>
    </w:p>
    <w:p w14:paraId="3A66D9EF" w14:textId="77777777" w:rsidR="00D47D27" w:rsidRPr="003A5638" w:rsidRDefault="00D47D27" w:rsidP="002710B7">
      <w:pPr>
        <w:jc w:val="both"/>
        <w:rPr>
          <w:rFonts w:ascii="Times New Roman" w:hAnsi="Times New Roman"/>
          <w:lang w:val="en-CA"/>
          <w:rPrChange w:id="3119" w:author="Hassen" w:date="2016-05-27T11:23:00Z">
            <w:rPr>
              <w:rFonts w:ascii="Times New Roman" w:hAnsi="Times New Roman"/>
              <w:lang w:val="en-GB"/>
            </w:rPr>
          </w:rPrChange>
        </w:rPr>
      </w:pPr>
    </w:p>
    <w:p w14:paraId="11D35506" w14:textId="124E4C3A" w:rsidR="003E65C9" w:rsidRPr="003A5638" w:rsidRDefault="00D47D27" w:rsidP="002710B7">
      <w:pPr>
        <w:jc w:val="both"/>
        <w:rPr>
          <w:rFonts w:ascii="Times New Roman" w:hAnsi="Times New Roman"/>
          <w:lang w:val="en-CA"/>
          <w:rPrChange w:id="3120" w:author="Hassen" w:date="2016-05-27T11:23:00Z">
            <w:rPr>
              <w:rFonts w:ascii="Times New Roman" w:hAnsi="Times New Roman"/>
              <w:lang w:val="en-GB"/>
            </w:rPr>
          </w:rPrChange>
        </w:rPr>
      </w:pPr>
      <w:r w:rsidRPr="003A5638">
        <w:rPr>
          <w:rFonts w:ascii="Times New Roman" w:hAnsi="Times New Roman"/>
          <w:lang w:val="en-CA"/>
          <w:rPrChange w:id="3121" w:author="Hassen" w:date="2016-05-27T11:23:00Z">
            <w:rPr>
              <w:rFonts w:ascii="Times New Roman" w:hAnsi="Times New Roman"/>
              <w:lang w:val="en-GB"/>
            </w:rPr>
          </w:rPrChange>
        </w:rPr>
        <w:t xml:space="preserve">While you </w:t>
      </w:r>
      <w:r w:rsidR="00BD00B4" w:rsidRPr="003A5638">
        <w:rPr>
          <w:rFonts w:ascii="Times New Roman" w:hAnsi="Times New Roman"/>
          <w:lang w:val="en-CA"/>
          <w:rPrChange w:id="3122" w:author="Hassen" w:date="2016-05-27T11:23:00Z">
            <w:rPr>
              <w:rFonts w:ascii="Times New Roman" w:hAnsi="Times New Roman"/>
              <w:lang w:val="en-GB"/>
            </w:rPr>
          </w:rPrChange>
        </w:rPr>
        <w:t>are running the simulation</w:t>
      </w:r>
      <w:r w:rsidR="00007153" w:rsidRPr="003A5638">
        <w:rPr>
          <w:rFonts w:ascii="Times New Roman" w:hAnsi="Times New Roman"/>
          <w:lang w:val="en-CA"/>
          <w:rPrChange w:id="3123" w:author="Hassen" w:date="2016-05-27T11:23:00Z">
            <w:rPr>
              <w:rFonts w:ascii="Times New Roman" w:hAnsi="Times New Roman"/>
              <w:lang w:val="en-GB"/>
            </w:rPr>
          </w:rPrChange>
        </w:rPr>
        <w:t>,</w:t>
      </w:r>
      <w:r w:rsidR="00BD00B4" w:rsidRPr="003A5638">
        <w:rPr>
          <w:rFonts w:ascii="Times New Roman" w:hAnsi="Times New Roman"/>
          <w:lang w:val="en-CA"/>
          <w:rPrChange w:id="3124" w:author="Hassen" w:date="2016-05-27T11:23:00Z">
            <w:rPr>
              <w:rFonts w:ascii="Times New Roman" w:hAnsi="Times New Roman"/>
              <w:lang w:val="en-GB"/>
            </w:rPr>
          </w:rPrChange>
        </w:rPr>
        <w:t xml:space="preserve"> </w:t>
      </w:r>
      <w:proofErr w:type="spellStart"/>
      <w:r w:rsidR="00BD00B4" w:rsidRPr="003A5638">
        <w:rPr>
          <w:rFonts w:ascii="Times New Roman" w:hAnsi="Times New Roman"/>
          <w:lang w:val="en-CA"/>
          <w:rPrChange w:id="3125" w:author="Hassen" w:date="2016-05-27T11:23:00Z">
            <w:rPr>
              <w:rFonts w:ascii="Times New Roman" w:hAnsi="Times New Roman"/>
              <w:lang w:val="en-GB"/>
            </w:rPr>
          </w:rPrChange>
        </w:rPr>
        <w:t>SQuID</w:t>
      </w:r>
      <w:proofErr w:type="spellEnd"/>
      <w:r w:rsidR="00BD00B4" w:rsidRPr="003A5638">
        <w:rPr>
          <w:rFonts w:ascii="Times New Roman" w:hAnsi="Times New Roman"/>
          <w:lang w:val="en-CA"/>
          <w:rPrChange w:id="3126" w:author="Hassen" w:date="2016-05-27T11:23:00Z">
            <w:rPr>
              <w:rFonts w:ascii="Times New Roman" w:hAnsi="Times New Roman"/>
              <w:lang w:val="en-GB"/>
            </w:rPr>
          </w:rPrChange>
        </w:rPr>
        <w:t xml:space="preserve"> is bringing you to the output tab. Here you have the opportunity to</w:t>
      </w:r>
      <w:r w:rsidR="00946571" w:rsidRPr="003A5638">
        <w:rPr>
          <w:rFonts w:ascii="Times New Roman" w:hAnsi="Times New Roman"/>
          <w:lang w:val="en-CA"/>
          <w:rPrChange w:id="3127" w:author="Hassen" w:date="2016-05-27T11:23:00Z">
            <w:rPr>
              <w:rFonts w:ascii="Times New Roman" w:hAnsi="Times New Roman"/>
              <w:lang w:val="en-GB"/>
            </w:rPr>
          </w:rPrChange>
        </w:rPr>
        <w:t xml:space="preserve"> download </w:t>
      </w:r>
      <w:r w:rsidR="003E65C9" w:rsidRPr="003A5638">
        <w:rPr>
          <w:rFonts w:ascii="Times New Roman" w:hAnsi="Times New Roman"/>
          <w:lang w:val="en-CA"/>
          <w:rPrChange w:id="3128" w:author="Hassen" w:date="2016-05-27T11:23:00Z">
            <w:rPr>
              <w:rFonts w:ascii="Times New Roman" w:hAnsi="Times New Roman"/>
              <w:lang w:val="en-GB"/>
            </w:rPr>
          </w:rPrChange>
        </w:rPr>
        <w:t xml:space="preserve">generated </w:t>
      </w:r>
      <w:r w:rsidR="00A04103" w:rsidRPr="003A5638">
        <w:rPr>
          <w:rFonts w:ascii="Times New Roman" w:hAnsi="Times New Roman"/>
          <w:lang w:val="en-CA"/>
          <w:rPrChange w:id="3129" w:author="Hassen" w:date="2016-05-27T11:23:00Z">
            <w:rPr>
              <w:rFonts w:ascii="Times New Roman" w:hAnsi="Times New Roman"/>
              <w:lang w:val="en-GB"/>
            </w:rPr>
          </w:rPrChange>
        </w:rPr>
        <w:t xml:space="preserve">(raw and sampled) </w:t>
      </w:r>
      <w:r w:rsidR="003E65C9" w:rsidRPr="003A5638">
        <w:rPr>
          <w:rFonts w:ascii="Times New Roman" w:hAnsi="Times New Roman"/>
          <w:lang w:val="en-CA"/>
          <w:rPrChange w:id="3130" w:author="Hassen" w:date="2016-05-27T11:23:00Z">
            <w:rPr>
              <w:rFonts w:ascii="Times New Roman" w:hAnsi="Times New Roman"/>
              <w:lang w:val="en-GB"/>
            </w:rPr>
          </w:rPrChange>
        </w:rPr>
        <w:t xml:space="preserve">data </w:t>
      </w:r>
      <w:r w:rsidR="00946571" w:rsidRPr="003A5638">
        <w:rPr>
          <w:rFonts w:ascii="Times New Roman" w:hAnsi="Times New Roman"/>
          <w:lang w:val="en-CA"/>
          <w:rPrChange w:id="3131" w:author="Hassen" w:date="2016-05-27T11:23:00Z">
            <w:rPr>
              <w:rFonts w:ascii="Times New Roman" w:hAnsi="Times New Roman"/>
              <w:lang w:val="en-GB"/>
            </w:rPr>
          </w:rPrChange>
        </w:rPr>
        <w:t>or to</w:t>
      </w:r>
      <w:r w:rsidR="00BD00B4" w:rsidRPr="003A5638">
        <w:rPr>
          <w:rFonts w:ascii="Times New Roman" w:hAnsi="Times New Roman"/>
          <w:lang w:val="en-CA"/>
          <w:rPrChange w:id="3132" w:author="Hassen" w:date="2016-05-27T11:23:00Z">
            <w:rPr>
              <w:rFonts w:ascii="Times New Roman" w:hAnsi="Times New Roman"/>
              <w:lang w:val="en-GB"/>
            </w:rPr>
          </w:rPrChange>
        </w:rPr>
        <w:t xml:space="preserve"> inspect figure</w:t>
      </w:r>
      <w:r w:rsidR="00C1690A" w:rsidRPr="003A5638">
        <w:rPr>
          <w:rFonts w:ascii="Times New Roman" w:hAnsi="Times New Roman"/>
          <w:lang w:val="en-CA"/>
          <w:rPrChange w:id="3133" w:author="Hassen" w:date="2016-05-27T11:23:00Z">
            <w:rPr>
              <w:rFonts w:ascii="Times New Roman" w:hAnsi="Times New Roman"/>
              <w:lang w:val="en-GB"/>
            </w:rPr>
          </w:rPrChange>
        </w:rPr>
        <w:t>s</w:t>
      </w:r>
      <w:r w:rsidR="00BD00B4" w:rsidRPr="003A5638">
        <w:rPr>
          <w:rFonts w:ascii="Times New Roman" w:hAnsi="Times New Roman"/>
          <w:lang w:val="en-CA"/>
          <w:rPrChange w:id="3134" w:author="Hassen" w:date="2016-05-27T11:23:00Z">
            <w:rPr>
              <w:rFonts w:ascii="Times New Roman" w:hAnsi="Times New Roman"/>
              <w:lang w:val="en-GB"/>
            </w:rPr>
          </w:rPrChange>
        </w:rPr>
        <w:t xml:space="preserve"> showing </w:t>
      </w:r>
      <w:r w:rsidR="003E65C9" w:rsidRPr="003A5638">
        <w:rPr>
          <w:rFonts w:ascii="Times New Roman" w:hAnsi="Times New Roman"/>
          <w:lang w:val="en-CA"/>
          <w:rPrChange w:id="3135" w:author="Hassen" w:date="2016-05-27T11:23:00Z">
            <w:rPr>
              <w:rFonts w:ascii="Times New Roman" w:hAnsi="Times New Roman"/>
              <w:lang w:val="en-GB"/>
            </w:rPr>
          </w:rPrChange>
        </w:rPr>
        <w:t xml:space="preserve">different components of your simulation such as the environment patterns, the individual phenotypic values, and the sampling </w:t>
      </w:r>
      <w:r w:rsidR="00C02A77" w:rsidRPr="003A5638">
        <w:rPr>
          <w:rFonts w:ascii="Times New Roman" w:hAnsi="Times New Roman"/>
          <w:lang w:val="en-CA"/>
          <w:rPrChange w:id="3136" w:author="Hassen" w:date="2016-05-27T11:23:00Z">
            <w:rPr>
              <w:rFonts w:ascii="Times New Roman" w:hAnsi="Times New Roman"/>
              <w:lang w:val="en-GB"/>
            </w:rPr>
          </w:rPrChange>
        </w:rPr>
        <w:t>events over</w:t>
      </w:r>
      <w:r w:rsidR="009F4077" w:rsidRPr="003A5638">
        <w:rPr>
          <w:rFonts w:ascii="Times New Roman" w:hAnsi="Times New Roman"/>
          <w:lang w:val="en-CA"/>
          <w:rPrChange w:id="3137" w:author="Hassen" w:date="2016-05-27T11:23:00Z">
            <w:rPr>
              <w:rFonts w:ascii="Times New Roman" w:hAnsi="Times New Roman"/>
              <w:lang w:val="en-GB"/>
            </w:rPr>
          </w:rPrChange>
        </w:rPr>
        <w:t xml:space="preserve"> the simulation</w:t>
      </w:r>
      <w:r w:rsidR="003E65C9" w:rsidRPr="003A5638">
        <w:rPr>
          <w:rFonts w:ascii="Times New Roman" w:hAnsi="Times New Roman"/>
          <w:lang w:val="en-CA"/>
          <w:rPrChange w:id="3138" w:author="Hassen" w:date="2016-05-27T11:23:00Z">
            <w:rPr>
              <w:rFonts w:ascii="Times New Roman" w:hAnsi="Times New Roman"/>
              <w:lang w:val="en-GB"/>
            </w:rPr>
          </w:rPrChange>
        </w:rPr>
        <w:t xml:space="preserve"> time.</w:t>
      </w:r>
      <w:r w:rsidR="00A04103" w:rsidRPr="003A5638">
        <w:rPr>
          <w:rFonts w:ascii="Times New Roman" w:hAnsi="Times New Roman"/>
          <w:lang w:val="en-CA"/>
          <w:rPrChange w:id="3139" w:author="Hassen" w:date="2016-05-27T11:23:00Z">
            <w:rPr>
              <w:rFonts w:ascii="Times New Roman" w:hAnsi="Times New Roman"/>
              <w:lang w:val="en-GB"/>
            </w:rPr>
          </w:rPrChange>
        </w:rPr>
        <w:t xml:space="preserve"> </w:t>
      </w:r>
    </w:p>
    <w:p w14:paraId="26CF003A" w14:textId="77777777" w:rsidR="00C02A77" w:rsidRPr="003A5638" w:rsidRDefault="00C02A77" w:rsidP="002710B7">
      <w:pPr>
        <w:jc w:val="both"/>
        <w:rPr>
          <w:rFonts w:ascii="Times New Roman" w:hAnsi="Times New Roman"/>
          <w:lang w:val="en-CA"/>
          <w:rPrChange w:id="3140" w:author="Hassen" w:date="2016-05-27T11:23:00Z">
            <w:rPr>
              <w:rFonts w:ascii="Times New Roman" w:hAnsi="Times New Roman"/>
              <w:lang w:val="en-GB"/>
            </w:rPr>
          </w:rPrChange>
        </w:rPr>
      </w:pPr>
    </w:p>
    <w:p w14:paraId="608343DB" w14:textId="43CA029C" w:rsidR="00C02A77" w:rsidRPr="003A5638" w:rsidRDefault="00EA1A45" w:rsidP="002710B7">
      <w:pPr>
        <w:jc w:val="both"/>
        <w:rPr>
          <w:rFonts w:ascii="Times New Roman" w:hAnsi="Times New Roman"/>
          <w:lang w:val="en-CA"/>
          <w:rPrChange w:id="3141" w:author="Hassen" w:date="2016-05-27T11:23:00Z">
            <w:rPr>
              <w:rFonts w:ascii="Times New Roman" w:hAnsi="Times New Roman"/>
              <w:lang w:val="en-GB"/>
            </w:rPr>
          </w:rPrChange>
        </w:rPr>
      </w:pPr>
      <w:r w:rsidRPr="003A5638">
        <w:rPr>
          <w:rFonts w:ascii="Times New Roman" w:hAnsi="Times New Roman"/>
          <w:lang w:val="en-CA"/>
          <w:rPrChange w:id="3142" w:author="Hassen" w:date="2016-05-27T11:23:00Z">
            <w:rPr>
              <w:rFonts w:ascii="Times New Roman" w:hAnsi="Times New Roman"/>
              <w:lang w:val="en-GB"/>
            </w:rPr>
          </w:rPrChange>
        </w:rPr>
        <w:t xml:space="preserve">The first </w:t>
      </w:r>
      <w:r w:rsidR="006123A3" w:rsidRPr="003A5638">
        <w:rPr>
          <w:rFonts w:ascii="Times New Roman" w:hAnsi="Times New Roman"/>
          <w:lang w:val="en-CA"/>
          <w:rPrChange w:id="3143" w:author="Hassen" w:date="2016-05-27T11:23:00Z">
            <w:rPr>
              <w:rFonts w:ascii="Times New Roman" w:hAnsi="Times New Roman"/>
              <w:lang w:val="en-GB"/>
            </w:rPr>
          </w:rPrChange>
        </w:rPr>
        <w:t xml:space="preserve">section </w:t>
      </w:r>
      <w:r w:rsidRPr="003A5638">
        <w:rPr>
          <w:rFonts w:ascii="Times New Roman" w:hAnsi="Times New Roman"/>
          <w:lang w:val="en-CA"/>
          <w:rPrChange w:id="3144" w:author="Hassen" w:date="2016-05-27T11:23:00Z">
            <w:rPr>
              <w:rFonts w:ascii="Times New Roman" w:hAnsi="Times New Roman"/>
              <w:lang w:val="en-GB"/>
            </w:rPr>
          </w:rPrChange>
        </w:rPr>
        <w:t>contains figures that s</w:t>
      </w:r>
      <w:r w:rsidR="00BD00B4" w:rsidRPr="003A5638">
        <w:rPr>
          <w:rFonts w:ascii="Times New Roman" w:hAnsi="Times New Roman"/>
          <w:lang w:val="en-CA"/>
          <w:rPrChange w:id="3145" w:author="Hassen" w:date="2016-05-27T11:23:00Z">
            <w:rPr>
              <w:rFonts w:ascii="Times New Roman" w:hAnsi="Times New Roman"/>
              <w:lang w:val="en-GB"/>
            </w:rPr>
          </w:rPrChange>
        </w:rPr>
        <w:t xml:space="preserve">how </w:t>
      </w:r>
      <w:r w:rsidRPr="003A5638">
        <w:rPr>
          <w:rFonts w:ascii="Times New Roman" w:hAnsi="Times New Roman"/>
          <w:lang w:val="en-CA"/>
          <w:rPrChange w:id="3146" w:author="Hassen" w:date="2016-05-27T11:23:00Z">
            <w:rPr>
              <w:rFonts w:ascii="Times New Roman" w:hAnsi="Times New Roman"/>
              <w:lang w:val="en-GB"/>
            </w:rPr>
          </w:rPrChange>
        </w:rPr>
        <w:t xml:space="preserve">how </w:t>
      </w:r>
      <w:r w:rsidR="00BD00B4" w:rsidRPr="003A5638">
        <w:rPr>
          <w:rFonts w:ascii="Times New Roman" w:hAnsi="Times New Roman"/>
          <w:lang w:val="en-CA"/>
          <w:rPrChange w:id="3147" w:author="Hassen" w:date="2016-05-27T11:23:00Z">
            <w:rPr>
              <w:rFonts w:ascii="Times New Roman" w:hAnsi="Times New Roman"/>
              <w:lang w:val="en-GB"/>
            </w:rPr>
          </w:rPrChange>
        </w:rPr>
        <w:t>the different environmental parameters are distributed in time. When you do not set up any environment parameters the figure show a flat line.</w:t>
      </w:r>
    </w:p>
    <w:p w14:paraId="15BBA744" w14:textId="77777777" w:rsidR="00BD00B4" w:rsidRPr="003A5638" w:rsidRDefault="00BD00B4" w:rsidP="002710B7">
      <w:pPr>
        <w:jc w:val="both"/>
        <w:rPr>
          <w:rFonts w:ascii="Times New Roman" w:hAnsi="Times New Roman"/>
          <w:lang w:val="en-CA"/>
          <w:rPrChange w:id="3148" w:author="Hassen" w:date="2016-05-27T11:23:00Z">
            <w:rPr>
              <w:rFonts w:ascii="Times New Roman" w:hAnsi="Times New Roman"/>
              <w:lang w:val="en-GB"/>
            </w:rPr>
          </w:rPrChange>
        </w:rPr>
      </w:pPr>
    </w:p>
    <w:p w14:paraId="17AF9D65" w14:textId="6AFC28DC" w:rsidR="00BD00B4" w:rsidRPr="003A5638" w:rsidRDefault="00BD00B4" w:rsidP="002710B7">
      <w:pPr>
        <w:jc w:val="both"/>
        <w:rPr>
          <w:rFonts w:ascii="Times New Roman" w:hAnsi="Times New Roman"/>
          <w:lang w:val="en-CA"/>
          <w:rPrChange w:id="3149" w:author="Hassen" w:date="2016-05-27T11:23:00Z">
            <w:rPr>
              <w:rFonts w:ascii="Times New Roman" w:hAnsi="Times New Roman"/>
              <w:lang w:val="en-GB"/>
            </w:rPr>
          </w:rPrChange>
        </w:rPr>
      </w:pPr>
      <w:r w:rsidRPr="003A5638">
        <w:rPr>
          <w:rFonts w:ascii="Times New Roman" w:hAnsi="Times New Roman"/>
          <w:lang w:val="en-CA"/>
          <w:rPrChange w:id="3150" w:author="Hassen" w:date="2016-05-27T11:23:00Z">
            <w:rPr>
              <w:rFonts w:ascii="Times New Roman" w:hAnsi="Times New Roman"/>
              <w:lang w:val="en-GB"/>
            </w:rPr>
          </w:rPrChange>
        </w:rPr>
        <w:t>If you click on the “Individual Phenotypes” option</w:t>
      </w:r>
      <w:r w:rsidR="000E0EF8" w:rsidRPr="003A5638">
        <w:rPr>
          <w:rFonts w:ascii="Times New Roman" w:hAnsi="Times New Roman"/>
          <w:lang w:val="en-CA"/>
          <w:rPrChange w:id="3151" w:author="Hassen" w:date="2016-05-27T11:23:00Z">
            <w:rPr>
              <w:rFonts w:ascii="Times New Roman" w:hAnsi="Times New Roman"/>
              <w:lang w:val="en-GB"/>
            </w:rPr>
          </w:rPrChange>
        </w:rPr>
        <w:t>,</w:t>
      </w:r>
      <w:r w:rsidRPr="003A5638">
        <w:rPr>
          <w:rFonts w:ascii="Times New Roman" w:hAnsi="Times New Roman"/>
          <w:lang w:val="en-CA"/>
          <w:rPrChange w:id="3152" w:author="Hassen" w:date="2016-05-27T11:23:00Z">
            <w:rPr>
              <w:rFonts w:ascii="Times New Roman" w:hAnsi="Times New Roman"/>
              <w:lang w:val="en-GB"/>
            </w:rPr>
          </w:rPrChange>
        </w:rPr>
        <w:t xml:space="preserve"> you can access to top figure showing the complete set of values for each individual at each time step, and the bottom one show</w:t>
      </w:r>
      <w:r w:rsidR="008C0E73" w:rsidRPr="003A5638">
        <w:rPr>
          <w:rFonts w:ascii="Times New Roman" w:hAnsi="Times New Roman"/>
          <w:lang w:val="en-CA"/>
          <w:rPrChange w:id="3153" w:author="Hassen" w:date="2016-05-27T11:23:00Z">
            <w:rPr>
              <w:rFonts w:ascii="Times New Roman" w:hAnsi="Times New Roman"/>
              <w:lang w:val="en-GB"/>
            </w:rPr>
          </w:rPrChange>
        </w:rPr>
        <w:t>ing</w:t>
      </w:r>
      <w:r w:rsidRPr="003A5638">
        <w:rPr>
          <w:rFonts w:ascii="Times New Roman" w:hAnsi="Times New Roman"/>
          <w:lang w:val="en-CA"/>
          <w:rPrChange w:id="3154" w:author="Hassen" w:date="2016-05-27T11:23:00Z">
            <w:rPr>
              <w:rFonts w:ascii="Times New Roman" w:hAnsi="Times New Roman"/>
              <w:lang w:val="en-GB"/>
            </w:rPr>
          </w:rPrChange>
        </w:rPr>
        <w:t xml:space="preserve"> the values sampled for each individual according to your sampling design.</w:t>
      </w:r>
    </w:p>
    <w:p w14:paraId="7C6E1BDF" w14:textId="77777777" w:rsidR="00BD00B4" w:rsidRPr="003A5638" w:rsidRDefault="00BD00B4" w:rsidP="002710B7">
      <w:pPr>
        <w:jc w:val="both"/>
        <w:rPr>
          <w:rFonts w:ascii="Times New Roman" w:hAnsi="Times New Roman"/>
          <w:lang w:val="en-CA"/>
          <w:rPrChange w:id="3155" w:author="Hassen" w:date="2016-05-27T11:23:00Z">
            <w:rPr>
              <w:rFonts w:ascii="Times New Roman" w:hAnsi="Times New Roman"/>
              <w:lang w:val="en-GB"/>
            </w:rPr>
          </w:rPrChange>
        </w:rPr>
      </w:pPr>
    </w:p>
    <w:p w14:paraId="238ADEE7" w14:textId="3A84342E" w:rsidR="00BD00B4" w:rsidRPr="003A5638" w:rsidRDefault="00BD00B4" w:rsidP="002710B7">
      <w:pPr>
        <w:jc w:val="both"/>
        <w:rPr>
          <w:rFonts w:ascii="Times New Roman" w:hAnsi="Times New Roman"/>
          <w:lang w:val="en-CA"/>
          <w:rPrChange w:id="3156" w:author="Hassen" w:date="2016-05-27T11:23:00Z">
            <w:rPr>
              <w:rFonts w:ascii="Times New Roman" w:hAnsi="Times New Roman"/>
              <w:lang w:val="en-GB"/>
            </w:rPr>
          </w:rPrChange>
        </w:rPr>
      </w:pPr>
      <w:r w:rsidRPr="003A5638">
        <w:rPr>
          <w:rFonts w:ascii="Times New Roman" w:hAnsi="Times New Roman"/>
          <w:lang w:val="en-CA"/>
          <w:rPrChange w:id="3157" w:author="Hassen" w:date="2016-05-27T11:23:00Z">
            <w:rPr>
              <w:rFonts w:ascii="Times New Roman" w:hAnsi="Times New Roman"/>
              <w:lang w:val="en-GB"/>
            </w:rPr>
          </w:rPrChange>
        </w:rPr>
        <w:t>Finally by clicking on the “sampling time” option you can see a figure illustrating the distribution of samplin</w:t>
      </w:r>
      <w:r w:rsidR="003050F4" w:rsidRPr="003A5638">
        <w:rPr>
          <w:rFonts w:ascii="Times New Roman" w:hAnsi="Times New Roman"/>
          <w:lang w:val="en-CA"/>
          <w:rPrChange w:id="3158" w:author="Hassen" w:date="2016-05-27T11:23:00Z">
            <w:rPr>
              <w:rFonts w:ascii="Times New Roman" w:hAnsi="Times New Roman"/>
              <w:lang w:val="en-GB"/>
            </w:rPr>
          </w:rPrChange>
        </w:rPr>
        <w:t>g occasions for each individual</w:t>
      </w:r>
      <w:r w:rsidRPr="003A5638">
        <w:rPr>
          <w:rFonts w:ascii="Times New Roman" w:hAnsi="Times New Roman"/>
          <w:lang w:val="en-CA"/>
          <w:rPrChange w:id="3159" w:author="Hassen" w:date="2016-05-27T11:23:00Z">
            <w:rPr>
              <w:rFonts w:ascii="Times New Roman" w:hAnsi="Times New Roman"/>
              <w:lang w:val="en-GB"/>
            </w:rPr>
          </w:rPrChange>
        </w:rPr>
        <w:t xml:space="preserve"> through time. </w:t>
      </w:r>
    </w:p>
    <w:p w14:paraId="3A444544" w14:textId="77777777" w:rsidR="009C2AC0" w:rsidRPr="003A5638" w:rsidRDefault="009C2AC0" w:rsidP="002710B7">
      <w:pPr>
        <w:jc w:val="both"/>
        <w:rPr>
          <w:rFonts w:ascii="Times New Roman" w:hAnsi="Times New Roman"/>
          <w:lang w:val="en-CA"/>
          <w:rPrChange w:id="3160" w:author="Hassen" w:date="2016-05-27T11:23:00Z">
            <w:rPr>
              <w:rFonts w:ascii="Times New Roman" w:hAnsi="Times New Roman"/>
              <w:lang w:val="en-GB"/>
            </w:rPr>
          </w:rPrChange>
        </w:rPr>
      </w:pPr>
    </w:p>
    <w:p w14:paraId="5CA405D3" w14:textId="37D2E11B" w:rsidR="00AF24DB" w:rsidRPr="003A5638" w:rsidRDefault="009C2AC0" w:rsidP="002710B7">
      <w:pPr>
        <w:jc w:val="both"/>
        <w:rPr>
          <w:rFonts w:ascii="Times New Roman" w:hAnsi="Times New Roman"/>
          <w:lang w:val="en-CA"/>
          <w:rPrChange w:id="3161" w:author="Hassen" w:date="2016-05-27T11:23:00Z">
            <w:rPr>
              <w:rFonts w:ascii="Times New Roman" w:hAnsi="Times New Roman"/>
              <w:lang w:val="en-GB"/>
            </w:rPr>
          </w:rPrChange>
        </w:rPr>
      </w:pPr>
      <w:r w:rsidRPr="003A5638">
        <w:rPr>
          <w:rFonts w:ascii="Times New Roman" w:hAnsi="Times New Roman"/>
          <w:lang w:val="en-CA"/>
          <w:rPrChange w:id="3162" w:author="Hassen" w:date="2016-05-27T11:23:00Z">
            <w:rPr>
              <w:rFonts w:ascii="Times New Roman" w:hAnsi="Times New Roman"/>
              <w:lang w:val="en-GB"/>
            </w:rPr>
          </w:rPrChange>
        </w:rPr>
        <w:t>We also provide</w:t>
      </w:r>
      <w:r w:rsidR="002A196D" w:rsidRPr="003A5638">
        <w:rPr>
          <w:rFonts w:ascii="Times New Roman" w:hAnsi="Times New Roman"/>
          <w:lang w:val="en-CA"/>
          <w:rPrChange w:id="3163" w:author="Hassen" w:date="2016-05-27T11:23:00Z">
            <w:rPr>
              <w:rFonts w:ascii="Times New Roman" w:hAnsi="Times New Roman"/>
              <w:lang w:val="en-GB"/>
            </w:rPr>
          </w:rPrChange>
        </w:rPr>
        <w:t xml:space="preserve"> a brief description of</w:t>
      </w:r>
      <w:r w:rsidRPr="003A5638">
        <w:rPr>
          <w:rFonts w:ascii="Times New Roman" w:hAnsi="Times New Roman"/>
          <w:lang w:val="en-CA"/>
          <w:rPrChange w:id="3164" w:author="Hassen" w:date="2016-05-27T11:23:00Z">
            <w:rPr>
              <w:rFonts w:ascii="Times New Roman" w:hAnsi="Times New Roman"/>
              <w:lang w:val="en-GB"/>
            </w:rPr>
          </w:rPrChange>
        </w:rPr>
        <w:t xml:space="preserve"> the generated data, either raw data or sampled data, which are available to download</w:t>
      </w:r>
      <w:r w:rsidR="0074489D" w:rsidRPr="003A5638">
        <w:rPr>
          <w:rFonts w:ascii="Times New Roman" w:hAnsi="Times New Roman"/>
          <w:lang w:val="en-CA"/>
          <w:rPrChange w:id="3165" w:author="Hassen" w:date="2016-05-27T11:23:00Z">
            <w:rPr>
              <w:rFonts w:ascii="Times New Roman" w:hAnsi="Times New Roman"/>
              <w:lang w:val="en-GB"/>
            </w:rPr>
          </w:rPrChange>
        </w:rPr>
        <w:t xml:space="preserve"> as a .csv files</w:t>
      </w:r>
      <w:r w:rsidRPr="003A5638">
        <w:rPr>
          <w:rFonts w:ascii="Times New Roman" w:hAnsi="Times New Roman"/>
          <w:lang w:val="en-CA"/>
          <w:rPrChange w:id="3166" w:author="Hassen" w:date="2016-05-27T11:23:00Z">
            <w:rPr>
              <w:rFonts w:ascii="Times New Roman" w:hAnsi="Times New Roman"/>
              <w:lang w:val="en-GB"/>
            </w:rPr>
          </w:rPrChange>
        </w:rPr>
        <w:t>.</w:t>
      </w:r>
    </w:p>
    <w:sectPr w:rsidR="00AF24DB" w:rsidRPr="003A5638" w:rsidSect="00D5780B">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3" w:author="dingemanse" w:date="2015-09-06T07:52:00Z" w:initials="d">
    <w:p w14:paraId="04D9C52C" w14:textId="0AC981D4" w:rsidR="00060E76" w:rsidRPr="009069B6" w:rsidRDefault="00060E76">
      <w:pPr>
        <w:pStyle w:val="CommentText"/>
        <w:rPr>
          <w:lang w:val="en-CA"/>
        </w:rPr>
      </w:pPr>
      <w:r>
        <w:rPr>
          <w:rStyle w:val="CommentReference"/>
        </w:rPr>
        <w:annotationRef/>
      </w:r>
      <w:r w:rsidRPr="009069B6">
        <w:rPr>
          <w:lang w:val="en-CA"/>
        </w:rPr>
        <w:t>I have little time now so I focused on the text, and haven’t checked the equations. Hopefully this is now sorted out between Holger and yourself!</w:t>
      </w:r>
    </w:p>
  </w:comment>
  <w:comment w:id="66" w:author="Denis Reale" w:date="2016-04-19T09:05:00Z" w:initials="DR">
    <w:p w14:paraId="6FF5161E" w14:textId="709DC478" w:rsidR="00060E76" w:rsidRPr="00F5532E" w:rsidRDefault="00060E76">
      <w:pPr>
        <w:pStyle w:val="CommentText"/>
        <w:rPr>
          <w:lang w:val="en-US"/>
        </w:rPr>
      </w:pPr>
      <w:r>
        <w:rPr>
          <w:rStyle w:val="CommentReference"/>
        </w:rPr>
        <w:annotationRef/>
      </w:r>
      <w:r w:rsidRPr="00F5532E">
        <w:rPr>
          <w:lang w:val="en-US"/>
        </w:rPr>
        <w:t xml:space="preserve">We had to </w:t>
      </w:r>
      <w:proofErr w:type="spellStart"/>
      <w:r w:rsidRPr="00F5532E">
        <w:rPr>
          <w:lang w:val="en-US"/>
        </w:rPr>
        <w:t>homogenise</w:t>
      </w:r>
      <w:proofErr w:type="spellEnd"/>
      <w:r w:rsidRPr="00F5532E">
        <w:rPr>
          <w:lang w:val="en-US"/>
        </w:rPr>
        <w:t xml:space="preserve"> this equation with the equations in the paper.</w:t>
      </w:r>
    </w:p>
    <w:p w14:paraId="26BB60A8" w14:textId="77777777" w:rsidR="00060E76" w:rsidRPr="00F5532E" w:rsidRDefault="00060E76">
      <w:pPr>
        <w:pStyle w:val="CommentText"/>
        <w:rPr>
          <w:lang w:val="en-US"/>
        </w:rPr>
      </w:pPr>
    </w:p>
    <w:p w14:paraId="7D77DA47" w14:textId="08A4F711" w:rsidR="00060E76" w:rsidRPr="00F5532E" w:rsidRDefault="00060E76">
      <w:pPr>
        <w:pStyle w:val="CommentText"/>
        <w:rPr>
          <w:lang w:val="en-US"/>
        </w:rPr>
      </w:pPr>
      <w:proofErr w:type="gramStart"/>
      <w:r w:rsidRPr="00F5532E">
        <w:rPr>
          <w:b/>
          <w:lang w:val="en-US"/>
        </w:rPr>
        <w:t>Niels</w:t>
      </w:r>
      <w:r w:rsidRPr="00F5532E">
        <w:rPr>
          <w:lang w:val="en-US"/>
        </w:rPr>
        <w:t> :</w:t>
      </w:r>
      <w:proofErr w:type="gramEnd"/>
      <w:r w:rsidRPr="00F5532E">
        <w:rPr>
          <w:lang w:val="en-US"/>
        </w:rPr>
        <w:t xml:space="preserve"> I checked it and think it looks good now.</w:t>
      </w:r>
    </w:p>
  </w:comment>
  <w:comment w:id="796" w:author="dingemanse" w:date="2016-04-19T09:28:00Z" w:initials="d">
    <w:p w14:paraId="6A0C5C99" w14:textId="77777777" w:rsidR="00452F34" w:rsidRDefault="00452F34" w:rsidP="00452F34">
      <w:pPr>
        <w:pStyle w:val="CommentText"/>
        <w:rPr>
          <w:lang w:val="en-CA"/>
        </w:rPr>
      </w:pPr>
      <w:r>
        <w:rPr>
          <w:rStyle w:val="CommentReference"/>
        </w:rPr>
        <w:annotationRef/>
      </w:r>
      <w:r w:rsidRPr="009069B6">
        <w:rPr>
          <w:lang w:val="en-CA"/>
        </w:rPr>
        <w:t xml:space="preserve">Should we perhaps give an </w:t>
      </w:r>
      <w:proofErr w:type="spellStart"/>
      <w:r w:rsidRPr="009069B6">
        <w:rPr>
          <w:lang w:val="en-CA"/>
        </w:rPr>
        <w:t>exanple</w:t>
      </w:r>
      <w:proofErr w:type="spellEnd"/>
      <w:r w:rsidRPr="009069B6">
        <w:rPr>
          <w:lang w:val="en-CA"/>
        </w:rPr>
        <w:t>, e.g. describe a few of the entries in this big matrix?</w:t>
      </w:r>
    </w:p>
    <w:p w14:paraId="77495942" w14:textId="77777777" w:rsidR="00452F34" w:rsidRDefault="00452F34" w:rsidP="00452F34">
      <w:pPr>
        <w:pStyle w:val="CommentText"/>
        <w:rPr>
          <w:lang w:val="en-CA"/>
        </w:rPr>
      </w:pPr>
    </w:p>
    <w:p w14:paraId="53F22699" w14:textId="77777777" w:rsidR="00452F34" w:rsidRDefault="00452F34" w:rsidP="00452F34">
      <w:pPr>
        <w:pStyle w:val="CommentText"/>
        <w:rPr>
          <w:lang w:val="en-CA"/>
        </w:rPr>
      </w:pPr>
      <w:r w:rsidRPr="00A44185">
        <w:rPr>
          <w:b/>
          <w:lang w:val="en-CA"/>
        </w:rPr>
        <w:t>Niels</w:t>
      </w:r>
      <w:r>
        <w:rPr>
          <w:lang w:val="en-CA"/>
        </w:rPr>
        <w:t xml:space="preserve">: Done. </w:t>
      </w:r>
    </w:p>
    <w:p w14:paraId="0BBF8B89" w14:textId="77777777" w:rsidR="00452F34" w:rsidRDefault="00452F34" w:rsidP="00452F34">
      <w:pPr>
        <w:pStyle w:val="CommentText"/>
        <w:rPr>
          <w:lang w:val="en-CA"/>
        </w:rPr>
      </w:pPr>
    </w:p>
    <w:p w14:paraId="4E58B2FA" w14:textId="77777777" w:rsidR="00452F34" w:rsidRPr="009069B6" w:rsidRDefault="00452F34" w:rsidP="00452F34">
      <w:pPr>
        <w:pStyle w:val="CommentText"/>
        <w:rPr>
          <w:lang w:val="en-CA"/>
        </w:rPr>
      </w:pPr>
      <w:r>
        <w:rPr>
          <w:lang w:val="en-CA"/>
        </w:rPr>
        <w:t>My computer is also not very happy about editing this matrix, but now it is done!</w:t>
      </w:r>
    </w:p>
  </w:comment>
  <w:comment w:id="2142" w:author="dingemanse" w:date="2016-04-19T09:33:00Z" w:initials="d">
    <w:p w14:paraId="59112020" w14:textId="09267464" w:rsidR="00821DAC" w:rsidRPr="00F5532E" w:rsidRDefault="00821DAC">
      <w:pPr>
        <w:pStyle w:val="CommentText"/>
        <w:rPr>
          <w:lang w:val="en-US"/>
        </w:rPr>
      </w:pPr>
      <w:r>
        <w:rPr>
          <w:rStyle w:val="CommentReference"/>
        </w:rPr>
        <w:annotationRef/>
      </w:r>
      <w:r w:rsidRPr="00F5532E">
        <w:rPr>
          <w:lang w:val="en-US"/>
        </w:rPr>
        <w:t xml:space="preserve">This might be more appropriate because x1 and x2 are already reserved for describing two different environments. Here we are instead </w:t>
      </w:r>
      <w:proofErr w:type="spellStart"/>
      <w:r w:rsidRPr="00F5532E">
        <w:rPr>
          <w:lang w:val="en-US"/>
        </w:rPr>
        <w:t>concered</w:t>
      </w:r>
      <w:proofErr w:type="spellEnd"/>
      <w:r w:rsidRPr="00F5532E">
        <w:rPr>
          <w:lang w:val="en-US"/>
        </w:rPr>
        <w:t xml:space="preserve"> with the same environmental variable.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D9C52C" w15:done="0"/>
  <w15:commentEx w15:paraId="7D77DA47" w15:done="0"/>
  <w15:commentEx w15:paraId="4E58B2FA" w15:done="0"/>
  <w15:commentEx w15:paraId="5911202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ssen">
    <w15:presenceInfo w15:providerId="None" w15:userId="Hassen"/>
  </w15:person>
  <w15:person w15:author="Haycen">
    <w15:presenceInfo w15:providerId="None" w15:userId="Hayc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8DC"/>
    <w:rsid w:val="00000016"/>
    <w:rsid w:val="00000FF8"/>
    <w:rsid w:val="00002167"/>
    <w:rsid w:val="00005789"/>
    <w:rsid w:val="00007153"/>
    <w:rsid w:val="00012AEB"/>
    <w:rsid w:val="00017D75"/>
    <w:rsid w:val="00020D0A"/>
    <w:rsid w:val="000220BD"/>
    <w:rsid w:val="0002330C"/>
    <w:rsid w:val="00023619"/>
    <w:rsid w:val="00023A49"/>
    <w:rsid w:val="00027304"/>
    <w:rsid w:val="00030766"/>
    <w:rsid w:val="00031187"/>
    <w:rsid w:val="00032433"/>
    <w:rsid w:val="00034431"/>
    <w:rsid w:val="00036696"/>
    <w:rsid w:val="00037EB9"/>
    <w:rsid w:val="00043B23"/>
    <w:rsid w:val="00051325"/>
    <w:rsid w:val="00055C45"/>
    <w:rsid w:val="00057EF7"/>
    <w:rsid w:val="000608FB"/>
    <w:rsid w:val="00060E76"/>
    <w:rsid w:val="00062BC1"/>
    <w:rsid w:val="000638E2"/>
    <w:rsid w:val="00064D50"/>
    <w:rsid w:val="00065631"/>
    <w:rsid w:val="00070792"/>
    <w:rsid w:val="0007156D"/>
    <w:rsid w:val="00073537"/>
    <w:rsid w:val="0007583B"/>
    <w:rsid w:val="00076DAA"/>
    <w:rsid w:val="00084EF9"/>
    <w:rsid w:val="00084F67"/>
    <w:rsid w:val="00086C44"/>
    <w:rsid w:val="00090AB5"/>
    <w:rsid w:val="00090EDF"/>
    <w:rsid w:val="000912CB"/>
    <w:rsid w:val="00097C6C"/>
    <w:rsid w:val="000A1BE1"/>
    <w:rsid w:val="000A345F"/>
    <w:rsid w:val="000B30D4"/>
    <w:rsid w:val="000B3A2B"/>
    <w:rsid w:val="000B565C"/>
    <w:rsid w:val="000B6196"/>
    <w:rsid w:val="000B6DDF"/>
    <w:rsid w:val="000B7354"/>
    <w:rsid w:val="000C1549"/>
    <w:rsid w:val="000C3677"/>
    <w:rsid w:val="000C55B1"/>
    <w:rsid w:val="000D1569"/>
    <w:rsid w:val="000D16CD"/>
    <w:rsid w:val="000D35F5"/>
    <w:rsid w:val="000E0622"/>
    <w:rsid w:val="000E0EF8"/>
    <w:rsid w:val="000E40B5"/>
    <w:rsid w:val="000E56D5"/>
    <w:rsid w:val="000E6759"/>
    <w:rsid w:val="000F07F1"/>
    <w:rsid w:val="000F10FE"/>
    <w:rsid w:val="000F3E1E"/>
    <w:rsid w:val="000F65E6"/>
    <w:rsid w:val="000F6C06"/>
    <w:rsid w:val="0010025F"/>
    <w:rsid w:val="00101B62"/>
    <w:rsid w:val="0010327B"/>
    <w:rsid w:val="0010390B"/>
    <w:rsid w:val="0010490C"/>
    <w:rsid w:val="00105E08"/>
    <w:rsid w:val="00106B4C"/>
    <w:rsid w:val="00106B78"/>
    <w:rsid w:val="001160FA"/>
    <w:rsid w:val="001177C2"/>
    <w:rsid w:val="00123BD8"/>
    <w:rsid w:val="00123ECE"/>
    <w:rsid w:val="00124E9C"/>
    <w:rsid w:val="00125085"/>
    <w:rsid w:val="00125C34"/>
    <w:rsid w:val="00131D22"/>
    <w:rsid w:val="001320AD"/>
    <w:rsid w:val="00146204"/>
    <w:rsid w:val="00147E8C"/>
    <w:rsid w:val="001509D3"/>
    <w:rsid w:val="001545EC"/>
    <w:rsid w:val="0015507C"/>
    <w:rsid w:val="00156D81"/>
    <w:rsid w:val="00163F4E"/>
    <w:rsid w:val="0016665D"/>
    <w:rsid w:val="001722FB"/>
    <w:rsid w:val="00181742"/>
    <w:rsid w:val="00191F02"/>
    <w:rsid w:val="0019386E"/>
    <w:rsid w:val="001A28C5"/>
    <w:rsid w:val="001A5A6D"/>
    <w:rsid w:val="001A606A"/>
    <w:rsid w:val="001A7628"/>
    <w:rsid w:val="001B1555"/>
    <w:rsid w:val="001B484C"/>
    <w:rsid w:val="001B5897"/>
    <w:rsid w:val="001B7BA7"/>
    <w:rsid w:val="001C09AE"/>
    <w:rsid w:val="001C2260"/>
    <w:rsid w:val="001C754B"/>
    <w:rsid w:val="001C7594"/>
    <w:rsid w:val="001C7AC2"/>
    <w:rsid w:val="001D0B26"/>
    <w:rsid w:val="001D29AB"/>
    <w:rsid w:val="001D3FC1"/>
    <w:rsid w:val="001D5494"/>
    <w:rsid w:val="001D5FE6"/>
    <w:rsid w:val="001D748E"/>
    <w:rsid w:val="001E08E4"/>
    <w:rsid w:val="001E0B43"/>
    <w:rsid w:val="001E0DD7"/>
    <w:rsid w:val="001E106A"/>
    <w:rsid w:val="001E2B40"/>
    <w:rsid w:val="001E2F4E"/>
    <w:rsid w:val="001E3CE5"/>
    <w:rsid w:val="001E54B3"/>
    <w:rsid w:val="001F00BA"/>
    <w:rsid w:val="001F48CC"/>
    <w:rsid w:val="001F6B3E"/>
    <w:rsid w:val="00201C21"/>
    <w:rsid w:val="00202059"/>
    <w:rsid w:val="0020271F"/>
    <w:rsid w:val="002043FB"/>
    <w:rsid w:val="0021057E"/>
    <w:rsid w:val="00212C9D"/>
    <w:rsid w:val="00213558"/>
    <w:rsid w:val="00214FB4"/>
    <w:rsid w:val="0022233D"/>
    <w:rsid w:val="002260BB"/>
    <w:rsid w:val="00232DF7"/>
    <w:rsid w:val="00235822"/>
    <w:rsid w:val="00236882"/>
    <w:rsid w:val="002368E3"/>
    <w:rsid w:val="00240B23"/>
    <w:rsid w:val="002479C1"/>
    <w:rsid w:val="0025095E"/>
    <w:rsid w:val="0025627F"/>
    <w:rsid w:val="002610FE"/>
    <w:rsid w:val="00267207"/>
    <w:rsid w:val="002676E9"/>
    <w:rsid w:val="002710B7"/>
    <w:rsid w:val="00271266"/>
    <w:rsid w:val="00283877"/>
    <w:rsid w:val="00283C79"/>
    <w:rsid w:val="002851E9"/>
    <w:rsid w:val="0028768F"/>
    <w:rsid w:val="0029470E"/>
    <w:rsid w:val="002952C4"/>
    <w:rsid w:val="00297FD0"/>
    <w:rsid w:val="002A0E98"/>
    <w:rsid w:val="002A196D"/>
    <w:rsid w:val="002A2229"/>
    <w:rsid w:val="002A4F78"/>
    <w:rsid w:val="002B093E"/>
    <w:rsid w:val="002B31AB"/>
    <w:rsid w:val="002C4DC6"/>
    <w:rsid w:val="002C6F7F"/>
    <w:rsid w:val="002C7B61"/>
    <w:rsid w:val="002D462B"/>
    <w:rsid w:val="002E7D51"/>
    <w:rsid w:val="002F2AF0"/>
    <w:rsid w:val="002F32D2"/>
    <w:rsid w:val="002F5EFC"/>
    <w:rsid w:val="002F6344"/>
    <w:rsid w:val="002F6A2B"/>
    <w:rsid w:val="002F763F"/>
    <w:rsid w:val="00300811"/>
    <w:rsid w:val="0030160C"/>
    <w:rsid w:val="0030188F"/>
    <w:rsid w:val="0030325D"/>
    <w:rsid w:val="0030371E"/>
    <w:rsid w:val="0030406C"/>
    <w:rsid w:val="003050F4"/>
    <w:rsid w:val="0030773B"/>
    <w:rsid w:val="0031259F"/>
    <w:rsid w:val="003139DB"/>
    <w:rsid w:val="003220DA"/>
    <w:rsid w:val="00325741"/>
    <w:rsid w:val="00331FD5"/>
    <w:rsid w:val="00332290"/>
    <w:rsid w:val="003325CB"/>
    <w:rsid w:val="00333B74"/>
    <w:rsid w:val="00336762"/>
    <w:rsid w:val="003371F8"/>
    <w:rsid w:val="00340111"/>
    <w:rsid w:val="00341418"/>
    <w:rsid w:val="0034232C"/>
    <w:rsid w:val="00342CD6"/>
    <w:rsid w:val="00342F56"/>
    <w:rsid w:val="0034443C"/>
    <w:rsid w:val="00344AA7"/>
    <w:rsid w:val="00345AAA"/>
    <w:rsid w:val="00350222"/>
    <w:rsid w:val="0035144A"/>
    <w:rsid w:val="00355672"/>
    <w:rsid w:val="00357810"/>
    <w:rsid w:val="0036007F"/>
    <w:rsid w:val="00360286"/>
    <w:rsid w:val="003627DA"/>
    <w:rsid w:val="0036307E"/>
    <w:rsid w:val="003630B9"/>
    <w:rsid w:val="00365343"/>
    <w:rsid w:val="00365FEF"/>
    <w:rsid w:val="003700E4"/>
    <w:rsid w:val="00372C40"/>
    <w:rsid w:val="00383ACE"/>
    <w:rsid w:val="0039008D"/>
    <w:rsid w:val="00395936"/>
    <w:rsid w:val="003A0984"/>
    <w:rsid w:val="003A1A24"/>
    <w:rsid w:val="003A23DD"/>
    <w:rsid w:val="003A3463"/>
    <w:rsid w:val="003A5638"/>
    <w:rsid w:val="003A7002"/>
    <w:rsid w:val="003A7D3D"/>
    <w:rsid w:val="003B0DD1"/>
    <w:rsid w:val="003B5A61"/>
    <w:rsid w:val="003B65D6"/>
    <w:rsid w:val="003C0098"/>
    <w:rsid w:val="003C3547"/>
    <w:rsid w:val="003D1198"/>
    <w:rsid w:val="003D4453"/>
    <w:rsid w:val="003D7D5B"/>
    <w:rsid w:val="003E65C9"/>
    <w:rsid w:val="003E67E5"/>
    <w:rsid w:val="003F4B01"/>
    <w:rsid w:val="003F67E6"/>
    <w:rsid w:val="003F7D07"/>
    <w:rsid w:val="004019C1"/>
    <w:rsid w:val="004022F7"/>
    <w:rsid w:val="004050CC"/>
    <w:rsid w:val="00405B7F"/>
    <w:rsid w:val="004065A8"/>
    <w:rsid w:val="004072B6"/>
    <w:rsid w:val="004103D5"/>
    <w:rsid w:val="004124BD"/>
    <w:rsid w:val="00413C30"/>
    <w:rsid w:val="00421C8B"/>
    <w:rsid w:val="00423B45"/>
    <w:rsid w:val="0042427E"/>
    <w:rsid w:val="00425E22"/>
    <w:rsid w:val="00425FD1"/>
    <w:rsid w:val="004260AC"/>
    <w:rsid w:val="00426FF4"/>
    <w:rsid w:val="004300E5"/>
    <w:rsid w:val="00431E51"/>
    <w:rsid w:val="00435B17"/>
    <w:rsid w:val="00442D8E"/>
    <w:rsid w:val="00442FCC"/>
    <w:rsid w:val="00444424"/>
    <w:rsid w:val="004468CE"/>
    <w:rsid w:val="0044690C"/>
    <w:rsid w:val="00450FF9"/>
    <w:rsid w:val="00452852"/>
    <w:rsid w:val="00452F34"/>
    <w:rsid w:val="00456540"/>
    <w:rsid w:val="00464BA1"/>
    <w:rsid w:val="00464DF7"/>
    <w:rsid w:val="004725AE"/>
    <w:rsid w:val="004738AB"/>
    <w:rsid w:val="00473C9F"/>
    <w:rsid w:val="0047498C"/>
    <w:rsid w:val="0047507A"/>
    <w:rsid w:val="004775FD"/>
    <w:rsid w:val="00477C46"/>
    <w:rsid w:val="004832D3"/>
    <w:rsid w:val="00484520"/>
    <w:rsid w:val="00484FB1"/>
    <w:rsid w:val="00485340"/>
    <w:rsid w:val="00487245"/>
    <w:rsid w:val="00487592"/>
    <w:rsid w:val="00492679"/>
    <w:rsid w:val="00493557"/>
    <w:rsid w:val="004955F5"/>
    <w:rsid w:val="00495C18"/>
    <w:rsid w:val="004A23CF"/>
    <w:rsid w:val="004A3355"/>
    <w:rsid w:val="004A3E93"/>
    <w:rsid w:val="004A4D79"/>
    <w:rsid w:val="004B36A5"/>
    <w:rsid w:val="004B6DD1"/>
    <w:rsid w:val="004C08AA"/>
    <w:rsid w:val="004C0EF8"/>
    <w:rsid w:val="004C4E6D"/>
    <w:rsid w:val="004D31E7"/>
    <w:rsid w:val="004D398C"/>
    <w:rsid w:val="004D6646"/>
    <w:rsid w:val="004E17DF"/>
    <w:rsid w:val="004E1CBE"/>
    <w:rsid w:val="004E48A8"/>
    <w:rsid w:val="004E5F6E"/>
    <w:rsid w:val="004E71EB"/>
    <w:rsid w:val="004F650A"/>
    <w:rsid w:val="005118C6"/>
    <w:rsid w:val="00513AA0"/>
    <w:rsid w:val="00513DEA"/>
    <w:rsid w:val="00514722"/>
    <w:rsid w:val="005153F4"/>
    <w:rsid w:val="00517C8C"/>
    <w:rsid w:val="00523CB3"/>
    <w:rsid w:val="00524403"/>
    <w:rsid w:val="005265B8"/>
    <w:rsid w:val="005307F7"/>
    <w:rsid w:val="00531829"/>
    <w:rsid w:val="00532AB0"/>
    <w:rsid w:val="00536A81"/>
    <w:rsid w:val="0054051D"/>
    <w:rsid w:val="005405A9"/>
    <w:rsid w:val="005422F7"/>
    <w:rsid w:val="00543372"/>
    <w:rsid w:val="00545ADB"/>
    <w:rsid w:val="00551223"/>
    <w:rsid w:val="00552146"/>
    <w:rsid w:val="00555972"/>
    <w:rsid w:val="00555B0A"/>
    <w:rsid w:val="00560921"/>
    <w:rsid w:val="00562BCE"/>
    <w:rsid w:val="005630BF"/>
    <w:rsid w:val="0056549E"/>
    <w:rsid w:val="00565B4D"/>
    <w:rsid w:val="00571D65"/>
    <w:rsid w:val="00571DAE"/>
    <w:rsid w:val="0057225D"/>
    <w:rsid w:val="00572C89"/>
    <w:rsid w:val="00574C3B"/>
    <w:rsid w:val="00575EE7"/>
    <w:rsid w:val="00580677"/>
    <w:rsid w:val="00582A97"/>
    <w:rsid w:val="00585A04"/>
    <w:rsid w:val="00585B5A"/>
    <w:rsid w:val="0058707E"/>
    <w:rsid w:val="005926CF"/>
    <w:rsid w:val="00592D07"/>
    <w:rsid w:val="00595D5B"/>
    <w:rsid w:val="00595F91"/>
    <w:rsid w:val="005A40BA"/>
    <w:rsid w:val="005A5D76"/>
    <w:rsid w:val="005B169C"/>
    <w:rsid w:val="005B4D9C"/>
    <w:rsid w:val="005B528E"/>
    <w:rsid w:val="005B69FB"/>
    <w:rsid w:val="005B6F79"/>
    <w:rsid w:val="005B75AD"/>
    <w:rsid w:val="005B7E6D"/>
    <w:rsid w:val="005C2BEE"/>
    <w:rsid w:val="005C3564"/>
    <w:rsid w:val="005C4127"/>
    <w:rsid w:val="005C4B38"/>
    <w:rsid w:val="005D039D"/>
    <w:rsid w:val="005D2647"/>
    <w:rsid w:val="005D3B39"/>
    <w:rsid w:val="005D4805"/>
    <w:rsid w:val="005E3880"/>
    <w:rsid w:val="005E6188"/>
    <w:rsid w:val="005F69B3"/>
    <w:rsid w:val="00600552"/>
    <w:rsid w:val="006030FC"/>
    <w:rsid w:val="00603BDA"/>
    <w:rsid w:val="00606A58"/>
    <w:rsid w:val="00607F5A"/>
    <w:rsid w:val="00611A23"/>
    <w:rsid w:val="006123A3"/>
    <w:rsid w:val="00616A9D"/>
    <w:rsid w:val="006172D5"/>
    <w:rsid w:val="00617D9F"/>
    <w:rsid w:val="00630E15"/>
    <w:rsid w:val="00632963"/>
    <w:rsid w:val="00633A52"/>
    <w:rsid w:val="00637BD5"/>
    <w:rsid w:val="00641161"/>
    <w:rsid w:val="00647655"/>
    <w:rsid w:val="00650746"/>
    <w:rsid w:val="00651268"/>
    <w:rsid w:val="0065349A"/>
    <w:rsid w:val="00654237"/>
    <w:rsid w:val="00655172"/>
    <w:rsid w:val="00656415"/>
    <w:rsid w:val="00660556"/>
    <w:rsid w:val="00660F80"/>
    <w:rsid w:val="00661997"/>
    <w:rsid w:val="00663CD7"/>
    <w:rsid w:val="00665A08"/>
    <w:rsid w:val="00666103"/>
    <w:rsid w:val="00666991"/>
    <w:rsid w:val="00667CF3"/>
    <w:rsid w:val="006756D5"/>
    <w:rsid w:val="00686701"/>
    <w:rsid w:val="00693775"/>
    <w:rsid w:val="00694E08"/>
    <w:rsid w:val="006958E0"/>
    <w:rsid w:val="006978B8"/>
    <w:rsid w:val="006A0A94"/>
    <w:rsid w:val="006A4BC8"/>
    <w:rsid w:val="006B0F00"/>
    <w:rsid w:val="006B13FF"/>
    <w:rsid w:val="006B476D"/>
    <w:rsid w:val="006C1EAA"/>
    <w:rsid w:val="006C4A40"/>
    <w:rsid w:val="006C5650"/>
    <w:rsid w:val="006C609C"/>
    <w:rsid w:val="006C7F67"/>
    <w:rsid w:val="006D18C9"/>
    <w:rsid w:val="006D1C15"/>
    <w:rsid w:val="006E1497"/>
    <w:rsid w:val="006E16A5"/>
    <w:rsid w:val="006E1F1E"/>
    <w:rsid w:val="006E6940"/>
    <w:rsid w:val="006F1A77"/>
    <w:rsid w:val="006F599B"/>
    <w:rsid w:val="006F6D15"/>
    <w:rsid w:val="00700AC5"/>
    <w:rsid w:val="00703875"/>
    <w:rsid w:val="0070387F"/>
    <w:rsid w:val="0070447C"/>
    <w:rsid w:val="00704A38"/>
    <w:rsid w:val="007057EA"/>
    <w:rsid w:val="0070728B"/>
    <w:rsid w:val="00710C18"/>
    <w:rsid w:val="00714EE8"/>
    <w:rsid w:val="00714F7C"/>
    <w:rsid w:val="0072022B"/>
    <w:rsid w:val="00720B7E"/>
    <w:rsid w:val="00725399"/>
    <w:rsid w:val="00726C78"/>
    <w:rsid w:val="007300C3"/>
    <w:rsid w:val="0073534A"/>
    <w:rsid w:val="00735ABB"/>
    <w:rsid w:val="00735F47"/>
    <w:rsid w:val="00736DC6"/>
    <w:rsid w:val="00737471"/>
    <w:rsid w:val="00740933"/>
    <w:rsid w:val="007421EF"/>
    <w:rsid w:val="00742B73"/>
    <w:rsid w:val="00742EA7"/>
    <w:rsid w:val="00743F9E"/>
    <w:rsid w:val="0074489D"/>
    <w:rsid w:val="0074666B"/>
    <w:rsid w:val="0074763D"/>
    <w:rsid w:val="00750926"/>
    <w:rsid w:val="00751372"/>
    <w:rsid w:val="00751B7F"/>
    <w:rsid w:val="00753AB6"/>
    <w:rsid w:val="0075539F"/>
    <w:rsid w:val="007559F9"/>
    <w:rsid w:val="007569BF"/>
    <w:rsid w:val="00763D61"/>
    <w:rsid w:val="0076447B"/>
    <w:rsid w:val="00766E27"/>
    <w:rsid w:val="00772128"/>
    <w:rsid w:val="00772DE9"/>
    <w:rsid w:val="00773A9A"/>
    <w:rsid w:val="0077465C"/>
    <w:rsid w:val="007762EA"/>
    <w:rsid w:val="00780C70"/>
    <w:rsid w:val="00783CE5"/>
    <w:rsid w:val="00783D91"/>
    <w:rsid w:val="00785AE5"/>
    <w:rsid w:val="00785CEB"/>
    <w:rsid w:val="00786368"/>
    <w:rsid w:val="00786672"/>
    <w:rsid w:val="00786905"/>
    <w:rsid w:val="00791308"/>
    <w:rsid w:val="00793518"/>
    <w:rsid w:val="00794606"/>
    <w:rsid w:val="00794D26"/>
    <w:rsid w:val="00796D76"/>
    <w:rsid w:val="007A0611"/>
    <w:rsid w:val="007A4F97"/>
    <w:rsid w:val="007A5766"/>
    <w:rsid w:val="007B042B"/>
    <w:rsid w:val="007B0D07"/>
    <w:rsid w:val="007B1EBE"/>
    <w:rsid w:val="007B4435"/>
    <w:rsid w:val="007B550E"/>
    <w:rsid w:val="007B5C50"/>
    <w:rsid w:val="007B6731"/>
    <w:rsid w:val="007C151A"/>
    <w:rsid w:val="007C165B"/>
    <w:rsid w:val="007C7B56"/>
    <w:rsid w:val="007C7E4A"/>
    <w:rsid w:val="007D0F87"/>
    <w:rsid w:val="007D523C"/>
    <w:rsid w:val="007E4D13"/>
    <w:rsid w:val="007E5CF7"/>
    <w:rsid w:val="007E676B"/>
    <w:rsid w:val="007E761E"/>
    <w:rsid w:val="007E79D7"/>
    <w:rsid w:val="007F17FD"/>
    <w:rsid w:val="007F3F11"/>
    <w:rsid w:val="007F68C4"/>
    <w:rsid w:val="0080000F"/>
    <w:rsid w:val="00800ACF"/>
    <w:rsid w:val="008015CE"/>
    <w:rsid w:val="00802F23"/>
    <w:rsid w:val="00805E3F"/>
    <w:rsid w:val="0081004B"/>
    <w:rsid w:val="00811B33"/>
    <w:rsid w:val="0081453E"/>
    <w:rsid w:val="00821DAC"/>
    <w:rsid w:val="008220E4"/>
    <w:rsid w:val="00825F96"/>
    <w:rsid w:val="008304BB"/>
    <w:rsid w:val="0083173F"/>
    <w:rsid w:val="00832950"/>
    <w:rsid w:val="0083408A"/>
    <w:rsid w:val="00836C2F"/>
    <w:rsid w:val="00844E06"/>
    <w:rsid w:val="0084509F"/>
    <w:rsid w:val="00845FF7"/>
    <w:rsid w:val="00846D4E"/>
    <w:rsid w:val="008473A1"/>
    <w:rsid w:val="00851332"/>
    <w:rsid w:val="0085430A"/>
    <w:rsid w:val="00857F37"/>
    <w:rsid w:val="00860B99"/>
    <w:rsid w:val="00861137"/>
    <w:rsid w:val="00871325"/>
    <w:rsid w:val="0087136C"/>
    <w:rsid w:val="00872956"/>
    <w:rsid w:val="0087317F"/>
    <w:rsid w:val="008731DA"/>
    <w:rsid w:val="00874BA5"/>
    <w:rsid w:val="008831C6"/>
    <w:rsid w:val="008841DE"/>
    <w:rsid w:val="008848DC"/>
    <w:rsid w:val="008876C5"/>
    <w:rsid w:val="0089010B"/>
    <w:rsid w:val="008907A8"/>
    <w:rsid w:val="008917D7"/>
    <w:rsid w:val="00894561"/>
    <w:rsid w:val="0089517C"/>
    <w:rsid w:val="0089527C"/>
    <w:rsid w:val="008954A3"/>
    <w:rsid w:val="00896E73"/>
    <w:rsid w:val="008A0D30"/>
    <w:rsid w:val="008A20CE"/>
    <w:rsid w:val="008A29E2"/>
    <w:rsid w:val="008A74D8"/>
    <w:rsid w:val="008B0FEB"/>
    <w:rsid w:val="008B3467"/>
    <w:rsid w:val="008C051D"/>
    <w:rsid w:val="008C0E73"/>
    <w:rsid w:val="008C1F73"/>
    <w:rsid w:val="008C5B8E"/>
    <w:rsid w:val="008D0488"/>
    <w:rsid w:val="008D1A3E"/>
    <w:rsid w:val="008D216E"/>
    <w:rsid w:val="008D281F"/>
    <w:rsid w:val="008E2E91"/>
    <w:rsid w:val="008E40EA"/>
    <w:rsid w:val="008F0E1A"/>
    <w:rsid w:val="008F184F"/>
    <w:rsid w:val="008F62D5"/>
    <w:rsid w:val="00900021"/>
    <w:rsid w:val="00906678"/>
    <w:rsid w:val="009069B6"/>
    <w:rsid w:val="00910A63"/>
    <w:rsid w:val="0092025D"/>
    <w:rsid w:val="0092484D"/>
    <w:rsid w:val="00925770"/>
    <w:rsid w:val="009324B5"/>
    <w:rsid w:val="009348FB"/>
    <w:rsid w:val="00940C73"/>
    <w:rsid w:val="009424F7"/>
    <w:rsid w:val="0094284B"/>
    <w:rsid w:val="00944B2F"/>
    <w:rsid w:val="00944FC2"/>
    <w:rsid w:val="00945503"/>
    <w:rsid w:val="00946571"/>
    <w:rsid w:val="00951843"/>
    <w:rsid w:val="00953C0F"/>
    <w:rsid w:val="009606BB"/>
    <w:rsid w:val="0097623E"/>
    <w:rsid w:val="00977D16"/>
    <w:rsid w:val="00981339"/>
    <w:rsid w:val="00981DE6"/>
    <w:rsid w:val="00983E52"/>
    <w:rsid w:val="00984B51"/>
    <w:rsid w:val="009867B2"/>
    <w:rsid w:val="009909F3"/>
    <w:rsid w:val="00995CAC"/>
    <w:rsid w:val="009A0F21"/>
    <w:rsid w:val="009A61A5"/>
    <w:rsid w:val="009A7304"/>
    <w:rsid w:val="009A7F61"/>
    <w:rsid w:val="009A7F95"/>
    <w:rsid w:val="009B215F"/>
    <w:rsid w:val="009B2385"/>
    <w:rsid w:val="009B3AE9"/>
    <w:rsid w:val="009B7313"/>
    <w:rsid w:val="009C0BD3"/>
    <w:rsid w:val="009C29F3"/>
    <w:rsid w:val="009C2AC0"/>
    <w:rsid w:val="009C5A76"/>
    <w:rsid w:val="009D5F33"/>
    <w:rsid w:val="009E2101"/>
    <w:rsid w:val="009E32B3"/>
    <w:rsid w:val="009E70D2"/>
    <w:rsid w:val="009F4077"/>
    <w:rsid w:val="009F50EF"/>
    <w:rsid w:val="009F52E5"/>
    <w:rsid w:val="009F7F07"/>
    <w:rsid w:val="00A02301"/>
    <w:rsid w:val="00A04103"/>
    <w:rsid w:val="00A04535"/>
    <w:rsid w:val="00A05B91"/>
    <w:rsid w:val="00A10BF7"/>
    <w:rsid w:val="00A17A99"/>
    <w:rsid w:val="00A21EAB"/>
    <w:rsid w:val="00A24AC2"/>
    <w:rsid w:val="00A24F1E"/>
    <w:rsid w:val="00A302B9"/>
    <w:rsid w:val="00A3032A"/>
    <w:rsid w:val="00A3033C"/>
    <w:rsid w:val="00A32782"/>
    <w:rsid w:val="00A36205"/>
    <w:rsid w:val="00A37BFB"/>
    <w:rsid w:val="00A41044"/>
    <w:rsid w:val="00A44185"/>
    <w:rsid w:val="00A4458E"/>
    <w:rsid w:val="00A4517C"/>
    <w:rsid w:val="00A4657C"/>
    <w:rsid w:val="00A545E9"/>
    <w:rsid w:val="00A55CB6"/>
    <w:rsid w:val="00A60561"/>
    <w:rsid w:val="00A64783"/>
    <w:rsid w:val="00A66243"/>
    <w:rsid w:val="00A70A77"/>
    <w:rsid w:val="00A8066F"/>
    <w:rsid w:val="00A84A9E"/>
    <w:rsid w:val="00A91708"/>
    <w:rsid w:val="00A97150"/>
    <w:rsid w:val="00A97C6C"/>
    <w:rsid w:val="00AA7CDE"/>
    <w:rsid w:val="00AB141D"/>
    <w:rsid w:val="00AB2170"/>
    <w:rsid w:val="00AB6A3F"/>
    <w:rsid w:val="00AC0387"/>
    <w:rsid w:val="00AC5BA7"/>
    <w:rsid w:val="00AC6D3A"/>
    <w:rsid w:val="00AD0D12"/>
    <w:rsid w:val="00AD4EC5"/>
    <w:rsid w:val="00AD6328"/>
    <w:rsid w:val="00AE172C"/>
    <w:rsid w:val="00AE407C"/>
    <w:rsid w:val="00AE68C0"/>
    <w:rsid w:val="00AE7F61"/>
    <w:rsid w:val="00AF1BAE"/>
    <w:rsid w:val="00AF24DB"/>
    <w:rsid w:val="00AF4FC9"/>
    <w:rsid w:val="00AF6DB4"/>
    <w:rsid w:val="00B000C7"/>
    <w:rsid w:val="00B00F14"/>
    <w:rsid w:val="00B02E13"/>
    <w:rsid w:val="00B02E74"/>
    <w:rsid w:val="00B0383B"/>
    <w:rsid w:val="00B03D03"/>
    <w:rsid w:val="00B04939"/>
    <w:rsid w:val="00B0716D"/>
    <w:rsid w:val="00B111DD"/>
    <w:rsid w:val="00B12413"/>
    <w:rsid w:val="00B1514A"/>
    <w:rsid w:val="00B15821"/>
    <w:rsid w:val="00B16792"/>
    <w:rsid w:val="00B21FDE"/>
    <w:rsid w:val="00B22C96"/>
    <w:rsid w:val="00B27796"/>
    <w:rsid w:val="00B31B5D"/>
    <w:rsid w:val="00B35105"/>
    <w:rsid w:val="00B40686"/>
    <w:rsid w:val="00B41660"/>
    <w:rsid w:val="00B4389C"/>
    <w:rsid w:val="00B478FF"/>
    <w:rsid w:val="00B509DD"/>
    <w:rsid w:val="00B531DC"/>
    <w:rsid w:val="00B53A0A"/>
    <w:rsid w:val="00B55228"/>
    <w:rsid w:val="00B66CF1"/>
    <w:rsid w:val="00B67723"/>
    <w:rsid w:val="00B67FF9"/>
    <w:rsid w:val="00B72F8F"/>
    <w:rsid w:val="00B73612"/>
    <w:rsid w:val="00B74A65"/>
    <w:rsid w:val="00B75E2C"/>
    <w:rsid w:val="00B76CD4"/>
    <w:rsid w:val="00B76DFB"/>
    <w:rsid w:val="00B76E4A"/>
    <w:rsid w:val="00B7759C"/>
    <w:rsid w:val="00B80BC6"/>
    <w:rsid w:val="00B842DC"/>
    <w:rsid w:val="00B92D02"/>
    <w:rsid w:val="00B94935"/>
    <w:rsid w:val="00B9790A"/>
    <w:rsid w:val="00BA0A1C"/>
    <w:rsid w:val="00BA1281"/>
    <w:rsid w:val="00BA13C9"/>
    <w:rsid w:val="00BA1B11"/>
    <w:rsid w:val="00BA773D"/>
    <w:rsid w:val="00BA781F"/>
    <w:rsid w:val="00BB0685"/>
    <w:rsid w:val="00BB3C6A"/>
    <w:rsid w:val="00BB4764"/>
    <w:rsid w:val="00BB4A1B"/>
    <w:rsid w:val="00BB551E"/>
    <w:rsid w:val="00BB69EC"/>
    <w:rsid w:val="00BC3275"/>
    <w:rsid w:val="00BC3973"/>
    <w:rsid w:val="00BD00B4"/>
    <w:rsid w:val="00BD1A11"/>
    <w:rsid w:val="00BD524B"/>
    <w:rsid w:val="00BD5B89"/>
    <w:rsid w:val="00BF0457"/>
    <w:rsid w:val="00BF5E5E"/>
    <w:rsid w:val="00C00DFC"/>
    <w:rsid w:val="00C01DAE"/>
    <w:rsid w:val="00C0220E"/>
    <w:rsid w:val="00C02362"/>
    <w:rsid w:val="00C02A77"/>
    <w:rsid w:val="00C04F8E"/>
    <w:rsid w:val="00C056FD"/>
    <w:rsid w:val="00C07789"/>
    <w:rsid w:val="00C11803"/>
    <w:rsid w:val="00C123E3"/>
    <w:rsid w:val="00C14A73"/>
    <w:rsid w:val="00C1690A"/>
    <w:rsid w:val="00C20744"/>
    <w:rsid w:val="00C21CAB"/>
    <w:rsid w:val="00C27374"/>
    <w:rsid w:val="00C34F33"/>
    <w:rsid w:val="00C356F4"/>
    <w:rsid w:val="00C36564"/>
    <w:rsid w:val="00C37150"/>
    <w:rsid w:val="00C37712"/>
    <w:rsid w:val="00C41095"/>
    <w:rsid w:val="00C42AD4"/>
    <w:rsid w:val="00C4740C"/>
    <w:rsid w:val="00C51270"/>
    <w:rsid w:val="00C535D1"/>
    <w:rsid w:val="00C5373A"/>
    <w:rsid w:val="00C54429"/>
    <w:rsid w:val="00C55848"/>
    <w:rsid w:val="00C647FD"/>
    <w:rsid w:val="00C659F0"/>
    <w:rsid w:val="00C66B20"/>
    <w:rsid w:val="00C70374"/>
    <w:rsid w:val="00C71FAD"/>
    <w:rsid w:val="00C730B2"/>
    <w:rsid w:val="00C82749"/>
    <w:rsid w:val="00C84405"/>
    <w:rsid w:val="00C91A9A"/>
    <w:rsid w:val="00C94699"/>
    <w:rsid w:val="00C949D4"/>
    <w:rsid w:val="00C95854"/>
    <w:rsid w:val="00C95AE9"/>
    <w:rsid w:val="00C97015"/>
    <w:rsid w:val="00C976EF"/>
    <w:rsid w:val="00CA0397"/>
    <w:rsid w:val="00CA10A8"/>
    <w:rsid w:val="00CA5E28"/>
    <w:rsid w:val="00CB4024"/>
    <w:rsid w:val="00CB6805"/>
    <w:rsid w:val="00CB6A35"/>
    <w:rsid w:val="00CC2CC3"/>
    <w:rsid w:val="00CC53DD"/>
    <w:rsid w:val="00CC748C"/>
    <w:rsid w:val="00CD3BAA"/>
    <w:rsid w:val="00CD4D1D"/>
    <w:rsid w:val="00CE31B2"/>
    <w:rsid w:val="00CE69AF"/>
    <w:rsid w:val="00CF3C0F"/>
    <w:rsid w:val="00CF471B"/>
    <w:rsid w:val="00CF6BB4"/>
    <w:rsid w:val="00D00532"/>
    <w:rsid w:val="00D063FC"/>
    <w:rsid w:val="00D07CD0"/>
    <w:rsid w:val="00D103BA"/>
    <w:rsid w:val="00D10574"/>
    <w:rsid w:val="00D15EA1"/>
    <w:rsid w:val="00D16824"/>
    <w:rsid w:val="00D23DE6"/>
    <w:rsid w:val="00D25E0E"/>
    <w:rsid w:val="00D26A5F"/>
    <w:rsid w:val="00D322B8"/>
    <w:rsid w:val="00D32B8D"/>
    <w:rsid w:val="00D33054"/>
    <w:rsid w:val="00D33BDC"/>
    <w:rsid w:val="00D404BB"/>
    <w:rsid w:val="00D45221"/>
    <w:rsid w:val="00D47D27"/>
    <w:rsid w:val="00D50D77"/>
    <w:rsid w:val="00D55082"/>
    <w:rsid w:val="00D550F2"/>
    <w:rsid w:val="00D553F5"/>
    <w:rsid w:val="00D5780B"/>
    <w:rsid w:val="00D579E8"/>
    <w:rsid w:val="00D6161E"/>
    <w:rsid w:val="00D65898"/>
    <w:rsid w:val="00D65DC9"/>
    <w:rsid w:val="00D6649C"/>
    <w:rsid w:val="00D71C04"/>
    <w:rsid w:val="00D75843"/>
    <w:rsid w:val="00D80B24"/>
    <w:rsid w:val="00D8308A"/>
    <w:rsid w:val="00D863E8"/>
    <w:rsid w:val="00D91A3E"/>
    <w:rsid w:val="00D91ACA"/>
    <w:rsid w:val="00D932BD"/>
    <w:rsid w:val="00D95791"/>
    <w:rsid w:val="00DA046F"/>
    <w:rsid w:val="00DA233A"/>
    <w:rsid w:val="00DA3EDC"/>
    <w:rsid w:val="00DB1757"/>
    <w:rsid w:val="00DB20F2"/>
    <w:rsid w:val="00DB28CB"/>
    <w:rsid w:val="00DB2B31"/>
    <w:rsid w:val="00DB38EE"/>
    <w:rsid w:val="00DC48F3"/>
    <w:rsid w:val="00DC6B28"/>
    <w:rsid w:val="00DC7155"/>
    <w:rsid w:val="00DD1B0F"/>
    <w:rsid w:val="00DD25C6"/>
    <w:rsid w:val="00DD4B2A"/>
    <w:rsid w:val="00DE010E"/>
    <w:rsid w:val="00DE0663"/>
    <w:rsid w:val="00DE18D0"/>
    <w:rsid w:val="00DF3776"/>
    <w:rsid w:val="00DF61B6"/>
    <w:rsid w:val="00E0081F"/>
    <w:rsid w:val="00E01A09"/>
    <w:rsid w:val="00E02616"/>
    <w:rsid w:val="00E03768"/>
    <w:rsid w:val="00E10FC2"/>
    <w:rsid w:val="00E154A7"/>
    <w:rsid w:val="00E15D2C"/>
    <w:rsid w:val="00E1653B"/>
    <w:rsid w:val="00E16760"/>
    <w:rsid w:val="00E20AE5"/>
    <w:rsid w:val="00E22AFC"/>
    <w:rsid w:val="00E2595D"/>
    <w:rsid w:val="00E262DD"/>
    <w:rsid w:val="00E26965"/>
    <w:rsid w:val="00E30019"/>
    <w:rsid w:val="00E30311"/>
    <w:rsid w:val="00E31C9A"/>
    <w:rsid w:val="00E33774"/>
    <w:rsid w:val="00E35695"/>
    <w:rsid w:val="00E35FF2"/>
    <w:rsid w:val="00E42E7A"/>
    <w:rsid w:val="00E43E53"/>
    <w:rsid w:val="00E44824"/>
    <w:rsid w:val="00E44AC0"/>
    <w:rsid w:val="00E475F7"/>
    <w:rsid w:val="00E52FE7"/>
    <w:rsid w:val="00E5403D"/>
    <w:rsid w:val="00E54153"/>
    <w:rsid w:val="00E560EF"/>
    <w:rsid w:val="00E56A1E"/>
    <w:rsid w:val="00E6361B"/>
    <w:rsid w:val="00E646C4"/>
    <w:rsid w:val="00E6562D"/>
    <w:rsid w:val="00E66EC1"/>
    <w:rsid w:val="00E66F66"/>
    <w:rsid w:val="00E7255F"/>
    <w:rsid w:val="00E74BEC"/>
    <w:rsid w:val="00E76A53"/>
    <w:rsid w:val="00E812E8"/>
    <w:rsid w:val="00E81FC6"/>
    <w:rsid w:val="00E86345"/>
    <w:rsid w:val="00E96BFE"/>
    <w:rsid w:val="00E97A59"/>
    <w:rsid w:val="00EA1A45"/>
    <w:rsid w:val="00EA25FE"/>
    <w:rsid w:val="00EA31BD"/>
    <w:rsid w:val="00EA57A1"/>
    <w:rsid w:val="00EA6B74"/>
    <w:rsid w:val="00EB1CA4"/>
    <w:rsid w:val="00EB2897"/>
    <w:rsid w:val="00EB4E0F"/>
    <w:rsid w:val="00EB643A"/>
    <w:rsid w:val="00EB64E2"/>
    <w:rsid w:val="00EB7BEE"/>
    <w:rsid w:val="00EC1B3D"/>
    <w:rsid w:val="00EC5090"/>
    <w:rsid w:val="00EC626F"/>
    <w:rsid w:val="00EC6403"/>
    <w:rsid w:val="00EC6C8F"/>
    <w:rsid w:val="00ED0AA8"/>
    <w:rsid w:val="00ED2AB9"/>
    <w:rsid w:val="00ED3AC2"/>
    <w:rsid w:val="00ED4408"/>
    <w:rsid w:val="00EE4B37"/>
    <w:rsid w:val="00EE576F"/>
    <w:rsid w:val="00EE6CFA"/>
    <w:rsid w:val="00EF1A90"/>
    <w:rsid w:val="00EF2C73"/>
    <w:rsid w:val="00EF3289"/>
    <w:rsid w:val="00EF7774"/>
    <w:rsid w:val="00F003D2"/>
    <w:rsid w:val="00F03D3E"/>
    <w:rsid w:val="00F068BF"/>
    <w:rsid w:val="00F072CC"/>
    <w:rsid w:val="00F07BC5"/>
    <w:rsid w:val="00F1011B"/>
    <w:rsid w:val="00F110C0"/>
    <w:rsid w:val="00F17D98"/>
    <w:rsid w:val="00F22680"/>
    <w:rsid w:val="00F25182"/>
    <w:rsid w:val="00F254D9"/>
    <w:rsid w:val="00F259A0"/>
    <w:rsid w:val="00F31101"/>
    <w:rsid w:val="00F35D5D"/>
    <w:rsid w:val="00F35FA1"/>
    <w:rsid w:val="00F4135A"/>
    <w:rsid w:val="00F44913"/>
    <w:rsid w:val="00F45525"/>
    <w:rsid w:val="00F47B78"/>
    <w:rsid w:val="00F506A3"/>
    <w:rsid w:val="00F53B9B"/>
    <w:rsid w:val="00F54BC6"/>
    <w:rsid w:val="00F552A9"/>
    <w:rsid w:val="00F5532E"/>
    <w:rsid w:val="00F55C00"/>
    <w:rsid w:val="00F56550"/>
    <w:rsid w:val="00F57B94"/>
    <w:rsid w:val="00F57F43"/>
    <w:rsid w:val="00F60911"/>
    <w:rsid w:val="00F61490"/>
    <w:rsid w:val="00F65CB1"/>
    <w:rsid w:val="00F73145"/>
    <w:rsid w:val="00F75814"/>
    <w:rsid w:val="00F778B9"/>
    <w:rsid w:val="00F82A9A"/>
    <w:rsid w:val="00F91300"/>
    <w:rsid w:val="00F92D92"/>
    <w:rsid w:val="00F93C35"/>
    <w:rsid w:val="00F9468B"/>
    <w:rsid w:val="00F97AB4"/>
    <w:rsid w:val="00FA29E3"/>
    <w:rsid w:val="00FA2FCC"/>
    <w:rsid w:val="00FA69B6"/>
    <w:rsid w:val="00FB408E"/>
    <w:rsid w:val="00FB740D"/>
    <w:rsid w:val="00FB7654"/>
    <w:rsid w:val="00FC0D7B"/>
    <w:rsid w:val="00FC1492"/>
    <w:rsid w:val="00FC14D0"/>
    <w:rsid w:val="00FC2167"/>
    <w:rsid w:val="00FC230B"/>
    <w:rsid w:val="00FC401A"/>
    <w:rsid w:val="00FC41CD"/>
    <w:rsid w:val="00FC50A7"/>
    <w:rsid w:val="00FC5ED3"/>
    <w:rsid w:val="00FC641E"/>
    <w:rsid w:val="00FD0CAC"/>
    <w:rsid w:val="00FD2232"/>
    <w:rsid w:val="00FD7683"/>
    <w:rsid w:val="00FE47BC"/>
    <w:rsid w:val="00FE509D"/>
    <w:rsid w:val="00FE5ACC"/>
    <w:rsid w:val="00FE5F04"/>
    <w:rsid w:val="00FE689C"/>
    <w:rsid w:val="00FE6EE7"/>
    <w:rsid w:val="00FF24BA"/>
    <w:rsid w:val="00FF300D"/>
    <w:rsid w:val="00FF4D80"/>
    <w:rsid w:val="00FF663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F8FE0A"/>
  <w14:defaultImageDpi w14:val="300"/>
  <w15:docId w15:val="{4A2CB862-6A18-4A04-98DA-C38706D5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24B"/>
    <w:pPr>
      <w:ind w:left="720"/>
      <w:contextualSpacing/>
    </w:pPr>
  </w:style>
  <w:style w:type="character" w:styleId="CommentReference">
    <w:name w:val="annotation reference"/>
    <w:basedOn w:val="DefaultParagraphFont"/>
    <w:uiPriority w:val="99"/>
    <w:semiHidden/>
    <w:unhideWhenUsed/>
    <w:rsid w:val="00FB7654"/>
    <w:rPr>
      <w:sz w:val="18"/>
      <w:szCs w:val="18"/>
    </w:rPr>
  </w:style>
  <w:style w:type="paragraph" w:styleId="CommentText">
    <w:name w:val="annotation text"/>
    <w:basedOn w:val="Normal"/>
    <w:link w:val="CommentTextChar"/>
    <w:uiPriority w:val="99"/>
    <w:unhideWhenUsed/>
    <w:rsid w:val="00FB7654"/>
  </w:style>
  <w:style w:type="character" w:customStyle="1" w:styleId="CommentTextChar">
    <w:name w:val="Comment Text Char"/>
    <w:basedOn w:val="DefaultParagraphFont"/>
    <w:link w:val="CommentText"/>
    <w:uiPriority w:val="99"/>
    <w:rsid w:val="00FB7654"/>
    <w:rPr>
      <w:lang w:val="fr-CA"/>
    </w:rPr>
  </w:style>
  <w:style w:type="paragraph" w:styleId="CommentSubject">
    <w:name w:val="annotation subject"/>
    <w:basedOn w:val="CommentText"/>
    <w:next w:val="CommentText"/>
    <w:link w:val="CommentSubjectChar"/>
    <w:uiPriority w:val="99"/>
    <w:semiHidden/>
    <w:unhideWhenUsed/>
    <w:rsid w:val="00FB7654"/>
    <w:rPr>
      <w:b/>
      <w:bCs/>
      <w:sz w:val="20"/>
      <w:szCs w:val="20"/>
    </w:rPr>
  </w:style>
  <w:style w:type="character" w:customStyle="1" w:styleId="CommentSubjectChar">
    <w:name w:val="Comment Subject Char"/>
    <w:basedOn w:val="CommentTextChar"/>
    <w:link w:val="CommentSubject"/>
    <w:uiPriority w:val="99"/>
    <w:semiHidden/>
    <w:rsid w:val="00FB7654"/>
    <w:rPr>
      <w:b/>
      <w:bCs/>
      <w:sz w:val="20"/>
      <w:szCs w:val="20"/>
      <w:lang w:val="fr-CA"/>
    </w:rPr>
  </w:style>
  <w:style w:type="paragraph" w:styleId="BalloonText">
    <w:name w:val="Balloon Text"/>
    <w:basedOn w:val="Normal"/>
    <w:link w:val="BalloonTextChar"/>
    <w:uiPriority w:val="99"/>
    <w:semiHidden/>
    <w:unhideWhenUsed/>
    <w:rsid w:val="00FB76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7654"/>
    <w:rPr>
      <w:rFonts w:ascii="Lucida Grande" w:hAnsi="Lucida Grande" w:cs="Lucida Grande"/>
      <w:sz w:val="18"/>
      <w:szCs w:val="18"/>
      <w:lang w:val="fr-CA"/>
    </w:rPr>
  </w:style>
  <w:style w:type="character" w:styleId="PlaceholderText">
    <w:name w:val="Placeholder Text"/>
    <w:basedOn w:val="DefaultParagraphFont"/>
    <w:uiPriority w:val="99"/>
    <w:semiHidden/>
    <w:rsid w:val="00DD25C6"/>
    <w:rPr>
      <w:color w:val="808080"/>
    </w:rPr>
  </w:style>
  <w:style w:type="table" w:styleId="TableGrid">
    <w:name w:val="Table Grid"/>
    <w:basedOn w:val="TableNormal"/>
    <w:uiPriority w:val="59"/>
    <w:rsid w:val="00C37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57F43"/>
  </w:style>
  <w:style w:type="character" w:customStyle="1" w:styleId="mi">
    <w:name w:val="mi"/>
    <w:basedOn w:val="DefaultParagraphFont"/>
    <w:rsid w:val="00F57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D0D75-D162-4D3E-B377-904E9E2A0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Pages>
  <Words>4408</Words>
  <Characters>25127</Characters>
  <Application>Microsoft Office Word</Application>
  <DocSecurity>0</DocSecurity>
  <Lines>209</Lines>
  <Paragraphs>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UQAM</Company>
  <LinksUpToDate>false</LinksUpToDate>
  <CharactersWithSpaces>29477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Reale</dc:creator>
  <cp:lastModifiedBy>Hassen</cp:lastModifiedBy>
  <cp:revision>301</cp:revision>
  <dcterms:created xsi:type="dcterms:W3CDTF">2015-09-06T05:49:00Z</dcterms:created>
  <dcterms:modified xsi:type="dcterms:W3CDTF">2016-05-27T18:24:00Z</dcterms:modified>
</cp:coreProperties>
</file>