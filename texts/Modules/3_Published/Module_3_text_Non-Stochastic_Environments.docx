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9289B" w14:textId="6710FDDC" w:rsidR="00FD03EE" w:rsidRPr="00386524" w:rsidRDefault="00FD03EE" w:rsidP="00916330">
      <w:pPr>
        <w:rPr>
          <w:rFonts w:ascii="Calibri" w:hAnsi="Calibri"/>
          <w:b/>
          <w:i/>
          <w:lang w:val="en-US"/>
        </w:rPr>
      </w:pPr>
      <w:r w:rsidRPr="00386524">
        <w:rPr>
          <w:rFonts w:ascii="Calibri" w:hAnsi="Calibri"/>
          <w:b/>
          <w:i/>
          <w:lang w:val="en-US"/>
        </w:rPr>
        <w:t xml:space="preserve">Exploring the impact of sampling </w:t>
      </w:r>
    </w:p>
    <w:p w14:paraId="44DDAE45" w14:textId="77777777" w:rsidR="00916330" w:rsidRPr="00386524" w:rsidRDefault="00916330" w:rsidP="00FD03EE">
      <w:pPr>
        <w:rPr>
          <w:rFonts w:ascii="Calibri" w:hAnsi="Calibri"/>
          <w:b/>
          <w:i/>
          <w:lang w:val="en-US"/>
        </w:rPr>
      </w:pPr>
    </w:p>
    <w:p w14:paraId="1B8F781C" w14:textId="05B3EB9A" w:rsidR="004F786E" w:rsidRPr="00386524" w:rsidRDefault="004F786E" w:rsidP="00FD03EE">
      <w:pPr>
        <w:rPr>
          <w:rFonts w:ascii="Calibri" w:hAnsi="Calibri"/>
          <w:b/>
          <w:i/>
          <w:lang w:val="en-US"/>
        </w:rPr>
      </w:pPr>
      <w:r w:rsidRPr="00386524">
        <w:rPr>
          <w:rFonts w:ascii="Calibri" w:hAnsi="Calibri"/>
          <w:b/>
          <w:i/>
          <w:lang w:val="en-US"/>
        </w:rPr>
        <w:t>Goal:</w:t>
      </w:r>
      <w:r w:rsidR="00B95516" w:rsidRPr="00386524">
        <w:rPr>
          <w:rFonts w:ascii="Calibri" w:hAnsi="Calibri"/>
          <w:b/>
          <w:i/>
          <w:lang w:val="en-US"/>
        </w:rPr>
        <w:t xml:space="preserve"> </w:t>
      </w:r>
      <w:r w:rsidR="00B95516" w:rsidRPr="00386524">
        <w:rPr>
          <w:rFonts w:ascii="Calibri" w:hAnsi="Calibri"/>
          <w:lang w:val="en-US"/>
        </w:rPr>
        <w:t xml:space="preserve">Real studies encounter a variety of issues that affects the conclusions that can be drawn from data analysis. Here, we explore the real world problem of biases in sampling and what happens when the researcher does not know about the reason for the bias. We also then investigate how the results from data analysis improve as the researcher knows more about the underlying mechanisms leading to biased sampling. </w:t>
      </w:r>
      <w:r w:rsidR="00B95516" w:rsidRPr="00386524">
        <w:rPr>
          <w:rFonts w:ascii="Calibri" w:hAnsi="Calibri"/>
          <w:b/>
          <w:i/>
          <w:lang w:val="en-US"/>
        </w:rPr>
        <w:t xml:space="preserve"> </w:t>
      </w:r>
    </w:p>
    <w:p w14:paraId="15D7C1D7" w14:textId="77777777" w:rsidR="00FD03EE" w:rsidRPr="00386524" w:rsidRDefault="00FD03EE" w:rsidP="00FD03EE">
      <w:pPr>
        <w:rPr>
          <w:rFonts w:ascii="Calibri" w:hAnsi="Calibri"/>
          <w:b/>
          <w:i/>
          <w:lang w:val="en-US"/>
        </w:rPr>
      </w:pPr>
    </w:p>
    <w:p w14:paraId="11340E94" w14:textId="481A7AB4" w:rsidR="00FD03EE" w:rsidRPr="00386524" w:rsidRDefault="00FD03EE" w:rsidP="00FD03EE">
      <w:pPr>
        <w:rPr>
          <w:rFonts w:ascii="Calibri" w:hAnsi="Calibri"/>
          <w:b/>
          <w:i/>
          <w:lang w:val="en-US"/>
        </w:rPr>
      </w:pPr>
      <w:r w:rsidRPr="00386524">
        <w:rPr>
          <w:rFonts w:ascii="Calibri" w:hAnsi="Calibri"/>
          <w:b/>
          <w:i/>
          <w:lang w:val="en-US"/>
        </w:rPr>
        <w:t>Step 1. Sampling and non-</w:t>
      </w:r>
      <w:r w:rsidR="00D661FF" w:rsidRPr="00386524">
        <w:rPr>
          <w:rFonts w:ascii="Calibri" w:hAnsi="Calibri"/>
          <w:b/>
          <w:i/>
          <w:lang w:val="en-US"/>
        </w:rPr>
        <w:t>stochastic</w:t>
      </w:r>
      <w:r w:rsidRPr="00386524">
        <w:rPr>
          <w:rFonts w:ascii="Calibri" w:hAnsi="Calibri"/>
          <w:b/>
          <w:i/>
          <w:lang w:val="en-US"/>
        </w:rPr>
        <w:t xml:space="preserve"> environment</w:t>
      </w:r>
    </w:p>
    <w:p w14:paraId="15200375" w14:textId="77777777" w:rsidR="00FD03EE" w:rsidRPr="00386524" w:rsidRDefault="00FD03EE" w:rsidP="00FD03EE">
      <w:pPr>
        <w:rPr>
          <w:rFonts w:ascii="Calibri" w:hAnsi="Calibri"/>
          <w:lang w:val="en-US"/>
        </w:rPr>
      </w:pPr>
    </w:p>
    <w:p w14:paraId="0831621E" w14:textId="0746E13A" w:rsidR="00FD03EE" w:rsidRPr="00386524" w:rsidRDefault="00FD03EE" w:rsidP="00FD03EE">
      <w:pPr>
        <w:rPr>
          <w:rFonts w:ascii="Calibri" w:hAnsi="Calibri"/>
          <w:lang w:val="en-US"/>
        </w:rPr>
      </w:pPr>
      <w:r w:rsidRPr="00386524">
        <w:rPr>
          <w:rFonts w:ascii="Calibri" w:hAnsi="Calibri"/>
          <w:b/>
          <w:lang w:val="en-US"/>
        </w:rPr>
        <w:t>Sub-goal</w:t>
      </w:r>
      <w:r w:rsidRPr="00386524">
        <w:rPr>
          <w:rFonts w:ascii="Calibri" w:hAnsi="Calibri"/>
          <w:lang w:val="en-US"/>
        </w:rPr>
        <w:t>: to explore how hidden patterns in environment combined with variance in sampling affect estimates of variance parameters</w:t>
      </w:r>
      <w:r w:rsidR="00FF4789" w:rsidRPr="00386524">
        <w:rPr>
          <w:rFonts w:ascii="Calibri" w:hAnsi="Calibri"/>
          <w:lang w:val="en-US"/>
        </w:rPr>
        <w:t xml:space="preserve"> and their interpretation</w:t>
      </w:r>
      <w:r w:rsidRPr="00386524">
        <w:rPr>
          <w:rFonts w:ascii="Calibri" w:hAnsi="Calibri"/>
          <w:lang w:val="en-US"/>
        </w:rPr>
        <w:t xml:space="preserve">. </w:t>
      </w:r>
    </w:p>
    <w:p w14:paraId="698DDEBB" w14:textId="77777777" w:rsidR="00FD03EE" w:rsidRPr="00386524" w:rsidRDefault="00FD03EE" w:rsidP="00FD03EE">
      <w:pPr>
        <w:rPr>
          <w:rFonts w:ascii="Calibri" w:hAnsi="Calibri"/>
          <w:lang w:val="en-US"/>
        </w:rPr>
      </w:pPr>
    </w:p>
    <w:p w14:paraId="02A690DE" w14:textId="133B687F" w:rsidR="00FD03EE" w:rsidRPr="00386524" w:rsidRDefault="00FD03EE" w:rsidP="00FD03EE">
      <w:pPr>
        <w:rPr>
          <w:rFonts w:ascii="Calibri" w:hAnsi="Calibri"/>
          <w:lang w:val="en-US"/>
        </w:rPr>
      </w:pPr>
      <w:r w:rsidRPr="00386524">
        <w:rPr>
          <w:rFonts w:ascii="Calibri" w:hAnsi="Calibri"/>
          <w:b/>
          <w:lang w:val="en-US"/>
        </w:rPr>
        <w:t>Introduction</w:t>
      </w:r>
      <w:r w:rsidRPr="00386524">
        <w:rPr>
          <w:rFonts w:ascii="Calibri" w:hAnsi="Calibri"/>
          <w:lang w:val="en-US"/>
        </w:rPr>
        <w:t xml:space="preserve">: In </w:t>
      </w:r>
      <w:r w:rsidR="009C5313" w:rsidRPr="00386524">
        <w:rPr>
          <w:rFonts w:ascii="Calibri" w:hAnsi="Calibri"/>
          <w:lang w:val="en-US"/>
        </w:rPr>
        <w:t xml:space="preserve">the previous </w:t>
      </w:r>
      <w:r w:rsidR="001E682D" w:rsidRPr="00386524">
        <w:rPr>
          <w:rFonts w:ascii="Calibri" w:hAnsi="Calibri"/>
          <w:lang w:val="en-US"/>
        </w:rPr>
        <w:t>module</w:t>
      </w:r>
      <w:r w:rsidR="00621F03" w:rsidRPr="00386524">
        <w:rPr>
          <w:rFonts w:ascii="Calibri" w:hAnsi="Calibri"/>
          <w:lang w:val="en-US"/>
        </w:rPr>
        <w:t xml:space="preserve"> (</w:t>
      </w:r>
      <w:r w:rsidR="006368BB" w:rsidRPr="00386524">
        <w:rPr>
          <w:rFonts w:ascii="Calibri" w:hAnsi="Calibri"/>
          <w:i/>
          <w:lang w:val="en-US"/>
        </w:rPr>
        <w:t>Basic Lessons about Variance</w:t>
      </w:r>
      <w:r w:rsidR="00621F03" w:rsidRPr="00386524">
        <w:rPr>
          <w:rFonts w:ascii="Calibri" w:hAnsi="Calibri"/>
          <w:lang w:val="en-US"/>
        </w:rPr>
        <w:t>)</w:t>
      </w:r>
      <w:r w:rsidRPr="00386524">
        <w:rPr>
          <w:rFonts w:ascii="Calibri" w:hAnsi="Calibri"/>
          <w:lang w:val="en-US"/>
        </w:rPr>
        <w:t xml:space="preserve">, we </w:t>
      </w:r>
      <w:r w:rsidR="00316C54" w:rsidRPr="00386524">
        <w:rPr>
          <w:rFonts w:ascii="Calibri" w:hAnsi="Calibri"/>
          <w:lang w:val="en-US"/>
        </w:rPr>
        <w:t>partitioned</w:t>
      </w:r>
      <w:r w:rsidR="001E682D" w:rsidRPr="00386524">
        <w:rPr>
          <w:rFonts w:ascii="Calibri" w:hAnsi="Calibri"/>
          <w:lang w:val="en-US"/>
        </w:rPr>
        <w:t xml:space="preserve"> phenotypic variance into several components (</w:t>
      </w:r>
      <w:r w:rsidRPr="00386524">
        <w:rPr>
          <w:rFonts w:ascii="Calibri" w:hAnsi="Calibri"/>
          <w:lang w:val="en-US"/>
        </w:rPr>
        <w:t xml:space="preserve">the variance </w:t>
      </w:r>
      <w:r w:rsidR="00370A41" w:rsidRPr="00386524">
        <w:rPr>
          <w:rFonts w:ascii="Calibri" w:hAnsi="Calibri"/>
          <w:lang w:val="en-US"/>
        </w:rPr>
        <w:t>among individuals</w:t>
      </w:r>
      <w:r w:rsidR="00FF4789" w:rsidRPr="00386524">
        <w:rPr>
          <w:rFonts w:ascii="Calibri" w:hAnsi="Calibri"/>
          <w:lang w:val="en-US"/>
        </w:rPr>
        <w:t>, V</w:t>
      </w:r>
      <w:r w:rsidR="00FF4789" w:rsidRPr="00386524">
        <w:rPr>
          <w:rFonts w:ascii="Calibri" w:hAnsi="Calibri"/>
          <w:vertAlign w:val="subscript"/>
          <w:lang w:val="en-US"/>
        </w:rPr>
        <w:t>I</w:t>
      </w:r>
      <w:r w:rsidR="00370A41" w:rsidRPr="00386524">
        <w:rPr>
          <w:rFonts w:ascii="Calibri" w:hAnsi="Calibri"/>
          <w:lang w:val="en-US"/>
        </w:rPr>
        <w:t xml:space="preserve">, the variance caused by measurement error, </w:t>
      </w:r>
      <w:r w:rsidR="00FF4789" w:rsidRPr="00386524">
        <w:rPr>
          <w:rFonts w:ascii="Calibri" w:hAnsi="Calibri"/>
          <w:lang w:val="en-US"/>
        </w:rPr>
        <w:t>V</w:t>
      </w:r>
      <w:r w:rsidR="009954DC" w:rsidRPr="00386524">
        <w:rPr>
          <w:rFonts w:ascii="Calibri" w:hAnsi="Calibri"/>
          <w:vertAlign w:val="subscript"/>
          <w:lang w:val="en-US"/>
        </w:rPr>
        <w:t>m</w:t>
      </w:r>
      <w:r w:rsidR="00FF4789" w:rsidRPr="00386524">
        <w:rPr>
          <w:rFonts w:ascii="Calibri" w:hAnsi="Calibri"/>
          <w:lang w:val="en-US"/>
        </w:rPr>
        <w:t xml:space="preserve">, </w:t>
      </w:r>
      <w:r w:rsidR="00370A41" w:rsidRPr="00386524">
        <w:rPr>
          <w:rFonts w:ascii="Calibri" w:hAnsi="Calibri"/>
          <w:lang w:val="en-US"/>
        </w:rPr>
        <w:t xml:space="preserve">and variance </w:t>
      </w:r>
      <w:r w:rsidRPr="00386524">
        <w:rPr>
          <w:rFonts w:ascii="Calibri" w:hAnsi="Calibri"/>
          <w:lang w:val="en-US"/>
        </w:rPr>
        <w:t>caused by the environment</w:t>
      </w:r>
      <w:r w:rsidR="00FF4789" w:rsidRPr="00386524">
        <w:rPr>
          <w:rFonts w:ascii="Calibri" w:hAnsi="Calibri"/>
          <w:lang w:val="en-US"/>
        </w:rPr>
        <w:t>, V</w:t>
      </w:r>
      <w:r w:rsidR="00FF4789" w:rsidRPr="00386524">
        <w:rPr>
          <w:rFonts w:ascii="Calibri" w:hAnsi="Calibri"/>
          <w:vertAlign w:val="subscript"/>
          <w:lang w:val="en-US"/>
        </w:rPr>
        <w:t>E</w:t>
      </w:r>
      <w:r w:rsidR="00370A41" w:rsidRPr="00386524">
        <w:rPr>
          <w:rFonts w:ascii="Calibri" w:hAnsi="Calibri"/>
          <w:lang w:val="en-US"/>
        </w:rPr>
        <w:t>)</w:t>
      </w:r>
      <w:r w:rsidRPr="00386524">
        <w:rPr>
          <w:rFonts w:ascii="Calibri" w:hAnsi="Calibri"/>
          <w:lang w:val="en-US"/>
        </w:rPr>
        <w:t xml:space="preserve">. </w:t>
      </w:r>
      <w:r w:rsidR="00370A41" w:rsidRPr="00386524">
        <w:rPr>
          <w:rFonts w:ascii="Calibri" w:hAnsi="Calibri"/>
          <w:lang w:val="en-US"/>
        </w:rPr>
        <w:t xml:space="preserve">In the final step of </w:t>
      </w:r>
      <w:r w:rsidR="00952ED7" w:rsidRPr="00386524">
        <w:rPr>
          <w:rFonts w:ascii="Calibri" w:hAnsi="Calibri"/>
          <w:lang w:val="en-US"/>
        </w:rPr>
        <w:t>th</w:t>
      </w:r>
      <w:r w:rsidR="00B83D5D" w:rsidRPr="00386524">
        <w:rPr>
          <w:rFonts w:ascii="Calibri" w:hAnsi="Calibri"/>
          <w:lang w:val="en-US"/>
        </w:rPr>
        <w:t>at</w:t>
      </w:r>
      <w:r w:rsidR="00952ED7" w:rsidRPr="00386524">
        <w:rPr>
          <w:rFonts w:ascii="Calibri" w:hAnsi="Calibri"/>
          <w:lang w:val="en-US"/>
        </w:rPr>
        <w:t xml:space="preserve"> m</w:t>
      </w:r>
      <w:r w:rsidR="00370A41" w:rsidRPr="00386524">
        <w:rPr>
          <w:rFonts w:ascii="Calibri" w:hAnsi="Calibri"/>
          <w:lang w:val="en-US"/>
        </w:rPr>
        <w:t>odule, we illustrated how measurement of the environment could help explain some of the variance. Often, when we study phenotypes in natural populations, many aspects of the environment that could affect phenotypes will be unknown and so not measured. In Step 3, this unmeasured environmental variance ended up as “residual” variance, and it had no effect on the estimate of among-individual variance because the environment was randomly determined from one sampling period to another</w:t>
      </w:r>
      <w:r w:rsidR="00FF4789" w:rsidRPr="00386524">
        <w:rPr>
          <w:rFonts w:ascii="Calibri" w:hAnsi="Calibri"/>
          <w:lang w:val="en-US"/>
        </w:rPr>
        <w:t xml:space="preserve"> and all individuals </w:t>
      </w:r>
      <w:r w:rsidR="00F52A5B" w:rsidRPr="00386524">
        <w:rPr>
          <w:rFonts w:ascii="Calibri" w:hAnsi="Calibri"/>
          <w:lang w:val="en-US"/>
        </w:rPr>
        <w:t xml:space="preserve">were sampled at the same time and </w:t>
      </w:r>
      <w:r w:rsidR="00FF4789" w:rsidRPr="00386524">
        <w:rPr>
          <w:rFonts w:ascii="Calibri" w:hAnsi="Calibri"/>
          <w:lang w:val="en-US"/>
        </w:rPr>
        <w:t>experienced the same environment</w:t>
      </w:r>
      <w:r w:rsidR="00370A41" w:rsidRPr="00386524">
        <w:rPr>
          <w:rFonts w:ascii="Calibri" w:hAnsi="Calibri"/>
          <w:lang w:val="en-US"/>
        </w:rPr>
        <w:t xml:space="preserve">. In </w:t>
      </w:r>
      <w:r w:rsidR="00952ED7" w:rsidRPr="00386524">
        <w:rPr>
          <w:rFonts w:ascii="Calibri" w:hAnsi="Calibri"/>
          <w:lang w:val="en-US"/>
        </w:rPr>
        <w:t xml:space="preserve">the present </w:t>
      </w:r>
      <w:r w:rsidR="00370A41" w:rsidRPr="00386524">
        <w:rPr>
          <w:rFonts w:ascii="Calibri" w:hAnsi="Calibri"/>
          <w:lang w:val="en-US"/>
        </w:rPr>
        <w:t xml:space="preserve">module, we explore what happens when we </w:t>
      </w:r>
      <w:r w:rsidR="00B83D5D" w:rsidRPr="00386524">
        <w:rPr>
          <w:rFonts w:ascii="Calibri" w:hAnsi="Calibri"/>
          <w:lang w:val="en-US"/>
        </w:rPr>
        <w:t xml:space="preserve">relax </w:t>
      </w:r>
      <w:r w:rsidR="00370A41" w:rsidRPr="00386524">
        <w:rPr>
          <w:rFonts w:ascii="Calibri" w:hAnsi="Calibri"/>
          <w:lang w:val="en-US"/>
        </w:rPr>
        <w:t>this obviously simplified assumption. For example, suppose the environment changes steadily over the sampl</w:t>
      </w:r>
      <w:r w:rsidR="00AF2F8B" w:rsidRPr="00386524">
        <w:rPr>
          <w:rFonts w:ascii="Calibri" w:hAnsi="Calibri"/>
          <w:lang w:val="en-US"/>
        </w:rPr>
        <w:t xml:space="preserve">ing period. What happens when the pattern of how an investigator measures </w:t>
      </w:r>
      <w:r w:rsidR="0069065D" w:rsidRPr="00386524">
        <w:rPr>
          <w:rFonts w:ascii="Calibri" w:hAnsi="Calibri"/>
          <w:lang w:val="en-US"/>
        </w:rPr>
        <w:t xml:space="preserve">individuals varies, such as if the timing of </w:t>
      </w:r>
      <w:r w:rsidR="00AF2F8B" w:rsidRPr="00386524">
        <w:rPr>
          <w:rFonts w:ascii="Calibri" w:hAnsi="Calibri"/>
          <w:lang w:val="en-US"/>
        </w:rPr>
        <w:t>measurement</w:t>
      </w:r>
      <w:r w:rsidR="0069065D" w:rsidRPr="00386524">
        <w:rPr>
          <w:rFonts w:ascii="Calibri" w:hAnsi="Calibri"/>
          <w:lang w:val="en-US"/>
        </w:rPr>
        <w:t xml:space="preserve"> is different for different individuals?</w:t>
      </w:r>
    </w:p>
    <w:p w14:paraId="4B103B76" w14:textId="77777777" w:rsidR="00FD03EE" w:rsidRPr="00386524" w:rsidRDefault="00FD03EE" w:rsidP="00FD03EE">
      <w:pPr>
        <w:rPr>
          <w:rFonts w:ascii="Calibri" w:hAnsi="Calibri"/>
          <w:lang w:val="en-US"/>
        </w:rPr>
      </w:pPr>
    </w:p>
    <w:p w14:paraId="48C5FB28" w14:textId="5F31E179" w:rsidR="00FD03EE" w:rsidRPr="00386524" w:rsidRDefault="00FD03EE" w:rsidP="00FD03EE">
      <w:pPr>
        <w:rPr>
          <w:rFonts w:ascii="Calibri" w:hAnsi="Calibri"/>
          <w:lang w:val="en-US"/>
        </w:rPr>
      </w:pPr>
      <w:r w:rsidRPr="00386524">
        <w:rPr>
          <w:rFonts w:ascii="Calibri" w:hAnsi="Calibri"/>
          <w:b/>
          <w:lang w:val="en-US"/>
        </w:rPr>
        <w:t>Exercise</w:t>
      </w:r>
      <w:r w:rsidRPr="00386524">
        <w:rPr>
          <w:rFonts w:ascii="Calibri" w:hAnsi="Calibri"/>
          <w:lang w:val="en-US"/>
        </w:rPr>
        <w:t xml:space="preserve">: As </w:t>
      </w:r>
      <w:r w:rsidR="0069065D" w:rsidRPr="00386524">
        <w:rPr>
          <w:rFonts w:ascii="Calibri" w:hAnsi="Calibri"/>
          <w:lang w:val="en-US"/>
        </w:rPr>
        <w:t>in previous simulations</w:t>
      </w:r>
      <w:r w:rsidRPr="00386524">
        <w:rPr>
          <w:rFonts w:ascii="Calibri" w:hAnsi="Calibri"/>
          <w:lang w:val="en-US"/>
        </w:rPr>
        <w:t xml:space="preserve">, we will generate a new group of individuals, with phenotypic </w:t>
      </w:r>
      <w:r w:rsidR="00B83D5D" w:rsidRPr="00386524">
        <w:rPr>
          <w:rFonts w:ascii="Calibri" w:hAnsi="Calibri"/>
          <w:lang w:val="en-US"/>
        </w:rPr>
        <w:t xml:space="preserve">variation generated </w:t>
      </w:r>
      <w:r w:rsidRPr="00386524">
        <w:rPr>
          <w:rFonts w:ascii="Calibri" w:hAnsi="Calibri"/>
          <w:lang w:val="en-US"/>
        </w:rPr>
        <w:t>by measurement error (V</w:t>
      </w:r>
      <w:r w:rsidR="00FE2CCF" w:rsidRPr="00386524">
        <w:rPr>
          <w:rFonts w:ascii="Calibri" w:hAnsi="Calibri"/>
          <w:vertAlign w:val="subscript"/>
          <w:lang w:val="en-US"/>
        </w:rPr>
        <w:t>m</w:t>
      </w:r>
      <w:r w:rsidRPr="00386524">
        <w:rPr>
          <w:rFonts w:ascii="Calibri" w:hAnsi="Calibri"/>
          <w:lang w:val="en-US"/>
        </w:rPr>
        <w:t>), individual differences (V</w:t>
      </w:r>
      <w:r w:rsidRPr="00386524">
        <w:rPr>
          <w:rFonts w:ascii="Calibri" w:hAnsi="Calibri"/>
          <w:vertAlign w:val="subscript"/>
          <w:lang w:val="en-US"/>
        </w:rPr>
        <w:t>I</w:t>
      </w:r>
      <w:r w:rsidRPr="00386524">
        <w:rPr>
          <w:rFonts w:ascii="Calibri" w:hAnsi="Calibri"/>
          <w:lang w:val="en-US"/>
        </w:rPr>
        <w:t xml:space="preserve">), and </w:t>
      </w:r>
      <w:r w:rsidR="00C90BA6" w:rsidRPr="00386524">
        <w:rPr>
          <w:rFonts w:ascii="Calibri" w:hAnsi="Calibri"/>
          <w:lang w:val="en-US"/>
        </w:rPr>
        <w:t xml:space="preserve">the impact of </w:t>
      </w:r>
      <w:r w:rsidR="00FE2CCF" w:rsidRPr="00386524">
        <w:rPr>
          <w:rFonts w:ascii="Calibri" w:hAnsi="Calibri"/>
          <w:lang w:val="en-US"/>
        </w:rPr>
        <w:t xml:space="preserve">a specified </w:t>
      </w:r>
      <w:r w:rsidR="00C90BA6" w:rsidRPr="00386524">
        <w:rPr>
          <w:rFonts w:ascii="Calibri" w:hAnsi="Calibri"/>
          <w:lang w:val="en-US"/>
        </w:rPr>
        <w:t>environment</w:t>
      </w:r>
      <w:r w:rsidR="00FE2CCF" w:rsidRPr="00386524">
        <w:rPr>
          <w:rFonts w:ascii="Calibri" w:hAnsi="Calibri"/>
          <w:lang w:val="en-US"/>
        </w:rPr>
        <w:t>al variable x which produces variance due to the environment</w:t>
      </w:r>
      <w:r w:rsidRPr="00386524">
        <w:rPr>
          <w:rFonts w:ascii="Calibri" w:hAnsi="Calibri"/>
          <w:lang w:val="en-US"/>
        </w:rPr>
        <w:t xml:space="preserve"> (V</w:t>
      </w:r>
      <w:r w:rsidR="00FE2CCF" w:rsidRPr="00386524">
        <w:rPr>
          <w:rFonts w:ascii="Calibri" w:hAnsi="Calibri"/>
          <w:vertAlign w:val="subscript"/>
          <w:lang w:val="en-US"/>
        </w:rPr>
        <w:t>E</w:t>
      </w:r>
      <w:r w:rsidRPr="00386524">
        <w:rPr>
          <w:rFonts w:ascii="Calibri" w:hAnsi="Calibri"/>
          <w:lang w:val="en-US"/>
        </w:rPr>
        <w:t xml:space="preserve">). </w:t>
      </w:r>
      <w:r w:rsidR="001D0A7A" w:rsidRPr="00386524">
        <w:rPr>
          <w:rFonts w:ascii="Calibri" w:hAnsi="Calibri"/>
          <w:lang w:val="en-US"/>
        </w:rPr>
        <w:t>We have shifted to using the notation V</w:t>
      </w:r>
      <w:r w:rsidR="001D0A7A" w:rsidRPr="00386524">
        <w:rPr>
          <w:rFonts w:ascii="Calibri" w:hAnsi="Calibri"/>
          <w:vertAlign w:val="subscript"/>
          <w:lang w:val="en-US"/>
        </w:rPr>
        <w:t>E</w:t>
      </w:r>
      <w:r w:rsidR="001D0A7A" w:rsidRPr="00386524">
        <w:rPr>
          <w:rFonts w:ascii="Calibri" w:hAnsi="Calibri"/>
          <w:lang w:val="en-US"/>
        </w:rPr>
        <w:t xml:space="preserve"> here instead of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βx</m:t>
            </m:r>
          </m:sub>
        </m:sSub>
      </m:oMath>
      <w:r w:rsidR="001D0A7A" w:rsidRPr="00386524">
        <w:rPr>
          <w:rFonts w:ascii="Calibri" w:hAnsi="Calibri"/>
          <w:lang w:val="en-US"/>
        </w:rPr>
        <w:t xml:space="preserve"> which we used in Step 3 and 4 of the module</w:t>
      </w:r>
      <w:r w:rsidR="009954DC" w:rsidRPr="00386524">
        <w:rPr>
          <w:rFonts w:ascii="Calibri" w:hAnsi="Calibri"/>
          <w:lang w:val="en-US"/>
        </w:rPr>
        <w:t xml:space="preserve"> “</w:t>
      </w:r>
      <w:r w:rsidR="009954DC" w:rsidRPr="00386524">
        <w:rPr>
          <w:rFonts w:ascii="Calibri" w:hAnsi="Calibri"/>
          <w:i/>
          <w:lang w:val="en-US"/>
        </w:rPr>
        <w:t>Basic Lessons about Variance</w:t>
      </w:r>
      <w:r w:rsidR="009954DC" w:rsidRPr="00386524">
        <w:rPr>
          <w:rFonts w:ascii="Calibri" w:hAnsi="Calibri"/>
          <w:lang w:val="en-US"/>
        </w:rPr>
        <w:t>”</w:t>
      </w:r>
      <w:r w:rsidR="001D0A7A" w:rsidRPr="00386524">
        <w:rPr>
          <w:rFonts w:ascii="Calibri" w:hAnsi="Calibri"/>
          <w:lang w:val="en-US"/>
        </w:rPr>
        <w:t xml:space="preserve">. We do this because we will soon explore what happens when only some of the environmental variance is known, and we will use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βx</m:t>
            </m:r>
          </m:sub>
        </m:sSub>
      </m:oMath>
      <w:r w:rsidR="001D0A7A" w:rsidRPr="00386524">
        <w:rPr>
          <w:rFonts w:ascii="Calibri" w:hAnsi="Calibri"/>
          <w:lang w:val="en-US"/>
        </w:rPr>
        <w:t xml:space="preserve"> for that known variance. </w:t>
      </w:r>
    </w:p>
    <w:p w14:paraId="11D3A942" w14:textId="77777777" w:rsidR="0069065D" w:rsidRPr="00386524" w:rsidRDefault="0069065D" w:rsidP="00FD03EE">
      <w:pPr>
        <w:rPr>
          <w:rFonts w:ascii="Calibri" w:hAnsi="Calibri"/>
          <w:lang w:val="en-US"/>
        </w:rPr>
      </w:pPr>
    </w:p>
    <w:p w14:paraId="72193D13" w14:textId="09FF25CF" w:rsidR="00AD17B1" w:rsidRPr="00386524" w:rsidRDefault="00FD03EE" w:rsidP="00FD03EE">
      <w:pPr>
        <w:rPr>
          <w:rFonts w:ascii="Calibri" w:hAnsi="Calibri"/>
          <w:lang w:val="en-US"/>
        </w:rPr>
      </w:pPr>
      <w:r w:rsidRPr="00386524">
        <w:rPr>
          <w:rFonts w:ascii="Calibri" w:hAnsi="Calibri"/>
          <w:lang w:val="en-US"/>
        </w:rPr>
        <w:t>As before, you can set V</w:t>
      </w:r>
      <w:r w:rsidR="001D0A7A" w:rsidRPr="00386524">
        <w:rPr>
          <w:rFonts w:ascii="Calibri" w:hAnsi="Calibri"/>
          <w:vertAlign w:val="subscript"/>
          <w:lang w:val="en-US"/>
        </w:rPr>
        <w:t>m</w:t>
      </w:r>
      <w:r w:rsidRPr="00386524">
        <w:rPr>
          <w:rFonts w:ascii="Calibri" w:hAnsi="Calibri"/>
          <w:lang w:val="en-US"/>
        </w:rPr>
        <w:t>,</w:t>
      </w:r>
      <w:r w:rsidR="0069065D" w:rsidRPr="00386524">
        <w:rPr>
          <w:rFonts w:ascii="Calibri" w:hAnsi="Calibri"/>
          <w:lang w:val="en-US"/>
        </w:rPr>
        <w:t xml:space="preserve"> </w:t>
      </w:r>
      <w:r w:rsidRPr="00386524">
        <w:rPr>
          <w:rFonts w:ascii="Calibri" w:hAnsi="Calibri"/>
          <w:lang w:val="en-US"/>
        </w:rPr>
        <w:t>V</w:t>
      </w:r>
      <w:r w:rsidRPr="00386524">
        <w:rPr>
          <w:rFonts w:ascii="Calibri" w:hAnsi="Calibri"/>
          <w:vertAlign w:val="subscript"/>
          <w:lang w:val="en-US"/>
        </w:rPr>
        <w:t>I</w:t>
      </w:r>
      <w:r w:rsidRPr="00386524">
        <w:rPr>
          <w:rFonts w:ascii="Calibri" w:hAnsi="Calibri"/>
          <w:lang w:val="en-US"/>
        </w:rPr>
        <w:t xml:space="preserve">  and V</w:t>
      </w:r>
      <w:r w:rsidR="00FE2CCF" w:rsidRPr="00386524">
        <w:rPr>
          <w:rFonts w:ascii="Calibri" w:hAnsi="Calibri"/>
          <w:vertAlign w:val="subscript"/>
          <w:lang w:val="en-US"/>
        </w:rPr>
        <w:t>E</w:t>
      </w:r>
      <w:r w:rsidR="0069065D" w:rsidRPr="00386524">
        <w:rPr>
          <w:rFonts w:ascii="Calibri" w:hAnsi="Calibri"/>
          <w:lang w:val="en-US"/>
        </w:rPr>
        <w:t xml:space="preserve">, </w:t>
      </w:r>
      <w:r w:rsidR="00AF2F8B" w:rsidRPr="00386524">
        <w:rPr>
          <w:rFonts w:ascii="Calibri" w:hAnsi="Calibri"/>
          <w:lang w:val="en-US"/>
        </w:rPr>
        <w:t>and for this module, V</w:t>
      </w:r>
      <w:r w:rsidR="00FE2CCF" w:rsidRPr="00386524">
        <w:rPr>
          <w:rFonts w:ascii="Calibri" w:hAnsi="Calibri"/>
          <w:vertAlign w:val="subscript"/>
          <w:lang w:val="en-US"/>
        </w:rPr>
        <w:t>E</w:t>
      </w:r>
      <w:r w:rsidR="00AF2F8B" w:rsidRPr="00386524">
        <w:rPr>
          <w:rFonts w:ascii="Calibri" w:hAnsi="Calibri"/>
          <w:lang w:val="en-US"/>
        </w:rPr>
        <w:t xml:space="preserve"> must be greater than 0.</w:t>
      </w:r>
      <w:r w:rsidR="00FB160A" w:rsidRPr="00386524">
        <w:rPr>
          <w:rFonts w:ascii="Calibri" w:hAnsi="Calibri"/>
          <w:lang w:val="en-US"/>
        </w:rPr>
        <w:t xml:space="preserve"> </w:t>
      </w:r>
    </w:p>
    <w:p w14:paraId="0327EB7A" w14:textId="77777777" w:rsidR="00AD17B1" w:rsidRPr="00386524" w:rsidRDefault="00AD17B1" w:rsidP="00FD03EE">
      <w:pPr>
        <w:rPr>
          <w:rFonts w:ascii="Calibri" w:hAnsi="Calibri"/>
          <w:lang w:val="en-US"/>
        </w:rPr>
      </w:pPr>
    </w:p>
    <w:p w14:paraId="1FE1597B" w14:textId="4BF6FD09" w:rsidR="002C7305" w:rsidRDefault="00FB160A" w:rsidP="00FD03EE">
      <w:pPr>
        <w:rPr>
          <w:ins w:id="0" w:author="Hassen" w:date="2016-05-27T10:34:00Z"/>
          <w:rFonts w:ascii="Calibri" w:hAnsi="Calibri"/>
          <w:lang w:val="en-US"/>
        </w:rPr>
      </w:pPr>
      <w:r w:rsidRPr="00386524">
        <w:rPr>
          <w:rFonts w:ascii="Calibri" w:hAnsi="Calibri"/>
          <w:lang w:val="en-US"/>
        </w:rPr>
        <w:t xml:space="preserve">Note that </w:t>
      </w:r>
      <w:del w:id="1" w:author="Hassen" w:date="2016-05-27T10:34:00Z">
        <w:r w:rsidRPr="00386524" w:rsidDel="00DA6720">
          <w:rPr>
            <w:rFonts w:ascii="Calibri" w:hAnsi="Calibri"/>
            <w:lang w:val="en-US"/>
          </w:rPr>
          <w:delText>for this module</w:delText>
        </w:r>
      </w:del>
      <w:ins w:id="2" w:author="Hassen" w:date="2016-05-27T10:34:00Z">
        <w:r w:rsidR="00DA6720">
          <w:rPr>
            <w:rFonts w:ascii="Calibri" w:hAnsi="Calibri"/>
            <w:lang w:val="en-US"/>
          </w:rPr>
          <w:t>from now on</w:t>
        </w:r>
      </w:ins>
      <w:r w:rsidRPr="00386524">
        <w:rPr>
          <w:rFonts w:ascii="Calibri" w:hAnsi="Calibri"/>
          <w:lang w:val="en-US"/>
        </w:rPr>
        <w:t>, the total variance (V</w:t>
      </w:r>
      <w:r w:rsidRPr="00386524">
        <w:rPr>
          <w:rFonts w:ascii="Calibri" w:hAnsi="Calibri"/>
          <w:vertAlign w:val="subscript"/>
          <w:lang w:val="en-US"/>
        </w:rPr>
        <w:t>p</w:t>
      </w:r>
      <w:r w:rsidRPr="00386524">
        <w:rPr>
          <w:rFonts w:ascii="Calibri" w:hAnsi="Calibri"/>
          <w:lang w:val="en-US"/>
        </w:rPr>
        <w:t>) is not restrained to 1 anymore</w:t>
      </w:r>
      <w:ins w:id="3" w:author="Hassen" w:date="2016-05-27T10:38:00Z">
        <w:r w:rsidR="00CD4F40">
          <w:rPr>
            <w:rFonts w:ascii="Calibri" w:hAnsi="Calibri"/>
            <w:lang w:val="en-US"/>
          </w:rPr>
          <w:t xml:space="preserve"> and </w:t>
        </w:r>
      </w:ins>
      <w:del w:id="4" w:author="Hassen" w:date="2016-05-27T10:38:00Z">
        <w:r w:rsidRPr="00386524" w:rsidDel="003D5259">
          <w:rPr>
            <w:rFonts w:ascii="Calibri" w:hAnsi="Calibri"/>
            <w:lang w:val="en-US"/>
          </w:rPr>
          <w:delText>.</w:delText>
        </w:r>
      </w:del>
      <w:ins w:id="5" w:author="Hassen" w:date="2016-05-27T10:37:00Z">
        <w:r w:rsidR="002C7305">
          <w:rPr>
            <w:rFonts w:ascii="Calibri" w:hAnsi="Calibri"/>
            <w:lang w:val="en-US"/>
          </w:rPr>
          <w:t xml:space="preserve">the proportion of each variance component is shown next to the input </w:t>
        </w:r>
      </w:ins>
      <w:ins w:id="6" w:author="Hassen" w:date="2016-05-27T10:40:00Z">
        <w:r w:rsidR="00966F31">
          <w:rPr>
            <w:rFonts w:ascii="Calibri" w:hAnsi="Calibri"/>
            <w:lang w:val="en-US"/>
          </w:rPr>
          <w:t>element</w:t>
        </w:r>
      </w:ins>
      <w:ins w:id="7" w:author="Hassen" w:date="2016-05-27T10:37:00Z">
        <w:r w:rsidR="002C7305">
          <w:rPr>
            <w:rFonts w:ascii="Calibri" w:hAnsi="Calibri"/>
            <w:lang w:val="en-US"/>
          </w:rPr>
          <w:t>.</w:t>
        </w:r>
        <w:r w:rsidR="002C7305" w:rsidRPr="00386524">
          <w:rPr>
            <w:rFonts w:ascii="Calibri" w:hAnsi="Calibri"/>
            <w:lang w:val="en-US"/>
          </w:rPr>
          <w:t xml:space="preserve">    </w:t>
        </w:r>
      </w:ins>
    </w:p>
    <w:p w14:paraId="6E40FD7A" w14:textId="103AB97A" w:rsidR="00FD03EE" w:rsidRPr="00386524" w:rsidDel="002C7305" w:rsidRDefault="00A60B59" w:rsidP="00FD03EE">
      <w:pPr>
        <w:rPr>
          <w:del w:id="8" w:author="Hassen" w:date="2016-05-27T10:37:00Z"/>
          <w:rFonts w:ascii="Calibri" w:hAnsi="Calibri"/>
          <w:lang w:val="en-US"/>
        </w:rPr>
      </w:pPr>
      <w:ins w:id="9" w:author="Hassen" w:date="2016-05-27T10:39:00Z">
        <w:r>
          <w:rPr>
            <w:rFonts w:ascii="Calibri" w:hAnsi="Calibri"/>
            <w:lang w:val="en-US"/>
          </w:rPr>
          <w:t>Also, t</w:t>
        </w:r>
      </w:ins>
      <w:ins w:id="10" w:author="Hassen" w:date="2016-05-27T10:34:00Z">
        <w:r w:rsidR="00DA6720">
          <w:rPr>
            <w:rFonts w:ascii="Calibri" w:hAnsi="Calibri"/>
            <w:lang w:val="en-US"/>
          </w:rPr>
          <w:t xml:space="preserve">he number of individuals will be set to 100 all </w:t>
        </w:r>
      </w:ins>
      <w:ins w:id="11" w:author="Hassen" w:date="2016-05-27T10:35:00Z">
        <w:r w:rsidR="002C7305">
          <w:rPr>
            <w:rFonts w:ascii="Calibri" w:hAnsi="Calibri"/>
            <w:lang w:val="en-US"/>
          </w:rPr>
          <w:t>along this module.</w:t>
        </w:r>
      </w:ins>
      <w:del w:id="12" w:author="Hassen" w:date="2016-05-27T10:37:00Z">
        <w:r w:rsidR="00FB160A" w:rsidRPr="00386524" w:rsidDel="002C7305">
          <w:rPr>
            <w:rFonts w:ascii="Calibri" w:hAnsi="Calibri"/>
            <w:lang w:val="en-US"/>
          </w:rPr>
          <w:delText xml:space="preserve"> </w:delText>
        </w:r>
        <w:r w:rsidR="00AF2F8B" w:rsidRPr="00386524" w:rsidDel="002C7305">
          <w:rPr>
            <w:rFonts w:ascii="Calibri" w:hAnsi="Calibri"/>
            <w:lang w:val="en-US"/>
          </w:rPr>
          <w:delText xml:space="preserve"> </w:delText>
        </w:r>
        <w:r w:rsidR="0069065D" w:rsidRPr="00386524" w:rsidDel="002C7305">
          <w:rPr>
            <w:rFonts w:ascii="Calibri" w:hAnsi="Calibri"/>
            <w:lang w:val="en-US"/>
          </w:rPr>
          <w:delText xml:space="preserve">  </w:delText>
        </w:r>
      </w:del>
    </w:p>
    <w:p w14:paraId="270A9DE9" w14:textId="77777777" w:rsidR="0069065D" w:rsidRPr="00386524" w:rsidRDefault="0069065D" w:rsidP="00FD03EE">
      <w:pPr>
        <w:rPr>
          <w:rFonts w:ascii="Calibri" w:hAnsi="Calibri"/>
          <w:lang w:val="en-US"/>
        </w:rPr>
      </w:pPr>
    </w:p>
    <w:p w14:paraId="4E492A41" w14:textId="6D802134" w:rsidR="00B15A2C" w:rsidRPr="00FC076B" w:rsidRDefault="0069065D">
      <w:pPr>
        <w:rPr>
          <w:rFonts w:ascii="Calibri" w:hAnsi="Calibri"/>
          <w:lang w:val="fr-FR"/>
          <w:rPrChange w:id="13" w:author="Hassen" w:date="2016-05-27T14:14:00Z">
            <w:rPr>
              <w:rFonts w:ascii="Calibri" w:hAnsi="Calibri"/>
              <w:lang w:val="en-US"/>
            </w:rPr>
          </w:rPrChange>
        </w:rPr>
      </w:pPr>
      <w:r w:rsidRPr="00FC076B">
        <w:rPr>
          <w:rFonts w:ascii="Calibri" w:hAnsi="Calibri"/>
          <w:lang w:val="fr-FR"/>
          <w:rPrChange w:id="14" w:author="Hassen" w:date="2016-05-27T14:14:00Z">
            <w:rPr>
              <w:rFonts w:ascii="Calibri" w:hAnsi="Calibri"/>
              <w:lang w:val="en-US"/>
            </w:rPr>
          </w:rPrChange>
        </w:rPr>
        <w:t>&lt;Input V</w:t>
      </w:r>
      <w:r w:rsidR="00FE2CCF" w:rsidRPr="00FC076B">
        <w:rPr>
          <w:rFonts w:ascii="Calibri" w:hAnsi="Calibri"/>
          <w:vertAlign w:val="subscript"/>
          <w:lang w:val="fr-FR"/>
          <w:rPrChange w:id="15" w:author="Hassen" w:date="2016-05-27T14:14:00Z">
            <w:rPr>
              <w:rFonts w:ascii="Calibri" w:hAnsi="Calibri"/>
              <w:vertAlign w:val="subscript"/>
              <w:lang w:val="en-US"/>
            </w:rPr>
          </w:rPrChange>
        </w:rPr>
        <w:t>m</w:t>
      </w:r>
      <w:r w:rsidRPr="00FC076B">
        <w:rPr>
          <w:rFonts w:ascii="Calibri" w:hAnsi="Calibri"/>
          <w:lang w:val="fr-FR"/>
          <w:rPrChange w:id="16" w:author="Hassen" w:date="2016-05-27T14:14:00Z">
            <w:rPr>
              <w:rFonts w:ascii="Calibri" w:hAnsi="Calibri"/>
              <w:lang w:val="en-US"/>
            </w:rPr>
          </w:rPrChange>
        </w:rPr>
        <w:t>, V</w:t>
      </w:r>
      <w:r w:rsidRPr="00FC076B">
        <w:rPr>
          <w:rFonts w:ascii="Calibri" w:hAnsi="Calibri"/>
          <w:vertAlign w:val="subscript"/>
          <w:lang w:val="fr-FR"/>
          <w:rPrChange w:id="17" w:author="Hassen" w:date="2016-05-27T14:14:00Z">
            <w:rPr>
              <w:rFonts w:ascii="Calibri" w:hAnsi="Calibri"/>
              <w:vertAlign w:val="subscript"/>
              <w:lang w:val="en-US"/>
            </w:rPr>
          </w:rPrChange>
        </w:rPr>
        <w:t>I</w:t>
      </w:r>
      <w:r w:rsidRPr="00FC076B">
        <w:rPr>
          <w:rFonts w:ascii="Calibri" w:hAnsi="Calibri"/>
          <w:lang w:val="fr-FR"/>
          <w:rPrChange w:id="18" w:author="Hassen" w:date="2016-05-27T14:14:00Z">
            <w:rPr>
              <w:rFonts w:ascii="Calibri" w:hAnsi="Calibri"/>
              <w:lang w:val="en-US"/>
            </w:rPr>
          </w:rPrChange>
        </w:rPr>
        <w:t xml:space="preserve"> &gt;</w:t>
      </w:r>
    </w:p>
    <w:p w14:paraId="33248057" w14:textId="77777777" w:rsidR="0069065D" w:rsidRPr="00FC076B" w:rsidRDefault="0069065D">
      <w:pPr>
        <w:rPr>
          <w:rFonts w:ascii="Calibri" w:hAnsi="Calibri"/>
          <w:lang w:val="fr-FR"/>
          <w:rPrChange w:id="19" w:author="Hassen" w:date="2016-05-27T14:14:00Z">
            <w:rPr>
              <w:rFonts w:ascii="Calibri" w:hAnsi="Calibri"/>
              <w:lang w:val="en-US"/>
            </w:rPr>
          </w:rPrChange>
        </w:rPr>
      </w:pPr>
    </w:p>
    <w:p w14:paraId="076B2A1A" w14:textId="5343F9AD" w:rsidR="00BE508D" w:rsidRPr="00FC076B" w:rsidDel="005D275D" w:rsidRDefault="00BE508D">
      <w:pPr>
        <w:rPr>
          <w:del w:id="20" w:author="Hassen" w:date="2016-05-27T09:31:00Z"/>
          <w:rFonts w:ascii="Calibri" w:hAnsi="Calibri"/>
          <w:lang w:val="fr-FR"/>
          <w:rPrChange w:id="21" w:author="Hassen" w:date="2016-05-27T14:14:00Z">
            <w:rPr>
              <w:del w:id="22" w:author="Hassen" w:date="2016-05-27T09:31:00Z"/>
              <w:rFonts w:ascii="Calibri" w:hAnsi="Calibri"/>
              <w:lang w:val="en-US"/>
            </w:rPr>
          </w:rPrChange>
        </w:rPr>
      </w:pPr>
      <w:del w:id="23" w:author="Hassen" w:date="2016-05-27T09:31:00Z">
        <w:r w:rsidRPr="00FC076B" w:rsidDel="005D275D">
          <w:rPr>
            <w:rFonts w:ascii="Calibri" w:hAnsi="Calibri"/>
            <w:lang w:val="fr-FR"/>
            <w:rPrChange w:id="24" w:author="Hassen" w:date="2016-05-27T14:14:00Z">
              <w:rPr>
                <w:rFonts w:ascii="Calibri" w:hAnsi="Calibri"/>
                <w:lang w:val="en-US"/>
              </w:rPr>
            </w:rPrChange>
          </w:rPr>
          <w:delText xml:space="preserve">The environment </w:delText>
        </w:r>
        <w:r w:rsidR="008573F7" w:rsidRPr="00FC076B" w:rsidDel="005D275D">
          <w:rPr>
            <w:rFonts w:ascii="Calibri" w:hAnsi="Calibri"/>
            <w:lang w:val="fr-FR"/>
            <w:rPrChange w:id="25" w:author="Hassen" w:date="2016-05-27T14:14:00Z">
              <w:rPr>
                <w:rFonts w:ascii="Calibri" w:hAnsi="Calibri"/>
                <w:lang w:val="en-US"/>
              </w:rPr>
            </w:rPrChange>
          </w:rPr>
          <w:delText>for this simulation is, for convenience, set as being linear over time, affecting all individuals similarly</w:delText>
        </w:r>
        <w:r w:rsidR="00FF4789" w:rsidRPr="00FC076B" w:rsidDel="005D275D">
          <w:rPr>
            <w:rFonts w:ascii="Calibri" w:hAnsi="Calibri"/>
            <w:lang w:val="fr-FR"/>
            <w:rPrChange w:id="26" w:author="Hassen" w:date="2016-05-27T14:14:00Z">
              <w:rPr>
                <w:rFonts w:ascii="Calibri" w:hAnsi="Calibri"/>
                <w:lang w:val="en-US"/>
              </w:rPr>
            </w:rPrChange>
          </w:rPr>
          <w:delText xml:space="preserve"> (i.e., it is “shared”)</w:delText>
        </w:r>
      </w:del>
      <w:del w:id="27" w:author="Hassen" w:date="2016-05-27T09:29:00Z">
        <w:r w:rsidR="008573F7" w:rsidRPr="00FC076B" w:rsidDel="00660CF9">
          <w:rPr>
            <w:rFonts w:ascii="Calibri" w:hAnsi="Calibri"/>
            <w:lang w:val="fr-FR"/>
            <w:rPrChange w:id="28" w:author="Hassen" w:date="2016-05-27T14:14:00Z">
              <w:rPr>
                <w:rFonts w:ascii="Calibri" w:hAnsi="Calibri"/>
                <w:lang w:val="en-US"/>
              </w:rPr>
            </w:rPrChange>
          </w:rPr>
          <w:delText xml:space="preserve">, having an intercept effect on phenotype of 0, and a slope that you can input (we recommend at first that the slope be &gt;&gt; 0). </w:delText>
        </w:r>
      </w:del>
    </w:p>
    <w:p w14:paraId="3F4432BE" w14:textId="77777777" w:rsidR="008573F7" w:rsidRPr="00FC076B" w:rsidRDefault="008573F7">
      <w:pPr>
        <w:rPr>
          <w:rFonts w:ascii="Calibri" w:hAnsi="Calibri"/>
          <w:lang w:val="fr-FR"/>
          <w:rPrChange w:id="29" w:author="Hassen" w:date="2016-05-27T14:14:00Z">
            <w:rPr>
              <w:rFonts w:ascii="Calibri" w:hAnsi="Calibri"/>
              <w:lang w:val="en-US"/>
            </w:rPr>
          </w:rPrChange>
        </w:rPr>
      </w:pPr>
    </w:p>
    <w:p w14:paraId="6C1A5B40" w14:textId="39694A73" w:rsidR="008573F7" w:rsidRPr="00DA6720" w:rsidRDefault="008573F7">
      <w:pPr>
        <w:rPr>
          <w:ins w:id="30" w:author="Hassen" w:date="2016-05-27T09:31:00Z"/>
          <w:rFonts w:ascii="Calibri" w:hAnsi="Calibri"/>
          <w:lang w:val="fr-FR"/>
          <w:rPrChange w:id="31" w:author="Hassen" w:date="2016-05-27T10:34:00Z">
            <w:rPr>
              <w:ins w:id="32" w:author="Hassen" w:date="2016-05-27T09:31:00Z"/>
              <w:rFonts w:ascii="Calibri" w:hAnsi="Calibri"/>
              <w:lang w:val="en-US"/>
            </w:rPr>
          </w:rPrChange>
        </w:rPr>
      </w:pPr>
      <w:r w:rsidRPr="00DA6720">
        <w:rPr>
          <w:rFonts w:ascii="Calibri" w:hAnsi="Calibri"/>
          <w:lang w:val="fr-FR"/>
          <w:rPrChange w:id="33" w:author="Hassen" w:date="2016-05-27T10:34:00Z">
            <w:rPr>
              <w:rFonts w:ascii="Calibri" w:hAnsi="Calibri"/>
              <w:lang w:val="en-US"/>
            </w:rPr>
          </w:rPrChange>
        </w:rPr>
        <w:lastRenderedPageBreak/>
        <w:t>&lt;Input environmental effect</w:t>
      </w:r>
      <w:r w:rsidR="00BB346C" w:rsidRPr="00DA6720">
        <w:rPr>
          <w:rFonts w:ascii="Calibri" w:hAnsi="Calibri"/>
          <w:lang w:val="fr-FR"/>
          <w:rPrChange w:id="34" w:author="Hassen" w:date="2016-05-27T10:34:00Z">
            <w:rPr>
              <w:rFonts w:ascii="Calibri" w:hAnsi="Calibri"/>
              <w:lang w:val="en-US"/>
            </w:rPr>
          </w:rPrChange>
        </w:rPr>
        <w:t xml:space="preserve"> variance</w:t>
      </w:r>
      <w:r w:rsidR="00FF4789" w:rsidRPr="00DA6720">
        <w:rPr>
          <w:rFonts w:ascii="Calibri" w:hAnsi="Calibri"/>
          <w:lang w:val="fr-FR"/>
          <w:rPrChange w:id="35" w:author="Hassen" w:date="2016-05-27T10:34:00Z">
            <w:rPr>
              <w:rFonts w:ascii="Calibri" w:hAnsi="Calibri"/>
              <w:lang w:val="en-US"/>
            </w:rPr>
          </w:rPrChange>
        </w:rPr>
        <w:t xml:space="preserve">, </w:t>
      </w:r>
      <w:r w:rsidR="00BB346C" w:rsidRPr="00DA6720">
        <w:rPr>
          <w:rFonts w:ascii="Calibri" w:hAnsi="Calibri"/>
          <w:lang w:val="fr-FR"/>
          <w:rPrChange w:id="36" w:author="Hassen" w:date="2016-05-27T10:34:00Z">
            <w:rPr>
              <w:rFonts w:ascii="Calibri" w:hAnsi="Calibri"/>
              <w:lang w:val="en-US"/>
            </w:rPr>
          </w:rPrChange>
        </w:rPr>
        <w:t>V</w:t>
      </w:r>
      <w:r w:rsidR="00FE2CCF" w:rsidRPr="00DA6720">
        <w:rPr>
          <w:rFonts w:ascii="Calibri" w:hAnsi="Calibri"/>
          <w:vertAlign w:val="subscript"/>
          <w:lang w:val="fr-FR"/>
          <w:rPrChange w:id="37" w:author="Hassen" w:date="2016-05-27T10:34:00Z">
            <w:rPr>
              <w:rFonts w:ascii="Calibri" w:hAnsi="Calibri"/>
              <w:vertAlign w:val="subscript"/>
              <w:lang w:val="en-US"/>
            </w:rPr>
          </w:rPrChange>
        </w:rPr>
        <w:t>E</w:t>
      </w:r>
      <w:r w:rsidRPr="00DA6720">
        <w:rPr>
          <w:rFonts w:ascii="Calibri" w:hAnsi="Calibri"/>
          <w:lang w:val="fr-FR"/>
          <w:rPrChange w:id="38" w:author="Hassen" w:date="2016-05-27T10:34:00Z">
            <w:rPr>
              <w:rFonts w:ascii="Calibri" w:hAnsi="Calibri"/>
              <w:lang w:val="en-US"/>
            </w:rPr>
          </w:rPrChange>
        </w:rPr>
        <w:t>&gt;</w:t>
      </w:r>
    </w:p>
    <w:p w14:paraId="727CDB07" w14:textId="77777777" w:rsidR="00544B64" w:rsidRPr="00DA6720" w:rsidRDefault="00544B64">
      <w:pPr>
        <w:rPr>
          <w:ins w:id="39" w:author="Hassen" w:date="2016-05-27T09:31:00Z"/>
          <w:rFonts w:ascii="Calibri" w:hAnsi="Calibri"/>
          <w:lang w:val="fr-FR"/>
          <w:rPrChange w:id="40" w:author="Hassen" w:date="2016-05-27T10:34:00Z">
            <w:rPr>
              <w:ins w:id="41" w:author="Hassen" w:date="2016-05-27T09:31:00Z"/>
              <w:rFonts w:ascii="Calibri" w:hAnsi="Calibri"/>
              <w:lang w:val="en-US"/>
            </w:rPr>
          </w:rPrChange>
        </w:rPr>
      </w:pPr>
    </w:p>
    <w:p w14:paraId="71CE377D" w14:textId="4BBB3055" w:rsidR="005D275D" w:rsidRPr="009D01A5" w:rsidRDefault="005D275D">
      <w:pPr>
        <w:rPr>
          <w:rFonts w:ascii="Calibri" w:hAnsi="Calibri"/>
          <w:lang w:val="en-US"/>
        </w:rPr>
      </w:pPr>
      <w:ins w:id="42" w:author="Hassen" w:date="2016-05-27T09:31:00Z">
        <w:r w:rsidRPr="00386524">
          <w:rPr>
            <w:rFonts w:ascii="Calibri" w:hAnsi="Calibri"/>
            <w:lang w:val="en-US"/>
          </w:rPr>
          <w:t>The environment for this simulation is, for convenience, set as being linear over time, affecting all individuals similarly (i.e., it is “shared”). T</w:t>
        </w:r>
        <w:r w:rsidRPr="003035F1">
          <w:rPr>
            <w:rFonts w:ascii="Calibri" w:hAnsi="Calibri"/>
            <w:lang w:val="en-US"/>
          </w:rPr>
          <w:t>he environment is also expressed in unit variance (i.e., Var(x)=1) and mean-centered (</w:t>
        </w:r>
        <w:r>
          <w:rPr>
            <w:rFonts w:ascii="Calibri" w:hAnsi="Calibri"/>
            <w:lang w:val="en-US"/>
          </w:rPr>
          <w:t>i.e., E(x)=0</w:t>
        </w:r>
        <w:r w:rsidRPr="003035F1">
          <w:rPr>
            <w:rFonts w:ascii="Calibri" w:hAnsi="Calibri"/>
            <w:lang w:val="en-US"/>
          </w:rPr>
          <w:t>)</w:t>
        </w:r>
        <w:r>
          <w:rPr>
            <w:rFonts w:ascii="Calibri" w:hAnsi="Calibri"/>
            <w:lang w:val="en-US"/>
          </w:rPr>
          <w:t>.</w:t>
        </w:r>
      </w:ins>
    </w:p>
    <w:p w14:paraId="353AE8B5" w14:textId="77777777" w:rsidR="00BE508D" w:rsidRPr="00544B64" w:rsidRDefault="00BE508D">
      <w:pPr>
        <w:rPr>
          <w:rFonts w:ascii="Calibri" w:hAnsi="Calibri"/>
          <w:lang w:val="en-US"/>
        </w:rPr>
      </w:pPr>
    </w:p>
    <w:p w14:paraId="1A5C609A" w14:textId="1759E4D0" w:rsidR="0069065D" w:rsidRPr="00660CF9" w:rsidRDefault="0069065D">
      <w:pPr>
        <w:rPr>
          <w:rFonts w:ascii="Calibri" w:hAnsi="Calibri"/>
          <w:lang w:val="en-US"/>
        </w:rPr>
      </w:pPr>
      <w:r w:rsidRPr="00660CF9">
        <w:rPr>
          <w:rFonts w:ascii="Calibri" w:hAnsi="Calibri"/>
          <w:lang w:val="en-US"/>
        </w:rPr>
        <w:t xml:space="preserve">You also must enter </w:t>
      </w:r>
      <w:r w:rsidR="00AF2F8B" w:rsidRPr="00660CF9">
        <w:rPr>
          <w:rFonts w:ascii="Calibri" w:hAnsi="Calibri"/>
          <w:lang w:val="en-US"/>
        </w:rPr>
        <w:t>parameters for variance in the sampling timing within and among individuals.</w:t>
      </w:r>
      <w:r w:rsidRPr="00660CF9">
        <w:rPr>
          <w:rFonts w:ascii="Calibri" w:hAnsi="Calibri"/>
          <w:lang w:val="en-US"/>
        </w:rPr>
        <w:t xml:space="preserve"> </w:t>
      </w:r>
      <w:r w:rsidR="00AF2F8B" w:rsidRPr="00660CF9">
        <w:rPr>
          <w:rFonts w:ascii="Calibri" w:hAnsi="Calibri"/>
          <w:lang w:val="en-US"/>
        </w:rPr>
        <w:t>For this simulation, the</w:t>
      </w:r>
      <w:r w:rsidR="00BB346C" w:rsidRPr="00660CF9">
        <w:rPr>
          <w:rFonts w:ascii="Calibri" w:hAnsi="Calibri"/>
          <w:lang w:val="en-US"/>
        </w:rPr>
        <w:t xml:space="preserve"> total</w:t>
      </w:r>
      <w:r w:rsidR="00AF2F8B" w:rsidRPr="00660CF9">
        <w:rPr>
          <w:rFonts w:ascii="Calibri" w:hAnsi="Calibri"/>
          <w:lang w:val="en-US"/>
        </w:rPr>
        <w:t xml:space="preserve"> number of expressions of the phenotype </w:t>
      </w:r>
      <w:r w:rsidR="00BB346C" w:rsidRPr="00660CF9">
        <w:rPr>
          <w:rFonts w:ascii="Calibri" w:hAnsi="Calibri"/>
          <w:lang w:val="en-US"/>
        </w:rPr>
        <w:t>from which you can sample is fixed</w:t>
      </w:r>
      <w:r w:rsidR="00AF2F8B" w:rsidRPr="00660CF9">
        <w:rPr>
          <w:rFonts w:ascii="Calibri" w:hAnsi="Calibri"/>
          <w:lang w:val="en-US"/>
        </w:rPr>
        <w:t xml:space="preserve"> at 100. While you can vary the number of </w:t>
      </w:r>
      <w:r w:rsidR="00BB346C" w:rsidRPr="00660CF9">
        <w:rPr>
          <w:rFonts w:ascii="Calibri" w:hAnsi="Calibri"/>
          <w:lang w:val="en-US"/>
        </w:rPr>
        <w:t xml:space="preserve">individual samples </w:t>
      </w:r>
      <w:r w:rsidR="00AF2F8B" w:rsidRPr="00660CF9">
        <w:rPr>
          <w:rFonts w:ascii="Calibri" w:hAnsi="Calibri"/>
          <w:lang w:val="en-US"/>
        </w:rPr>
        <w:t xml:space="preserve">taken, for this module to effectively illustrate the issues with sampling, the number of </w:t>
      </w:r>
      <w:r w:rsidR="00BB346C" w:rsidRPr="00660CF9">
        <w:rPr>
          <w:rFonts w:ascii="Calibri" w:hAnsi="Calibri"/>
          <w:lang w:val="en-US"/>
        </w:rPr>
        <w:t xml:space="preserve">samples </w:t>
      </w:r>
      <w:r w:rsidR="00AF2F8B" w:rsidRPr="00660CF9">
        <w:rPr>
          <w:rFonts w:ascii="Calibri" w:hAnsi="Calibri"/>
          <w:lang w:val="en-US"/>
        </w:rPr>
        <w:t xml:space="preserve">must be much less than 100. The key parameter to be entered by you will be the among-individual variance in timing of those records. To illustrate, below </w:t>
      </w:r>
      <w:r w:rsidR="008965A8" w:rsidRPr="00660CF9">
        <w:rPr>
          <w:rFonts w:ascii="Calibri" w:hAnsi="Calibri"/>
          <w:lang w:val="en-US"/>
        </w:rPr>
        <w:t>are examples of sampling records for a small number of individuals when the among-individual variance in sampling timing is 0, and when it is 0.</w:t>
      </w:r>
      <w:r w:rsidR="00A7631C" w:rsidRPr="00660CF9">
        <w:rPr>
          <w:rFonts w:ascii="Calibri" w:hAnsi="Calibri"/>
          <w:lang w:val="en-US"/>
        </w:rPr>
        <w:t>9</w:t>
      </w:r>
      <w:r w:rsidR="008965A8" w:rsidRPr="00660CF9">
        <w:rPr>
          <w:rFonts w:ascii="Calibri" w:hAnsi="Calibri"/>
          <w:lang w:val="en-US"/>
        </w:rPr>
        <w:t>.</w:t>
      </w:r>
    </w:p>
    <w:p w14:paraId="2ECD1376" w14:textId="77777777" w:rsidR="008965A8" w:rsidRPr="00660CF9" w:rsidRDefault="008965A8">
      <w:pPr>
        <w:rPr>
          <w:rFonts w:ascii="Calibri" w:hAnsi="Calibri"/>
          <w:lang w:val="en-US"/>
        </w:rPr>
      </w:pPr>
    </w:p>
    <w:p w14:paraId="4E6C3C18" w14:textId="77777777" w:rsidR="008965A8" w:rsidRPr="00660CF9" w:rsidRDefault="008965A8">
      <w:pPr>
        <w:rPr>
          <w:rFonts w:ascii="Calibri" w:hAnsi="Calibri"/>
          <w:lang w:val="en-US"/>
        </w:rPr>
      </w:pPr>
    </w:p>
    <w:p w14:paraId="294A30FF" w14:textId="04305A06" w:rsidR="008965A8" w:rsidRPr="00660CF9" w:rsidRDefault="00FF4789">
      <w:pPr>
        <w:rPr>
          <w:rFonts w:ascii="Calibri" w:hAnsi="Calibri"/>
          <w:vertAlign w:val="subscript"/>
          <w:lang w:val="en-US"/>
        </w:rPr>
      </w:pPr>
      <w:r w:rsidRPr="00660CF9">
        <w:rPr>
          <w:rFonts w:ascii="Calibri" w:hAnsi="Calibri"/>
          <w:lang w:val="en-US"/>
        </w:rPr>
        <w:t>&lt; Provide g</w:t>
      </w:r>
      <w:r w:rsidR="008965A8" w:rsidRPr="00660CF9">
        <w:rPr>
          <w:rFonts w:ascii="Calibri" w:hAnsi="Calibri"/>
          <w:lang w:val="en-US"/>
        </w:rPr>
        <w:t>raphs of ~5 individuals (color-coded) through time to illustrate effect of sampling variance in timing.</w:t>
      </w:r>
      <w:r w:rsidRPr="00660CF9">
        <w:rPr>
          <w:rFonts w:ascii="Calibri" w:hAnsi="Calibri"/>
          <w:lang w:val="en-US"/>
        </w:rPr>
        <w:t>&gt;</w:t>
      </w:r>
    </w:p>
    <w:p w14:paraId="08E3C3CD" w14:textId="5C4D91E2" w:rsidR="00F52A5B" w:rsidRPr="009D01A5" w:rsidRDefault="00F52A5B">
      <w:pPr>
        <w:rPr>
          <w:rFonts w:ascii="Calibri" w:hAnsi="Calibri"/>
          <w:lang w:val="en-US"/>
        </w:rPr>
      </w:pPr>
      <w:r w:rsidRPr="009D01A5">
        <w:rPr>
          <w:rFonts w:ascii="Calibri" w:hAnsi="Calibri"/>
          <w:noProof/>
          <w:vertAlign w:val="subscript"/>
          <w:lang w:val="en-US" w:eastAsia="en-US"/>
        </w:rPr>
        <w:drawing>
          <wp:inline distT="0" distB="0" distL="0" distR="0" wp14:anchorId="26E2828A" wp14:editId="5E91FD34">
            <wp:extent cx="5943600" cy="2218055"/>
            <wp:effectExtent l="0" t="0" r="0" b="0"/>
            <wp:docPr id="2" name="Image 2" descr="C:\Users\Haycen\Google Drive\UQAM\SQUID\App_R\www\pictures\Vit_examp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cen\Google Drive\UQAM\SQUID\App_R\www\pictures\Vit_exampl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18055"/>
                    </a:xfrm>
                    <a:prstGeom prst="rect">
                      <a:avLst/>
                    </a:prstGeom>
                    <a:noFill/>
                    <a:ln>
                      <a:noFill/>
                    </a:ln>
                  </pic:spPr>
                </pic:pic>
              </a:graphicData>
            </a:graphic>
          </wp:inline>
        </w:drawing>
      </w:r>
    </w:p>
    <w:p w14:paraId="1558C0A9" w14:textId="77777777" w:rsidR="00F52A5B" w:rsidRPr="00544B64" w:rsidRDefault="00F52A5B">
      <w:pPr>
        <w:rPr>
          <w:rFonts w:ascii="Calibri" w:hAnsi="Calibri"/>
          <w:lang w:val="en-US"/>
        </w:rPr>
      </w:pPr>
    </w:p>
    <w:p w14:paraId="4DFA534C" w14:textId="039B2CA2" w:rsidR="00FF4789" w:rsidRPr="00660CF9" w:rsidRDefault="00FF4789">
      <w:pPr>
        <w:rPr>
          <w:rFonts w:ascii="Calibri" w:hAnsi="Calibri"/>
          <w:lang w:val="en-US"/>
        </w:rPr>
      </w:pPr>
      <w:r w:rsidRPr="00660CF9">
        <w:rPr>
          <w:rFonts w:ascii="Calibri" w:hAnsi="Calibri"/>
          <w:lang w:val="en-US"/>
        </w:rPr>
        <w:t>Now you can input your own values.</w:t>
      </w:r>
    </w:p>
    <w:p w14:paraId="175A7084" w14:textId="77777777" w:rsidR="00FF4789" w:rsidRPr="00660CF9" w:rsidRDefault="00FF4789">
      <w:pPr>
        <w:rPr>
          <w:rFonts w:ascii="Calibri" w:hAnsi="Calibri"/>
          <w:lang w:val="en-US"/>
        </w:rPr>
      </w:pPr>
    </w:p>
    <w:p w14:paraId="091246FD" w14:textId="478200C8" w:rsidR="00AF2F8B" w:rsidRPr="00660CF9" w:rsidRDefault="00AF2F8B">
      <w:pPr>
        <w:rPr>
          <w:rFonts w:ascii="Calibri" w:hAnsi="Calibri"/>
          <w:lang w:val="en-US"/>
        </w:rPr>
      </w:pPr>
      <w:r w:rsidRPr="00660CF9">
        <w:rPr>
          <w:rFonts w:ascii="Calibri" w:hAnsi="Calibri"/>
          <w:lang w:val="en-US"/>
        </w:rPr>
        <w:t>&lt;Input number of records taken, and among-individual variance in timing of those records&gt;</w:t>
      </w:r>
    </w:p>
    <w:p w14:paraId="590F5A48" w14:textId="77777777" w:rsidR="00AF2F8B" w:rsidRPr="00660CF9" w:rsidRDefault="00AF2F8B">
      <w:pPr>
        <w:rPr>
          <w:rFonts w:ascii="Calibri" w:hAnsi="Calibri"/>
          <w:lang w:val="en-US"/>
        </w:rPr>
      </w:pPr>
    </w:p>
    <w:p w14:paraId="2D0477CE" w14:textId="4021AB7E" w:rsidR="00BB346C" w:rsidRPr="00660CF9" w:rsidRDefault="00BB346C">
      <w:pPr>
        <w:rPr>
          <w:rFonts w:ascii="Calibri" w:hAnsi="Calibri"/>
          <w:lang w:val="en-US"/>
        </w:rPr>
      </w:pPr>
      <w:r w:rsidRPr="00660CF9">
        <w:rPr>
          <w:rFonts w:ascii="Calibri" w:hAnsi="Calibri"/>
          <w:lang w:val="en-US"/>
        </w:rPr>
        <w:t>T</w:t>
      </w:r>
      <w:r w:rsidR="00D225C6" w:rsidRPr="00660CF9">
        <w:rPr>
          <w:rFonts w:ascii="Calibri" w:hAnsi="Calibri"/>
          <w:lang w:val="en-US"/>
        </w:rPr>
        <w:t xml:space="preserve">he figure below shows </w:t>
      </w:r>
      <w:r w:rsidR="003E2667" w:rsidRPr="00660CF9">
        <w:rPr>
          <w:rFonts w:ascii="Calibri" w:hAnsi="Calibri"/>
          <w:lang w:val="en-US"/>
        </w:rPr>
        <w:t>time of sampling</w:t>
      </w:r>
      <w:r w:rsidRPr="00660CF9">
        <w:rPr>
          <w:rFonts w:ascii="Calibri" w:hAnsi="Calibri"/>
          <w:lang w:val="en-US"/>
        </w:rPr>
        <w:t xml:space="preserve"> of </w:t>
      </w:r>
      <w:r w:rsidR="003E5DD7" w:rsidRPr="00660CF9">
        <w:rPr>
          <w:rFonts w:ascii="Calibri" w:hAnsi="Calibri"/>
          <w:lang w:val="en-US"/>
        </w:rPr>
        <w:t xml:space="preserve">a </w:t>
      </w:r>
      <w:r w:rsidRPr="00660CF9">
        <w:rPr>
          <w:rFonts w:ascii="Calibri" w:hAnsi="Calibri"/>
          <w:lang w:val="en-US"/>
        </w:rPr>
        <w:t>subset of individuals</w:t>
      </w:r>
      <w:r w:rsidR="00F4759A" w:rsidRPr="00660CF9">
        <w:rPr>
          <w:rFonts w:ascii="Calibri" w:hAnsi="Calibri"/>
          <w:lang w:val="en-US"/>
        </w:rPr>
        <w:t xml:space="preserve"> according to the values entered</w:t>
      </w:r>
      <w:r w:rsidR="00CC3ED4" w:rsidRPr="00660CF9">
        <w:rPr>
          <w:rFonts w:ascii="Calibri" w:hAnsi="Calibri"/>
          <w:lang w:val="en-US"/>
        </w:rPr>
        <w:t>.</w:t>
      </w:r>
    </w:p>
    <w:p w14:paraId="58A8318E" w14:textId="6EA0E1D4" w:rsidR="00AF2F8B" w:rsidRPr="00660CF9" w:rsidRDefault="00BB346C">
      <w:pPr>
        <w:rPr>
          <w:rFonts w:ascii="Calibri" w:hAnsi="Calibri"/>
          <w:lang w:val="en-US"/>
        </w:rPr>
      </w:pPr>
      <w:r w:rsidRPr="00660CF9">
        <w:rPr>
          <w:rFonts w:ascii="Calibri" w:hAnsi="Calibri"/>
          <w:lang w:val="en-US"/>
        </w:rPr>
        <w:t>&lt;</w:t>
      </w:r>
      <w:r w:rsidR="00AF2F8B" w:rsidRPr="00660CF9">
        <w:rPr>
          <w:rFonts w:ascii="Calibri" w:hAnsi="Calibri"/>
          <w:lang w:val="en-US"/>
        </w:rPr>
        <w:t xml:space="preserve">Immediately show graphical output </w:t>
      </w:r>
      <w:r w:rsidR="008965A8" w:rsidRPr="00660CF9">
        <w:rPr>
          <w:rFonts w:ascii="Calibri" w:hAnsi="Calibri"/>
          <w:lang w:val="en-US"/>
        </w:rPr>
        <w:t xml:space="preserve">of subset of individuals </w:t>
      </w:r>
      <w:r w:rsidR="00AF2F8B" w:rsidRPr="00660CF9">
        <w:rPr>
          <w:rFonts w:ascii="Calibri" w:hAnsi="Calibri"/>
          <w:lang w:val="en-US"/>
        </w:rPr>
        <w:t xml:space="preserve">illustrating </w:t>
      </w:r>
      <w:r w:rsidR="008965A8" w:rsidRPr="00660CF9">
        <w:rPr>
          <w:rFonts w:ascii="Calibri" w:hAnsi="Calibri"/>
          <w:lang w:val="en-US"/>
        </w:rPr>
        <w:t>sampling for the values user entered.</w:t>
      </w:r>
      <w:r w:rsidRPr="00660CF9">
        <w:rPr>
          <w:rFonts w:ascii="Calibri" w:hAnsi="Calibri"/>
          <w:lang w:val="en-US"/>
        </w:rPr>
        <w:t>&gt;</w:t>
      </w:r>
    </w:p>
    <w:p w14:paraId="0419BD7A" w14:textId="77777777" w:rsidR="008573F7" w:rsidRPr="00660CF9" w:rsidRDefault="008573F7">
      <w:pPr>
        <w:rPr>
          <w:rFonts w:ascii="Calibri" w:hAnsi="Calibri"/>
          <w:lang w:val="en-US"/>
        </w:rPr>
      </w:pPr>
    </w:p>
    <w:p w14:paraId="6A869788" w14:textId="12BB5667" w:rsidR="008573F7" w:rsidRPr="00660CF9" w:rsidRDefault="008573F7">
      <w:pPr>
        <w:rPr>
          <w:rFonts w:ascii="Calibri" w:hAnsi="Calibri"/>
          <w:lang w:val="en-US"/>
        </w:rPr>
      </w:pPr>
      <w:r w:rsidRPr="00660CF9">
        <w:rPr>
          <w:rFonts w:ascii="Calibri" w:hAnsi="Calibri"/>
          <w:lang w:val="en-US"/>
        </w:rPr>
        <w:t>&lt; Run simulation&gt;</w:t>
      </w:r>
    </w:p>
    <w:p w14:paraId="48702EAC" w14:textId="77777777" w:rsidR="008573F7" w:rsidRPr="00660CF9" w:rsidRDefault="008573F7">
      <w:pPr>
        <w:rPr>
          <w:rFonts w:ascii="Calibri" w:hAnsi="Calibri"/>
          <w:lang w:val="en-US"/>
        </w:rPr>
      </w:pPr>
    </w:p>
    <w:p w14:paraId="37EE5FB2" w14:textId="6EE9FC6B" w:rsidR="008573F7" w:rsidRPr="00660CF9" w:rsidRDefault="00FF2E75">
      <w:pPr>
        <w:rPr>
          <w:rFonts w:ascii="Calibri" w:hAnsi="Calibri"/>
          <w:b/>
          <w:lang w:val="en-US"/>
        </w:rPr>
      </w:pPr>
      <w:r w:rsidRPr="00660CF9">
        <w:rPr>
          <w:rFonts w:ascii="Calibri" w:hAnsi="Calibri"/>
          <w:b/>
          <w:lang w:val="en-US"/>
        </w:rPr>
        <w:t>Results</w:t>
      </w:r>
    </w:p>
    <w:p w14:paraId="2D5F732B" w14:textId="77777777" w:rsidR="00FF2E75" w:rsidRPr="00660CF9" w:rsidRDefault="00FF2E75" w:rsidP="00FF2E75">
      <w:pPr>
        <w:rPr>
          <w:rFonts w:ascii="Calibri" w:hAnsi="Calibri"/>
          <w:lang w:val="en-US"/>
        </w:rPr>
      </w:pPr>
    </w:p>
    <w:p w14:paraId="41D1F90F" w14:textId="4724894F" w:rsidR="00FF2E75" w:rsidRPr="00660CF9" w:rsidRDefault="00AD3E0A" w:rsidP="00FF2E75">
      <w:pPr>
        <w:rPr>
          <w:rFonts w:ascii="Calibri" w:hAnsi="Calibri"/>
          <w:lang w:val="en-US"/>
        </w:rPr>
      </w:pPr>
      <w:r w:rsidRPr="00660CF9">
        <w:rPr>
          <w:rFonts w:ascii="Calibri" w:hAnsi="Calibri"/>
          <w:lang w:val="en-US"/>
        </w:rPr>
        <w:lastRenderedPageBreak/>
        <w:t>If we have no information about the environment, the</w:t>
      </w:r>
      <w:r w:rsidR="00A55E3D" w:rsidRPr="00660CF9">
        <w:rPr>
          <w:rFonts w:ascii="Calibri" w:hAnsi="Calibri"/>
          <w:lang w:val="en-US"/>
        </w:rPr>
        <w:t xml:space="preserve"> model we </w:t>
      </w:r>
      <w:r w:rsidRPr="00660CF9">
        <w:rPr>
          <w:rFonts w:ascii="Calibri" w:hAnsi="Calibri"/>
          <w:lang w:val="en-US"/>
        </w:rPr>
        <w:t xml:space="preserve">incorrectly </w:t>
      </w:r>
      <w:r w:rsidR="00A55E3D" w:rsidRPr="00660CF9">
        <w:rPr>
          <w:rFonts w:ascii="Calibri" w:hAnsi="Calibri"/>
          <w:lang w:val="en-US"/>
        </w:rPr>
        <w:t>assume to be true is:</w:t>
      </w:r>
    </w:p>
    <w:p w14:paraId="42B211FD" w14:textId="77777777" w:rsidR="00A55E3D" w:rsidRPr="00660CF9" w:rsidRDefault="00A55E3D" w:rsidP="00FF2E75">
      <w:pPr>
        <w:rPr>
          <w:rFonts w:ascii="Calibri" w:hAnsi="Calibri"/>
          <w:lang w:val="en-US"/>
        </w:rPr>
      </w:pPr>
    </w:p>
    <w:p w14:paraId="477F42E2" w14:textId="77777777" w:rsidR="006F48DC" w:rsidRPr="00FC076B" w:rsidRDefault="0042737B" w:rsidP="006F48DC">
      <w:pPr>
        <w:rPr>
          <w:ins w:id="43" w:author="Hassen" w:date="2016-05-27T14:15:00Z"/>
          <w:rFonts w:ascii="Calibri" w:hAnsi="Calibri"/>
          <w:b/>
          <w:lang w:val="en-US"/>
          <w:rPrChange w:id="44" w:author="Hassen" w:date="2016-05-27T14:15:00Z">
            <w:rPr>
              <w:ins w:id="45" w:author="Hassen" w:date="2016-05-27T14:15:00Z"/>
              <w:rFonts w:ascii="Calibri" w:hAnsi="Calibri"/>
              <w:b/>
              <w:lang w:val="en-US"/>
            </w:rPr>
          </w:rPrChange>
        </w:rPr>
      </w:pPr>
      <m:oMathPara>
        <m:oMath>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hi</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I</m:t>
              </m:r>
            </m:e>
            <m:sub>
              <m:r>
                <m:rPr>
                  <m:sty m:val="bi"/>
                </m:rPr>
                <w:rPr>
                  <w:rFonts w:ascii="Cambria Math" w:hAnsi="Cambria Math"/>
                  <w:lang w:val="en-US"/>
                </w:rPr>
                <m:t>i</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e</m:t>
              </m:r>
            </m:e>
            <m:sub>
              <m:r>
                <m:rPr>
                  <m:sty m:val="bi"/>
                </m:rPr>
                <w:rPr>
                  <w:rFonts w:ascii="Cambria Math" w:hAnsi="Cambria Math"/>
                  <w:lang w:val="en-US"/>
                </w:rPr>
                <m:t>hi</m:t>
              </m:r>
            </m:sub>
          </m:sSub>
        </m:oMath>
      </m:oMathPara>
    </w:p>
    <w:p w14:paraId="7A215496" w14:textId="77777777" w:rsidR="00FC076B" w:rsidRDefault="00FC076B" w:rsidP="006F48DC">
      <w:pPr>
        <w:rPr>
          <w:ins w:id="46" w:author="Hassen" w:date="2016-05-27T14:15:00Z"/>
          <w:rFonts w:ascii="Calibri" w:hAnsi="Calibri"/>
          <w:b/>
          <w:lang w:val="en-US"/>
        </w:rPr>
      </w:pPr>
    </w:p>
    <w:p w14:paraId="65EB6945" w14:textId="77777777" w:rsidR="00FC076B" w:rsidRPr="004E339A" w:rsidRDefault="00FC076B" w:rsidP="00FC076B">
      <w:pPr>
        <w:spacing w:after="200"/>
        <w:rPr>
          <w:ins w:id="47" w:author="Hassen" w:date="2016-05-27T14:15:00Z"/>
          <w:rFonts w:ascii="Calibri" w:hAnsi="Calibri"/>
          <w:b/>
          <w:lang w:val="fr-FR"/>
        </w:rPr>
      </w:pPr>
      <w:ins w:id="48" w:author="Hassen" w:date="2016-05-27T14:15:00Z">
        <w:r w:rsidRPr="004E339A">
          <w:rPr>
            <w:rFonts w:ascii="Calibri" w:hAnsi="Calibri"/>
            <w:b/>
            <w:lang w:val="fr-FR"/>
          </w:rPr>
          <w:t>R code:</w:t>
        </w:r>
      </w:ins>
    </w:p>
    <w:p w14:paraId="1332627F" w14:textId="77777777" w:rsidR="00FC076B" w:rsidRPr="004E339A" w:rsidRDefault="00FC076B" w:rsidP="00FC076B">
      <w:pPr>
        <w:spacing w:after="200"/>
        <w:rPr>
          <w:ins w:id="49" w:author="Hassen" w:date="2016-05-27T14:15:00Z"/>
          <w:rFonts w:ascii="Consolas" w:hAnsi="Consolas"/>
          <w:sz w:val="20"/>
          <w:lang w:val="fr-FR"/>
        </w:rPr>
      </w:pPr>
      <w:ins w:id="50" w:author="Hassen" w:date="2016-05-27T14:15:00Z">
        <w:r w:rsidRPr="004E339A">
          <w:rPr>
            <w:rFonts w:ascii="Consolas" w:hAnsi="Consolas"/>
            <w:sz w:val="20"/>
            <w:lang w:val="fr-FR"/>
          </w:rPr>
          <w:t># install.packages("lme4")</w:t>
        </w:r>
      </w:ins>
    </w:p>
    <w:p w14:paraId="6BB6FBEB" w14:textId="798012EC" w:rsidR="00FC076B" w:rsidRPr="00E91745" w:rsidRDefault="00FC076B" w:rsidP="00E91745">
      <w:pPr>
        <w:spacing w:after="200"/>
        <w:rPr>
          <w:rFonts w:ascii="Consolas" w:hAnsi="Consolas"/>
          <w:sz w:val="20"/>
          <w:lang w:val="en-GB"/>
          <w:rPrChange w:id="51" w:author="Hassen" w:date="2016-05-27T14:16:00Z">
            <w:rPr>
              <w:rFonts w:ascii="Calibri" w:hAnsi="Calibri"/>
              <w:b/>
              <w:lang w:val="en-US"/>
            </w:rPr>
          </w:rPrChange>
        </w:rPr>
        <w:pPrChange w:id="52" w:author="Hassen" w:date="2016-05-27T14:16:00Z">
          <w:pPr/>
        </w:pPrChange>
      </w:pPr>
      <w:ins w:id="53" w:author="Hassen" w:date="2016-05-27T14:15:00Z">
        <w:r w:rsidRPr="00A3188D">
          <w:rPr>
            <w:rFonts w:ascii="Consolas" w:hAnsi="Consolas"/>
            <w:sz w:val="20"/>
            <w:lang w:val="en-GB"/>
          </w:rPr>
          <w:t>LMM</w:t>
        </w:r>
        <w:r>
          <w:rPr>
            <w:rFonts w:ascii="Consolas" w:hAnsi="Consolas"/>
            <w:sz w:val="20"/>
            <w:lang w:val="en-GB"/>
          </w:rPr>
          <w:t xml:space="preserve"> </w:t>
        </w:r>
        <w:r w:rsidRPr="004E339A">
          <w:rPr>
            <w:rFonts w:ascii="Consolas" w:hAnsi="Consolas"/>
            <w:sz w:val="20"/>
            <w:lang w:val="en-GB"/>
          </w:rPr>
          <w:t>&lt;-</w:t>
        </w:r>
        <w:r>
          <w:rPr>
            <w:rFonts w:ascii="Consolas" w:hAnsi="Consolas"/>
            <w:sz w:val="20"/>
            <w:lang w:val="en-GB"/>
          </w:rPr>
          <w:t xml:space="preserve"> </w:t>
        </w:r>
        <w:r w:rsidRPr="004E339A">
          <w:rPr>
            <w:rFonts w:ascii="Consolas" w:hAnsi="Consolas"/>
            <w:sz w:val="20"/>
            <w:lang w:val="en-GB"/>
          </w:rPr>
          <w:t xml:space="preserve">lme4::lmer(Phenotype ~ </w:t>
        </w:r>
        <w:r>
          <w:rPr>
            <w:rFonts w:ascii="Consolas" w:hAnsi="Consolas"/>
            <w:sz w:val="20"/>
            <w:lang w:val="en-GB"/>
          </w:rPr>
          <w:t>0</w:t>
        </w:r>
        <w:r>
          <w:rPr>
            <w:rFonts w:ascii="Consolas" w:hAnsi="Consolas"/>
            <w:sz w:val="20"/>
            <w:lang w:val="en-GB"/>
          </w:rPr>
          <w:t xml:space="preserve"> +</w:t>
        </w:r>
        <w:r w:rsidRPr="004E339A">
          <w:rPr>
            <w:rFonts w:ascii="Consolas" w:hAnsi="Consolas"/>
            <w:sz w:val="20"/>
            <w:lang w:val="en-GB"/>
          </w:rPr>
          <w:t xml:space="preserve"> (1|Individual), data = sampled_data)</w:t>
        </w:r>
      </w:ins>
    </w:p>
    <w:p w14:paraId="09EB7BC9" w14:textId="77777777" w:rsidR="00A55E3D" w:rsidRPr="00544B64" w:rsidRDefault="00A55E3D" w:rsidP="00FF2E75">
      <w:pPr>
        <w:rPr>
          <w:rFonts w:ascii="Calibri" w:hAnsi="Calibri"/>
          <w:lang w:val="en-US"/>
        </w:rPr>
      </w:pPr>
    </w:p>
    <w:p w14:paraId="21858FAE" w14:textId="24E848BC" w:rsidR="00FF2E75" w:rsidRPr="00660CF9" w:rsidRDefault="00FF2E75" w:rsidP="00FF2E75">
      <w:pPr>
        <w:rPr>
          <w:rFonts w:ascii="Calibri" w:hAnsi="Calibri"/>
          <w:lang w:val="en-US"/>
        </w:rPr>
      </w:pPr>
      <w:r w:rsidRPr="00660CF9">
        <w:rPr>
          <w:rFonts w:ascii="Calibri" w:hAnsi="Calibri"/>
          <w:lang w:val="en-US"/>
        </w:rPr>
        <w:t>A mixed</w:t>
      </w:r>
      <w:r w:rsidR="00AD3E0A" w:rsidRPr="00660CF9">
        <w:rPr>
          <w:rFonts w:ascii="Calibri" w:hAnsi="Calibri"/>
          <w:lang w:val="en-US"/>
        </w:rPr>
        <w:t>-effects</w:t>
      </w:r>
      <w:r w:rsidRPr="00660CF9">
        <w:rPr>
          <w:rFonts w:ascii="Calibri" w:hAnsi="Calibri"/>
          <w:lang w:val="en-US"/>
        </w:rPr>
        <w:t xml:space="preserve"> statistical model </w:t>
      </w:r>
      <w:r w:rsidR="00AD3E0A" w:rsidRPr="00660CF9">
        <w:rPr>
          <w:rFonts w:ascii="Calibri" w:hAnsi="Calibri"/>
          <w:lang w:val="en-US"/>
        </w:rPr>
        <w:t>can then estimate these model</w:t>
      </w:r>
      <w:r w:rsidRPr="00660CF9">
        <w:rPr>
          <w:rFonts w:ascii="Calibri" w:hAnsi="Calibri"/>
          <w:lang w:val="en-US"/>
        </w:rPr>
        <w:t xml:space="preserve"> parameters:</w:t>
      </w:r>
    </w:p>
    <w:p w14:paraId="1BE5D4F7" w14:textId="77777777" w:rsidR="00FF2E75" w:rsidRPr="00660CF9" w:rsidRDefault="00FF2E75" w:rsidP="00FF2E75">
      <w:pPr>
        <w:rPr>
          <w:rFonts w:ascii="Calibri" w:hAnsi="Calibri"/>
          <w:lang w:val="en-US"/>
        </w:rPr>
      </w:pPr>
    </w:p>
    <w:p w14:paraId="5B27B789" w14:textId="77777777" w:rsidR="00FF2E75" w:rsidRPr="00660CF9" w:rsidRDefault="00FF2E75" w:rsidP="00FF2E75">
      <w:pPr>
        <w:rPr>
          <w:rFonts w:ascii="Calibri" w:hAnsi="Calibri"/>
          <w:lang w:val="en-US"/>
        </w:rPr>
      </w:pPr>
      <w:r w:rsidRPr="00660CF9">
        <w:rPr>
          <w:rFonts w:ascii="Calibri" w:hAnsi="Calibri"/>
          <w:lang w:val="en-US"/>
        </w:rPr>
        <w:t>Statistical output:</w:t>
      </w:r>
    </w:p>
    <w:tbl>
      <w:tblPr>
        <w:tblStyle w:val="TableGrid"/>
        <w:tblW w:w="6712" w:type="dxa"/>
        <w:jc w:val="center"/>
        <w:tblLook w:val="04A0" w:firstRow="1" w:lastRow="0" w:firstColumn="1" w:lastColumn="0" w:noHBand="0" w:noVBand="1"/>
      </w:tblPr>
      <w:tblGrid>
        <w:gridCol w:w="3202"/>
        <w:gridCol w:w="3510"/>
      </w:tblGrid>
      <w:tr w:rsidR="0058240C" w:rsidRPr="00660CF9" w14:paraId="4F48F1B3" w14:textId="77777777" w:rsidTr="0058240C">
        <w:trPr>
          <w:jc w:val="center"/>
        </w:trPr>
        <w:tc>
          <w:tcPr>
            <w:tcW w:w="3202" w:type="dxa"/>
          </w:tcPr>
          <w:p w14:paraId="0AF051C1" w14:textId="4A262AF2" w:rsidR="0058240C" w:rsidRPr="00660CF9" w:rsidRDefault="0058240C" w:rsidP="0058240C">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True</w:t>
            </w:r>
          </w:p>
        </w:tc>
        <w:tc>
          <w:tcPr>
            <w:tcW w:w="3510" w:type="dxa"/>
          </w:tcPr>
          <w:p w14:paraId="1DB8D844" w14:textId="56C4D1C8" w:rsidR="0058240C" w:rsidRPr="009D01A5" w:rsidRDefault="0058240C" w:rsidP="0058240C">
            <w:pPr>
              <w:spacing w:after="200"/>
              <w:jc w:val="center"/>
              <w:rPr>
                <w:rFonts w:ascii="Calibri" w:eastAsia="Calibri" w:hAnsi="Calibri" w:cs="Times New Roman"/>
                <w:lang w:val="en-US" w:eastAsia="en-US"/>
              </w:rPr>
            </w:pPr>
            <w:commentRangeStart w:id="54"/>
            <w:r w:rsidRPr="00660CF9">
              <w:rPr>
                <w:rFonts w:ascii="Calibri" w:eastAsia="Calibri" w:hAnsi="Calibri" w:cs="Times New Roman"/>
                <w:lang w:val="en-US" w:eastAsia="en-US"/>
              </w:rPr>
              <w:t>Estimated</w:t>
            </w:r>
            <w:commentRangeEnd w:id="54"/>
            <w:r w:rsidRPr="009D01A5">
              <w:rPr>
                <w:rStyle w:val="CommentReference"/>
                <w:lang w:val="en-US"/>
              </w:rPr>
              <w:commentReference w:id="54"/>
            </w:r>
          </w:p>
        </w:tc>
      </w:tr>
      <w:tr w:rsidR="0058240C" w:rsidRPr="00FC076B" w14:paraId="4A5F98DA" w14:textId="77777777" w:rsidTr="0058240C">
        <w:trPr>
          <w:jc w:val="center"/>
        </w:trPr>
        <w:tc>
          <w:tcPr>
            <w:tcW w:w="3202" w:type="dxa"/>
          </w:tcPr>
          <w:p w14:paraId="17CED4BD" w14:textId="354A66A6" w:rsidR="0058240C" w:rsidRPr="00544B64" w:rsidRDefault="0058240C" w:rsidP="0058240C">
            <w:pPr>
              <w:spacing w:after="200"/>
              <w:jc w:val="center"/>
              <w:rPr>
                <w:rFonts w:ascii="Calibri" w:eastAsia="Calibri" w:hAnsi="Calibri" w:cs="Times New Roman"/>
                <w:lang w:val="en-US" w:eastAsia="en-US"/>
              </w:rPr>
            </w:pPr>
            <w:r w:rsidRPr="009D01A5">
              <w:rPr>
                <w:rFonts w:ascii="Calibri" w:eastAsia="Calibri" w:hAnsi="Calibri" w:cs="Times New Roman"/>
                <w:lang w:val="en-US" w:eastAsia="en-US"/>
              </w:rPr>
              <w:t>Individual Variance (V</w:t>
            </w:r>
            <w:r w:rsidRPr="009D01A5">
              <w:rPr>
                <w:rFonts w:ascii="Calibri" w:eastAsia="Calibri" w:hAnsi="Calibri" w:cs="Times New Roman"/>
                <w:vertAlign w:val="subscript"/>
                <w:lang w:val="en-US" w:eastAsia="en-US"/>
              </w:rPr>
              <w:t>I</w:t>
            </w:r>
            <w:r w:rsidRPr="009D01A5">
              <w:rPr>
                <w:rFonts w:ascii="Calibri" w:eastAsia="Calibri" w:hAnsi="Calibri" w:cs="Times New Roman"/>
                <w:lang w:val="en-US" w:eastAsia="en-US"/>
              </w:rPr>
              <w:t xml:space="preserve">) = </w:t>
            </w:r>
            <w:r w:rsidRPr="009D01A5">
              <w:rPr>
                <w:rFonts w:ascii="Calibri" w:eastAsia="Calibri" w:hAnsi="Calibri" w:cs="Times New Roman"/>
                <w:highlight w:val="green"/>
                <w:lang w:val="en-US" w:eastAsia="en-US"/>
              </w:rPr>
              <w:t>……</w:t>
            </w:r>
          </w:p>
        </w:tc>
        <w:tc>
          <w:tcPr>
            <w:tcW w:w="3510" w:type="dxa"/>
          </w:tcPr>
          <w:p w14:paraId="3C6D3EE3" w14:textId="2E711B26" w:rsidR="0058240C" w:rsidRPr="00660CF9" w:rsidRDefault="0058240C" w:rsidP="0058240C">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Individual variance</w:t>
            </w:r>
            <w:r w:rsidR="003D392E" w:rsidRPr="00660CF9">
              <w:rPr>
                <w:rFonts w:ascii="Calibri" w:eastAsia="Calibri" w:hAnsi="Calibri" w:cs="Times New Roman"/>
                <w:lang w:val="en-US" w:eastAsia="en-US"/>
              </w:rPr>
              <w:t xml:space="preserve"> in sample</w:t>
            </w:r>
            <w:r w:rsidRPr="00660CF9">
              <w:rPr>
                <w:rFonts w:ascii="Calibri" w:eastAsia="Calibri" w:hAnsi="Calibri" w:cs="Times New Roman"/>
                <w:lang w:val="en-US" w:eastAsia="en-US"/>
              </w:rPr>
              <w:t xml:space="preserve"> (V’</w:t>
            </w:r>
            <w:r w:rsidRPr="00660CF9">
              <w:rPr>
                <w:rFonts w:ascii="Calibri" w:eastAsia="Calibri" w:hAnsi="Calibri" w:cs="Times New Roman"/>
                <w:vertAlign w:val="subscript"/>
                <w:lang w:val="en-US" w:eastAsia="en-US"/>
              </w:rPr>
              <w:t>I</w:t>
            </w:r>
            <w:r w:rsidRPr="00660CF9">
              <w:rPr>
                <w:rFonts w:ascii="Calibri" w:eastAsia="Calibri" w:hAnsi="Calibri" w:cs="Times New Roman"/>
                <w:lang w:val="en-US" w:eastAsia="en-US"/>
              </w:rPr>
              <w:t xml:space="preserve">) = </w:t>
            </w:r>
            <w:r w:rsidRPr="00660CF9">
              <w:rPr>
                <w:rFonts w:ascii="Calibri" w:eastAsia="Calibri" w:hAnsi="Calibri" w:cs="Times New Roman"/>
                <w:highlight w:val="green"/>
                <w:lang w:val="en-US" w:eastAsia="en-US"/>
              </w:rPr>
              <w:t>…..</w:t>
            </w:r>
          </w:p>
        </w:tc>
      </w:tr>
      <w:tr w:rsidR="0058240C" w:rsidRPr="00FC076B" w14:paraId="2AA11243" w14:textId="77777777" w:rsidTr="0058240C">
        <w:trPr>
          <w:jc w:val="center"/>
        </w:trPr>
        <w:tc>
          <w:tcPr>
            <w:tcW w:w="3202" w:type="dxa"/>
          </w:tcPr>
          <w:p w14:paraId="209A68D2" w14:textId="36C4E144" w:rsidR="0058240C" w:rsidRPr="00544B64" w:rsidRDefault="0058240C" w:rsidP="0058240C">
            <w:pPr>
              <w:spacing w:after="200"/>
              <w:jc w:val="center"/>
              <w:rPr>
                <w:rFonts w:ascii="Calibri" w:eastAsia="Calibri" w:hAnsi="Calibri" w:cs="Times New Roman"/>
                <w:lang w:val="en-US" w:eastAsia="en-US"/>
              </w:rPr>
            </w:pPr>
            <w:r w:rsidRPr="009D01A5">
              <w:rPr>
                <w:rFonts w:ascii="Calibri" w:eastAsia="Calibri" w:hAnsi="Calibri" w:cs="Times New Roman"/>
                <w:lang w:val="en-US" w:eastAsia="en-US"/>
              </w:rPr>
              <w:t xml:space="preserve">Measurement </w:t>
            </w:r>
            <w:r w:rsidR="00C4730E" w:rsidRPr="009D01A5">
              <w:rPr>
                <w:rFonts w:ascii="Calibri" w:eastAsia="Calibri" w:hAnsi="Calibri" w:cs="Times New Roman"/>
                <w:lang w:val="en-US" w:eastAsia="en-US"/>
              </w:rPr>
              <w:t xml:space="preserve">error </w:t>
            </w:r>
            <w:r w:rsidRPr="009D01A5">
              <w:rPr>
                <w:rFonts w:ascii="Calibri" w:eastAsia="Calibri" w:hAnsi="Calibri" w:cs="Times New Roman"/>
                <w:lang w:val="en-US" w:eastAsia="en-US"/>
              </w:rPr>
              <w:t>variance (V</w:t>
            </w:r>
            <w:r w:rsidRPr="00544B64">
              <w:rPr>
                <w:rFonts w:ascii="Calibri" w:eastAsia="Calibri" w:hAnsi="Calibri" w:cs="Times New Roman"/>
                <w:vertAlign w:val="subscript"/>
                <w:lang w:val="en-US" w:eastAsia="en-US"/>
              </w:rPr>
              <w:t>M</w:t>
            </w:r>
            <w:r w:rsidRPr="00544B64">
              <w:rPr>
                <w:rFonts w:ascii="Calibri" w:eastAsia="Calibri" w:hAnsi="Calibri" w:cs="Times New Roman"/>
                <w:lang w:val="en-US" w:eastAsia="en-US"/>
              </w:rPr>
              <w:t xml:space="preserve">) = </w:t>
            </w:r>
            <w:r w:rsidRPr="00544B64">
              <w:rPr>
                <w:rFonts w:ascii="Calibri" w:eastAsia="Calibri" w:hAnsi="Calibri" w:cs="Times New Roman"/>
                <w:highlight w:val="green"/>
                <w:lang w:val="en-US" w:eastAsia="en-US"/>
              </w:rPr>
              <w:t>…..</w:t>
            </w:r>
          </w:p>
        </w:tc>
        <w:tc>
          <w:tcPr>
            <w:tcW w:w="3510" w:type="dxa"/>
            <w:vMerge w:val="restart"/>
          </w:tcPr>
          <w:p w14:paraId="5077CA85" w14:textId="34ACE1AE" w:rsidR="0058240C" w:rsidRPr="00660CF9" w:rsidRDefault="0058240C" w:rsidP="0058240C">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Residual variance</w:t>
            </w:r>
            <w:r w:rsidR="00A30C76" w:rsidRPr="00660CF9">
              <w:rPr>
                <w:rFonts w:ascii="Calibri" w:eastAsia="Calibri" w:hAnsi="Calibri" w:cs="Times New Roman"/>
                <w:lang w:val="en-US" w:eastAsia="en-US"/>
              </w:rPr>
              <w:t xml:space="preserve"> of sample</w:t>
            </w:r>
            <w:r w:rsidRPr="00660CF9">
              <w:rPr>
                <w:rFonts w:ascii="Calibri" w:eastAsia="Calibri" w:hAnsi="Calibri" w:cs="Times New Roman"/>
                <w:lang w:val="en-US" w:eastAsia="en-US"/>
              </w:rPr>
              <w:t xml:space="preserve"> (V’</w:t>
            </w:r>
            <w:r w:rsidRPr="00660CF9">
              <w:rPr>
                <w:rFonts w:ascii="Calibri" w:eastAsia="Calibri" w:hAnsi="Calibri" w:cs="Times New Roman"/>
                <w:vertAlign w:val="subscript"/>
                <w:lang w:val="en-US" w:eastAsia="en-US"/>
              </w:rPr>
              <w:t>R</w:t>
            </w:r>
            <w:r w:rsidRPr="00660CF9">
              <w:rPr>
                <w:rFonts w:ascii="Calibri" w:eastAsia="Calibri" w:hAnsi="Calibri" w:cs="Times New Roman"/>
                <w:lang w:val="en-US" w:eastAsia="en-US"/>
              </w:rPr>
              <w:t xml:space="preserve">) = </w:t>
            </w:r>
            <w:r w:rsidRPr="00660CF9">
              <w:rPr>
                <w:rFonts w:ascii="Calibri" w:eastAsia="Calibri" w:hAnsi="Calibri" w:cs="Times New Roman"/>
                <w:highlight w:val="green"/>
                <w:lang w:val="en-US" w:eastAsia="en-US"/>
              </w:rPr>
              <w:t>…..</w:t>
            </w:r>
          </w:p>
        </w:tc>
      </w:tr>
      <w:tr w:rsidR="0058240C" w:rsidRPr="00660CF9" w14:paraId="780D9D7F" w14:textId="77777777" w:rsidTr="0058240C">
        <w:trPr>
          <w:jc w:val="center"/>
        </w:trPr>
        <w:tc>
          <w:tcPr>
            <w:tcW w:w="3202" w:type="dxa"/>
          </w:tcPr>
          <w:p w14:paraId="38D4F54A" w14:textId="6452277E" w:rsidR="0058240C" w:rsidRPr="00544B64" w:rsidRDefault="00E21F11" w:rsidP="0058240C">
            <w:pPr>
              <w:spacing w:after="200"/>
              <w:jc w:val="center"/>
              <w:rPr>
                <w:rFonts w:ascii="Calibri" w:eastAsia="Calibri" w:hAnsi="Calibri" w:cs="Times New Roman"/>
                <w:lang w:val="en-US" w:eastAsia="en-US"/>
              </w:rPr>
            </w:pPr>
            <w:r w:rsidRPr="009D01A5">
              <w:rPr>
                <w:rFonts w:ascii="Calibri" w:eastAsia="Calibri" w:hAnsi="Calibri" w:cs="Times New Roman"/>
                <w:lang w:val="en-US" w:eastAsia="en-US"/>
              </w:rPr>
              <w:t xml:space="preserve">Environmental effect variance </w:t>
            </w:r>
            <w:r w:rsidR="0058240C" w:rsidRPr="009D01A5">
              <w:rPr>
                <w:rFonts w:ascii="Calibri" w:eastAsia="Calibri" w:hAnsi="Calibri" w:cs="Times New Roman"/>
                <w:lang w:val="en-US" w:eastAsia="en-US"/>
              </w:rPr>
              <w:t>(V</w:t>
            </w:r>
            <w:r w:rsidR="0058240C" w:rsidRPr="009D01A5">
              <w:rPr>
                <w:rFonts w:ascii="Calibri" w:eastAsia="Calibri" w:hAnsi="Calibri" w:cs="Times New Roman"/>
                <w:vertAlign w:val="subscript"/>
                <w:lang w:val="en-US" w:eastAsia="en-US"/>
              </w:rPr>
              <w:t>E</w:t>
            </w:r>
            <w:r w:rsidR="0058240C" w:rsidRPr="00544B64">
              <w:rPr>
                <w:rFonts w:ascii="Calibri" w:eastAsia="Calibri" w:hAnsi="Calibri" w:cs="Times New Roman"/>
                <w:lang w:val="en-US" w:eastAsia="en-US"/>
              </w:rPr>
              <w:t xml:space="preserve">) = </w:t>
            </w:r>
            <w:r w:rsidR="0058240C" w:rsidRPr="00544B64">
              <w:rPr>
                <w:rFonts w:ascii="Calibri" w:eastAsia="Calibri" w:hAnsi="Calibri" w:cs="Times New Roman"/>
                <w:highlight w:val="green"/>
                <w:lang w:val="en-US" w:eastAsia="en-US"/>
              </w:rPr>
              <w:t>…..</w:t>
            </w:r>
          </w:p>
        </w:tc>
        <w:tc>
          <w:tcPr>
            <w:tcW w:w="3510" w:type="dxa"/>
            <w:vMerge/>
          </w:tcPr>
          <w:p w14:paraId="00465947" w14:textId="3FC423A4" w:rsidR="0058240C" w:rsidRPr="00660CF9" w:rsidRDefault="0058240C" w:rsidP="0058240C">
            <w:pPr>
              <w:spacing w:after="200"/>
              <w:jc w:val="center"/>
              <w:rPr>
                <w:rFonts w:ascii="Calibri" w:eastAsia="Calibri" w:hAnsi="Calibri" w:cs="Times New Roman"/>
                <w:lang w:val="en-US" w:eastAsia="en-US"/>
              </w:rPr>
            </w:pPr>
          </w:p>
        </w:tc>
      </w:tr>
    </w:tbl>
    <w:p w14:paraId="16045078" w14:textId="77777777" w:rsidR="00FF2E75" w:rsidRPr="009D01A5" w:rsidRDefault="00FF2E75" w:rsidP="00FF2E75">
      <w:pPr>
        <w:spacing w:after="200"/>
        <w:rPr>
          <w:rFonts w:ascii="Calibri" w:eastAsia="Calibri" w:hAnsi="Calibri" w:cs="Times New Roman"/>
          <w:lang w:val="en-US" w:eastAsia="en-US"/>
        </w:rPr>
      </w:pPr>
    </w:p>
    <w:p w14:paraId="75AC92D6" w14:textId="5A786F3D" w:rsidR="00955CF6" w:rsidRPr="00660CF9" w:rsidRDefault="00955CF6" w:rsidP="00FF2E75">
      <w:pPr>
        <w:spacing w:after="200"/>
        <w:rPr>
          <w:rFonts w:ascii="Calibri" w:eastAsia="Calibri" w:hAnsi="Calibri" w:cs="Times New Roman"/>
          <w:lang w:val="en-US" w:eastAsia="en-US"/>
        </w:rPr>
      </w:pPr>
      <w:r w:rsidRPr="009D01A5">
        <w:rPr>
          <w:rFonts w:ascii="Calibri" w:eastAsia="Calibri" w:hAnsi="Calibri" w:cs="Times New Roman"/>
          <w:lang w:val="en-US" w:eastAsia="en-US"/>
        </w:rPr>
        <w:t>The above should show that if</w:t>
      </w:r>
      <w:r w:rsidR="00A55E3D" w:rsidRPr="009D01A5">
        <w:rPr>
          <w:rFonts w:ascii="Calibri" w:eastAsia="Calibri" w:hAnsi="Calibri" w:cs="Times New Roman"/>
          <w:lang w:val="en-US" w:eastAsia="en-US"/>
        </w:rPr>
        <w:t xml:space="preserve"> the unmeasured environment changes over time AND there is among-individual variance in sampling, then some of the unknown V</w:t>
      </w:r>
      <w:r w:rsidR="00FE2CCF" w:rsidRPr="00544B64">
        <w:rPr>
          <w:rFonts w:ascii="Calibri" w:hAnsi="Calibri"/>
          <w:vertAlign w:val="subscript"/>
          <w:lang w:val="en-US"/>
        </w:rPr>
        <w:t>E</w:t>
      </w:r>
      <w:r w:rsidR="00A55E3D" w:rsidRPr="00544B64">
        <w:rPr>
          <w:rFonts w:ascii="Calibri" w:eastAsia="Calibri" w:hAnsi="Calibri" w:cs="Times New Roman"/>
          <w:lang w:val="en-US" w:eastAsia="en-US"/>
        </w:rPr>
        <w:t xml:space="preserve">  </w:t>
      </w:r>
      <w:r w:rsidR="00F11932" w:rsidRPr="00544B64">
        <w:rPr>
          <w:rFonts w:ascii="Calibri" w:eastAsia="Calibri" w:hAnsi="Calibri" w:cs="Times New Roman"/>
          <w:lang w:val="en-US" w:eastAsia="en-US"/>
        </w:rPr>
        <w:t>is placed into</w:t>
      </w:r>
      <w:r w:rsidR="00A55E3D" w:rsidRPr="00544B64">
        <w:rPr>
          <w:rFonts w:ascii="Calibri" w:eastAsia="Calibri" w:hAnsi="Calibri" w:cs="Times New Roman"/>
          <w:lang w:val="en-US" w:eastAsia="en-US"/>
        </w:rPr>
        <w:t xml:space="preserve"> residual variance (making </w:t>
      </w:r>
      <w:r w:rsidR="00EF1A36" w:rsidRPr="00660CF9">
        <w:rPr>
          <w:rFonts w:ascii="Calibri" w:eastAsia="Calibri" w:hAnsi="Calibri" w:cs="Times New Roman"/>
          <w:lang w:val="en-US" w:eastAsia="en-US"/>
        </w:rPr>
        <w:t>residual variance</w:t>
      </w:r>
      <w:r w:rsidR="005145FA" w:rsidRPr="00660CF9">
        <w:rPr>
          <w:rFonts w:ascii="Calibri" w:eastAsia="Calibri" w:hAnsi="Calibri" w:cs="Times New Roman"/>
          <w:lang w:val="en-US" w:eastAsia="en-US"/>
        </w:rPr>
        <w:t xml:space="preserve"> </w:t>
      </w:r>
      <w:r w:rsidR="00F11932" w:rsidRPr="00660CF9">
        <w:rPr>
          <w:rFonts w:ascii="Calibri" w:eastAsia="Calibri" w:hAnsi="Calibri" w:cs="Times New Roman"/>
          <w:lang w:val="en-US" w:eastAsia="en-US"/>
        </w:rPr>
        <w:t>larger</w:t>
      </w:r>
      <w:r w:rsidR="00A55E3D" w:rsidRPr="00660CF9">
        <w:rPr>
          <w:rFonts w:ascii="Calibri" w:eastAsia="Calibri" w:hAnsi="Calibri" w:cs="Times New Roman"/>
          <w:lang w:val="en-US" w:eastAsia="en-US"/>
        </w:rPr>
        <w:t xml:space="preserve"> than </w:t>
      </w:r>
      <w:r w:rsidR="00FE2CCF" w:rsidRPr="00660CF9">
        <w:rPr>
          <w:rFonts w:ascii="Calibri" w:eastAsia="Calibri" w:hAnsi="Calibri" w:cs="Times New Roman"/>
          <w:lang w:val="en-US" w:eastAsia="en-US"/>
        </w:rPr>
        <w:t>just measurement variance</w:t>
      </w:r>
      <w:r w:rsidR="00A55E3D" w:rsidRPr="00660CF9">
        <w:rPr>
          <w:rFonts w:ascii="Calibri" w:eastAsia="Calibri" w:hAnsi="Calibri" w:cs="Times New Roman"/>
          <w:lang w:val="en-US" w:eastAsia="en-US"/>
        </w:rPr>
        <w:t xml:space="preserve"> V</w:t>
      </w:r>
      <w:r w:rsidR="00FE2CCF" w:rsidRPr="00660CF9">
        <w:rPr>
          <w:rFonts w:ascii="Calibri" w:eastAsia="Calibri" w:hAnsi="Calibri" w:cs="Times New Roman"/>
          <w:vertAlign w:val="subscript"/>
          <w:lang w:val="en-US" w:eastAsia="en-US"/>
        </w:rPr>
        <w:t>m</w:t>
      </w:r>
      <w:r w:rsidR="00A55E3D" w:rsidRPr="00660CF9">
        <w:rPr>
          <w:rFonts w:ascii="Calibri" w:eastAsia="Calibri" w:hAnsi="Calibri" w:cs="Times New Roman"/>
          <w:lang w:val="en-US" w:eastAsia="en-US"/>
        </w:rPr>
        <w:t xml:space="preserve">), and some </w:t>
      </w:r>
      <w:r w:rsidR="00F11932" w:rsidRPr="00660CF9">
        <w:rPr>
          <w:rFonts w:ascii="Calibri" w:eastAsia="Calibri" w:hAnsi="Calibri" w:cs="Times New Roman"/>
          <w:lang w:val="en-US" w:eastAsia="en-US"/>
        </w:rPr>
        <w:t xml:space="preserve">ends up in </w:t>
      </w:r>
      <w:r w:rsidR="00A55E3D" w:rsidRPr="00660CF9">
        <w:rPr>
          <w:rFonts w:ascii="Calibri" w:eastAsia="Calibri" w:hAnsi="Calibri" w:cs="Times New Roman"/>
          <w:lang w:val="en-US" w:eastAsia="en-US"/>
        </w:rPr>
        <w:t>the estimated V</w:t>
      </w:r>
      <w:r w:rsidR="00A55E3D" w:rsidRPr="00660CF9">
        <w:rPr>
          <w:rFonts w:ascii="Calibri" w:eastAsia="Calibri" w:hAnsi="Calibri" w:cs="Times New Roman"/>
          <w:vertAlign w:val="subscript"/>
          <w:lang w:val="en-US" w:eastAsia="en-US"/>
        </w:rPr>
        <w:t>I</w:t>
      </w:r>
      <w:r w:rsidR="00A55E3D" w:rsidRPr="00660CF9">
        <w:rPr>
          <w:rFonts w:ascii="Calibri" w:eastAsia="Calibri" w:hAnsi="Calibri" w:cs="Times New Roman"/>
          <w:lang w:val="en-US" w:eastAsia="en-US"/>
        </w:rPr>
        <w:t xml:space="preserve">, </w:t>
      </w:r>
      <w:r w:rsidR="00F11932" w:rsidRPr="00660CF9">
        <w:rPr>
          <w:rFonts w:ascii="Calibri" w:eastAsia="Calibri" w:hAnsi="Calibri" w:cs="Times New Roman"/>
          <w:lang w:val="en-US" w:eastAsia="en-US"/>
        </w:rPr>
        <w:t xml:space="preserve">also </w:t>
      </w:r>
      <w:r w:rsidR="00A55E3D" w:rsidRPr="00660CF9">
        <w:rPr>
          <w:rFonts w:ascii="Calibri" w:eastAsia="Calibri" w:hAnsi="Calibri" w:cs="Times New Roman"/>
          <w:lang w:val="en-US" w:eastAsia="en-US"/>
        </w:rPr>
        <w:t>making it bigger than it should be.</w:t>
      </w:r>
    </w:p>
    <w:p w14:paraId="015B5B36" w14:textId="6E6A8ABF" w:rsidR="00A55E3D" w:rsidRPr="00660CF9" w:rsidRDefault="00A55E3D" w:rsidP="00FF2E75">
      <w:pPr>
        <w:spacing w:after="200"/>
        <w:rPr>
          <w:rFonts w:ascii="Calibri" w:eastAsia="Calibri" w:hAnsi="Calibri" w:cs="Times New Roman"/>
          <w:b/>
          <w:lang w:val="en-US" w:eastAsia="en-US"/>
        </w:rPr>
      </w:pPr>
      <w:r w:rsidRPr="00660CF9">
        <w:rPr>
          <w:rFonts w:ascii="Calibri" w:eastAsia="Calibri" w:hAnsi="Calibri" w:cs="Times New Roman"/>
          <w:b/>
          <w:lang w:val="en-US" w:eastAsia="en-US"/>
        </w:rPr>
        <w:t>Conclusion</w:t>
      </w:r>
    </w:p>
    <w:p w14:paraId="28C6D1C7" w14:textId="59506202" w:rsidR="00A55E3D" w:rsidRPr="00660CF9" w:rsidRDefault="0016431B" w:rsidP="00FF2E75">
      <w:pPr>
        <w:spacing w:after="200"/>
        <w:rPr>
          <w:rFonts w:ascii="Calibri" w:eastAsia="Calibri" w:hAnsi="Calibri" w:cs="Times New Roman"/>
          <w:lang w:val="en-US" w:eastAsia="en-US"/>
        </w:rPr>
      </w:pPr>
      <w:r w:rsidRPr="00660CF9">
        <w:rPr>
          <w:rFonts w:ascii="Calibri" w:eastAsia="Calibri" w:hAnsi="Calibri" w:cs="Times New Roman"/>
          <w:lang w:val="en-US" w:eastAsia="en-US"/>
        </w:rPr>
        <w:t>This exercise demonstrates that</w:t>
      </w:r>
      <w:r w:rsidR="00A55E3D" w:rsidRPr="00660CF9">
        <w:rPr>
          <w:rFonts w:ascii="Calibri" w:eastAsia="Calibri" w:hAnsi="Calibri" w:cs="Times New Roman"/>
          <w:lang w:val="en-US" w:eastAsia="en-US"/>
        </w:rPr>
        <w:t xml:space="preserve"> if there is </w:t>
      </w:r>
      <w:r w:rsidR="00BA5F02" w:rsidRPr="00660CF9">
        <w:rPr>
          <w:rFonts w:ascii="Calibri" w:eastAsia="Calibri" w:hAnsi="Calibri" w:cs="Times New Roman"/>
          <w:lang w:val="en-US" w:eastAsia="en-US"/>
        </w:rPr>
        <w:t xml:space="preserve">among-individual </w:t>
      </w:r>
      <w:r w:rsidR="00A55E3D" w:rsidRPr="00660CF9">
        <w:rPr>
          <w:rFonts w:ascii="Calibri" w:eastAsia="Calibri" w:hAnsi="Calibri" w:cs="Times New Roman"/>
          <w:lang w:val="en-US" w:eastAsia="en-US"/>
        </w:rPr>
        <w:t xml:space="preserve">variance in timing of sampling, then estimates of </w:t>
      </w:r>
      <w:r w:rsidR="002514CD" w:rsidRPr="00660CF9">
        <w:rPr>
          <w:rFonts w:ascii="Calibri" w:eastAsia="Calibri" w:hAnsi="Calibri" w:cs="Times New Roman"/>
          <w:lang w:val="en-US" w:eastAsia="en-US"/>
        </w:rPr>
        <w:t>V</w:t>
      </w:r>
      <w:r w:rsidR="002514CD" w:rsidRPr="00660CF9">
        <w:rPr>
          <w:rFonts w:ascii="Calibri" w:eastAsia="Calibri" w:hAnsi="Calibri" w:cs="Times New Roman"/>
          <w:vertAlign w:val="subscript"/>
          <w:lang w:val="en-US" w:eastAsia="en-US"/>
        </w:rPr>
        <w:t>I</w:t>
      </w:r>
      <w:r w:rsidR="002514CD" w:rsidRPr="00660CF9">
        <w:rPr>
          <w:rFonts w:ascii="Calibri" w:eastAsia="Calibri" w:hAnsi="Calibri" w:cs="Times New Roman"/>
          <w:lang w:val="en-US" w:eastAsia="en-US"/>
        </w:rPr>
        <w:t xml:space="preserve"> </w:t>
      </w:r>
      <w:r w:rsidR="00DD75FE" w:rsidRPr="00660CF9">
        <w:rPr>
          <w:rFonts w:ascii="Calibri" w:eastAsia="Calibri" w:hAnsi="Calibri" w:cs="Times New Roman"/>
          <w:lang w:val="en-US" w:eastAsia="en-US"/>
        </w:rPr>
        <w:t>will be incorrect since inevitably there are systematic differences in environments over time. Sampling biases thus can produce “pseudo</w:t>
      </w:r>
      <w:r w:rsidR="00D72934" w:rsidRPr="00660CF9">
        <w:rPr>
          <w:rFonts w:ascii="Calibri" w:eastAsia="Calibri" w:hAnsi="Calibri" w:cs="Times New Roman"/>
          <w:lang w:val="en-US" w:eastAsia="en-US"/>
        </w:rPr>
        <w:t>-</w:t>
      </w:r>
      <w:r w:rsidR="00DD75FE" w:rsidRPr="00660CF9">
        <w:rPr>
          <w:rFonts w:ascii="Calibri" w:eastAsia="Calibri" w:hAnsi="Calibri" w:cs="Times New Roman"/>
          <w:lang w:val="en-US" w:eastAsia="en-US"/>
        </w:rPr>
        <w:t>personality” or “pseudo</w:t>
      </w:r>
      <w:r w:rsidR="00D72934" w:rsidRPr="00660CF9">
        <w:rPr>
          <w:rFonts w:ascii="Calibri" w:eastAsia="Calibri" w:hAnsi="Calibri" w:cs="Times New Roman"/>
          <w:lang w:val="en-US" w:eastAsia="en-US"/>
        </w:rPr>
        <w:t>-</w:t>
      </w:r>
      <w:r w:rsidR="00DD75FE" w:rsidRPr="00660CF9">
        <w:rPr>
          <w:rFonts w:ascii="Calibri" w:eastAsia="Calibri" w:hAnsi="Calibri" w:cs="Times New Roman"/>
          <w:lang w:val="en-US" w:eastAsia="en-US"/>
        </w:rPr>
        <w:t xml:space="preserve">repeatability” </w:t>
      </w:r>
      <w:r w:rsidR="00FF4789" w:rsidRPr="00660CF9">
        <w:rPr>
          <w:rFonts w:ascii="Calibri" w:eastAsia="Calibri" w:hAnsi="Calibri" w:cs="Times New Roman"/>
          <w:lang w:val="en-US" w:eastAsia="en-US"/>
        </w:rPr>
        <w:t xml:space="preserve">(see also </w:t>
      </w:r>
      <w:r w:rsidR="00EF1A36" w:rsidRPr="00660CF9">
        <w:rPr>
          <w:rFonts w:ascii="Calibri" w:eastAsia="Calibri" w:hAnsi="Calibri" w:cs="Times New Roman"/>
          <w:lang w:val="en-US" w:eastAsia="en-US"/>
        </w:rPr>
        <w:t>Dingemanse and Dochtermann 2013</w:t>
      </w:r>
      <w:r w:rsidR="00FF4789" w:rsidRPr="00660CF9">
        <w:rPr>
          <w:rFonts w:ascii="Calibri" w:eastAsia="Calibri" w:hAnsi="Calibri" w:cs="Times New Roman"/>
          <w:lang w:val="en-US" w:eastAsia="en-US"/>
        </w:rPr>
        <w:t xml:space="preserve">) </w:t>
      </w:r>
      <w:r w:rsidR="00DD75FE" w:rsidRPr="00660CF9">
        <w:rPr>
          <w:rFonts w:ascii="Calibri" w:eastAsia="Calibri" w:hAnsi="Calibri" w:cs="Times New Roman"/>
          <w:lang w:val="en-US" w:eastAsia="en-US"/>
        </w:rPr>
        <w:t xml:space="preserve">and could mislead a researcher into believing there are consistent differences between individuals when there are none (or they are much smaller than it appears). </w:t>
      </w:r>
    </w:p>
    <w:p w14:paraId="75881EFB" w14:textId="19B43152" w:rsidR="002514CD" w:rsidRPr="00660CF9" w:rsidRDefault="002514CD" w:rsidP="00FF2E75">
      <w:pPr>
        <w:spacing w:after="200"/>
        <w:rPr>
          <w:rFonts w:ascii="Calibri" w:eastAsia="Calibri" w:hAnsi="Calibri" w:cs="Times New Roman"/>
          <w:lang w:val="en-US" w:eastAsia="en-US"/>
        </w:rPr>
      </w:pPr>
      <w:r w:rsidRPr="00660CF9">
        <w:rPr>
          <w:rFonts w:ascii="Calibri" w:eastAsia="Calibri" w:hAnsi="Calibri" w:cs="Times New Roman"/>
          <w:lang w:val="en-US" w:eastAsia="en-US"/>
        </w:rPr>
        <w:t>Because among-individual variance in sampling and systematic changes in environment are extremely likely in real systems, how can we get accurate estimates of V</w:t>
      </w:r>
      <w:r w:rsidRPr="00660CF9">
        <w:rPr>
          <w:rFonts w:ascii="Calibri" w:eastAsia="Calibri" w:hAnsi="Calibri" w:cs="Times New Roman"/>
          <w:vertAlign w:val="subscript"/>
          <w:lang w:val="en-US" w:eastAsia="en-US"/>
        </w:rPr>
        <w:t>I</w:t>
      </w:r>
      <w:r w:rsidRPr="00660CF9">
        <w:rPr>
          <w:rFonts w:ascii="Calibri" w:eastAsia="Calibri" w:hAnsi="Calibri" w:cs="Times New Roman"/>
          <w:lang w:val="en-US" w:eastAsia="en-US"/>
        </w:rPr>
        <w:t>?</w:t>
      </w:r>
    </w:p>
    <w:p w14:paraId="63237375" w14:textId="31C66FC9" w:rsidR="00F11932" w:rsidRPr="00660CF9" w:rsidRDefault="0016431B" w:rsidP="00F11932">
      <w:pPr>
        <w:spacing w:after="200"/>
        <w:rPr>
          <w:rFonts w:ascii="Calibri" w:eastAsia="Calibri" w:hAnsi="Calibri" w:cs="Times New Roman"/>
          <w:lang w:val="en-US" w:eastAsia="en-US"/>
        </w:rPr>
      </w:pPr>
      <w:r w:rsidRPr="00660CF9">
        <w:rPr>
          <w:rFonts w:ascii="Calibri" w:eastAsia="Calibri" w:hAnsi="Calibri" w:cs="Times New Roman"/>
          <w:lang w:val="en-US" w:eastAsia="en-US"/>
        </w:rPr>
        <w:t>We explore</w:t>
      </w:r>
      <w:r w:rsidR="00F11932" w:rsidRPr="00660CF9">
        <w:rPr>
          <w:rFonts w:ascii="Calibri" w:eastAsia="Calibri" w:hAnsi="Calibri" w:cs="Times New Roman"/>
          <w:lang w:val="en-US" w:eastAsia="en-US"/>
        </w:rPr>
        <w:t xml:space="preserve"> two solutions to this problem:</w:t>
      </w:r>
    </w:p>
    <w:p w14:paraId="7BD9872B" w14:textId="4A12DC22" w:rsidR="00F11932" w:rsidRPr="00660CF9" w:rsidRDefault="00F11932" w:rsidP="00FF2E75">
      <w:pPr>
        <w:pStyle w:val="ListParagraph"/>
        <w:numPr>
          <w:ilvl w:val="0"/>
          <w:numId w:val="1"/>
        </w:numPr>
        <w:spacing w:after="200"/>
        <w:rPr>
          <w:rFonts w:ascii="Calibri" w:eastAsia="Calibri" w:hAnsi="Calibri" w:cs="Times New Roman"/>
          <w:lang w:val="en-US" w:eastAsia="en-US"/>
        </w:rPr>
      </w:pPr>
      <w:r w:rsidRPr="00660CF9">
        <w:rPr>
          <w:rFonts w:ascii="Calibri" w:eastAsia="Calibri" w:hAnsi="Calibri" w:cs="Times New Roman"/>
          <w:lang w:val="en-US" w:eastAsia="en-US"/>
        </w:rPr>
        <w:t>Adjust sampling regime to minimize it (go to Step 2)</w:t>
      </w:r>
    </w:p>
    <w:p w14:paraId="5093D426" w14:textId="3BA2FE40" w:rsidR="00F11932" w:rsidRPr="00660CF9" w:rsidRDefault="004D3EA0" w:rsidP="00FF2E75">
      <w:pPr>
        <w:pStyle w:val="ListParagraph"/>
        <w:numPr>
          <w:ilvl w:val="0"/>
          <w:numId w:val="1"/>
        </w:numPr>
        <w:spacing w:after="200"/>
        <w:rPr>
          <w:rFonts w:ascii="Calibri" w:eastAsia="Calibri" w:hAnsi="Calibri" w:cs="Times New Roman"/>
          <w:lang w:val="en-US" w:eastAsia="en-US"/>
        </w:rPr>
      </w:pPr>
      <w:r w:rsidRPr="00660CF9">
        <w:rPr>
          <w:rFonts w:ascii="Calibri" w:eastAsia="Calibri" w:hAnsi="Calibri" w:cs="Times New Roman"/>
          <w:lang w:val="en-US" w:eastAsia="en-US"/>
        </w:rPr>
        <w:lastRenderedPageBreak/>
        <w:t>Accounting for biases in your analysis</w:t>
      </w:r>
      <w:r w:rsidR="00F11932" w:rsidRPr="00660CF9">
        <w:rPr>
          <w:rFonts w:ascii="Calibri" w:eastAsia="Calibri" w:hAnsi="Calibri" w:cs="Times New Roman"/>
          <w:lang w:val="en-US" w:eastAsia="en-US"/>
        </w:rPr>
        <w:t xml:space="preserve"> (go to Step 3).</w:t>
      </w:r>
    </w:p>
    <w:p w14:paraId="669556B1" w14:textId="77777777" w:rsidR="00955CF6" w:rsidRPr="00660CF9" w:rsidRDefault="00955CF6" w:rsidP="00FF2E75">
      <w:pPr>
        <w:spacing w:after="200"/>
        <w:rPr>
          <w:rFonts w:ascii="Calibri" w:eastAsia="Calibri" w:hAnsi="Calibri" w:cs="Times New Roman"/>
          <w:lang w:val="en-US" w:eastAsia="en-US"/>
        </w:rPr>
      </w:pPr>
    </w:p>
    <w:p w14:paraId="64A08624" w14:textId="77777777" w:rsidR="00C62D27" w:rsidRPr="00660CF9" w:rsidRDefault="00C62D27">
      <w:pPr>
        <w:spacing w:after="160" w:line="259" w:lineRule="auto"/>
        <w:rPr>
          <w:rFonts w:ascii="Calibri" w:hAnsi="Calibri"/>
          <w:b/>
          <w:i/>
          <w:lang w:val="en-US"/>
        </w:rPr>
      </w:pPr>
      <w:r w:rsidRPr="00660CF9">
        <w:rPr>
          <w:rFonts w:ascii="Calibri" w:hAnsi="Calibri"/>
          <w:b/>
          <w:i/>
          <w:lang w:val="en-US"/>
        </w:rPr>
        <w:br w:type="page"/>
      </w:r>
    </w:p>
    <w:p w14:paraId="69126F6B" w14:textId="77DC972D" w:rsidR="00333D63" w:rsidRPr="00660CF9" w:rsidRDefault="00333D63" w:rsidP="00333D63">
      <w:pPr>
        <w:rPr>
          <w:rFonts w:ascii="Calibri" w:hAnsi="Calibri"/>
          <w:b/>
          <w:i/>
          <w:lang w:val="en-US"/>
        </w:rPr>
      </w:pPr>
      <w:r w:rsidRPr="00660CF9">
        <w:rPr>
          <w:rFonts w:ascii="Calibri" w:hAnsi="Calibri"/>
          <w:b/>
          <w:i/>
          <w:lang w:val="en-US"/>
        </w:rPr>
        <w:lastRenderedPageBreak/>
        <w:t>Step 2. Sampling to reduce effects of non-</w:t>
      </w:r>
      <w:r w:rsidR="0001471B" w:rsidRPr="00660CF9">
        <w:rPr>
          <w:rFonts w:ascii="Calibri" w:hAnsi="Calibri"/>
          <w:b/>
          <w:i/>
          <w:lang w:val="en-US"/>
        </w:rPr>
        <w:t>stochastic</w:t>
      </w:r>
      <w:r w:rsidR="002835DB" w:rsidRPr="00660CF9">
        <w:rPr>
          <w:rFonts w:ascii="Calibri" w:hAnsi="Calibri"/>
          <w:b/>
          <w:i/>
          <w:lang w:val="en-US"/>
        </w:rPr>
        <w:t xml:space="preserve"> </w:t>
      </w:r>
      <w:r w:rsidRPr="00660CF9">
        <w:rPr>
          <w:rFonts w:ascii="Calibri" w:hAnsi="Calibri"/>
          <w:b/>
          <w:i/>
          <w:lang w:val="en-US"/>
        </w:rPr>
        <w:t>environment</w:t>
      </w:r>
    </w:p>
    <w:p w14:paraId="03495688" w14:textId="77777777" w:rsidR="00333D63" w:rsidRPr="00660CF9" w:rsidRDefault="00333D63" w:rsidP="00333D63">
      <w:pPr>
        <w:rPr>
          <w:rFonts w:ascii="Calibri" w:hAnsi="Calibri"/>
          <w:lang w:val="en-US"/>
        </w:rPr>
      </w:pPr>
    </w:p>
    <w:p w14:paraId="2F896025" w14:textId="3D74597C" w:rsidR="00333D63" w:rsidRPr="00660CF9" w:rsidRDefault="00333D63" w:rsidP="00333D63">
      <w:pPr>
        <w:rPr>
          <w:rFonts w:ascii="Calibri" w:hAnsi="Calibri"/>
          <w:lang w:val="en-US"/>
        </w:rPr>
      </w:pPr>
      <w:r w:rsidRPr="00660CF9">
        <w:rPr>
          <w:rFonts w:ascii="Calibri" w:hAnsi="Calibri"/>
          <w:b/>
          <w:lang w:val="en-US"/>
        </w:rPr>
        <w:t>Sub-goal</w:t>
      </w:r>
      <w:r w:rsidRPr="00660CF9">
        <w:rPr>
          <w:rFonts w:ascii="Calibri" w:hAnsi="Calibri"/>
          <w:lang w:val="en-US"/>
        </w:rPr>
        <w:t>: Using simulations to generate sampling regimes that limit the effects of non-</w:t>
      </w:r>
      <w:r w:rsidR="00FC08AB" w:rsidRPr="00660CF9">
        <w:rPr>
          <w:rFonts w:ascii="Calibri" w:hAnsi="Calibri"/>
          <w:lang w:val="en-US"/>
        </w:rPr>
        <w:t>stochastic</w:t>
      </w:r>
      <w:r w:rsidR="002835DB" w:rsidRPr="00660CF9">
        <w:rPr>
          <w:rFonts w:ascii="Calibri" w:hAnsi="Calibri"/>
          <w:lang w:val="en-US"/>
        </w:rPr>
        <w:t xml:space="preserve"> </w:t>
      </w:r>
      <w:r w:rsidRPr="00660CF9">
        <w:rPr>
          <w:rFonts w:ascii="Calibri" w:hAnsi="Calibri"/>
          <w:lang w:val="en-US"/>
        </w:rPr>
        <w:t xml:space="preserve">environments. </w:t>
      </w:r>
    </w:p>
    <w:p w14:paraId="443A42E3" w14:textId="77777777" w:rsidR="00333D63" w:rsidRPr="00660CF9" w:rsidRDefault="00333D63" w:rsidP="00333D63">
      <w:pPr>
        <w:rPr>
          <w:rFonts w:ascii="Calibri" w:hAnsi="Calibri"/>
          <w:lang w:val="en-US"/>
        </w:rPr>
      </w:pPr>
    </w:p>
    <w:p w14:paraId="72818C23" w14:textId="46FA61C7" w:rsidR="00FF2E75" w:rsidRPr="00660CF9" w:rsidRDefault="00333D63" w:rsidP="00333D63">
      <w:pPr>
        <w:rPr>
          <w:rFonts w:ascii="Calibri" w:hAnsi="Calibri"/>
          <w:lang w:val="en-US"/>
        </w:rPr>
      </w:pPr>
      <w:r w:rsidRPr="00660CF9">
        <w:rPr>
          <w:rFonts w:ascii="Calibri" w:hAnsi="Calibri"/>
          <w:b/>
          <w:lang w:val="en-US"/>
        </w:rPr>
        <w:t>Introduction</w:t>
      </w:r>
      <w:r w:rsidRPr="00660CF9">
        <w:rPr>
          <w:rFonts w:ascii="Calibri" w:hAnsi="Calibri"/>
          <w:lang w:val="en-US"/>
        </w:rPr>
        <w:t>:</w:t>
      </w:r>
      <w:r w:rsidR="00CD6E62" w:rsidRPr="00660CF9">
        <w:rPr>
          <w:rFonts w:ascii="Calibri" w:hAnsi="Calibri"/>
          <w:lang w:val="en-US"/>
        </w:rPr>
        <w:t xml:space="preserve"> Step 1 revealed a problem—non-</w:t>
      </w:r>
      <w:r w:rsidR="00C8166D" w:rsidRPr="00660CF9">
        <w:rPr>
          <w:rFonts w:ascii="Calibri" w:hAnsi="Calibri"/>
          <w:lang w:val="en-US"/>
        </w:rPr>
        <w:t>stochastic</w:t>
      </w:r>
      <w:r w:rsidR="002835DB" w:rsidRPr="00660CF9">
        <w:rPr>
          <w:rFonts w:ascii="Calibri" w:hAnsi="Calibri"/>
          <w:lang w:val="en-US"/>
        </w:rPr>
        <w:t xml:space="preserve"> </w:t>
      </w:r>
      <w:r w:rsidR="00CD6E62" w:rsidRPr="00660CF9">
        <w:rPr>
          <w:rFonts w:ascii="Calibri" w:hAnsi="Calibri"/>
          <w:lang w:val="en-US"/>
        </w:rPr>
        <w:t xml:space="preserve">environments </w:t>
      </w:r>
      <w:r w:rsidR="0016431B" w:rsidRPr="00660CF9">
        <w:rPr>
          <w:rFonts w:ascii="Calibri" w:hAnsi="Calibri"/>
          <w:lang w:val="en-US"/>
        </w:rPr>
        <w:t xml:space="preserve">through time </w:t>
      </w:r>
      <w:r w:rsidR="00CD6E62" w:rsidRPr="00660CF9">
        <w:rPr>
          <w:rFonts w:ascii="Calibri" w:hAnsi="Calibri"/>
          <w:lang w:val="en-US"/>
        </w:rPr>
        <w:t>and variability in the timing of sampling can create biases in estimates of among-individual variation. In this step we encourage you to adjust the sampling regime to minimize this problem. It should be obvious that if all individuals are sampled with the same timing, then the bias in the estimates of among-individual variance disappears, but it is worthwhile assessing how close one has to be to identical sampling and whether there are biases in other parameters that remain. So, in this step we will allow you to simulate several types of non-</w:t>
      </w:r>
      <w:r w:rsidR="00AE4775" w:rsidRPr="00660CF9">
        <w:rPr>
          <w:rFonts w:ascii="Calibri" w:hAnsi="Calibri"/>
          <w:lang w:val="en-US"/>
        </w:rPr>
        <w:t>stochastic</w:t>
      </w:r>
      <w:r w:rsidR="002835DB" w:rsidRPr="00660CF9">
        <w:rPr>
          <w:rFonts w:ascii="Calibri" w:hAnsi="Calibri"/>
          <w:lang w:val="en-US"/>
        </w:rPr>
        <w:t xml:space="preserve"> </w:t>
      </w:r>
      <w:r w:rsidR="00CD6E62" w:rsidRPr="00660CF9">
        <w:rPr>
          <w:rFonts w:ascii="Calibri" w:hAnsi="Calibri"/>
          <w:lang w:val="en-US"/>
        </w:rPr>
        <w:t>environments and adjust the sampling regime.</w:t>
      </w:r>
    </w:p>
    <w:p w14:paraId="45DB5AEE" w14:textId="77777777" w:rsidR="00CD6E62" w:rsidRPr="00660CF9" w:rsidRDefault="00CD6E62" w:rsidP="00333D63">
      <w:pPr>
        <w:rPr>
          <w:rFonts w:ascii="Calibri" w:hAnsi="Calibri"/>
          <w:lang w:val="en-US"/>
        </w:rPr>
      </w:pPr>
    </w:p>
    <w:p w14:paraId="202717B5" w14:textId="080B47DB" w:rsidR="00CD6E62" w:rsidRPr="00660CF9" w:rsidRDefault="00CD6E62" w:rsidP="00CD6E62">
      <w:pPr>
        <w:rPr>
          <w:rFonts w:ascii="Calibri" w:hAnsi="Calibri"/>
          <w:lang w:val="en-US"/>
        </w:rPr>
      </w:pPr>
      <w:r w:rsidRPr="00660CF9">
        <w:rPr>
          <w:rFonts w:ascii="Calibri" w:hAnsi="Calibri"/>
          <w:b/>
          <w:lang w:val="en-US"/>
        </w:rPr>
        <w:t>Exercise</w:t>
      </w:r>
      <w:r w:rsidRPr="00660CF9">
        <w:rPr>
          <w:rFonts w:ascii="Calibri" w:hAnsi="Calibri"/>
          <w:lang w:val="en-US"/>
        </w:rPr>
        <w:t>: As in Step 1, we will generate a new group of individuals, with phenotypic variance caused by measurement error (V</w:t>
      </w:r>
      <w:r w:rsidR="00FE2CCF" w:rsidRPr="00660CF9">
        <w:rPr>
          <w:rFonts w:ascii="Calibri" w:hAnsi="Calibri"/>
          <w:vertAlign w:val="subscript"/>
          <w:lang w:val="en-US"/>
        </w:rPr>
        <w:t>m</w:t>
      </w:r>
      <w:r w:rsidRPr="00660CF9">
        <w:rPr>
          <w:rFonts w:ascii="Calibri" w:hAnsi="Calibri"/>
          <w:lang w:val="en-US"/>
        </w:rPr>
        <w:t>), individual differences (V</w:t>
      </w:r>
      <w:r w:rsidRPr="00660CF9">
        <w:rPr>
          <w:rFonts w:ascii="Calibri" w:hAnsi="Calibri"/>
          <w:vertAlign w:val="subscript"/>
          <w:lang w:val="en-US"/>
        </w:rPr>
        <w:t>I</w:t>
      </w:r>
      <w:r w:rsidRPr="00660CF9">
        <w:rPr>
          <w:rFonts w:ascii="Calibri" w:hAnsi="Calibri"/>
          <w:lang w:val="en-US"/>
        </w:rPr>
        <w:t>), and the impact of the environment (</w:t>
      </w:r>
      <w:r w:rsidR="00D23EB9" w:rsidRPr="00660CF9">
        <w:rPr>
          <w:rFonts w:ascii="Calibri" w:hAnsi="Calibri"/>
          <w:lang w:val="en-US"/>
        </w:rPr>
        <w:t>V</w:t>
      </w:r>
      <w:r w:rsidR="00FE2CCF" w:rsidRPr="00660CF9">
        <w:rPr>
          <w:rFonts w:ascii="Calibri" w:hAnsi="Calibri"/>
          <w:vertAlign w:val="subscript"/>
          <w:lang w:val="en-US"/>
        </w:rPr>
        <w:t>E</w:t>
      </w:r>
      <w:r w:rsidRPr="00660CF9">
        <w:rPr>
          <w:rFonts w:ascii="Calibri" w:hAnsi="Calibri"/>
          <w:lang w:val="en-US"/>
        </w:rPr>
        <w:t xml:space="preserve">). </w:t>
      </w:r>
    </w:p>
    <w:p w14:paraId="11E23D19" w14:textId="77777777" w:rsidR="00CD6E62" w:rsidRPr="00660CF9" w:rsidRDefault="00CD6E62" w:rsidP="00CD6E62">
      <w:pPr>
        <w:rPr>
          <w:rFonts w:ascii="Calibri" w:hAnsi="Calibri"/>
          <w:lang w:val="en-US"/>
        </w:rPr>
      </w:pPr>
    </w:p>
    <w:p w14:paraId="2F4EB1E3" w14:textId="50F0F90C" w:rsidR="00CD6E62" w:rsidRPr="00660CF9" w:rsidRDefault="00CD6E62" w:rsidP="00CD6E62">
      <w:pPr>
        <w:rPr>
          <w:rFonts w:ascii="Calibri" w:hAnsi="Calibri"/>
          <w:lang w:val="en-US"/>
        </w:rPr>
      </w:pPr>
      <w:r w:rsidRPr="00660CF9">
        <w:rPr>
          <w:rFonts w:ascii="Calibri" w:hAnsi="Calibri"/>
          <w:lang w:val="en-US"/>
        </w:rPr>
        <w:t>&lt;Input V</w:t>
      </w:r>
      <w:r w:rsidR="00FE2CCF" w:rsidRPr="00660CF9">
        <w:rPr>
          <w:rFonts w:ascii="Calibri" w:hAnsi="Calibri"/>
          <w:vertAlign w:val="subscript"/>
          <w:lang w:val="en-US"/>
        </w:rPr>
        <w:t>m</w:t>
      </w:r>
      <w:r w:rsidRPr="00660CF9">
        <w:rPr>
          <w:rFonts w:ascii="Calibri" w:hAnsi="Calibri"/>
          <w:lang w:val="en-US"/>
        </w:rPr>
        <w:t>, V</w:t>
      </w:r>
      <w:r w:rsidRPr="00660CF9">
        <w:rPr>
          <w:rFonts w:ascii="Calibri" w:hAnsi="Calibri"/>
          <w:vertAlign w:val="subscript"/>
          <w:lang w:val="en-US"/>
        </w:rPr>
        <w:t>I</w:t>
      </w:r>
      <w:r w:rsidRPr="00660CF9">
        <w:rPr>
          <w:rFonts w:ascii="Calibri" w:hAnsi="Calibri"/>
          <w:lang w:val="en-US"/>
        </w:rPr>
        <w:t xml:space="preserve">  and </w:t>
      </w:r>
      <w:r w:rsidR="00CF6AEE" w:rsidRPr="00660CF9">
        <w:rPr>
          <w:rFonts w:ascii="Calibri" w:hAnsi="Calibri"/>
          <w:lang w:val="en-US"/>
        </w:rPr>
        <w:t>V</w:t>
      </w:r>
      <w:r w:rsidR="00FE2CCF" w:rsidRPr="00660CF9">
        <w:rPr>
          <w:rFonts w:ascii="Calibri" w:hAnsi="Calibri"/>
          <w:vertAlign w:val="subscript"/>
          <w:lang w:val="en-US"/>
        </w:rPr>
        <w:t>E</w:t>
      </w:r>
      <w:r w:rsidRPr="00660CF9">
        <w:rPr>
          <w:rFonts w:ascii="Calibri" w:hAnsi="Calibri"/>
          <w:lang w:val="en-US"/>
        </w:rPr>
        <w:t>&gt;</w:t>
      </w:r>
    </w:p>
    <w:p w14:paraId="790B2814" w14:textId="77777777" w:rsidR="00CD6E62" w:rsidRPr="00660CF9" w:rsidRDefault="00CD6E62" w:rsidP="00CD6E62">
      <w:pPr>
        <w:rPr>
          <w:rFonts w:ascii="Calibri" w:hAnsi="Calibri"/>
          <w:lang w:val="en-US"/>
        </w:rPr>
      </w:pPr>
    </w:p>
    <w:p w14:paraId="7F9857D0" w14:textId="34B78A6A" w:rsidR="005A44C7" w:rsidRPr="00660CF9" w:rsidRDefault="00CD6E62" w:rsidP="00CD6E62">
      <w:pPr>
        <w:rPr>
          <w:rFonts w:ascii="Calibri" w:hAnsi="Calibri"/>
          <w:lang w:val="en-US"/>
        </w:rPr>
      </w:pPr>
      <w:r w:rsidRPr="00660CF9">
        <w:rPr>
          <w:rFonts w:ascii="Calibri" w:hAnsi="Calibri"/>
          <w:lang w:val="en-US"/>
        </w:rPr>
        <w:t xml:space="preserve">You </w:t>
      </w:r>
      <w:r w:rsidR="005A44C7" w:rsidRPr="00660CF9">
        <w:rPr>
          <w:rFonts w:ascii="Calibri" w:hAnsi="Calibri"/>
          <w:lang w:val="en-US"/>
        </w:rPr>
        <w:t xml:space="preserve">now </w:t>
      </w:r>
      <w:r w:rsidRPr="00660CF9">
        <w:rPr>
          <w:rFonts w:ascii="Calibri" w:hAnsi="Calibri"/>
          <w:lang w:val="en-US"/>
        </w:rPr>
        <w:t>get to set the environment</w:t>
      </w:r>
      <w:r w:rsidR="005A44C7" w:rsidRPr="00660CF9">
        <w:rPr>
          <w:rFonts w:ascii="Calibri" w:hAnsi="Calibri"/>
          <w:lang w:val="en-US"/>
        </w:rPr>
        <w:t>. In Step 1 of this module, we use</w:t>
      </w:r>
      <w:r w:rsidR="0016431B" w:rsidRPr="00660CF9">
        <w:rPr>
          <w:rFonts w:ascii="Calibri" w:hAnsi="Calibri"/>
          <w:lang w:val="en-US"/>
        </w:rPr>
        <w:t>d</w:t>
      </w:r>
      <w:r w:rsidR="005A44C7" w:rsidRPr="00660CF9">
        <w:rPr>
          <w:rFonts w:ascii="Calibri" w:hAnsi="Calibri"/>
          <w:lang w:val="en-US"/>
        </w:rPr>
        <w:t xml:space="preserve"> an environment that was experienced similarly by all individuals (“shared”) and which changed systematically over time. Below, you can change these settings to have environments that each individual experiences uniquely (“unshared”), and which changes over time as some other function (</w:t>
      </w:r>
      <w:r w:rsidR="00475C8F" w:rsidRPr="00660CF9">
        <w:rPr>
          <w:rFonts w:ascii="Calibri" w:hAnsi="Calibri"/>
          <w:lang w:val="en-US"/>
        </w:rPr>
        <w:t xml:space="preserve">e.g., </w:t>
      </w:r>
      <w:r w:rsidR="002005EF" w:rsidRPr="00660CF9">
        <w:rPr>
          <w:rFonts w:ascii="Calibri" w:hAnsi="Calibri"/>
          <w:lang w:val="en-US"/>
        </w:rPr>
        <w:t xml:space="preserve">stochastically </w:t>
      </w:r>
      <w:r w:rsidR="005A44C7" w:rsidRPr="00660CF9">
        <w:rPr>
          <w:rFonts w:ascii="Calibri" w:hAnsi="Calibri"/>
          <w:lang w:val="en-US"/>
        </w:rPr>
        <w:t>or as a regressive autocorrelated decay function).</w:t>
      </w:r>
    </w:p>
    <w:p w14:paraId="6DF059E4" w14:textId="77777777" w:rsidR="00CD6E62" w:rsidRPr="00660CF9" w:rsidRDefault="00CD6E62" w:rsidP="00CD6E62">
      <w:pPr>
        <w:rPr>
          <w:rFonts w:ascii="Calibri" w:hAnsi="Calibri"/>
          <w:lang w:val="en-US"/>
        </w:rPr>
      </w:pPr>
    </w:p>
    <w:p w14:paraId="38B56B47" w14:textId="4341E408" w:rsidR="00CD6E62" w:rsidRPr="00660CF9" w:rsidRDefault="00CD6E62" w:rsidP="00CD6E62">
      <w:pPr>
        <w:rPr>
          <w:rFonts w:ascii="Calibri" w:hAnsi="Calibri"/>
          <w:lang w:val="en-US"/>
        </w:rPr>
      </w:pPr>
      <w:r w:rsidRPr="00660CF9">
        <w:rPr>
          <w:rFonts w:ascii="Calibri" w:hAnsi="Calibri"/>
          <w:lang w:val="en-US"/>
        </w:rPr>
        <w:t>&lt;Input environmental effect</w:t>
      </w:r>
      <w:r w:rsidR="005A44C7" w:rsidRPr="00660CF9">
        <w:rPr>
          <w:rFonts w:ascii="Calibri" w:hAnsi="Calibri"/>
          <w:lang w:val="en-US"/>
        </w:rPr>
        <w:t xml:space="preserve">s: shared or unshared; </w:t>
      </w:r>
      <w:r w:rsidR="00221AB8" w:rsidRPr="00660CF9">
        <w:rPr>
          <w:rFonts w:ascii="Calibri" w:hAnsi="Calibri"/>
          <w:lang w:val="en-US"/>
        </w:rPr>
        <w:t>stochastic</w:t>
      </w:r>
      <w:r w:rsidR="005A44C7" w:rsidRPr="00660CF9">
        <w:rPr>
          <w:rFonts w:ascii="Calibri" w:hAnsi="Calibri"/>
          <w:lang w:val="en-US"/>
        </w:rPr>
        <w:t>, linear, or auto-regressive decay</w:t>
      </w:r>
      <w:r w:rsidRPr="00660CF9">
        <w:rPr>
          <w:rFonts w:ascii="Calibri" w:hAnsi="Calibri"/>
          <w:lang w:val="en-US"/>
        </w:rPr>
        <w:t>&gt;</w:t>
      </w:r>
    </w:p>
    <w:p w14:paraId="22E1488E" w14:textId="77777777" w:rsidR="00CD6E62" w:rsidRPr="00660CF9" w:rsidRDefault="00CD6E62" w:rsidP="00CD6E62">
      <w:pPr>
        <w:rPr>
          <w:rFonts w:ascii="Calibri" w:hAnsi="Calibri"/>
          <w:lang w:val="en-US"/>
        </w:rPr>
      </w:pPr>
    </w:p>
    <w:p w14:paraId="6F51075E" w14:textId="259D8697" w:rsidR="00CD6E62" w:rsidRPr="00660CF9" w:rsidRDefault="00F01543" w:rsidP="00CD6E62">
      <w:pPr>
        <w:rPr>
          <w:rFonts w:ascii="Calibri" w:hAnsi="Calibri"/>
          <w:lang w:val="en-US"/>
        </w:rPr>
      </w:pPr>
      <w:r w:rsidRPr="00660CF9">
        <w:rPr>
          <w:rFonts w:ascii="Calibri" w:hAnsi="Calibri"/>
          <w:lang w:val="en-US"/>
        </w:rPr>
        <w:t>As in step 1, y</w:t>
      </w:r>
      <w:r w:rsidR="00CD6E62" w:rsidRPr="00660CF9">
        <w:rPr>
          <w:rFonts w:ascii="Calibri" w:hAnsi="Calibri"/>
          <w:lang w:val="en-US"/>
        </w:rPr>
        <w:t xml:space="preserve">ou also must enter parameters for variance in the sampling timing within and among individuals. </w:t>
      </w:r>
      <w:r w:rsidRPr="00660CF9">
        <w:rPr>
          <w:rFonts w:ascii="Calibri" w:hAnsi="Calibri"/>
          <w:lang w:val="en-US"/>
        </w:rPr>
        <w:t>As before</w:t>
      </w:r>
      <w:r w:rsidR="00CD6E62" w:rsidRPr="00660CF9">
        <w:rPr>
          <w:rFonts w:ascii="Calibri" w:hAnsi="Calibri"/>
          <w:lang w:val="en-US"/>
        </w:rPr>
        <w:t>, the number of expressions of the phenotype will be set by us at 100</w:t>
      </w:r>
      <w:r w:rsidRPr="00660CF9">
        <w:rPr>
          <w:rFonts w:ascii="Calibri" w:hAnsi="Calibri"/>
          <w:lang w:val="en-US"/>
        </w:rPr>
        <w:t>, so keep this in mind as you enter values here</w:t>
      </w:r>
      <w:r w:rsidR="00CD6E62" w:rsidRPr="00660CF9">
        <w:rPr>
          <w:rFonts w:ascii="Calibri" w:hAnsi="Calibri"/>
          <w:lang w:val="en-US"/>
        </w:rPr>
        <w:t xml:space="preserve">. </w:t>
      </w:r>
    </w:p>
    <w:p w14:paraId="7513A40D" w14:textId="77777777" w:rsidR="00CD6E62" w:rsidRPr="00660CF9" w:rsidRDefault="00CD6E62" w:rsidP="00CD6E62">
      <w:pPr>
        <w:rPr>
          <w:rFonts w:ascii="Calibri" w:hAnsi="Calibri"/>
          <w:lang w:val="en-US"/>
        </w:rPr>
      </w:pPr>
    </w:p>
    <w:p w14:paraId="0D898AD3" w14:textId="77777777" w:rsidR="00CD6E62" w:rsidRPr="00660CF9" w:rsidRDefault="00CD6E62" w:rsidP="00CD6E62">
      <w:pPr>
        <w:rPr>
          <w:rFonts w:ascii="Calibri" w:hAnsi="Calibri"/>
          <w:lang w:val="en-US"/>
        </w:rPr>
      </w:pPr>
      <w:r w:rsidRPr="00660CF9">
        <w:rPr>
          <w:rFonts w:ascii="Calibri" w:hAnsi="Calibri"/>
          <w:lang w:val="en-US"/>
        </w:rPr>
        <w:t>&lt;Input number of records taken, and among-individual variance in timing of those records&gt;</w:t>
      </w:r>
    </w:p>
    <w:p w14:paraId="709F7D1E" w14:textId="77777777" w:rsidR="00CD6E62" w:rsidRPr="00660CF9" w:rsidRDefault="00CD6E62" w:rsidP="00CD6E62">
      <w:pPr>
        <w:rPr>
          <w:rFonts w:ascii="Calibri" w:hAnsi="Calibri"/>
          <w:lang w:val="en-US"/>
        </w:rPr>
      </w:pPr>
    </w:p>
    <w:p w14:paraId="318FD824" w14:textId="77777777" w:rsidR="00CD6E62" w:rsidRPr="00660CF9" w:rsidRDefault="00CD6E62" w:rsidP="00CD6E62">
      <w:pPr>
        <w:rPr>
          <w:rFonts w:ascii="Calibri" w:hAnsi="Calibri"/>
          <w:lang w:val="en-US"/>
        </w:rPr>
      </w:pPr>
      <w:r w:rsidRPr="00660CF9">
        <w:rPr>
          <w:rFonts w:ascii="Calibri" w:hAnsi="Calibri"/>
          <w:lang w:val="en-US"/>
        </w:rPr>
        <w:t>Immediately show graphical output of subset of individuals illustrating sampling for the values user entered.</w:t>
      </w:r>
    </w:p>
    <w:p w14:paraId="6B02A051" w14:textId="77777777" w:rsidR="00CD6E62" w:rsidRPr="00660CF9" w:rsidRDefault="00CD6E62" w:rsidP="00CD6E62">
      <w:pPr>
        <w:rPr>
          <w:rFonts w:ascii="Calibri" w:hAnsi="Calibri"/>
          <w:lang w:val="en-US"/>
        </w:rPr>
      </w:pPr>
    </w:p>
    <w:p w14:paraId="5ECD2CD9" w14:textId="77777777" w:rsidR="00CD6E62" w:rsidRPr="00660CF9" w:rsidRDefault="00CD6E62" w:rsidP="00CD6E62">
      <w:pPr>
        <w:rPr>
          <w:rFonts w:ascii="Calibri" w:hAnsi="Calibri"/>
          <w:lang w:val="en-US"/>
        </w:rPr>
      </w:pPr>
      <w:r w:rsidRPr="00660CF9">
        <w:rPr>
          <w:rFonts w:ascii="Calibri" w:hAnsi="Calibri"/>
          <w:lang w:val="en-US"/>
        </w:rPr>
        <w:t>&lt; Run simulation&gt;</w:t>
      </w:r>
    </w:p>
    <w:p w14:paraId="15282952" w14:textId="77777777" w:rsidR="0016431B" w:rsidRPr="00660CF9" w:rsidRDefault="0016431B" w:rsidP="00CD6E62">
      <w:pPr>
        <w:rPr>
          <w:rFonts w:ascii="Calibri" w:hAnsi="Calibri"/>
          <w:lang w:val="en-US"/>
        </w:rPr>
      </w:pPr>
    </w:p>
    <w:p w14:paraId="60D009F9" w14:textId="77777777" w:rsidR="00F01543" w:rsidRPr="00660CF9" w:rsidRDefault="00F01543" w:rsidP="00F01543">
      <w:pPr>
        <w:rPr>
          <w:rFonts w:ascii="Calibri" w:hAnsi="Calibri"/>
          <w:b/>
          <w:lang w:val="en-US"/>
        </w:rPr>
      </w:pPr>
      <w:r w:rsidRPr="00660CF9">
        <w:rPr>
          <w:rFonts w:ascii="Calibri" w:hAnsi="Calibri"/>
          <w:b/>
          <w:lang w:val="en-US"/>
        </w:rPr>
        <w:t>Results</w:t>
      </w:r>
    </w:p>
    <w:p w14:paraId="281B73CB" w14:textId="77777777" w:rsidR="00F01543" w:rsidRPr="00660CF9" w:rsidRDefault="00F01543" w:rsidP="00F01543">
      <w:pPr>
        <w:rPr>
          <w:rFonts w:ascii="Calibri" w:hAnsi="Calibri"/>
          <w:lang w:val="en-US"/>
        </w:rPr>
      </w:pPr>
    </w:p>
    <w:p w14:paraId="40360086" w14:textId="7D021C46" w:rsidR="00F01543" w:rsidRPr="00660CF9" w:rsidRDefault="00F01543" w:rsidP="00F01543">
      <w:pPr>
        <w:rPr>
          <w:rFonts w:ascii="Calibri" w:hAnsi="Calibri"/>
          <w:lang w:val="en-US"/>
        </w:rPr>
      </w:pPr>
      <w:r w:rsidRPr="00660CF9">
        <w:rPr>
          <w:rFonts w:ascii="Calibri" w:hAnsi="Calibri"/>
          <w:lang w:val="en-US"/>
        </w:rPr>
        <w:t xml:space="preserve">As before, the model we assume to be true (but which is not since the environmental effect is </w:t>
      </w:r>
      <w:r w:rsidR="00CF6AEE" w:rsidRPr="00660CF9">
        <w:rPr>
          <w:rFonts w:ascii="Calibri" w:hAnsi="Calibri"/>
          <w:lang w:val="en-US"/>
        </w:rPr>
        <w:t>not included</w:t>
      </w:r>
      <w:r w:rsidRPr="00660CF9">
        <w:rPr>
          <w:rFonts w:ascii="Calibri" w:hAnsi="Calibri"/>
          <w:lang w:val="en-US"/>
        </w:rPr>
        <w:t>) is:</w:t>
      </w:r>
    </w:p>
    <w:p w14:paraId="72BEDCFC" w14:textId="77777777" w:rsidR="00F01543" w:rsidRPr="00660CF9" w:rsidRDefault="00F01543" w:rsidP="00F01543">
      <w:pPr>
        <w:rPr>
          <w:rFonts w:ascii="Calibri" w:hAnsi="Calibri"/>
          <w:lang w:val="en-US"/>
        </w:rPr>
      </w:pPr>
    </w:p>
    <w:p w14:paraId="0A72445E" w14:textId="77777777" w:rsidR="00983394" w:rsidRPr="00B505F1" w:rsidRDefault="0042737B" w:rsidP="00983394">
      <w:pPr>
        <w:rPr>
          <w:ins w:id="55" w:author="Hassen" w:date="2016-05-27T14:17:00Z"/>
          <w:rFonts w:ascii="Calibri" w:hAnsi="Calibri"/>
          <w:b/>
          <w:lang w:val="en-US"/>
          <w:rPrChange w:id="56" w:author="Hassen" w:date="2016-05-27T14:17:00Z">
            <w:rPr>
              <w:ins w:id="57" w:author="Hassen" w:date="2016-05-27T14:17:00Z"/>
              <w:rFonts w:ascii="Calibri" w:hAnsi="Calibri"/>
              <w:b/>
              <w:lang w:val="en-US"/>
            </w:rPr>
          </w:rPrChange>
        </w:rPr>
      </w:pPr>
      <m:oMathPara>
        <m:oMath>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hi</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I</m:t>
              </m:r>
            </m:e>
            <m:sub>
              <m:r>
                <m:rPr>
                  <m:sty m:val="bi"/>
                </m:rPr>
                <w:rPr>
                  <w:rFonts w:ascii="Cambria Math" w:hAnsi="Cambria Math"/>
                  <w:lang w:val="en-US"/>
                </w:rPr>
                <m:t>i</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e</m:t>
              </m:r>
            </m:e>
            <m:sub>
              <m:r>
                <m:rPr>
                  <m:sty m:val="bi"/>
                </m:rPr>
                <w:rPr>
                  <w:rFonts w:ascii="Cambria Math" w:hAnsi="Cambria Math"/>
                  <w:lang w:val="en-US"/>
                </w:rPr>
                <m:t>hi</m:t>
              </m:r>
            </m:sub>
          </m:sSub>
        </m:oMath>
      </m:oMathPara>
    </w:p>
    <w:p w14:paraId="4BBCB550" w14:textId="77777777" w:rsidR="00B505F1" w:rsidRDefault="00B505F1" w:rsidP="00B505F1">
      <w:pPr>
        <w:spacing w:after="200"/>
        <w:rPr>
          <w:ins w:id="58" w:author="Hassen" w:date="2016-05-27T14:17:00Z"/>
          <w:rFonts w:ascii="Calibri" w:hAnsi="Calibri"/>
          <w:b/>
          <w:lang w:val="fr-FR"/>
        </w:rPr>
      </w:pPr>
    </w:p>
    <w:p w14:paraId="76FC2FF0" w14:textId="77777777" w:rsidR="00B505F1" w:rsidRPr="004E339A" w:rsidRDefault="00B505F1" w:rsidP="00B505F1">
      <w:pPr>
        <w:spacing w:after="200"/>
        <w:rPr>
          <w:ins w:id="59" w:author="Hassen" w:date="2016-05-27T14:17:00Z"/>
          <w:rFonts w:ascii="Calibri" w:hAnsi="Calibri"/>
          <w:b/>
          <w:lang w:val="fr-FR"/>
        </w:rPr>
      </w:pPr>
      <w:ins w:id="60" w:author="Hassen" w:date="2016-05-27T14:17:00Z">
        <w:r w:rsidRPr="004E339A">
          <w:rPr>
            <w:rFonts w:ascii="Calibri" w:hAnsi="Calibri"/>
            <w:b/>
            <w:lang w:val="fr-FR"/>
          </w:rPr>
          <w:t>R code:</w:t>
        </w:r>
      </w:ins>
    </w:p>
    <w:p w14:paraId="43C7F137" w14:textId="77777777" w:rsidR="00B505F1" w:rsidRPr="004E339A" w:rsidRDefault="00B505F1" w:rsidP="00B505F1">
      <w:pPr>
        <w:spacing w:after="200"/>
        <w:rPr>
          <w:ins w:id="61" w:author="Hassen" w:date="2016-05-27T14:17:00Z"/>
          <w:rFonts w:ascii="Consolas" w:hAnsi="Consolas"/>
          <w:sz w:val="20"/>
          <w:lang w:val="fr-FR"/>
        </w:rPr>
      </w:pPr>
      <w:ins w:id="62" w:author="Hassen" w:date="2016-05-27T14:17:00Z">
        <w:r w:rsidRPr="004E339A">
          <w:rPr>
            <w:rFonts w:ascii="Consolas" w:hAnsi="Consolas"/>
            <w:sz w:val="20"/>
            <w:lang w:val="fr-FR"/>
          </w:rPr>
          <w:t># install.packages("lme4")</w:t>
        </w:r>
      </w:ins>
    </w:p>
    <w:p w14:paraId="687D9B87" w14:textId="77777777" w:rsidR="00B505F1" w:rsidRPr="004E339A" w:rsidRDefault="00B505F1" w:rsidP="00B505F1">
      <w:pPr>
        <w:spacing w:after="200"/>
        <w:rPr>
          <w:ins w:id="63" w:author="Hassen" w:date="2016-05-27T14:17:00Z"/>
          <w:rFonts w:ascii="Consolas" w:hAnsi="Consolas"/>
          <w:sz w:val="20"/>
          <w:lang w:val="en-GB"/>
        </w:rPr>
      </w:pPr>
      <w:ins w:id="64" w:author="Hassen" w:date="2016-05-27T14:17:00Z">
        <w:r w:rsidRPr="00A3188D">
          <w:rPr>
            <w:rFonts w:ascii="Consolas" w:hAnsi="Consolas"/>
            <w:sz w:val="20"/>
            <w:lang w:val="en-GB"/>
          </w:rPr>
          <w:t>LMM</w:t>
        </w:r>
        <w:r>
          <w:rPr>
            <w:rFonts w:ascii="Consolas" w:hAnsi="Consolas"/>
            <w:sz w:val="20"/>
            <w:lang w:val="en-GB"/>
          </w:rPr>
          <w:t xml:space="preserve"> </w:t>
        </w:r>
        <w:r w:rsidRPr="004E339A">
          <w:rPr>
            <w:rFonts w:ascii="Consolas" w:hAnsi="Consolas"/>
            <w:sz w:val="20"/>
            <w:lang w:val="en-GB"/>
          </w:rPr>
          <w:t>&lt;-</w:t>
        </w:r>
        <w:r>
          <w:rPr>
            <w:rFonts w:ascii="Consolas" w:hAnsi="Consolas"/>
            <w:sz w:val="20"/>
            <w:lang w:val="en-GB"/>
          </w:rPr>
          <w:t xml:space="preserve"> </w:t>
        </w:r>
        <w:r w:rsidRPr="004E339A">
          <w:rPr>
            <w:rFonts w:ascii="Consolas" w:hAnsi="Consolas"/>
            <w:sz w:val="20"/>
            <w:lang w:val="en-GB"/>
          </w:rPr>
          <w:t xml:space="preserve">lme4::lmer(Phenotype ~ </w:t>
        </w:r>
        <w:r>
          <w:rPr>
            <w:rFonts w:ascii="Consolas" w:hAnsi="Consolas"/>
            <w:sz w:val="20"/>
            <w:lang w:val="en-GB"/>
          </w:rPr>
          <w:t>0 +</w:t>
        </w:r>
        <w:r w:rsidRPr="004E339A">
          <w:rPr>
            <w:rFonts w:ascii="Consolas" w:hAnsi="Consolas"/>
            <w:sz w:val="20"/>
            <w:lang w:val="en-GB"/>
          </w:rPr>
          <w:t xml:space="preserve"> (1|Individual), data = sampled_data)</w:t>
        </w:r>
      </w:ins>
    </w:p>
    <w:p w14:paraId="060B34FB" w14:textId="35C46E00" w:rsidR="00B505F1" w:rsidRPr="00B505F1" w:rsidDel="00B505F1" w:rsidRDefault="00B505F1" w:rsidP="00983394">
      <w:pPr>
        <w:rPr>
          <w:del w:id="65" w:author="Hassen" w:date="2016-05-27T14:17:00Z"/>
          <w:rFonts w:ascii="Calibri" w:hAnsi="Calibri"/>
          <w:b/>
          <w:lang w:val="en-GB"/>
          <w:rPrChange w:id="66" w:author="Hassen" w:date="2016-05-27T14:17:00Z">
            <w:rPr>
              <w:del w:id="67" w:author="Hassen" w:date="2016-05-27T14:17:00Z"/>
              <w:rFonts w:ascii="Calibri" w:hAnsi="Calibri"/>
              <w:b/>
              <w:lang w:val="en-US"/>
            </w:rPr>
          </w:rPrChange>
        </w:rPr>
      </w:pPr>
    </w:p>
    <w:p w14:paraId="25B439E3" w14:textId="77777777" w:rsidR="00F01543" w:rsidRPr="009D01A5" w:rsidRDefault="00F01543" w:rsidP="00F01543">
      <w:pPr>
        <w:rPr>
          <w:rFonts w:ascii="Calibri" w:hAnsi="Calibri"/>
          <w:lang w:val="en-US"/>
        </w:rPr>
      </w:pPr>
    </w:p>
    <w:p w14:paraId="0E1D7CC1" w14:textId="096F569B" w:rsidR="00F01543" w:rsidRPr="00660CF9" w:rsidRDefault="00F01543" w:rsidP="00F01543">
      <w:pPr>
        <w:rPr>
          <w:rFonts w:ascii="Calibri" w:hAnsi="Calibri"/>
          <w:lang w:val="en-US"/>
        </w:rPr>
      </w:pPr>
      <w:r w:rsidRPr="00544B64">
        <w:rPr>
          <w:rFonts w:ascii="Calibri" w:hAnsi="Calibri"/>
          <w:lang w:val="en-US"/>
        </w:rPr>
        <w:t>A mixed statistical model estimates the parameters which we can compare with the true values:</w:t>
      </w:r>
    </w:p>
    <w:p w14:paraId="1C47AFF0" w14:textId="77777777" w:rsidR="00F01543" w:rsidRPr="00660CF9" w:rsidRDefault="00F01543" w:rsidP="00F01543">
      <w:pPr>
        <w:rPr>
          <w:rFonts w:ascii="Calibri" w:hAnsi="Calibri"/>
          <w:lang w:val="en-US"/>
        </w:rPr>
      </w:pPr>
    </w:p>
    <w:p w14:paraId="05354A08" w14:textId="77777777" w:rsidR="00F01543" w:rsidRPr="00660CF9" w:rsidRDefault="00F01543" w:rsidP="00F01543">
      <w:pPr>
        <w:rPr>
          <w:rFonts w:ascii="Calibri" w:hAnsi="Calibri"/>
          <w:lang w:val="en-US"/>
        </w:rPr>
      </w:pPr>
      <w:r w:rsidRPr="00660CF9">
        <w:rPr>
          <w:rFonts w:ascii="Calibri" w:hAnsi="Calibri"/>
          <w:lang w:val="en-US"/>
        </w:rPr>
        <w:t>Statistical output:</w:t>
      </w:r>
    </w:p>
    <w:p w14:paraId="64AF2698" w14:textId="77777777" w:rsidR="00B77199" w:rsidRPr="00660CF9" w:rsidRDefault="00B77199" w:rsidP="00F01543">
      <w:pPr>
        <w:spacing w:after="200"/>
        <w:rPr>
          <w:rFonts w:ascii="Calibri" w:eastAsia="Calibri" w:hAnsi="Calibri" w:cs="Times New Roman"/>
          <w:lang w:val="en-US" w:eastAsia="en-US"/>
        </w:rPr>
      </w:pPr>
    </w:p>
    <w:tbl>
      <w:tblPr>
        <w:tblStyle w:val="TableGrid"/>
        <w:tblW w:w="6437" w:type="dxa"/>
        <w:tblLook w:val="04A0" w:firstRow="1" w:lastRow="0" w:firstColumn="1" w:lastColumn="0" w:noHBand="0" w:noVBand="1"/>
      </w:tblPr>
      <w:tblGrid>
        <w:gridCol w:w="3438"/>
        <w:gridCol w:w="2999"/>
      </w:tblGrid>
      <w:tr w:rsidR="00D767A0" w:rsidRPr="00660CF9" w14:paraId="38C4D255" w14:textId="77777777" w:rsidTr="00FD1B7A">
        <w:tc>
          <w:tcPr>
            <w:tcW w:w="3438" w:type="dxa"/>
          </w:tcPr>
          <w:p w14:paraId="1B41425C" w14:textId="77777777" w:rsidR="00D767A0" w:rsidRPr="00660CF9" w:rsidRDefault="00D767A0" w:rsidP="00FD1B7A">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True</w:t>
            </w:r>
          </w:p>
        </w:tc>
        <w:tc>
          <w:tcPr>
            <w:tcW w:w="2999" w:type="dxa"/>
          </w:tcPr>
          <w:p w14:paraId="319B958B" w14:textId="77777777" w:rsidR="00D767A0" w:rsidRPr="009D01A5" w:rsidRDefault="00D767A0" w:rsidP="00FD1B7A">
            <w:pPr>
              <w:spacing w:after="200"/>
              <w:jc w:val="center"/>
              <w:rPr>
                <w:rFonts w:ascii="Calibri" w:eastAsia="Calibri" w:hAnsi="Calibri" w:cs="Times New Roman"/>
                <w:lang w:val="en-US" w:eastAsia="en-US"/>
              </w:rPr>
            </w:pPr>
            <w:commentRangeStart w:id="68"/>
            <w:r w:rsidRPr="00660CF9">
              <w:rPr>
                <w:rFonts w:ascii="Calibri" w:eastAsia="Calibri" w:hAnsi="Calibri" w:cs="Times New Roman"/>
                <w:lang w:val="en-US" w:eastAsia="en-US"/>
              </w:rPr>
              <w:t>Estimated</w:t>
            </w:r>
            <w:commentRangeEnd w:id="68"/>
            <w:r w:rsidRPr="009D01A5">
              <w:rPr>
                <w:rStyle w:val="CommentReference"/>
                <w:lang w:val="en-US"/>
              </w:rPr>
              <w:commentReference w:id="68"/>
            </w:r>
          </w:p>
        </w:tc>
      </w:tr>
      <w:tr w:rsidR="00D767A0" w:rsidRPr="00FC076B" w14:paraId="23CF0078" w14:textId="77777777" w:rsidTr="00FD1B7A">
        <w:tc>
          <w:tcPr>
            <w:tcW w:w="3438" w:type="dxa"/>
          </w:tcPr>
          <w:p w14:paraId="71C5E2BD" w14:textId="77777777" w:rsidR="00D767A0" w:rsidRPr="00544B64" w:rsidRDefault="00D767A0" w:rsidP="00FD1B7A">
            <w:pPr>
              <w:spacing w:after="200"/>
              <w:jc w:val="center"/>
              <w:rPr>
                <w:rFonts w:ascii="Calibri" w:eastAsia="Calibri" w:hAnsi="Calibri" w:cs="Times New Roman"/>
                <w:lang w:val="en-US" w:eastAsia="en-US"/>
              </w:rPr>
            </w:pPr>
            <w:r w:rsidRPr="009D01A5">
              <w:rPr>
                <w:rFonts w:ascii="Calibri" w:eastAsia="Calibri" w:hAnsi="Calibri" w:cs="Times New Roman"/>
                <w:lang w:val="en-US" w:eastAsia="en-US"/>
              </w:rPr>
              <w:t>Individual Variance (V</w:t>
            </w:r>
            <w:r w:rsidRPr="009D01A5">
              <w:rPr>
                <w:rFonts w:ascii="Calibri" w:eastAsia="Calibri" w:hAnsi="Calibri" w:cs="Times New Roman"/>
                <w:vertAlign w:val="subscript"/>
                <w:lang w:val="en-US" w:eastAsia="en-US"/>
              </w:rPr>
              <w:t>I</w:t>
            </w:r>
            <w:r w:rsidRPr="009D01A5">
              <w:rPr>
                <w:rFonts w:ascii="Calibri" w:eastAsia="Calibri" w:hAnsi="Calibri" w:cs="Times New Roman"/>
                <w:lang w:val="en-US" w:eastAsia="en-US"/>
              </w:rPr>
              <w:t xml:space="preserve">) = </w:t>
            </w:r>
            <w:r w:rsidRPr="00544B64">
              <w:rPr>
                <w:rFonts w:ascii="Calibri" w:eastAsia="Calibri" w:hAnsi="Calibri" w:cs="Times New Roman"/>
                <w:highlight w:val="green"/>
                <w:lang w:val="en-US" w:eastAsia="en-US"/>
              </w:rPr>
              <w:t>……</w:t>
            </w:r>
          </w:p>
        </w:tc>
        <w:tc>
          <w:tcPr>
            <w:tcW w:w="2999" w:type="dxa"/>
          </w:tcPr>
          <w:p w14:paraId="4F986106" w14:textId="74B59E56" w:rsidR="00D767A0" w:rsidRPr="00660CF9" w:rsidRDefault="00D767A0" w:rsidP="00FD1B7A">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Individual variance</w:t>
            </w:r>
            <w:r w:rsidR="00346481" w:rsidRPr="00660CF9">
              <w:rPr>
                <w:rFonts w:ascii="Calibri" w:eastAsia="Calibri" w:hAnsi="Calibri" w:cs="Times New Roman"/>
                <w:lang w:val="en-US" w:eastAsia="en-US"/>
              </w:rPr>
              <w:t xml:space="preserve"> in sample</w:t>
            </w:r>
            <w:r w:rsidRPr="00660CF9">
              <w:rPr>
                <w:rFonts w:ascii="Calibri" w:eastAsia="Calibri" w:hAnsi="Calibri" w:cs="Times New Roman"/>
                <w:lang w:val="en-US" w:eastAsia="en-US"/>
              </w:rPr>
              <w:t xml:space="preserve"> (V’</w:t>
            </w:r>
            <w:r w:rsidRPr="00660CF9">
              <w:rPr>
                <w:rFonts w:ascii="Calibri" w:eastAsia="Calibri" w:hAnsi="Calibri" w:cs="Times New Roman"/>
                <w:vertAlign w:val="subscript"/>
                <w:lang w:val="en-US" w:eastAsia="en-US"/>
              </w:rPr>
              <w:t>I</w:t>
            </w:r>
            <w:r w:rsidRPr="00660CF9">
              <w:rPr>
                <w:rFonts w:ascii="Calibri" w:eastAsia="Calibri" w:hAnsi="Calibri" w:cs="Times New Roman"/>
                <w:lang w:val="en-US" w:eastAsia="en-US"/>
              </w:rPr>
              <w:t xml:space="preserve">) = </w:t>
            </w:r>
            <w:r w:rsidRPr="00660CF9">
              <w:rPr>
                <w:rFonts w:ascii="Calibri" w:eastAsia="Calibri" w:hAnsi="Calibri" w:cs="Times New Roman"/>
                <w:highlight w:val="green"/>
                <w:lang w:val="en-US" w:eastAsia="en-US"/>
              </w:rPr>
              <w:t>…..</w:t>
            </w:r>
          </w:p>
        </w:tc>
      </w:tr>
      <w:tr w:rsidR="00D767A0" w:rsidRPr="00FC076B" w14:paraId="1DB97E07" w14:textId="77777777" w:rsidTr="00FD1B7A">
        <w:tc>
          <w:tcPr>
            <w:tcW w:w="3438" w:type="dxa"/>
          </w:tcPr>
          <w:p w14:paraId="5751B48A" w14:textId="3CFAAD24" w:rsidR="00D767A0" w:rsidRPr="00660CF9" w:rsidRDefault="00D767A0" w:rsidP="00FD1B7A">
            <w:pPr>
              <w:spacing w:after="200"/>
              <w:jc w:val="center"/>
              <w:rPr>
                <w:rFonts w:ascii="Calibri" w:eastAsia="Calibri" w:hAnsi="Calibri" w:cs="Times New Roman"/>
                <w:lang w:val="en-US" w:eastAsia="en-US"/>
              </w:rPr>
            </w:pPr>
            <w:r w:rsidRPr="009D01A5">
              <w:rPr>
                <w:rFonts w:ascii="Calibri" w:eastAsia="Calibri" w:hAnsi="Calibri" w:cs="Times New Roman"/>
                <w:lang w:val="en-US" w:eastAsia="en-US"/>
              </w:rPr>
              <w:t xml:space="preserve">Measurement </w:t>
            </w:r>
            <w:r w:rsidR="006D3B8A" w:rsidRPr="009D01A5">
              <w:rPr>
                <w:rFonts w:ascii="Calibri" w:eastAsia="Calibri" w:hAnsi="Calibri" w:cs="Times New Roman"/>
                <w:lang w:val="en-US" w:eastAsia="en-US"/>
              </w:rPr>
              <w:t xml:space="preserve">error </w:t>
            </w:r>
            <w:r w:rsidRPr="009D01A5">
              <w:rPr>
                <w:rFonts w:ascii="Calibri" w:eastAsia="Calibri" w:hAnsi="Calibri" w:cs="Times New Roman"/>
                <w:lang w:val="en-US" w:eastAsia="en-US"/>
              </w:rPr>
              <w:t>variance (V</w:t>
            </w:r>
            <w:r w:rsidR="00FE2CCF" w:rsidRPr="00544B64">
              <w:rPr>
                <w:rFonts w:ascii="Calibri" w:eastAsia="Calibri" w:hAnsi="Calibri" w:cs="Times New Roman"/>
                <w:vertAlign w:val="subscript"/>
                <w:lang w:val="en-US" w:eastAsia="en-US"/>
              </w:rPr>
              <w:t>m</w:t>
            </w:r>
            <w:r w:rsidRPr="00544B64">
              <w:rPr>
                <w:rFonts w:ascii="Calibri" w:eastAsia="Calibri" w:hAnsi="Calibri" w:cs="Times New Roman"/>
                <w:lang w:val="en-US" w:eastAsia="en-US"/>
              </w:rPr>
              <w:t xml:space="preserve">) = </w:t>
            </w:r>
            <w:r w:rsidRPr="00660CF9">
              <w:rPr>
                <w:rFonts w:ascii="Calibri" w:eastAsia="Calibri" w:hAnsi="Calibri" w:cs="Times New Roman"/>
                <w:highlight w:val="green"/>
                <w:lang w:val="en-US" w:eastAsia="en-US"/>
              </w:rPr>
              <w:t>…..</w:t>
            </w:r>
          </w:p>
        </w:tc>
        <w:tc>
          <w:tcPr>
            <w:tcW w:w="2999" w:type="dxa"/>
          </w:tcPr>
          <w:p w14:paraId="7487EDC4" w14:textId="76884492" w:rsidR="00D767A0" w:rsidRPr="00660CF9" w:rsidRDefault="00D767A0" w:rsidP="00FD1B7A">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Residual variance</w:t>
            </w:r>
            <w:r w:rsidR="00346481" w:rsidRPr="00660CF9">
              <w:rPr>
                <w:rFonts w:ascii="Calibri" w:eastAsia="Calibri" w:hAnsi="Calibri" w:cs="Times New Roman"/>
                <w:lang w:val="en-US" w:eastAsia="en-US"/>
              </w:rPr>
              <w:t xml:space="preserve"> of sample</w:t>
            </w:r>
            <w:r w:rsidRPr="00660CF9">
              <w:rPr>
                <w:rFonts w:ascii="Calibri" w:eastAsia="Calibri" w:hAnsi="Calibri" w:cs="Times New Roman"/>
                <w:lang w:val="en-US" w:eastAsia="en-US"/>
              </w:rPr>
              <w:t xml:space="preserve"> (V’</w:t>
            </w:r>
            <w:r w:rsidRPr="00660CF9">
              <w:rPr>
                <w:rFonts w:ascii="Calibri" w:eastAsia="Calibri" w:hAnsi="Calibri" w:cs="Times New Roman"/>
                <w:vertAlign w:val="subscript"/>
                <w:lang w:val="en-US" w:eastAsia="en-US"/>
              </w:rPr>
              <w:t>R</w:t>
            </w:r>
            <w:r w:rsidRPr="00660CF9">
              <w:rPr>
                <w:rFonts w:ascii="Calibri" w:eastAsia="Calibri" w:hAnsi="Calibri" w:cs="Times New Roman"/>
                <w:lang w:val="en-US" w:eastAsia="en-US"/>
              </w:rPr>
              <w:t xml:space="preserve">) = </w:t>
            </w:r>
            <w:r w:rsidRPr="00660CF9">
              <w:rPr>
                <w:rFonts w:ascii="Calibri" w:eastAsia="Calibri" w:hAnsi="Calibri" w:cs="Times New Roman"/>
                <w:highlight w:val="green"/>
                <w:lang w:val="en-US" w:eastAsia="en-US"/>
              </w:rPr>
              <w:t>…..</w:t>
            </w:r>
          </w:p>
        </w:tc>
      </w:tr>
      <w:tr w:rsidR="00D767A0" w:rsidRPr="00660CF9" w14:paraId="427E28C5" w14:textId="77777777" w:rsidTr="00FD1B7A">
        <w:tc>
          <w:tcPr>
            <w:tcW w:w="3438" w:type="dxa"/>
          </w:tcPr>
          <w:p w14:paraId="702495E7" w14:textId="77D11524" w:rsidR="00D767A0" w:rsidRPr="00660CF9" w:rsidRDefault="00D767A0" w:rsidP="00FD1B7A">
            <w:pPr>
              <w:spacing w:after="200"/>
              <w:jc w:val="center"/>
              <w:rPr>
                <w:rFonts w:ascii="Calibri" w:eastAsia="Calibri" w:hAnsi="Calibri" w:cs="Times New Roman"/>
                <w:lang w:val="en-US" w:eastAsia="en-US"/>
              </w:rPr>
            </w:pPr>
            <w:r w:rsidRPr="009D01A5">
              <w:rPr>
                <w:rFonts w:ascii="Calibri" w:eastAsia="Calibri" w:hAnsi="Calibri" w:cs="Times New Roman"/>
                <w:lang w:val="en-US" w:eastAsia="en-US"/>
              </w:rPr>
              <w:t xml:space="preserve">Environmental </w:t>
            </w:r>
            <w:r w:rsidR="00BB3829" w:rsidRPr="009D01A5">
              <w:rPr>
                <w:rFonts w:ascii="Calibri" w:eastAsia="Calibri" w:hAnsi="Calibri" w:cs="Times New Roman"/>
                <w:lang w:val="en-US" w:eastAsia="en-US"/>
              </w:rPr>
              <w:t xml:space="preserve">effect </w:t>
            </w:r>
            <w:r w:rsidRPr="009D01A5">
              <w:rPr>
                <w:rFonts w:ascii="Calibri" w:eastAsia="Calibri" w:hAnsi="Calibri" w:cs="Times New Roman"/>
                <w:lang w:val="en-US" w:eastAsia="en-US"/>
              </w:rPr>
              <w:t>variance (V</w:t>
            </w:r>
            <w:r w:rsidR="00FE2CCF" w:rsidRPr="00544B64">
              <w:rPr>
                <w:rFonts w:ascii="Calibri" w:eastAsia="Calibri" w:hAnsi="Calibri" w:cs="Times New Roman"/>
                <w:vertAlign w:val="subscript"/>
                <w:lang w:val="en-US" w:eastAsia="en-US"/>
              </w:rPr>
              <w:t>E</w:t>
            </w:r>
            <w:r w:rsidRPr="00544B64">
              <w:rPr>
                <w:rFonts w:ascii="Calibri" w:eastAsia="Calibri" w:hAnsi="Calibri" w:cs="Times New Roman"/>
                <w:lang w:val="en-US" w:eastAsia="en-US"/>
              </w:rPr>
              <w:t xml:space="preserve">) = </w:t>
            </w:r>
            <w:r w:rsidRPr="00660CF9">
              <w:rPr>
                <w:rFonts w:ascii="Calibri" w:eastAsia="Calibri" w:hAnsi="Calibri" w:cs="Times New Roman"/>
                <w:highlight w:val="green"/>
                <w:lang w:val="en-US" w:eastAsia="en-US"/>
              </w:rPr>
              <w:t>…..</w:t>
            </w:r>
          </w:p>
        </w:tc>
        <w:tc>
          <w:tcPr>
            <w:tcW w:w="2999" w:type="dxa"/>
          </w:tcPr>
          <w:p w14:paraId="4697A412" w14:textId="77777777" w:rsidR="00D767A0" w:rsidRPr="00660CF9" w:rsidRDefault="00D767A0" w:rsidP="00FD1B7A">
            <w:pPr>
              <w:spacing w:after="200"/>
              <w:jc w:val="center"/>
              <w:rPr>
                <w:rFonts w:ascii="Calibri" w:eastAsia="Calibri" w:hAnsi="Calibri" w:cs="Times New Roman"/>
                <w:lang w:val="en-US" w:eastAsia="en-US"/>
              </w:rPr>
            </w:pPr>
          </w:p>
        </w:tc>
      </w:tr>
    </w:tbl>
    <w:p w14:paraId="3F437DE3" w14:textId="77777777" w:rsidR="00D767A0" w:rsidRPr="009D01A5" w:rsidRDefault="00D767A0" w:rsidP="00F01543">
      <w:pPr>
        <w:spacing w:after="200"/>
        <w:rPr>
          <w:rFonts w:ascii="Calibri" w:eastAsia="Calibri" w:hAnsi="Calibri" w:cs="Times New Roman"/>
          <w:lang w:val="en-US" w:eastAsia="en-US"/>
        </w:rPr>
      </w:pPr>
    </w:p>
    <w:p w14:paraId="623AC800" w14:textId="77777777" w:rsidR="00F01543" w:rsidRPr="00544B64" w:rsidRDefault="00F01543" w:rsidP="00F01543">
      <w:pPr>
        <w:spacing w:after="200"/>
        <w:rPr>
          <w:rFonts w:ascii="Calibri" w:eastAsia="Calibri" w:hAnsi="Calibri" w:cs="Times New Roman"/>
          <w:b/>
          <w:lang w:val="en-US" w:eastAsia="en-US"/>
        </w:rPr>
      </w:pPr>
      <w:r w:rsidRPr="009D01A5">
        <w:rPr>
          <w:rFonts w:ascii="Calibri" w:eastAsia="Calibri" w:hAnsi="Calibri" w:cs="Times New Roman"/>
          <w:b/>
          <w:lang w:val="en-US" w:eastAsia="en-US"/>
        </w:rPr>
        <w:t>Conclusion</w:t>
      </w:r>
    </w:p>
    <w:p w14:paraId="0B3C376D" w14:textId="489E938F" w:rsidR="00CD6E62" w:rsidRPr="00660CF9" w:rsidRDefault="00B77199" w:rsidP="00333D63">
      <w:pPr>
        <w:rPr>
          <w:rFonts w:ascii="Calibri" w:hAnsi="Calibri"/>
          <w:lang w:val="en-US"/>
        </w:rPr>
      </w:pPr>
      <w:r w:rsidRPr="00660CF9">
        <w:rPr>
          <w:rFonts w:ascii="Calibri" w:hAnsi="Calibri"/>
          <w:lang w:val="en-US"/>
        </w:rPr>
        <w:t xml:space="preserve">The results of any given simulation may vary, but the overall picture that emerges if you do several simulations should be that </w:t>
      </w:r>
      <w:r w:rsidR="00A229F8" w:rsidRPr="00660CF9">
        <w:rPr>
          <w:rFonts w:ascii="Calibri" w:hAnsi="Calibri"/>
          <w:lang w:val="en-US"/>
        </w:rPr>
        <w:t xml:space="preserve">your estimates are better </w:t>
      </w:r>
      <w:r w:rsidRPr="00660CF9">
        <w:rPr>
          <w:rFonts w:ascii="Calibri" w:hAnsi="Calibri"/>
          <w:lang w:val="en-US"/>
        </w:rPr>
        <w:t xml:space="preserve">when </w:t>
      </w:r>
      <w:r w:rsidRPr="00660CF9">
        <w:rPr>
          <w:rFonts w:ascii="Calibri" w:eastAsia="Calibri" w:hAnsi="Calibri" w:cs="Times New Roman"/>
          <w:lang w:val="en-US" w:eastAsia="en-US"/>
        </w:rPr>
        <w:t>V</w:t>
      </w:r>
      <w:r w:rsidR="00FE2CCF" w:rsidRPr="00660CF9">
        <w:rPr>
          <w:rFonts w:ascii="Calibri" w:eastAsia="Calibri" w:hAnsi="Calibri" w:cs="Times New Roman"/>
          <w:vertAlign w:val="subscript"/>
          <w:lang w:val="en-US" w:eastAsia="en-US"/>
        </w:rPr>
        <w:t>E</w:t>
      </w:r>
      <w:r w:rsidRPr="00660CF9">
        <w:rPr>
          <w:rFonts w:ascii="Calibri" w:hAnsi="Calibri"/>
          <w:lang w:val="en-US"/>
        </w:rPr>
        <w:t xml:space="preserve"> is small, as you measure </w:t>
      </w:r>
      <w:r w:rsidR="0016431B" w:rsidRPr="00660CF9">
        <w:rPr>
          <w:rFonts w:ascii="Calibri" w:hAnsi="Calibri"/>
          <w:lang w:val="en-US"/>
        </w:rPr>
        <w:t>each individual more often</w:t>
      </w:r>
      <w:r w:rsidR="006D1A3A" w:rsidRPr="00660CF9">
        <w:rPr>
          <w:rFonts w:ascii="Calibri" w:hAnsi="Calibri"/>
          <w:lang w:val="en-US"/>
        </w:rPr>
        <w:t>,</w:t>
      </w:r>
      <w:r w:rsidRPr="00660CF9">
        <w:rPr>
          <w:rFonts w:ascii="Calibri" w:hAnsi="Calibri"/>
          <w:lang w:val="en-US"/>
        </w:rPr>
        <w:t xml:space="preserve"> and </w:t>
      </w:r>
      <w:r w:rsidR="00A229F8" w:rsidRPr="00660CF9">
        <w:rPr>
          <w:rFonts w:ascii="Calibri" w:hAnsi="Calibri"/>
          <w:lang w:val="en-US"/>
        </w:rPr>
        <w:t xml:space="preserve">your sampling time is increasingly </w:t>
      </w:r>
      <w:r w:rsidRPr="00660CF9">
        <w:rPr>
          <w:rFonts w:ascii="Calibri" w:hAnsi="Calibri"/>
          <w:lang w:val="en-US"/>
        </w:rPr>
        <w:t xml:space="preserve">similar among individuals. </w:t>
      </w:r>
    </w:p>
    <w:p w14:paraId="6E700DFA" w14:textId="77777777" w:rsidR="00B77199" w:rsidRPr="00660CF9" w:rsidRDefault="00B77199" w:rsidP="00333D63">
      <w:pPr>
        <w:rPr>
          <w:rFonts w:ascii="Calibri" w:hAnsi="Calibri"/>
          <w:lang w:val="en-US"/>
        </w:rPr>
      </w:pPr>
    </w:p>
    <w:p w14:paraId="5BD51F50" w14:textId="068E6DB1" w:rsidR="00B77199" w:rsidRPr="00660CF9" w:rsidRDefault="00B77199" w:rsidP="00333D63">
      <w:pPr>
        <w:rPr>
          <w:rFonts w:ascii="Calibri" w:hAnsi="Calibri"/>
          <w:lang w:val="en-US"/>
        </w:rPr>
      </w:pPr>
      <w:r w:rsidRPr="00660CF9">
        <w:rPr>
          <w:rFonts w:ascii="Calibri" w:hAnsi="Calibri"/>
          <w:lang w:val="en-US"/>
        </w:rPr>
        <w:t xml:space="preserve">Did you simulate a population where the environment is not shared among individuals? If not, try it now. What you should find is that no matter what the sampling regime, your estimate of </w:t>
      </w:r>
      <w:r w:rsidR="00046C86" w:rsidRPr="00660CF9">
        <w:rPr>
          <w:rFonts w:ascii="Calibri" w:eastAsia="Calibri" w:hAnsi="Calibri" w:cs="Times New Roman"/>
          <w:lang w:val="en-US" w:eastAsia="en-US"/>
        </w:rPr>
        <w:t>V</w:t>
      </w:r>
      <w:r w:rsidR="00046C86" w:rsidRPr="00660CF9">
        <w:rPr>
          <w:rFonts w:ascii="Calibri" w:eastAsia="Calibri" w:hAnsi="Calibri" w:cs="Times New Roman"/>
          <w:vertAlign w:val="subscript"/>
          <w:lang w:val="en-US" w:eastAsia="en-US"/>
        </w:rPr>
        <w:t>I</w:t>
      </w:r>
      <w:r w:rsidR="00046C86" w:rsidRPr="00660CF9">
        <w:rPr>
          <w:rFonts w:ascii="Calibri" w:hAnsi="Calibri"/>
          <w:lang w:val="en-US"/>
        </w:rPr>
        <w:t xml:space="preserve"> </w:t>
      </w:r>
      <w:r w:rsidRPr="00660CF9">
        <w:rPr>
          <w:rFonts w:ascii="Calibri" w:hAnsi="Calibri"/>
          <w:lang w:val="en-US"/>
        </w:rPr>
        <w:t xml:space="preserve">is too high. </w:t>
      </w:r>
      <w:r w:rsidR="00046C86" w:rsidRPr="00660CF9">
        <w:rPr>
          <w:rFonts w:ascii="Calibri" w:hAnsi="Calibri"/>
          <w:lang w:val="en-US"/>
        </w:rPr>
        <w:t>To understand, let’s return to the definitions of the variance components</w:t>
      </w:r>
      <w:r w:rsidR="00B75542" w:rsidRPr="00660CF9">
        <w:rPr>
          <w:rFonts w:ascii="Calibri" w:hAnsi="Calibri"/>
          <w:lang w:val="en-US"/>
        </w:rPr>
        <w:t>:</w:t>
      </w:r>
      <w:r w:rsidR="00046C86" w:rsidRPr="00660CF9">
        <w:rPr>
          <w:rFonts w:ascii="Calibri" w:hAnsi="Calibri"/>
          <w:lang w:val="en-US"/>
        </w:rPr>
        <w:t xml:space="preserve"> We defined </w:t>
      </w:r>
      <w:r w:rsidR="00046C86" w:rsidRPr="00660CF9">
        <w:rPr>
          <w:rFonts w:ascii="Calibri" w:eastAsia="Calibri" w:hAnsi="Calibri" w:cs="Times New Roman"/>
          <w:lang w:val="en-US" w:eastAsia="en-US"/>
        </w:rPr>
        <w:t>V</w:t>
      </w:r>
      <w:r w:rsidR="00046C86" w:rsidRPr="00660CF9">
        <w:rPr>
          <w:rFonts w:ascii="Calibri" w:eastAsia="Calibri" w:hAnsi="Calibri" w:cs="Times New Roman"/>
          <w:vertAlign w:val="subscript"/>
          <w:lang w:val="en-US" w:eastAsia="en-US"/>
        </w:rPr>
        <w:t>I</w:t>
      </w:r>
      <w:r w:rsidR="00046C86" w:rsidRPr="00660CF9">
        <w:rPr>
          <w:rFonts w:ascii="Calibri" w:hAnsi="Calibri"/>
          <w:lang w:val="en-US"/>
        </w:rPr>
        <w:t xml:space="preserve"> as the variance among individuals that permanently affected the</w:t>
      </w:r>
      <w:r w:rsidR="0016431B" w:rsidRPr="00660CF9">
        <w:rPr>
          <w:rFonts w:ascii="Calibri" w:hAnsi="Calibri"/>
          <w:lang w:val="en-US"/>
        </w:rPr>
        <w:t>ir</w:t>
      </w:r>
      <w:r w:rsidR="00046C86" w:rsidRPr="00660CF9">
        <w:rPr>
          <w:rFonts w:ascii="Calibri" w:hAnsi="Calibri"/>
          <w:lang w:val="en-US"/>
        </w:rPr>
        <w:t xml:space="preserve"> phenotype throughout the sampling period. Biologically, this can be ascribed to genetic differences or environments acting during development (e.g., before measurements started). When environments are unshared during sampling, the environment is affecting the phenotype each time it is expressed</w:t>
      </w:r>
      <w:r w:rsidR="002717C0" w:rsidRPr="00660CF9">
        <w:rPr>
          <w:rFonts w:ascii="Calibri" w:hAnsi="Calibri"/>
          <w:lang w:val="en-US"/>
        </w:rPr>
        <w:t xml:space="preserve">. However, </w:t>
      </w:r>
      <w:r w:rsidR="00046C86" w:rsidRPr="00660CF9">
        <w:rPr>
          <w:rFonts w:ascii="Calibri" w:hAnsi="Calibri"/>
          <w:lang w:val="en-US"/>
        </w:rPr>
        <w:t xml:space="preserve">because the environment is autocorrelated </w:t>
      </w:r>
      <w:r w:rsidR="006D1A3A" w:rsidRPr="00660CF9">
        <w:rPr>
          <w:rFonts w:ascii="Calibri" w:hAnsi="Calibri"/>
          <w:lang w:val="en-US"/>
        </w:rPr>
        <w:t xml:space="preserve">across sampling episodes </w:t>
      </w:r>
      <w:r w:rsidR="00046C86" w:rsidRPr="00660CF9">
        <w:rPr>
          <w:rFonts w:ascii="Calibri" w:hAnsi="Calibri"/>
          <w:lang w:val="en-US"/>
        </w:rPr>
        <w:t xml:space="preserve">and differs </w:t>
      </w:r>
      <w:r w:rsidR="002717C0" w:rsidRPr="00660CF9">
        <w:rPr>
          <w:rFonts w:ascii="Calibri" w:hAnsi="Calibri"/>
          <w:lang w:val="en-US"/>
        </w:rPr>
        <w:t xml:space="preserve">among </w:t>
      </w:r>
      <w:r w:rsidR="00046C86" w:rsidRPr="00660CF9">
        <w:rPr>
          <w:rFonts w:ascii="Calibri" w:hAnsi="Calibri"/>
          <w:lang w:val="en-US"/>
        </w:rPr>
        <w:t xml:space="preserve">individuals, apparent individual differences arise because individuals are in different environments not because they entered the </w:t>
      </w:r>
      <w:r w:rsidR="002717C0" w:rsidRPr="00660CF9">
        <w:rPr>
          <w:rFonts w:ascii="Calibri" w:hAnsi="Calibri"/>
          <w:lang w:val="en-US"/>
        </w:rPr>
        <w:t xml:space="preserve">time </w:t>
      </w:r>
      <w:r w:rsidR="00046C86" w:rsidRPr="00660CF9">
        <w:rPr>
          <w:rFonts w:ascii="Calibri" w:hAnsi="Calibri"/>
          <w:lang w:val="en-US"/>
        </w:rPr>
        <w:t xml:space="preserve">period of phenotypic expression differing in their phenotype (note: You may be thinking that since individuals </w:t>
      </w:r>
      <w:r w:rsidR="0016431B" w:rsidRPr="00660CF9">
        <w:rPr>
          <w:rFonts w:ascii="Calibri" w:hAnsi="Calibri"/>
          <w:lang w:val="en-US"/>
        </w:rPr>
        <w:t xml:space="preserve">in the real world </w:t>
      </w:r>
      <w:r w:rsidR="002717C0" w:rsidRPr="00660CF9">
        <w:rPr>
          <w:rFonts w:ascii="Calibri" w:hAnsi="Calibri"/>
          <w:lang w:val="en-US"/>
        </w:rPr>
        <w:t xml:space="preserve">partially </w:t>
      </w:r>
      <w:r w:rsidR="0016431B" w:rsidRPr="00660CF9">
        <w:rPr>
          <w:rFonts w:ascii="Calibri" w:hAnsi="Calibri"/>
          <w:lang w:val="en-US"/>
        </w:rPr>
        <w:t xml:space="preserve">choose </w:t>
      </w:r>
      <w:r w:rsidR="00046C86" w:rsidRPr="00660CF9">
        <w:rPr>
          <w:rFonts w:ascii="Calibri" w:hAnsi="Calibri"/>
          <w:lang w:val="en-US"/>
        </w:rPr>
        <w:t xml:space="preserve">their environment then their phenotype is not </w:t>
      </w:r>
      <w:r w:rsidR="00046C86" w:rsidRPr="00660CF9">
        <w:rPr>
          <w:rFonts w:ascii="Calibri" w:hAnsi="Calibri"/>
          <w:lang w:val="en-US"/>
        </w:rPr>
        <w:lastRenderedPageBreak/>
        <w:t xml:space="preserve">solely due to the environment. </w:t>
      </w:r>
      <w:commentRangeStart w:id="69"/>
      <w:r w:rsidR="00046C86" w:rsidRPr="00660CF9">
        <w:rPr>
          <w:rFonts w:ascii="Calibri" w:hAnsi="Calibri"/>
          <w:lang w:val="en-US"/>
        </w:rPr>
        <w:t>That is true but does not change the fact that for the focal trait it is sensitive to the environment the individual is in each time it is expressed</w:t>
      </w:r>
      <w:commentRangeEnd w:id="69"/>
      <w:r w:rsidR="00232948" w:rsidRPr="009D01A5">
        <w:rPr>
          <w:rStyle w:val="CommentReference"/>
          <w:lang w:val="en-US"/>
        </w:rPr>
        <w:commentReference w:id="69"/>
      </w:r>
      <w:r w:rsidR="00046C86" w:rsidRPr="009D01A5">
        <w:rPr>
          <w:rFonts w:ascii="Calibri" w:hAnsi="Calibri"/>
          <w:lang w:val="en-US"/>
        </w:rPr>
        <w:t xml:space="preserve">. We will get to the issue of multiple phenotypic characters and how they might integrate in </w:t>
      </w:r>
      <w:r w:rsidR="00565834" w:rsidRPr="009D01A5">
        <w:rPr>
          <w:rFonts w:ascii="Calibri" w:hAnsi="Calibri"/>
          <w:lang w:val="en-US"/>
        </w:rPr>
        <w:t xml:space="preserve">the </w:t>
      </w:r>
      <w:r w:rsidR="00615AA0" w:rsidRPr="00544B64">
        <w:rPr>
          <w:rFonts w:ascii="Calibri" w:hAnsi="Calibri"/>
          <w:lang w:val="en-US"/>
        </w:rPr>
        <w:t>“</w:t>
      </w:r>
      <w:r w:rsidR="0001761D" w:rsidRPr="00544B64">
        <w:rPr>
          <w:rFonts w:ascii="Calibri" w:hAnsi="Calibri"/>
          <w:i/>
          <w:lang w:val="en-US"/>
        </w:rPr>
        <w:t>multiple traits</w:t>
      </w:r>
      <w:r w:rsidR="00615AA0" w:rsidRPr="00660CF9">
        <w:rPr>
          <w:rFonts w:ascii="Calibri" w:hAnsi="Calibri"/>
          <w:lang w:val="en-US"/>
        </w:rPr>
        <w:t>”</w:t>
      </w:r>
      <w:r w:rsidR="006723B1" w:rsidRPr="00660CF9">
        <w:rPr>
          <w:rFonts w:ascii="Calibri" w:hAnsi="Calibri"/>
          <w:lang w:val="en-US"/>
        </w:rPr>
        <w:t xml:space="preserve"> </w:t>
      </w:r>
      <w:r w:rsidR="00565834" w:rsidRPr="00660CF9">
        <w:rPr>
          <w:rFonts w:ascii="Calibri" w:hAnsi="Calibri"/>
          <w:lang w:val="en-US"/>
        </w:rPr>
        <w:t>m</w:t>
      </w:r>
      <w:r w:rsidR="00046C86" w:rsidRPr="00660CF9">
        <w:rPr>
          <w:rFonts w:ascii="Calibri" w:hAnsi="Calibri"/>
          <w:lang w:val="en-US"/>
        </w:rPr>
        <w:t xml:space="preserve">odule). </w:t>
      </w:r>
    </w:p>
    <w:p w14:paraId="70CC398C" w14:textId="77777777" w:rsidR="00D14D9B" w:rsidRPr="00660CF9" w:rsidRDefault="00D14D9B" w:rsidP="00333D63">
      <w:pPr>
        <w:rPr>
          <w:rFonts w:ascii="Calibri" w:hAnsi="Calibri"/>
          <w:lang w:val="en-US"/>
        </w:rPr>
      </w:pPr>
    </w:p>
    <w:p w14:paraId="65C899A8" w14:textId="51D5DB46" w:rsidR="00D14D9B" w:rsidRPr="00660CF9" w:rsidRDefault="002717C0" w:rsidP="00333D63">
      <w:pPr>
        <w:rPr>
          <w:rFonts w:ascii="Calibri" w:hAnsi="Calibri"/>
          <w:lang w:val="en-US"/>
        </w:rPr>
      </w:pPr>
      <w:r w:rsidRPr="00660CF9">
        <w:rPr>
          <w:rFonts w:ascii="Calibri" w:hAnsi="Calibri"/>
          <w:lang w:val="en-US"/>
        </w:rPr>
        <w:t>To conclude for this step</w:t>
      </w:r>
      <w:r w:rsidR="006723B1" w:rsidRPr="00660CF9">
        <w:rPr>
          <w:rFonts w:ascii="Calibri" w:hAnsi="Calibri"/>
          <w:lang w:val="en-US"/>
        </w:rPr>
        <w:t>,</w:t>
      </w:r>
      <w:r w:rsidR="00D14D9B" w:rsidRPr="00660CF9">
        <w:rPr>
          <w:rFonts w:ascii="Calibri" w:hAnsi="Calibri"/>
          <w:lang w:val="en-US"/>
        </w:rPr>
        <w:t xml:space="preserve"> if you do not know what environments are affecting trait expression, sampling in parallel for all individuals is a possible solution to potential biases created by non-</w:t>
      </w:r>
      <w:r w:rsidR="00203B5B" w:rsidRPr="00660CF9">
        <w:rPr>
          <w:rFonts w:ascii="Calibri" w:hAnsi="Calibri"/>
          <w:lang w:val="en-US"/>
        </w:rPr>
        <w:t>stochastic</w:t>
      </w:r>
      <w:r w:rsidR="00A264E3" w:rsidRPr="00660CF9">
        <w:rPr>
          <w:rFonts w:ascii="Calibri" w:hAnsi="Calibri"/>
          <w:lang w:val="en-US"/>
        </w:rPr>
        <w:t xml:space="preserve"> </w:t>
      </w:r>
      <w:r w:rsidR="00D14D9B" w:rsidRPr="00660CF9">
        <w:rPr>
          <w:rFonts w:ascii="Calibri" w:hAnsi="Calibri"/>
          <w:lang w:val="en-US"/>
        </w:rPr>
        <w:t xml:space="preserve">environments. But, because </w:t>
      </w:r>
      <w:r w:rsidR="00824462" w:rsidRPr="00660CF9">
        <w:rPr>
          <w:rFonts w:ascii="Calibri" w:hAnsi="Calibri"/>
          <w:lang w:val="en-US"/>
        </w:rPr>
        <w:t xml:space="preserve">unshared environments can create biases even with identical sampling (and often identical sampling will be nearly impossible to achieve), the only other solution is to measure the environment and account for possible biases explicitly. This is explored </w:t>
      </w:r>
      <w:r w:rsidR="0016431B" w:rsidRPr="00660CF9">
        <w:rPr>
          <w:rFonts w:ascii="Calibri" w:hAnsi="Calibri"/>
          <w:lang w:val="en-US"/>
        </w:rPr>
        <w:t xml:space="preserve">next </w:t>
      </w:r>
      <w:r w:rsidR="00824462" w:rsidRPr="00660CF9">
        <w:rPr>
          <w:rFonts w:ascii="Calibri" w:hAnsi="Calibri"/>
          <w:lang w:val="en-US"/>
        </w:rPr>
        <w:t xml:space="preserve">in Step 3. </w:t>
      </w:r>
    </w:p>
    <w:p w14:paraId="60C47C57" w14:textId="77777777" w:rsidR="00DA02B4" w:rsidRPr="00660CF9" w:rsidRDefault="00DA02B4" w:rsidP="00333D63">
      <w:pPr>
        <w:rPr>
          <w:rFonts w:ascii="Calibri" w:hAnsi="Calibri"/>
          <w:lang w:val="en-US"/>
        </w:rPr>
      </w:pPr>
    </w:p>
    <w:p w14:paraId="199333F2" w14:textId="77777777" w:rsidR="001A7012" w:rsidRPr="00660CF9" w:rsidRDefault="001A7012">
      <w:pPr>
        <w:spacing w:after="160" w:line="259" w:lineRule="auto"/>
        <w:rPr>
          <w:rFonts w:ascii="Calibri" w:hAnsi="Calibri"/>
          <w:b/>
          <w:i/>
          <w:lang w:val="en-US"/>
        </w:rPr>
      </w:pPr>
      <w:r w:rsidRPr="00660CF9">
        <w:rPr>
          <w:rFonts w:ascii="Calibri" w:hAnsi="Calibri"/>
          <w:b/>
          <w:i/>
          <w:lang w:val="en-US"/>
        </w:rPr>
        <w:br w:type="page"/>
      </w:r>
    </w:p>
    <w:p w14:paraId="5AD4A993" w14:textId="3C0EA9C1" w:rsidR="00DA02B4" w:rsidRPr="00660CF9" w:rsidRDefault="00DA02B4" w:rsidP="00DA02B4">
      <w:pPr>
        <w:rPr>
          <w:rFonts w:ascii="Calibri" w:hAnsi="Calibri"/>
          <w:b/>
          <w:i/>
          <w:lang w:val="en-US"/>
        </w:rPr>
      </w:pPr>
      <w:r w:rsidRPr="00660CF9">
        <w:rPr>
          <w:rFonts w:ascii="Calibri" w:hAnsi="Calibri"/>
          <w:b/>
          <w:i/>
          <w:lang w:val="en-US"/>
        </w:rPr>
        <w:lastRenderedPageBreak/>
        <w:t xml:space="preserve">Step 3. </w:t>
      </w:r>
      <w:r w:rsidR="00827145" w:rsidRPr="00660CF9">
        <w:rPr>
          <w:rFonts w:ascii="Calibri" w:hAnsi="Calibri"/>
          <w:b/>
          <w:i/>
          <w:lang w:val="en-US"/>
        </w:rPr>
        <w:t>Biased sampling and known and unknown environments</w:t>
      </w:r>
    </w:p>
    <w:p w14:paraId="2B7A4319" w14:textId="77777777" w:rsidR="00DA02B4" w:rsidRPr="00660CF9" w:rsidRDefault="00DA02B4" w:rsidP="00DA02B4">
      <w:pPr>
        <w:rPr>
          <w:rFonts w:ascii="Calibri" w:hAnsi="Calibri"/>
          <w:lang w:val="en-US"/>
        </w:rPr>
      </w:pPr>
    </w:p>
    <w:p w14:paraId="0C6CCFA1" w14:textId="3500C6A4" w:rsidR="00DA02B4" w:rsidRPr="00660CF9" w:rsidRDefault="00DA02B4" w:rsidP="00DA02B4">
      <w:pPr>
        <w:rPr>
          <w:rFonts w:ascii="Calibri" w:hAnsi="Calibri"/>
          <w:lang w:val="en-US"/>
        </w:rPr>
      </w:pPr>
      <w:r w:rsidRPr="00660CF9">
        <w:rPr>
          <w:rFonts w:ascii="Calibri" w:hAnsi="Calibri"/>
          <w:b/>
          <w:lang w:val="en-US"/>
        </w:rPr>
        <w:t>Sub-goal</w:t>
      </w:r>
      <w:r w:rsidRPr="00660CF9">
        <w:rPr>
          <w:rFonts w:ascii="Calibri" w:hAnsi="Calibri"/>
          <w:lang w:val="en-US"/>
        </w:rPr>
        <w:t xml:space="preserve">: </w:t>
      </w:r>
      <w:r w:rsidR="00827145" w:rsidRPr="00660CF9">
        <w:rPr>
          <w:rFonts w:ascii="Calibri" w:hAnsi="Calibri"/>
          <w:lang w:val="en-US"/>
        </w:rPr>
        <w:t>Accounting for the environment</w:t>
      </w:r>
      <w:r w:rsidRPr="00660CF9">
        <w:rPr>
          <w:rFonts w:ascii="Calibri" w:hAnsi="Calibri"/>
          <w:lang w:val="en-US"/>
        </w:rPr>
        <w:t xml:space="preserve"> to control for environmental biases. </w:t>
      </w:r>
    </w:p>
    <w:p w14:paraId="6CE3016D" w14:textId="77777777" w:rsidR="00DA02B4" w:rsidRPr="00660CF9" w:rsidRDefault="00DA02B4" w:rsidP="00333D63">
      <w:pPr>
        <w:rPr>
          <w:rFonts w:ascii="Calibri" w:hAnsi="Calibri"/>
          <w:lang w:val="en-US"/>
        </w:rPr>
      </w:pPr>
    </w:p>
    <w:p w14:paraId="195015F2" w14:textId="4D47A01A" w:rsidR="002F77D2" w:rsidRPr="00660CF9" w:rsidRDefault="00DA02B4" w:rsidP="00DA02B4">
      <w:pPr>
        <w:rPr>
          <w:rFonts w:ascii="Calibri" w:hAnsi="Calibri"/>
          <w:lang w:val="en-US"/>
        </w:rPr>
      </w:pPr>
      <w:r w:rsidRPr="00660CF9">
        <w:rPr>
          <w:rFonts w:ascii="Calibri" w:hAnsi="Calibri"/>
          <w:b/>
          <w:lang w:val="en-US"/>
        </w:rPr>
        <w:t>Introduction</w:t>
      </w:r>
      <w:r w:rsidRPr="00660CF9">
        <w:rPr>
          <w:rFonts w:ascii="Calibri" w:hAnsi="Calibri"/>
          <w:lang w:val="en-US"/>
        </w:rPr>
        <w:t xml:space="preserve">: Step 1 </w:t>
      </w:r>
      <w:r w:rsidR="002F77D2" w:rsidRPr="00660CF9">
        <w:rPr>
          <w:rFonts w:ascii="Calibri" w:hAnsi="Calibri"/>
          <w:lang w:val="en-US"/>
        </w:rPr>
        <w:t>of this module illustrated that</w:t>
      </w:r>
      <w:r w:rsidRPr="00660CF9">
        <w:rPr>
          <w:rFonts w:ascii="Calibri" w:hAnsi="Calibri"/>
          <w:lang w:val="en-US"/>
        </w:rPr>
        <w:t xml:space="preserve"> environmental effects on phenotypes </w:t>
      </w:r>
      <w:r w:rsidR="002F77D2" w:rsidRPr="00660CF9">
        <w:rPr>
          <w:rFonts w:ascii="Calibri" w:hAnsi="Calibri"/>
          <w:lang w:val="en-US"/>
        </w:rPr>
        <w:t>can produce</w:t>
      </w:r>
      <w:r w:rsidRPr="00660CF9">
        <w:rPr>
          <w:rFonts w:ascii="Calibri" w:hAnsi="Calibri"/>
          <w:lang w:val="en-US"/>
        </w:rPr>
        <w:t xml:space="preserve"> biases in</w:t>
      </w:r>
      <w:r w:rsidR="002F77D2" w:rsidRPr="00660CF9">
        <w:rPr>
          <w:rFonts w:ascii="Calibri" w:hAnsi="Calibri"/>
          <w:lang w:val="en-US"/>
        </w:rPr>
        <w:t xml:space="preserve"> estimates of among-individual variance (V</w:t>
      </w:r>
      <w:r w:rsidR="002F77D2" w:rsidRPr="00660CF9">
        <w:rPr>
          <w:rFonts w:ascii="Calibri" w:hAnsi="Calibri"/>
          <w:vertAlign w:val="subscript"/>
          <w:lang w:val="en-US"/>
        </w:rPr>
        <w:t>I</w:t>
      </w:r>
      <w:r w:rsidR="002F77D2" w:rsidRPr="00660CF9">
        <w:rPr>
          <w:rFonts w:ascii="Calibri" w:hAnsi="Calibri"/>
          <w:lang w:val="en-US"/>
        </w:rPr>
        <w:t>).</w:t>
      </w:r>
      <w:r w:rsidRPr="00660CF9">
        <w:rPr>
          <w:rFonts w:ascii="Calibri" w:hAnsi="Calibri"/>
          <w:lang w:val="en-US"/>
        </w:rPr>
        <w:t xml:space="preserve">  </w:t>
      </w:r>
      <w:r w:rsidR="002F77D2" w:rsidRPr="00660CF9">
        <w:rPr>
          <w:rFonts w:ascii="Calibri" w:hAnsi="Calibri"/>
          <w:lang w:val="en-US"/>
        </w:rPr>
        <w:t xml:space="preserve">Step 2 explored how altering sampling regimes could reduce this problem but also revealed that in some circumstances no sampling regime would work. Sometimes individuals experience different environments, and no sampling regime can adjust for that. However, if investigators can measure the environment, then such differences could be accounted for. </w:t>
      </w:r>
      <w:r w:rsidR="00717C1A" w:rsidRPr="00660CF9">
        <w:rPr>
          <w:rFonts w:ascii="Calibri" w:hAnsi="Calibri"/>
          <w:lang w:val="en-US"/>
        </w:rPr>
        <w:t>Environmental variance was accounted for using linear regression in</w:t>
      </w:r>
      <w:r w:rsidR="00B40AB9" w:rsidRPr="00660CF9">
        <w:rPr>
          <w:rFonts w:ascii="Calibri" w:hAnsi="Calibri"/>
          <w:lang w:val="en-US"/>
        </w:rPr>
        <w:t xml:space="preserve"> step 4 of</w:t>
      </w:r>
      <w:r w:rsidR="00717C1A" w:rsidRPr="00660CF9">
        <w:rPr>
          <w:rFonts w:ascii="Calibri" w:hAnsi="Calibri"/>
          <w:lang w:val="en-US"/>
        </w:rPr>
        <w:t xml:space="preserve"> the </w:t>
      </w:r>
      <w:r w:rsidR="00B40AB9" w:rsidRPr="00660CF9">
        <w:rPr>
          <w:rFonts w:ascii="Calibri" w:hAnsi="Calibri"/>
          <w:lang w:val="en-US"/>
        </w:rPr>
        <w:t>“</w:t>
      </w:r>
      <w:r w:rsidR="00362615" w:rsidRPr="00660CF9">
        <w:rPr>
          <w:rFonts w:ascii="Calibri" w:hAnsi="Calibri"/>
          <w:i/>
          <w:lang w:val="en-US"/>
        </w:rPr>
        <w:t>Basic Lessons about Variance</w:t>
      </w:r>
      <w:r w:rsidR="00B40AB9" w:rsidRPr="00660CF9">
        <w:rPr>
          <w:rFonts w:ascii="Calibri" w:hAnsi="Calibri"/>
          <w:lang w:val="en-US"/>
        </w:rPr>
        <w:t>”</w:t>
      </w:r>
      <w:r w:rsidR="00717C1A" w:rsidRPr="00660CF9">
        <w:rPr>
          <w:rFonts w:ascii="Calibri" w:hAnsi="Calibri"/>
          <w:lang w:val="en-US"/>
        </w:rPr>
        <w:t xml:space="preserve"> module. Here we demonstrate that this can, under some circumstances, solve the bias in sampling problem. </w:t>
      </w:r>
    </w:p>
    <w:p w14:paraId="4B03E24C" w14:textId="77777777" w:rsidR="00DA02B4" w:rsidRPr="00660CF9" w:rsidRDefault="00DA02B4" w:rsidP="00DA02B4">
      <w:pPr>
        <w:rPr>
          <w:rFonts w:ascii="Calibri" w:hAnsi="Calibri"/>
          <w:lang w:val="en-US"/>
        </w:rPr>
      </w:pPr>
    </w:p>
    <w:p w14:paraId="6F0D4D68" w14:textId="4015207B" w:rsidR="00DA02B4" w:rsidRPr="00660CF9" w:rsidRDefault="00DA02B4" w:rsidP="00DA02B4">
      <w:pPr>
        <w:rPr>
          <w:rFonts w:ascii="Calibri" w:hAnsi="Calibri"/>
          <w:lang w:val="en-US"/>
        </w:rPr>
      </w:pPr>
      <w:r w:rsidRPr="00660CF9">
        <w:rPr>
          <w:rFonts w:ascii="Calibri" w:hAnsi="Calibri"/>
          <w:b/>
          <w:lang w:val="en-US"/>
        </w:rPr>
        <w:t>Exercise</w:t>
      </w:r>
      <w:r w:rsidR="00B61B51" w:rsidRPr="00660CF9">
        <w:rPr>
          <w:rFonts w:ascii="Calibri" w:hAnsi="Calibri"/>
          <w:b/>
          <w:lang w:val="en-US"/>
        </w:rPr>
        <w:t xml:space="preserve"> 1</w:t>
      </w:r>
      <w:r w:rsidRPr="00660CF9">
        <w:rPr>
          <w:rFonts w:ascii="Calibri" w:hAnsi="Calibri"/>
          <w:lang w:val="en-US"/>
        </w:rPr>
        <w:t xml:space="preserve">: </w:t>
      </w:r>
      <w:r w:rsidR="007F0CFB" w:rsidRPr="00660CF9">
        <w:rPr>
          <w:rFonts w:ascii="Calibri" w:hAnsi="Calibri"/>
          <w:lang w:val="en-US"/>
        </w:rPr>
        <w:t>This ex</w:t>
      </w:r>
      <w:r w:rsidR="00D52C64" w:rsidRPr="00660CF9">
        <w:rPr>
          <w:rFonts w:ascii="Calibri" w:hAnsi="Calibri"/>
          <w:lang w:val="en-US"/>
        </w:rPr>
        <w:t>ercise follows the same structure as all of our other simulations so far. W</w:t>
      </w:r>
      <w:r w:rsidRPr="00660CF9">
        <w:rPr>
          <w:rFonts w:ascii="Calibri" w:hAnsi="Calibri"/>
          <w:lang w:val="en-US"/>
        </w:rPr>
        <w:t xml:space="preserve">e will generate a group of </w:t>
      </w:r>
      <w:commentRangeStart w:id="70"/>
      <w:r w:rsidRPr="00660CF9">
        <w:rPr>
          <w:rFonts w:ascii="Calibri" w:hAnsi="Calibri"/>
          <w:lang w:val="en-US"/>
        </w:rPr>
        <w:t>individuals</w:t>
      </w:r>
      <w:commentRangeEnd w:id="70"/>
      <w:r w:rsidRPr="009D01A5">
        <w:rPr>
          <w:rStyle w:val="CommentReference"/>
          <w:rFonts w:ascii="Calibri" w:hAnsi="Calibri"/>
          <w:sz w:val="24"/>
          <w:szCs w:val="24"/>
          <w:lang w:val="en-US"/>
        </w:rPr>
        <w:commentReference w:id="70"/>
      </w:r>
      <w:r w:rsidRPr="009D01A5">
        <w:rPr>
          <w:rFonts w:ascii="Calibri" w:hAnsi="Calibri"/>
          <w:lang w:val="en-US"/>
        </w:rPr>
        <w:t>, with phenotypic variance caused by measurement error (V</w:t>
      </w:r>
      <w:r w:rsidR="00FE2CCF" w:rsidRPr="009D01A5">
        <w:rPr>
          <w:rFonts w:ascii="Calibri" w:hAnsi="Calibri"/>
          <w:vertAlign w:val="subscript"/>
          <w:lang w:val="en-US"/>
        </w:rPr>
        <w:t>m</w:t>
      </w:r>
      <w:r w:rsidRPr="009D01A5">
        <w:rPr>
          <w:rFonts w:ascii="Calibri" w:hAnsi="Calibri"/>
          <w:lang w:val="en-US"/>
        </w:rPr>
        <w:t>), individual differences (V</w:t>
      </w:r>
      <w:r w:rsidRPr="00544B64">
        <w:rPr>
          <w:rFonts w:ascii="Calibri" w:hAnsi="Calibri"/>
          <w:vertAlign w:val="subscript"/>
          <w:lang w:val="en-US"/>
        </w:rPr>
        <w:t>I</w:t>
      </w:r>
      <w:r w:rsidRPr="00544B64">
        <w:rPr>
          <w:rFonts w:ascii="Calibri" w:hAnsi="Calibri"/>
          <w:lang w:val="en-US"/>
        </w:rPr>
        <w:t>), and the impact of</w:t>
      </w:r>
      <w:r w:rsidR="0028276C" w:rsidRPr="00660CF9">
        <w:rPr>
          <w:rFonts w:ascii="Calibri" w:hAnsi="Calibri"/>
          <w:lang w:val="en-US"/>
        </w:rPr>
        <w:t xml:space="preserve"> the </w:t>
      </w:r>
      <w:r w:rsidRPr="00660CF9">
        <w:rPr>
          <w:rFonts w:ascii="Calibri" w:hAnsi="Calibri"/>
          <w:lang w:val="en-US"/>
        </w:rPr>
        <w:t>environment (V</w:t>
      </w:r>
      <w:r w:rsidR="00FE2CCF" w:rsidRPr="00660CF9">
        <w:rPr>
          <w:rFonts w:ascii="Calibri" w:hAnsi="Calibri"/>
          <w:vertAlign w:val="subscript"/>
          <w:lang w:val="en-US"/>
        </w:rPr>
        <w:t>E</w:t>
      </w:r>
      <w:r w:rsidRPr="00660CF9">
        <w:rPr>
          <w:rFonts w:ascii="Calibri" w:hAnsi="Calibri"/>
          <w:lang w:val="en-US"/>
        </w:rPr>
        <w:t>).</w:t>
      </w:r>
      <w:r w:rsidR="00D52C64" w:rsidRPr="00660CF9">
        <w:rPr>
          <w:rFonts w:ascii="Calibri" w:hAnsi="Calibri"/>
          <w:lang w:val="en-US"/>
        </w:rPr>
        <w:t xml:space="preserve"> So, first set the true values of these variances:</w:t>
      </w:r>
    </w:p>
    <w:p w14:paraId="6C5F79C7" w14:textId="77777777" w:rsidR="00DA02B4" w:rsidRPr="00660CF9" w:rsidRDefault="00DA02B4" w:rsidP="00DA02B4">
      <w:pPr>
        <w:rPr>
          <w:rFonts w:ascii="Calibri" w:hAnsi="Calibri"/>
          <w:lang w:val="en-US"/>
        </w:rPr>
      </w:pPr>
    </w:p>
    <w:p w14:paraId="25CFAFD2" w14:textId="7F6E5686" w:rsidR="00DA02B4" w:rsidRPr="00660CF9" w:rsidRDefault="00DA02B4" w:rsidP="00DA02B4">
      <w:pPr>
        <w:rPr>
          <w:rFonts w:ascii="Calibri" w:hAnsi="Calibri"/>
          <w:lang w:val="en-US"/>
        </w:rPr>
      </w:pPr>
      <w:r w:rsidRPr="00660CF9">
        <w:rPr>
          <w:rFonts w:ascii="Calibri" w:hAnsi="Calibri"/>
          <w:lang w:val="en-US"/>
        </w:rPr>
        <w:t>&lt;Input V</w:t>
      </w:r>
      <w:r w:rsidR="00795617" w:rsidRPr="00660CF9">
        <w:rPr>
          <w:rFonts w:ascii="Calibri" w:hAnsi="Calibri"/>
          <w:vertAlign w:val="subscript"/>
          <w:lang w:val="en-US"/>
        </w:rPr>
        <w:t>m</w:t>
      </w:r>
      <w:r w:rsidRPr="00660CF9">
        <w:rPr>
          <w:rFonts w:ascii="Calibri" w:hAnsi="Calibri"/>
          <w:vertAlign w:val="subscript"/>
          <w:lang w:val="en-US"/>
        </w:rPr>
        <w:t xml:space="preserve"> </w:t>
      </w:r>
      <w:r w:rsidRPr="00660CF9">
        <w:rPr>
          <w:rFonts w:ascii="Calibri" w:hAnsi="Calibri"/>
          <w:lang w:val="en-US"/>
        </w:rPr>
        <w:t>, V</w:t>
      </w:r>
      <w:r w:rsidRPr="00660CF9">
        <w:rPr>
          <w:rFonts w:ascii="Calibri" w:hAnsi="Calibri"/>
          <w:vertAlign w:val="subscript"/>
          <w:lang w:val="en-US"/>
        </w:rPr>
        <w:t>I</w:t>
      </w:r>
      <w:r w:rsidRPr="00660CF9">
        <w:rPr>
          <w:rFonts w:ascii="Calibri" w:hAnsi="Calibri"/>
          <w:lang w:val="en-US"/>
        </w:rPr>
        <w:t xml:space="preserve">  and V</w:t>
      </w:r>
      <w:r w:rsidR="00FE2CCF" w:rsidRPr="00660CF9">
        <w:rPr>
          <w:rFonts w:ascii="Calibri" w:hAnsi="Calibri"/>
          <w:vertAlign w:val="subscript"/>
          <w:lang w:val="en-US"/>
        </w:rPr>
        <w:t>E</w:t>
      </w:r>
      <w:r w:rsidRPr="00660CF9">
        <w:rPr>
          <w:rFonts w:ascii="Calibri" w:hAnsi="Calibri"/>
          <w:lang w:val="en-US"/>
        </w:rPr>
        <w:t>&gt;</w:t>
      </w:r>
    </w:p>
    <w:p w14:paraId="2B98CDC1" w14:textId="77777777" w:rsidR="00DA02B4" w:rsidRPr="00660CF9" w:rsidRDefault="00DA02B4" w:rsidP="00DA02B4">
      <w:pPr>
        <w:rPr>
          <w:rFonts w:ascii="Calibri" w:hAnsi="Calibri"/>
          <w:lang w:val="en-US"/>
        </w:rPr>
      </w:pPr>
    </w:p>
    <w:p w14:paraId="201A1D03" w14:textId="239132BF" w:rsidR="00DA02B4" w:rsidRPr="00660CF9" w:rsidRDefault="006D58DE" w:rsidP="00DA02B4">
      <w:pPr>
        <w:rPr>
          <w:rFonts w:ascii="Calibri" w:hAnsi="Calibri"/>
          <w:lang w:val="en-US"/>
        </w:rPr>
      </w:pPr>
      <w:r w:rsidRPr="00660CF9">
        <w:rPr>
          <w:rFonts w:ascii="Calibri" w:hAnsi="Calibri"/>
          <w:lang w:val="en-US"/>
        </w:rPr>
        <w:t xml:space="preserve">The environment can be chosen as in Step 2. It, combined with the sampling regime, will affect within- and among-individual variance in the environment. </w:t>
      </w:r>
    </w:p>
    <w:p w14:paraId="24D7C2E6" w14:textId="77777777" w:rsidR="00DA02B4" w:rsidRPr="00660CF9" w:rsidRDefault="00DA02B4" w:rsidP="00DA02B4">
      <w:pPr>
        <w:rPr>
          <w:rFonts w:ascii="Calibri" w:hAnsi="Calibri"/>
          <w:lang w:val="en-US"/>
        </w:rPr>
      </w:pPr>
    </w:p>
    <w:p w14:paraId="045CBDFC" w14:textId="46FA4F5C" w:rsidR="00DA02B4" w:rsidRPr="00660CF9" w:rsidRDefault="00DA02B4" w:rsidP="00DA02B4">
      <w:pPr>
        <w:rPr>
          <w:rFonts w:ascii="Calibri" w:hAnsi="Calibri"/>
          <w:lang w:val="en-US"/>
        </w:rPr>
      </w:pPr>
      <w:r w:rsidRPr="00660CF9">
        <w:rPr>
          <w:rFonts w:ascii="Calibri" w:hAnsi="Calibri"/>
          <w:lang w:val="en-US"/>
        </w:rPr>
        <w:t>&lt;Inpu</w:t>
      </w:r>
      <w:r w:rsidR="00717C1A" w:rsidRPr="00660CF9">
        <w:rPr>
          <w:rFonts w:ascii="Calibri" w:hAnsi="Calibri"/>
          <w:lang w:val="en-US"/>
        </w:rPr>
        <w:t>t environmental effects: shared</w:t>
      </w:r>
      <w:r w:rsidR="0000791B" w:rsidRPr="00660CF9">
        <w:rPr>
          <w:rFonts w:ascii="Calibri" w:hAnsi="Calibri"/>
          <w:lang w:val="en-US"/>
        </w:rPr>
        <w:t xml:space="preserve"> or unshared</w:t>
      </w:r>
      <w:r w:rsidR="00717C1A" w:rsidRPr="00660CF9">
        <w:rPr>
          <w:rFonts w:ascii="Calibri" w:hAnsi="Calibri"/>
          <w:lang w:val="en-US"/>
        </w:rPr>
        <w:t xml:space="preserve">; </w:t>
      </w:r>
      <w:r w:rsidR="0000791B" w:rsidRPr="00660CF9">
        <w:rPr>
          <w:rFonts w:ascii="Calibri" w:hAnsi="Calibri"/>
          <w:lang w:val="en-US"/>
        </w:rPr>
        <w:t xml:space="preserve">stochastic or autocorrelated or </w:t>
      </w:r>
      <w:r w:rsidR="00717C1A" w:rsidRPr="00660CF9">
        <w:rPr>
          <w:rFonts w:ascii="Calibri" w:hAnsi="Calibri"/>
          <w:lang w:val="en-US"/>
        </w:rPr>
        <w:t>linear</w:t>
      </w:r>
      <w:r w:rsidRPr="00660CF9">
        <w:rPr>
          <w:rFonts w:ascii="Calibri" w:hAnsi="Calibri"/>
          <w:lang w:val="en-US"/>
        </w:rPr>
        <w:t xml:space="preserve"> or </w:t>
      </w:r>
      <w:r w:rsidR="0000791B" w:rsidRPr="00660CF9">
        <w:rPr>
          <w:rFonts w:ascii="Calibri" w:hAnsi="Calibri"/>
          <w:lang w:val="en-US"/>
        </w:rPr>
        <w:t>cyclic</w:t>
      </w:r>
      <w:r w:rsidRPr="00660CF9">
        <w:rPr>
          <w:rFonts w:ascii="Calibri" w:hAnsi="Calibri"/>
          <w:lang w:val="en-US"/>
        </w:rPr>
        <w:t>&gt;</w:t>
      </w:r>
    </w:p>
    <w:p w14:paraId="413A7C92" w14:textId="77777777" w:rsidR="0059311B" w:rsidRPr="00660CF9" w:rsidRDefault="0059311B" w:rsidP="00DA02B4">
      <w:pPr>
        <w:rPr>
          <w:rFonts w:ascii="Calibri" w:hAnsi="Calibri"/>
          <w:lang w:val="en-US"/>
        </w:rPr>
      </w:pPr>
    </w:p>
    <w:p w14:paraId="29E76F12" w14:textId="77777777" w:rsidR="00717C1A" w:rsidRPr="00660CF9" w:rsidRDefault="00717C1A" w:rsidP="00DA02B4">
      <w:pPr>
        <w:rPr>
          <w:rFonts w:ascii="Calibri" w:hAnsi="Calibri"/>
          <w:lang w:val="en-US"/>
        </w:rPr>
      </w:pPr>
    </w:p>
    <w:p w14:paraId="7CC7086D" w14:textId="09E51422" w:rsidR="00DA02B4" w:rsidRPr="00660CF9" w:rsidRDefault="00717C1A" w:rsidP="00DA02B4">
      <w:pPr>
        <w:rPr>
          <w:rFonts w:ascii="Calibri" w:hAnsi="Calibri"/>
          <w:lang w:val="en-US"/>
        </w:rPr>
      </w:pPr>
      <w:r w:rsidRPr="00660CF9">
        <w:rPr>
          <w:rFonts w:ascii="Calibri" w:hAnsi="Calibri"/>
          <w:lang w:val="en-US"/>
        </w:rPr>
        <w:t xml:space="preserve">Finally, we will have you set how much of the environmental variance has been measured and is therefore known. You will select a proportion, from 0 to 1 of this variance. This proportion along with the proportion of total variance that is environmental will determine the correlation between phenotype and the known environment. The results of Step 1 should have shown you what happens when all the environmental variance is unknown (or not included in your statistical model). Here, let’s start with all the </w:t>
      </w:r>
      <w:r w:rsidR="006827C1" w:rsidRPr="00660CF9">
        <w:rPr>
          <w:rFonts w:ascii="Calibri" w:hAnsi="Calibri"/>
          <w:lang w:val="en-US"/>
        </w:rPr>
        <w:t xml:space="preserve">environmental </w:t>
      </w:r>
      <w:r w:rsidRPr="00660CF9">
        <w:rPr>
          <w:rFonts w:ascii="Calibri" w:hAnsi="Calibri"/>
          <w:lang w:val="en-US"/>
        </w:rPr>
        <w:t>variance being known</w:t>
      </w:r>
      <w:r w:rsidR="006827C1" w:rsidRPr="00660CF9">
        <w:rPr>
          <w:rFonts w:ascii="Calibri" w:hAnsi="Calibri"/>
          <w:lang w:val="en-US"/>
        </w:rPr>
        <w:t xml:space="preserve"> and measurable. </w:t>
      </w:r>
      <w:r w:rsidR="0004531D" w:rsidRPr="00660CF9">
        <w:rPr>
          <w:rFonts w:ascii="Calibri" w:hAnsi="Calibri"/>
          <w:lang w:val="en-US"/>
        </w:rPr>
        <w:t xml:space="preserve"> </w:t>
      </w:r>
    </w:p>
    <w:p w14:paraId="25AC80D9" w14:textId="77777777" w:rsidR="00DA02B4" w:rsidRPr="00660CF9" w:rsidRDefault="00DA02B4" w:rsidP="00DA02B4">
      <w:pPr>
        <w:rPr>
          <w:rFonts w:ascii="Calibri" w:hAnsi="Calibri"/>
          <w:lang w:val="en-US"/>
        </w:rPr>
      </w:pPr>
    </w:p>
    <w:p w14:paraId="65D7C93D" w14:textId="77777777" w:rsidR="00DA02B4" w:rsidRPr="00660CF9" w:rsidRDefault="00DA02B4" w:rsidP="00DA02B4">
      <w:pPr>
        <w:rPr>
          <w:rFonts w:ascii="Calibri" w:hAnsi="Calibri"/>
          <w:lang w:val="en-US"/>
        </w:rPr>
      </w:pPr>
      <w:r w:rsidRPr="00660CF9">
        <w:rPr>
          <w:rFonts w:ascii="Calibri" w:hAnsi="Calibri"/>
          <w:lang w:val="en-US"/>
        </w:rPr>
        <w:t>&lt; Run simulation&gt;</w:t>
      </w:r>
    </w:p>
    <w:p w14:paraId="0EDDFD49" w14:textId="77777777" w:rsidR="00DA02B4" w:rsidRPr="00660CF9" w:rsidRDefault="00DA02B4" w:rsidP="00333D63">
      <w:pPr>
        <w:rPr>
          <w:rFonts w:ascii="Calibri" w:hAnsi="Calibri"/>
          <w:lang w:val="en-US"/>
        </w:rPr>
      </w:pPr>
    </w:p>
    <w:p w14:paraId="51EFE9FF" w14:textId="61410975" w:rsidR="0033303D" w:rsidRPr="00660CF9" w:rsidRDefault="006D58DE" w:rsidP="00333D63">
      <w:pPr>
        <w:rPr>
          <w:rFonts w:ascii="Calibri" w:hAnsi="Calibri"/>
          <w:lang w:val="en-US"/>
        </w:rPr>
      </w:pPr>
      <w:r w:rsidRPr="00660CF9">
        <w:rPr>
          <w:rFonts w:ascii="Calibri" w:hAnsi="Calibri"/>
          <w:b/>
          <w:lang w:val="en-US"/>
        </w:rPr>
        <w:t>Results</w:t>
      </w:r>
      <w:r w:rsidR="005E5522" w:rsidRPr="00660CF9">
        <w:rPr>
          <w:rFonts w:ascii="Calibri" w:hAnsi="Calibri"/>
          <w:lang w:val="en-US"/>
        </w:rPr>
        <w:t xml:space="preserve">:  </w:t>
      </w:r>
      <w:r w:rsidR="0033303D" w:rsidRPr="00660CF9">
        <w:rPr>
          <w:rFonts w:ascii="Calibri" w:hAnsi="Calibri"/>
          <w:lang w:val="en-US"/>
        </w:rPr>
        <w:t>In</w:t>
      </w:r>
      <w:r w:rsidR="00565834" w:rsidRPr="00660CF9">
        <w:rPr>
          <w:rFonts w:ascii="Calibri" w:hAnsi="Calibri"/>
          <w:lang w:val="en-US"/>
        </w:rPr>
        <w:t xml:space="preserve"> the </w:t>
      </w:r>
      <w:r w:rsidR="0033303D" w:rsidRPr="00660CF9">
        <w:rPr>
          <w:rFonts w:ascii="Calibri" w:hAnsi="Calibri"/>
          <w:lang w:val="en-US"/>
        </w:rPr>
        <w:t>module</w:t>
      </w:r>
      <w:r w:rsidR="00772F57" w:rsidRPr="00660CF9">
        <w:rPr>
          <w:rFonts w:ascii="Calibri" w:hAnsi="Calibri"/>
          <w:lang w:val="en-US"/>
        </w:rPr>
        <w:t xml:space="preserve"> “</w:t>
      </w:r>
      <w:r w:rsidR="00772F57" w:rsidRPr="00660CF9">
        <w:rPr>
          <w:rFonts w:ascii="Calibri" w:hAnsi="Calibri"/>
          <w:i/>
          <w:lang w:val="en-US"/>
        </w:rPr>
        <w:t>Basic Lessons about Variance</w:t>
      </w:r>
      <w:r w:rsidR="00772F57" w:rsidRPr="00660CF9">
        <w:rPr>
          <w:rFonts w:ascii="Calibri" w:hAnsi="Calibri"/>
          <w:lang w:val="en-US"/>
        </w:rPr>
        <w:t>”</w:t>
      </w:r>
      <w:r w:rsidR="0033303D" w:rsidRPr="00660CF9">
        <w:rPr>
          <w:rFonts w:ascii="Calibri" w:hAnsi="Calibri"/>
          <w:lang w:val="en-US"/>
        </w:rPr>
        <w:t xml:space="preserve">, Step 4, we said the statistical model was </w:t>
      </w:r>
    </w:p>
    <w:p w14:paraId="70B4F0C2" w14:textId="77777777" w:rsidR="00C148A3" w:rsidRPr="00660CF9" w:rsidRDefault="00C148A3" w:rsidP="00333D63">
      <w:pPr>
        <w:rPr>
          <w:rFonts w:ascii="Calibri" w:hAnsi="Calibri"/>
          <w:lang w:val="en-US"/>
        </w:rPr>
      </w:pPr>
    </w:p>
    <w:p w14:paraId="625BA7C9" w14:textId="1E2EEC63" w:rsidR="0004531D" w:rsidRPr="00AF69FB" w:rsidRDefault="0042737B" w:rsidP="0004531D">
      <w:pPr>
        <w:rPr>
          <w:ins w:id="71" w:author="Hassen" w:date="2016-05-27T14:18:00Z"/>
          <w:rFonts w:ascii="Calibri" w:hAnsi="Calibri"/>
          <w:sz w:val="20"/>
          <w:lang w:val="en-US"/>
          <w:rPrChange w:id="72" w:author="Hassen" w:date="2016-05-27T14:18:00Z">
            <w:rPr>
              <w:ins w:id="73" w:author="Hassen" w:date="2016-05-27T14:18:00Z"/>
              <w:rFonts w:ascii="Calibri" w:hAnsi="Calibri"/>
              <w:sz w:val="20"/>
              <w:lang w:val="en-US"/>
            </w:rPr>
          </w:rPrChange>
        </w:rPr>
      </w:pPr>
      <m:oMathPara>
        <m:oMathParaPr>
          <m:jc m:val="center"/>
        </m:oMathParaPr>
        <m:oMath>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hi</m:t>
              </m:r>
            </m:sub>
          </m:sSub>
          <m:r>
            <w:rPr>
              <w:rFonts w:ascii="Cambria Math" w:hAnsi="Cambria Math"/>
              <w:sz w:val="20"/>
              <w:lang w:val="en-US"/>
            </w:rPr>
            <m:t>=</m:t>
          </m:r>
          <m:sSub>
            <m:sSubPr>
              <m:ctrlPr>
                <w:rPr>
                  <w:rFonts w:ascii="Cambria Math" w:hAnsi="Cambria Math"/>
                  <w:i/>
                  <w:sz w:val="20"/>
                  <w:lang w:val="en-US"/>
                </w:rPr>
              </m:ctrlPr>
            </m:sSubPr>
            <m:e>
              <m:sSub>
                <m:sSubPr>
                  <m:ctrlPr>
                    <w:rPr>
                      <w:rFonts w:ascii="Cambria Math" w:hAnsi="Cambria Math"/>
                      <w:i/>
                      <w:sz w:val="20"/>
                      <w:lang w:val="en-US"/>
                    </w:rPr>
                  </m:ctrlPr>
                </m:sSubPr>
                <m:e>
                  <m:r>
                    <w:rPr>
                      <w:rFonts w:ascii="Cambria Math" w:hAnsi="Cambria Math"/>
                      <w:sz w:val="20"/>
                      <w:lang w:val="en-US"/>
                    </w:rPr>
                    <m:t>β</m:t>
                  </m:r>
                </m:e>
                <m:sub>
                  <m:r>
                    <w:rPr>
                      <w:rFonts w:ascii="Cambria Math" w:hAnsi="Cambria Math"/>
                      <w:sz w:val="20"/>
                      <w:lang w:val="en-US"/>
                    </w:rPr>
                    <m:t>0</m:t>
                  </m:r>
                </m:sub>
              </m:sSub>
              <m:r>
                <w:rPr>
                  <w:rFonts w:ascii="Cambria Math" w:hAnsi="Cambria Math"/>
                  <w:sz w:val="20"/>
                  <w:lang w:val="en-US"/>
                </w:rPr>
                <m:t>+I</m:t>
              </m:r>
            </m:e>
            <m:sub>
              <m:r>
                <w:rPr>
                  <w:rFonts w:ascii="Cambria Math" w:hAnsi="Cambria Math"/>
                  <w:sz w:val="20"/>
                  <w:lang w:val="en-US"/>
                </w:rPr>
                <m:t>i</m:t>
              </m:r>
            </m:sub>
          </m:sSub>
          <m:r>
            <w:rPr>
              <w:rFonts w:ascii="Cambria Math" w:hAnsi="Cambria Math"/>
              <w:sz w:val="20"/>
              <w:lang w:val="en-US"/>
            </w:rPr>
            <m:t>+β</m:t>
          </m:r>
          <m:sSub>
            <m:sSubPr>
              <m:ctrlPr>
                <w:rPr>
                  <w:rFonts w:ascii="Cambria Math" w:hAnsi="Cambria Math"/>
                  <w:i/>
                  <w:sz w:val="20"/>
                  <w:lang w:val="en-US"/>
                </w:rPr>
              </m:ctrlPr>
            </m:sSubPr>
            <m:e>
              <m:r>
                <w:rPr>
                  <w:rFonts w:ascii="Cambria Math" w:hAnsi="Cambria Math"/>
                  <w:sz w:val="20"/>
                  <w:lang w:val="en-US"/>
                </w:rPr>
                <m:t>x</m:t>
              </m:r>
            </m:e>
            <m:sub>
              <m:r>
                <w:rPr>
                  <w:rFonts w:ascii="Cambria Math" w:hAnsi="Cambria Math"/>
                  <w:sz w:val="20"/>
                  <w:lang w:val="en-US"/>
                </w:rPr>
                <m:t>hi</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e</m:t>
              </m:r>
            </m:e>
            <m:sub>
              <m:r>
                <w:rPr>
                  <w:rFonts w:ascii="Cambria Math" w:hAnsi="Cambria Math"/>
                  <w:sz w:val="20"/>
                  <w:lang w:val="en-US"/>
                </w:rPr>
                <m:t>hi</m:t>
              </m:r>
            </m:sub>
          </m:sSub>
        </m:oMath>
      </m:oMathPara>
    </w:p>
    <w:p w14:paraId="6DDEE1E2" w14:textId="77777777" w:rsidR="00AF69FB" w:rsidRDefault="00AF69FB" w:rsidP="00AF69FB">
      <w:pPr>
        <w:spacing w:after="200"/>
        <w:rPr>
          <w:ins w:id="74" w:author="Hassen" w:date="2016-05-27T14:18:00Z"/>
          <w:rFonts w:ascii="Calibri" w:hAnsi="Calibri"/>
          <w:b/>
          <w:lang w:val="fr-FR"/>
        </w:rPr>
      </w:pPr>
    </w:p>
    <w:p w14:paraId="12498035" w14:textId="77777777" w:rsidR="00AF69FB" w:rsidRPr="004E339A" w:rsidRDefault="00AF69FB" w:rsidP="00AF69FB">
      <w:pPr>
        <w:spacing w:after="200"/>
        <w:rPr>
          <w:ins w:id="75" w:author="Hassen" w:date="2016-05-27T14:18:00Z"/>
          <w:rFonts w:ascii="Calibri" w:hAnsi="Calibri"/>
          <w:b/>
          <w:lang w:val="fr-FR"/>
        </w:rPr>
      </w:pPr>
      <w:ins w:id="76" w:author="Hassen" w:date="2016-05-27T14:18:00Z">
        <w:r w:rsidRPr="004E339A">
          <w:rPr>
            <w:rFonts w:ascii="Calibri" w:hAnsi="Calibri"/>
            <w:b/>
            <w:lang w:val="fr-FR"/>
          </w:rPr>
          <w:t>R code:</w:t>
        </w:r>
      </w:ins>
    </w:p>
    <w:p w14:paraId="28C8374D" w14:textId="77777777" w:rsidR="00AF69FB" w:rsidRPr="004E339A" w:rsidRDefault="00AF69FB" w:rsidP="00AF69FB">
      <w:pPr>
        <w:spacing w:after="200"/>
        <w:rPr>
          <w:ins w:id="77" w:author="Hassen" w:date="2016-05-27T14:18:00Z"/>
          <w:rFonts w:ascii="Consolas" w:hAnsi="Consolas"/>
          <w:sz w:val="20"/>
          <w:lang w:val="fr-FR"/>
        </w:rPr>
      </w:pPr>
      <w:ins w:id="78" w:author="Hassen" w:date="2016-05-27T14:18:00Z">
        <w:r w:rsidRPr="004E339A">
          <w:rPr>
            <w:rFonts w:ascii="Consolas" w:hAnsi="Consolas"/>
            <w:sz w:val="20"/>
            <w:lang w:val="fr-FR"/>
          </w:rPr>
          <w:lastRenderedPageBreak/>
          <w:t># install.packages("lme4")</w:t>
        </w:r>
      </w:ins>
    </w:p>
    <w:p w14:paraId="016ECA0A" w14:textId="4A159CCF" w:rsidR="00AF69FB" w:rsidDel="00613A32" w:rsidRDefault="00AF69FB" w:rsidP="006D58DE">
      <w:pPr>
        <w:rPr>
          <w:del w:id="79" w:author="Hassen" w:date="2016-05-27T14:19:00Z"/>
          <w:rFonts w:ascii="Consolas" w:hAnsi="Consolas"/>
          <w:sz w:val="20"/>
          <w:lang w:val="en-GB"/>
        </w:rPr>
      </w:pPr>
      <w:ins w:id="80" w:author="Hassen" w:date="2016-05-27T14:18:00Z">
        <w:r w:rsidRPr="00A3188D">
          <w:rPr>
            <w:rFonts w:ascii="Consolas" w:hAnsi="Consolas"/>
            <w:sz w:val="20"/>
            <w:lang w:val="en-GB"/>
          </w:rPr>
          <w:t>LMM</w:t>
        </w:r>
        <w:r>
          <w:rPr>
            <w:rFonts w:ascii="Consolas" w:hAnsi="Consolas"/>
            <w:sz w:val="20"/>
            <w:lang w:val="en-GB"/>
          </w:rPr>
          <w:t xml:space="preserve"> </w:t>
        </w:r>
        <w:r w:rsidRPr="004E339A">
          <w:rPr>
            <w:rFonts w:ascii="Consolas" w:hAnsi="Consolas"/>
            <w:sz w:val="20"/>
            <w:lang w:val="en-GB"/>
          </w:rPr>
          <w:t>&lt;-</w:t>
        </w:r>
        <w:r>
          <w:rPr>
            <w:rFonts w:ascii="Consolas" w:hAnsi="Consolas"/>
            <w:sz w:val="20"/>
            <w:lang w:val="en-GB"/>
          </w:rPr>
          <w:t xml:space="preserve"> </w:t>
        </w:r>
        <w:r w:rsidRPr="004E339A">
          <w:rPr>
            <w:rFonts w:ascii="Consolas" w:hAnsi="Consolas"/>
            <w:sz w:val="20"/>
            <w:lang w:val="en-GB"/>
          </w:rPr>
          <w:t xml:space="preserve">lme4::lmer(Phenotype ~ </w:t>
        </w:r>
        <w:r>
          <w:rPr>
            <w:rFonts w:ascii="Consolas" w:hAnsi="Consolas"/>
            <w:sz w:val="20"/>
            <w:lang w:val="en-GB"/>
          </w:rPr>
          <w:t>1 + X1</w:t>
        </w:r>
        <w:r>
          <w:rPr>
            <w:rFonts w:ascii="Consolas" w:hAnsi="Consolas"/>
            <w:sz w:val="20"/>
            <w:lang w:val="en-GB"/>
          </w:rPr>
          <w:t xml:space="preserve"> +</w:t>
        </w:r>
        <w:r w:rsidRPr="004E339A">
          <w:rPr>
            <w:rFonts w:ascii="Consolas" w:hAnsi="Consolas"/>
            <w:sz w:val="20"/>
            <w:lang w:val="en-GB"/>
          </w:rPr>
          <w:t xml:space="preserve"> (1|Individual), data = sampled_data)</w:t>
        </w:r>
      </w:ins>
    </w:p>
    <w:p w14:paraId="3A2D7DA0" w14:textId="77777777" w:rsidR="00613A32" w:rsidRPr="00613A32" w:rsidRDefault="00613A32" w:rsidP="00613A32">
      <w:pPr>
        <w:spacing w:after="200"/>
        <w:rPr>
          <w:ins w:id="81" w:author="Hassen" w:date="2016-05-27T14:19:00Z"/>
          <w:rFonts w:ascii="Consolas" w:hAnsi="Consolas"/>
          <w:sz w:val="20"/>
          <w:lang w:val="en-GB"/>
          <w:rPrChange w:id="82" w:author="Hassen" w:date="2016-05-27T14:19:00Z">
            <w:rPr>
              <w:ins w:id="83" w:author="Hassen" w:date="2016-05-27T14:19:00Z"/>
              <w:rFonts w:ascii="Calibri" w:hAnsi="Calibri"/>
              <w:sz w:val="20"/>
              <w:lang w:val="en-US"/>
            </w:rPr>
          </w:rPrChange>
        </w:rPr>
        <w:pPrChange w:id="84" w:author="Hassen" w:date="2016-05-27T14:19:00Z">
          <w:pPr/>
        </w:pPrChange>
      </w:pPr>
    </w:p>
    <w:p w14:paraId="271E945B" w14:textId="77777777" w:rsidR="0004531D" w:rsidRPr="009D01A5" w:rsidRDefault="0004531D" w:rsidP="006D58DE">
      <w:pPr>
        <w:rPr>
          <w:rFonts w:ascii="Calibri" w:hAnsi="Calibri"/>
          <w:lang w:val="en-US"/>
        </w:rPr>
      </w:pPr>
    </w:p>
    <w:p w14:paraId="3CD2342E" w14:textId="18306C19" w:rsidR="006D58DE" w:rsidRPr="00660CF9" w:rsidRDefault="0004531D" w:rsidP="006D58DE">
      <w:pPr>
        <w:rPr>
          <w:rFonts w:ascii="Calibri" w:hAnsi="Calibri"/>
          <w:lang w:val="en-US"/>
        </w:rPr>
      </w:pPr>
      <w:r w:rsidRPr="00544B64">
        <w:rPr>
          <w:rFonts w:ascii="Calibri" w:hAnsi="Calibri"/>
          <w:lang w:val="en-US"/>
        </w:rPr>
        <w:t xml:space="preserve">This is the model we will investigate here. We will compare it to a model in which all of the environmental variance is unknown, e.g., </w:t>
      </w:r>
    </w:p>
    <w:p w14:paraId="403BA2F3" w14:textId="77777777" w:rsidR="006443E1" w:rsidRPr="00660CF9" w:rsidRDefault="006443E1" w:rsidP="006D58DE">
      <w:pPr>
        <w:rPr>
          <w:rFonts w:ascii="Calibri" w:hAnsi="Calibri"/>
          <w:lang w:val="en-US"/>
        </w:rPr>
      </w:pPr>
    </w:p>
    <w:p w14:paraId="14AFBD79" w14:textId="7A3041B2" w:rsidR="0004531D" w:rsidRPr="0099195D" w:rsidRDefault="0042737B" w:rsidP="0004531D">
      <w:pPr>
        <w:rPr>
          <w:ins w:id="85" w:author="Hassen" w:date="2016-05-27T14:19:00Z"/>
          <w:rFonts w:ascii="Calibri" w:hAnsi="Calibri"/>
          <w:sz w:val="20"/>
          <w:lang w:val="en-US"/>
          <w:rPrChange w:id="86" w:author="Hassen" w:date="2016-05-27T14:19:00Z">
            <w:rPr>
              <w:ins w:id="87" w:author="Hassen" w:date="2016-05-27T14:19:00Z"/>
              <w:rFonts w:ascii="Calibri" w:hAnsi="Calibri"/>
              <w:sz w:val="20"/>
              <w:lang w:val="en-US"/>
            </w:rPr>
          </w:rPrChange>
        </w:rPr>
      </w:pPr>
      <m:oMathPara>
        <m:oMathParaPr>
          <m:jc m:val="center"/>
        </m:oMathParaPr>
        <m:oMath>
          <m:sSub>
            <m:sSubPr>
              <m:ctrlPr>
                <w:rPr>
                  <w:rFonts w:ascii="Cambria Math" w:hAnsi="Cambria Math"/>
                  <w:i/>
                  <w:sz w:val="20"/>
                  <w:lang w:val="en-US"/>
                </w:rPr>
              </m:ctrlPr>
            </m:sSubPr>
            <m:e>
              <m:r>
                <w:rPr>
                  <w:rFonts w:ascii="Cambria Math" w:hAnsi="Cambria Math"/>
                  <w:sz w:val="20"/>
                  <w:lang w:val="en-US"/>
                </w:rPr>
                <m:t>y</m:t>
              </m:r>
            </m:e>
            <m:sub>
              <m:r>
                <w:rPr>
                  <w:rFonts w:ascii="Cambria Math" w:hAnsi="Cambria Math"/>
                  <w:sz w:val="20"/>
                  <w:lang w:val="en-US"/>
                </w:rPr>
                <m:t>hi</m:t>
              </m:r>
            </m:sub>
          </m:sSub>
          <m:r>
            <w:rPr>
              <w:rFonts w:ascii="Cambria Math" w:hAnsi="Cambria Math"/>
              <w:sz w:val="20"/>
              <w:lang w:val="en-US"/>
            </w:rPr>
            <m:t>=</m:t>
          </m:r>
          <m:sSub>
            <m:sSubPr>
              <m:ctrlPr>
                <w:rPr>
                  <w:rFonts w:ascii="Cambria Math" w:hAnsi="Cambria Math"/>
                  <w:i/>
                  <w:sz w:val="20"/>
                  <w:lang w:val="en-US"/>
                </w:rPr>
              </m:ctrlPr>
            </m:sSubPr>
            <m:e>
              <m:sSub>
                <m:sSubPr>
                  <m:ctrlPr>
                    <w:rPr>
                      <w:rFonts w:ascii="Cambria Math" w:hAnsi="Cambria Math"/>
                      <w:i/>
                      <w:sz w:val="20"/>
                      <w:lang w:val="en-US"/>
                    </w:rPr>
                  </m:ctrlPr>
                </m:sSubPr>
                <m:e>
                  <m:r>
                    <w:rPr>
                      <w:rFonts w:ascii="Cambria Math" w:hAnsi="Cambria Math"/>
                      <w:sz w:val="20"/>
                      <w:lang w:val="en-US"/>
                    </w:rPr>
                    <m:t>β</m:t>
                  </m:r>
                </m:e>
                <m:sub>
                  <m:r>
                    <w:rPr>
                      <w:rFonts w:ascii="Cambria Math" w:hAnsi="Cambria Math"/>
                      <w:sz w:val="20"/>
                      <w:lang w:val="en-US"/>
                    </w:rPr>
                    <m:t>0</m:t>
                  </m:r>
                </m:sub>
              </m:sSub>
              <m:r>
                <w:rPr>
                  <w:rFonts w:ascii="Cambria Math" w:hAnsi="Cambria Math"/>
                  <w:sz w:val="20"/>
                  <w:lang w:val="en-US"/>
                </w:rPr>
                <m:t>+I</m:t>
              </m:r>
            </m:e>
            <m:sub>
              <m:r>
                <w:rPr>
                  <w:rFonts w:ascii="Cambria Math" w:hAnsi="Cambria Math"/>
                  <w:sz w:val="20"/>
                  <w:lang w:val="en-US"/>
                </w:rPr>
                <m:t>i</m:t>
              </m:r>
            </m:sub>
          </m:sSub>
          <m:r>
            <w:rPr>
              <w:rFonts w:ascii="Cambria Math" w:hAnsi="Cambria Math"/>
              <w:sz w:val="20"/>
              <w:lang w:val="en-US"/>
            </w:rPr>
            <m:t>+</m:t>
          </m:r>
          <m:sSub>
            <m:sSubPr>
              <m:ctrlPr>
                <w:rPr>
                  <w:rFonts w:ascii="Cambria Math" w:hAnsi="Cambria Math"/>
                  <w:i/>
                  <w:sz w:val="20"/>
                  <w:lang w:val="en-US"/>
                </w:rPr>
              </m:ctrlPr>
            </m:sSubPr>
            <m:e>
              <m:r>
                <w:rPr>
                  <w:rFonts w:ascii="Cambria Math" w:hAnsi="Cambria Math"/>
                  <w:sz w:val="20"/>
                  <w:lang w:val="en-US"/>
                </w:rPr>
                <m:t>e</m:t>
              </m:r>
            </m:e>
            <m:sub>
              <m:r>
                <w:rPr>
                  <w:rFonts w:ascii="Cambria Math" w:hAnsi="Cambria Math"/>
                  <w:sz w:val="20"/>
                  <w:lang w:val="en-US"/>
                </w:rPr>
                <m:t>hi</m:t>
              </m:r>
            </m:sub>
          </m:sSub>
        </m:oMath>
      </m:oMathPara>
    </w:p>
    <w:p w14:paraId="2DFB37C3" w14:textId="77777777" w:rsidR="0099195D" w:rsidRDefault="0099195D" w:rsidP="0004531D">
      <w:pPr>
        <w:rPr>
          <w:ins w:id="88" w:author="Hassen" w:date="2016-05-27T14:19:00Z"/>
          <w:rFonts w:ascii="Calibri" w:hAnsi="Calibri"/>
          <w:sz w:val="20"/>
          <w:lang w:val="en-US"/>
        </w:rPr>
      </w:pPr>
    </w:p>
    <w:p w14:paraId="50D27674" w14:textId="77777777" w:rsidR="0099195D" w:rsidRPr="004E339A" w:rsidRDefault="0099195D" w:rsidP="0099195D">
      <w:pPr>
        <w:spacing w:after="200"/>
        <w:rPr>
          <w:ins w:id="89" w:author="Hassen" w:date="2016-05-27T14:19:00Z"/>
          <w:rFonts w:ascii="Calibri" w:hAnsi="Calibri"/>
          <w:b/>
          <w:lang w:val="fr-FR"/>
        </w:rPr>
      </w:pPr>
      <w:ins w:id="90" w:author="Hassen" w:date="2016-05-27T14:19:00Z">
        <w:r w:rsidRPr="004E339A">
          <w:rPr>
            <w:rFonts w:ascii="Calibri" w:hAnsi="Calibri"/>
            <w:b/>
            <w:lang w:val="fr-FR"/>
          </w:rPr>
          <w:t>R code:</w:t>
        </w:r>
      </w:ins>
    </w:p>
    <w:p w14:paraId="5496E979" w14:textId="612CC101" w:rsidR="0099195D" w:rsidRPr="004E339A" w:rsidRDefault="0099195D" w:rsidP="0099195D">
      <w:pPr>
        <w:spacing w:after="200"/>
        <w:rPr>
          <w:ins w:id="91" w:author="Hassen" w:date="2016-05-27T14:19:00Z"/>
          <w:rFonts w:ascii="Consolas" w:hAnsi="Consolas"/>
          <w:sz w:val="20"/>
          <w:lang w:val="en-GB"/>
        </w:rPr>
      </w:pPr>
      <w:ins w:id="92" w:author="Hassen" w:date="2016-05-27T14:19:00Z">
        <w:r w:rsidRPr="00A3188D">
          <w:rPr>
            <w:rFonts w:ascii="Consolas" w:hAnsi="Consolas"/>
            <w:sz w:val="20"/>
            <w:lang w:val="en-GB"/>
          </w:rPr>
          <w:t>LMM</w:t>
        </w:r>
        <w:r>
          <w:rPr>
            <w:rFonts w:ascii="Consolas" w:hAnsi="Consolas"/>
            <w:sz w:val="20"/>
            <w:lang w:val="en-GB"/>
          </w:rPr>
          <w:t xml:space="preserve"> </w:t>
        </w:r>
        <w:r w:rsidRPr="004E339A">
          <w:rPr>
            <w:rFonts w:ascii="Consolas" w:hAnsi="Consolas"/>
            <w:sz w:val="20"/>
            <w:lang w:val="en-GB"/>
          </w:rPr>
          <w:t>&lt;-</w:t>
        </w:r>
        <w:r>
          <w:rPr>
            <w:rFonts w:ascii="Consolas" w:hAnsi="Consolas"/>
            <w:sz w:val="20"/>
            <w:lang w:val="en-GB"/>
          </w:rPr>
          <w:t xml:space="preserve"> </w:t>
        </w:r>
        <w:r w:rsidRPr="004E339A">
          <w:rPr>
            <w:rFonts w:ascii="Consolas" w:hAnsi="Consolas"/>
            <w:sz w:val="20"/>
            <w:lang w:val="en-GB"/>
          </w:rPr>
          <w:t xml:space="preserve">lme4::lmer(Phenotype ~ </w:t>
        </w:r>
        <w:r w:rsidR="0042737B">
          <w:rPr>
            <w:rFonts w:ascii="Consolas" w:hAnsi="Consolas"/>
            <w:sz w:val="20"/>
            <w:lang w:val="en-GB"/>
          </w:rPr>
          <w:t>1</w:t>
        </w:r>
        <w:bookmarkStart w:id="93" w:name="_GoBack"/>
        <w:bookmarkEnd w:id="93"/>
        <w:r>
          <w:rPr>
            <w:rFonts w:ascii="Consolas" w:hAnsi="Consolas"/>
            <w:sz w:val="20"/>
            <w:lang w:val="en-GB"/>
          </w:rPr>
          <w:t xml:space="preserve"> +</w:t>
        </w:r>
        <w:r w:rsidRPr="004E339A">
          <w:rPr>
            <w:rFonts w:ascii="Consolas" w:hAnsi="Consolas"/>
            <w:sz w:val="20"/>
            <w:lang w:val="en-GB"/>
          </w:rPr>
          <w:t xml:space="preserve"> (1|Individual), data = sampled_data)</w:t>
        </w:r>
      </w:ins>
    </w:p>
    <w:p w14:paraId="1996FF72" w14:textId="77777777" w:rsidR="0099195D" w:rsidRPr="0099195D" w:rsidDel="00872909" w:rsidRDefault="0099195D" w:rsidP="0004531D">
      <w:pPr>
        <w:rPr>
          <w:del w:id="94" w:author="Hassen" w:date="2016-05-27T14:19:00Z"/>
          <w:rFonts w:ascii="Calibri" w:hAnsi="Calibri"/>
          <w:sz w:val="20"/>
          <w:lang w:val="en-GB"/>
          <w:rPrChange w:id="95" w:author="Hassen" w:date="2016-05-27T14:19:00Z">
            <w:rPr>
              <w:del w:id="96" w:author="Hassen" w:date="2016-05-27T14:19:00Z"/>
              <w:rFonts w:ascii="Calibri" w:hAnsi="Calibri"/>
              <w:sz w:val="20"/>
              <w:lang w:val="en-US"/>
            </w:rPr>
          </w:rPrChange>
        </w:rPr>
      </w:pPr>
    </w:p>
    <w:p w14:paraId="64E3F4BA" w14:textId="77777777" w:rsidR="0004531D" w:rsidRPr="00872909" w:rsidRDefault="0004531D" w:rsidP="006D58DE">
      <w:pPr>
        <w:rPr>
          <w:rFonts w:ascii="Calibri" w:hAnsi="Calibri"/>
          <w:lang w:val="en-GB"/>
          <w:rPrChange w:id="97" w:author="Hassen" w:date="2016-05-27T14:19:00Z">
            <w:rPr>
              <w:rFonts w:ascii="Calibri" w:hAnsi="Calibri"/>
              <w:lang w:val="en-US"/>
            </w:rPr>
          </w:rPrChange>
        </w:rPr>
      </w:pPr>
    </w:p>
    <w:p w14:paraId="67288F97" w14:textId="7060EAE2" w:rsidR="006D58DE" w:rsidRPr="00660CF9" w:rsidRDefault="006D58DE" w:rsidP="006D58DE">
      <w:pPr>
        <w:rPr>
          <w:rFonts w:ascii="Calibri" w:hAnsi="Calibri"/>
          <w:lang w:val="en-US"/>
        </w:rPr>
      </w:pPr>
      <w:r w:rsidRPr="00544B64">
        <w:rPr>
          <w:rFonts w:ascii="Calibri" w:hAnsi="Calibri"/>
          <w:lang w:val="en-US"/>
        </w:rPr>
        <w:t xml:space="preserve">A mixed </w:t>
      </w:r>
      <w:r w:rsidR="0004531D" w:rsidRPr="00544B64">
        <w:rPr>
          <w:rFonts w:ascii="Calibri" w:hAnsi="Calibri"/>
          <w:lang w:val="en-US"/>
        </w:rPr>
        <w:t xml:space="preserve">effects </w:t>
      </w:r>
      <w:r w:rsidRPr="00660CF9">
        <w:rPr>
          <w:rFonts w:ascii="Calibri" w:hAnsi="Calibri"/>
          <w:lang w:val="en-US"/>
        </w:rPr>
        <w:t>statistical model estimates the parameters</w:t>
      </w:r>
      <w:r w:rsidR="00565834" w:rsidRPr="00660CF9">
        <w:rPr>
          <w:rFonts w:ascii="Calibri" w:hAnsi="Calibri"/>
          <w:lang w:val="en-US"/>
        </w:rPr>
        <w:t>,</w:t>
      </w:r>
      <w:r w:rsidRPr="00660CF9">
        <w:rPr>
          <w:rFonts w:ascii="Calibri" w:hAnsi="Calibri"/>
          <w:lang w:val="en-US"/>
        </w:rPr>
        <w:t xml:space="preserve"> which we can compare with the true values:</w:t>
      </w:r>
    </w:p>
    <w:p w14:paraId="1A198D9E" w14:textId="77777777" w:rsidR="006D58DE" w:rsidRPr="00660CF9" w:rsidRDefault="006D58DE" w:rsidP="006D58DE">
      <w:pPr>
        <w:rPr>
          <w:rFonts w:ascii="Calibri" w:hAnsi="Calibri"/>
          <w:lang w:val="en-US"/>
        </w:rPr>
      </w:pPr>
    </w:p>
    <w:p w14:paraId="615AA03E" w14:textId="77777777" w:rsidR="006D58DE" w:rsidRPr="00660CF9" w:rsidRDefault="006D58DE" w:rsidP="006D58DE">
      <w:pPr>
        <w:rPr>
          <w:rFonts w:ascii="Calibri" w:hAnsi="Calibri"/>
          <w:lang w:val="en-US"/>
        </w:rPr>
      </w:pPr>
      <w:r w:rsidRPr="00660CF9">
        <w:rPr>
          <w:rFonts w:ascii="Calibri" w:hAnsi="Calibri"/>
          <w:lang w:val="en-US"/>
        </w:rPr>
        <w:t>Statistical output:</w:t>
      </w:r>
    </w:p>
    <w:tbl>
      <w:tblPr>
        <w:tblStyle w:val="TableGrid"/>
        <w:tblW w:w="0" w:type="auto"/>
        <w:tblLook w:val="04A0" w:firstRow="1" w:lastRow="0" w:firstColumn="1" w:lastColumn="0" w:noHBand="0" w:noVBand="1"/>
      </w:tblPr>
      <w:tblGrid>
        <w:gridCol w:w="3371"/>
        <w:gridCol w:w="2895"/>
        <w:gridCol w:w="2895"/>
      </w:tblGrid>
      <w:tr w:rsidR="006443E1" w:rsidRPr="00660CF9" w14:paraId="711FDE5C" w14:textId="612D94FA" w:rsidTr="009C5313">
        <w:tc>
          <w:tcPr>
            <w:tcW w:w="3371" w:type="dxa"/>
          </w:tcPr>
          <w:p w14:paraId="7512E674" w14:textId="77777777" w:rsidR="006443E1" w:rsidRPr="00660CF9" w:rsidRDefault="006443E1" w:rsidP="009C5313">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True</w:t>
            </w:r>
          </w:p>
        </w:tc>
        <w:tc>
          <w:tcPr>
            <w:tcW w:w="2895" w:type="dxa"/>
          </w:tcPr>
          <w:p w14:paraId="3C2587ED" w14:textId="363BAEDA" w:rsidR="006443E1" w:rsidRPr="00660CF9" w:rsidRDefault="006443E1" w:rsidP="009C5313">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Totally unknown environment</w:t>
            </w:r>
          </w:p>
        </w:tc>
        <w:tc>
          <w:tcPr>
            <w:tcW w:w="2895" w:type="dxa"/>
          </w:tcPr>
          <w:p w14:paraId="2CB933FB" w14:textId="0C3CC8AD" w:rsidR="006443E1" w:rsidRPr="00660CF9" w:rsidRDefault="006443E1" w:rsidP="009C5313">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Environment known (proportion = 1.0)</w:t>
            </w:r>
          </w:p>
        </w:tc>
      </w:tr>
      <w:tr w:rsidR="00F756D6" w:rsidRPr="00660CF9" w14:paraId="617CD45A" w14:textId="77777777" w:rsidTr="009C5313">
        <w:tc>
          <w:tcPr>
            <w:tcW w:w="3371" w:type="dxa"/>
          </w:tcPr>
          <w:p w14:paraId="2D71B198" w14:textId="182AE213" w:rsidR="00F756D6" w:rsidRPr="009D01A5" w:rsidRDefault="008B755A" w:rsidP="009C5313">
            <w:pPr>
              <w:spacing w:after="200"/>
              <w:jc w:val="center"/>
              <w:rPr>
                <w:rFonts w:ascii="Calibri" w:eastAsia="Calibri" w:hAnsi="Calibri" w:cs="Times New Roman"/>
                <w:lang w:val="en-US" w:eastAsia="en-US"/>
              </w:rPr>
            </w:pPr>
            <w:r w:rsidRPr="009D01A5">
              <w:rPr>
                <w:rFonts w:ascii="Calibri" w:eastAsia="Calibri" w:hAnsi="Calibri" w:cs="Times New Roman"/>
                <w:lang w:val="en-US" w:eastAsia="en-US"/>
              </w:rPr>
              <w:t>Population intercept (</w:t>
            </w:r>
            <w:r w:rsidRPr="00660CF9">
              <w:rPr>
                <w:rFonts w:ascii="Calibri" w:eastAsia="Calibri" w:hAnsi="Calibri" w:cs="Times New Roman"/>
                <w:lang w:val="en-US" w:eastAsia="en-US"/>
                <w:rPrChange w:id="98" w:author="Hassen" w:date="2016-05-27T09:30:00Z">
                  <w:rPr>
                    <w:rFonts w:ascii="Calibri" w:eastAsia="Calibri" w:hAnsi="Calibri" w:cs="Times New Roman"/>
                    <w:lang w:eastAsia="en-US"/>
                  </w:rPr>
                </w:rPrChange>
              </w:rPr>
              <w:t>β0</w:t>
            </w:r>
            <w:r w:rsidRPr="009D01A5">
              <w:rPr>
                <w:rFonts w:ascii="Calibri" w:eastAsia="Calibri" w:hAnsi="Calibri" w:cs="Times New Roman"/>
                <w:lang w:val="en-US" w:eastAsia="en-US"/>
              </w:rPr>
              <w:t>) = 0</w:t>
            </w:r>
          </w:p>
        </w:tc>
        <w:tc>
          <w:tcPr>
            <w:tcW w:w="2895" w:type="dxa"/>
          </w:tcPr>
          <w:p w14:paraId="7DB6D661" w14:textId="0A0F6E3E" w:rsidR="00F756D6" w:rsidRPr="009D01A5" w:rsidRDefault="00593730" w:rsidP="009C5313">
            <w:pPr>
              <w:spacing w:after="200"/>
              <w:jc w:val="center"/>
              <w:rPr>
                <w:rFonts w:ascii="Calibri" w:eastAsia="Calibri" w:hAnsi="Calibri" w:cs="Times New Roman"/>
                <w:lang w:val="en-US" w:eastAsia="en-US"/>
              </w:rPr>
            </w:pPr>
            <w:r w:rsidRPr="009D01A5">
              <w:rPr>
                <w:rFonts w:ascii="Calibri" w:eastAsia="Calibri" w:hAnsi="Calibri" w:cs="Times New Roman"/>
                <w:lang w:val="en-US" w:eastAsia="en-US"/>
              </w:rPr>
              <w:t>Population estimated mean</w:t>
            </w:r>
            <w:r w:rsidRPr="00544B64">
              <w:rPr>
                <w:rFonts w:ascii="Calibri" w:eastAsia="Calibri" w:hAnsi="Calibri" w:cs="Times New Roman"/>
                <w:lang w:val="en-US" w:eastAsia="en-US"/>
              </w:rPr>
              <w:t xml:space="preserve"> (</w:t>
            </w:r>
            <w:r w:rsidRPr="00660CF9">
              <w:rPr>
                <w:rFonts w:ascii="Calibri" w:eastAsia="Calibri" w:hAnsi="Calibri" w:cs="Times New Roman"/>
                <w:lang w:val="en-US" w:eastAsia="en-US"/>
                <w:rPrChange w:id="99" w:author="Hassen" w:date="2016-05-27T09:30:00Z">
                  <w:rPr>
                    <w:rFonts w:ascii="Calibri" w:eastAsia="Calibri" w:hAnsi="Calibri" w:cs="Times New Roman"/>
                    <w:lang w:eastAsia="en-US"/>
                  </w:rPr>
                </w:rPrChange>
              </w:rPr>
              <w:t>β’0</w:t>
            </w:r>
            <w:r w:rsidRPr="009D01A5">
              <w:rPr>
                <w:rFonts w:ascii="Calibri" w:eastAsia="Calibri" w:hAnsi="Calibri" w:cs="Times New Roman"/>
                <w:lang w:val="en-US" w:eastAsia="en-US"/>
              </w:rPr>
              <w:t>) = …</w:t>
            </w:r>
          </w:p>
        </w:tc>
        <w:tc>
          <w:tcPr>
            <w:tcW w:w="2895" w:type="dxa"/>
          </w:tcPr>
          <w:p w14:paraId="6A4B2FFC" w14:textId="23179FAE" w:rsidR="00F756D6" w:rsidRPr="009D01A5" w:rsidRDefault="00593730" w:rsidP="009C5313">
            <w:pPr>
              <w:spacing w:after="200"/>
              <w:jc w:val="center"/>
              <w:rPr>
                <w:rFonts w:ascii="Calibri" w:eastAsia="Calibri" w:hAnsi="Calibri" w:cs="Times New Roman"/>
                <w:lang w:val="en-US" w:eastAsia="en-US"/>
              </w:rPr>
            </w:pPr>
            <w:r w:rsidRPr="00544B64">
              <w:rPr>
                <w:rFonts w:ascii="Calibri" w:eastAsia="Calibri" w:hAnsi="Calibri" w:cs="Times New Roman"/>
                <w:lang w:val="en-US" w:eastAsia="en-US"/>
              </w:rPr>
              <w:t>Population estimated mean</w:t>
            </w:r>
            <w:r w:rsidRPr="00660CF9">
              <w:rPr>
                <w:rFonts w:ascii="Calibri" w:eastAsia="Calibri" w:hAnsi="Calibri" w:cs="Times New Roman"/>
                <w:lang w:val="en-US" w:eastAsia="en-US"/>
              </w:rPr>
              <w:t xml:space="preserve"> (</w:t>
            </w:r>
            <w:r w:rsidRPr="00660CF9">
              <w:rPr>
                <w:rFonts w:ascii="Calibri" w:eastAsia="Calibri" w:hAnsi="Calibri" w:cs="Times New Roman"/>
                <w:lang w:val="en-US" w:eastAsia="en-US"/>
                <w:rPrChange w:id="100" w:author="Hassen" w:date="2016-05-27T09:30:00Z">
                  <w:rPr>
                    <w:rFonts w:ascii="Calibri" w:eastAsia="Calibri" w:hAnsi="Calibri" w:cs="Times New Roman"/>
                    <w:lang w:eastAsia="en-US"/>
                  </w:rPr>
                </w:rPrChange>
              </w:rPr>
              <w:t>β’0</w:t>
            </w:r>
            <w:r w:rsidRPr="009D01A5">
              <w:rPr>
                <w:rFonts w:ascii="Calibri" w:eastAsia="Calibri" w:hAnsi="Calibri" w:cs="Times New Roman"/>
                <w:lang w:val="en-US" w:eastAsia="en-US"/>
              </w:rPr>
              <w:t>) = …</w:t>
            </w:r>
          </w:p>
        </w:tc>
      </w:tr>
      <w:tr w:rsidR="006443E1" w:rsidRPr="00660CF9" w14:paraId="0ED7C67F" w14:textId="580BF302" w:rsidTr="009C5313">
        <w:tc>
          <w:tcPr>
            <w:tcW w:w="3371" w:type="dxa"/>
          </w:tcPr>
          <w:p w14:paraId="6400D427" w14:textId="77777777" w:rsidR="006443E1" w:rsidRPr="00544B64" w:rsidRDefault="006443E1" w:rsidP="009C5313">
            <w:pPr>
              <w:spacing w:after="200"/>
              <w:jc w:val="center"/>
              <w:rPr>
                <w:rFonts w:ascii="Calibri" w:eastAsia="Calibri" w:hAnsi="Calibri" w:cs="Times New Roman"/>
                <w:lang w:val="en-US" w:eastAsia="en-US"/>
              </w:rPr>
            </w:pPr>
            <w:r w:rsidRPr="009D01A5">
              <w:rPr>
                <w:rFonts w:ascii="Calibri" w:eastAsia="Calibri" w:hAnsi="Calibri" w:cs="Times New Roman"/>
                <w:lang w:val="en-US" w:eastAsia="en-US"/>
              </w:rPr>
              <w:t>Individual Variance (V</w:t>
            </w:r>
            <w:r w:rsidRPr="009D01A5">
              <w:rPr>
                <w:rFonts w:ascii="Calibri" w:eastAsia="Calibri" w:hAnsi="Calibri" w:cs="Times New Roman"/>
                <w:vertAlign w:val="subscript"/>
                <w:lang w:val="en-US" w:eastAsia="en-US"/>
              </w:rPr>
              <w:t>I</w:t>
            </w:r>
            <w:r w:rsidRPr="009D01A5">
              <w:rPr>
                <w:rFonts w:ascii="Calibri" w:eastAsia="Calibri" w:hAnsi="Calibri" w:cs="Times New Roman"/>
                <w:lang w:val="en-US" w:eastAsia="en-US"/>
              </w:rPr>
              <w:t xml:space="preserve">) = </w:t>
            </w:r>
            <w:r w:rsidRPr="00544B64">
              <w:rPr>
                <w:rFonts w:ascii="Calibri" w:eastAsia="Calibri" w:hAnsi="Calibri" w:cs="Times New Roman"/>
                <w:highlight w:val="green"/>
                <w:lang w:val="en-US" w:eastAsia="en-US"/>
              </w:rPr>
              <w:t>……</w:t>
            </w:r>
          </w:p>
        </w:tc>
        <w:tc>
          <w:tcPr>
            <w:tcW w:w="2895" w:type="dxa"/>
          </w:tcPr>
          <w:p w14:paraId="52A3DA7C" w14:textId="2E740A50" w:rsidR="006443E1" w:rsidRPr="00660CF9" w:rsidRDefault="006443E1" w:rsidP="009C5313">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Individual variance (V’</w:t>
            </w:r>
            <w:r w:rsidRPr="00660CF9">
              <w:rPr>
                <w:rFonts w:ascii="Calibri" w:eastAsia="Calibri" w:hAnsi="Calibri" w:cs="Times New Roman"/>
                <w:vertAlign w:val="subscript"/>
                <w:lang w:val="en-US" w:eastAsia="en-US"/>
              </w:rPr>
              <w:t>I</w:t>
            </w:r>
            <w:r w:rsidRPr="00660CF9">
              <w:rPr>
                <w:rFonts w:ascii="Calibri" w:eastAsia="Calibri" w:hAnsi="Calibri" w:cs="Times New Roman"/>
                <w:lang w:val="en-US" w:eastAsia="en-US"/>
              </w:rPr>
              <w:t xml:space="preserve">) = </w:t>
            </w:r>
            <w:r w:rsidRPr="00660CF9">
              <w:rPr>
                <w:rFonts w:ascii="Calibri" w:eastAsia="Calibri" w:hAnsi="Calibri" w:cs="Times New Roman"/>
                <w:highlight w:val="green"/>
                <w:lang w:val="en-US" w:eastAsia="en-US"/>
              </w:rPr>
              <w:t>…..</w:t>
            </w:r>
          </w:p>
        </w:tc>
        <w:tc>
          <w:tcPr>
            <w:tcW w:w="2895" w:type="dxa"/>
          </w:tcPr>
          <w:p w14:paraId="5D7670DC" w14:textId="4537F517" w:rsidR="006443E1" w:rsidRPr="00660CF9" w:rsidRDefault="006443E1" w:rsidP="009C5313">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Individual variance (V’</w:t>
            </w:r>
            <w:r w:rsidRPr="00660CF9">
              <w:rPr>
                <w:rFonts w:ascii="Calibri" w:eastAsia="Calibri" w:hAnsi="Calibri" w:cs="Times New Roman"/>
                <w:vertAlign w:val="subscript"/>
                <w:lang w:val="en-US" w:eastAsia="en-US"/>
              </w:rPr>
              <w:t>I</w:t>
            </w:r>
            <w:r w:rsidRPr="00660CF9">
              <w:rPr>
                <w:rFonts w:ascii="Calibri" w:eastAsia="Calibri" w:hAnsi="Calibri" w:cs="Times New Roman"/>
                <w:lang w:val="en-US" w:eastAsia="en-US"/>
              </w:rPr>
              <w:t xml:space="preserve">) = </w:t>
            </w:r>
            <w:r w:rsidRPr="00660CF9">
              <w:rPr>
                <w:rFonts w:ascii="Calibri" w:eastAsia="Calibri" w:hAnsi="Calibri" w:cs="Times New Roman"/>
                <w:highlight w:val="green"/>
                <w:lang w:val="en-US" w:eastAsia="en-US"/>
              </w:rPr>
              <w:t>…..</w:t>
            </w:r>
          </w:p>
        </w:tc>
      </w:tr>
      <w:tr w:rsidR="006443E1" w:rsidRPr="00660CF9" w14:paraId="17D04640" w14:textId="23D49FA9" w:rsidTr="009C5313">
        <w:tc>
          <w:tcPr>
            <w:tcW w:w="3371" w:type="dxa"/>
          </w:tcPr>
          <w:p w14:paraId="5892EE64" w14:textId="472BF88F" w:rsidR="006443E1" w:rsidRPr="00660CF9" w:rsidRDefault="006443E1" w:rsidP="009C5313">
            <w:pPr>
              <w:spacing w:after="200"/>
              <w:jc w:val="center"/>
              <w:rPr>
                <w:rFonts w:ascii="Calibri" w:eastAsia="Calibri" w:hAnsi="Calibri" w:cs="Times New Roman"/>
                <w:lang w:val="en-US" w:eastAsia="en-US"/>
              </w:rPr>
            </w:pPr>
            <w:r w:rsidRPr="009D01A5">
              <w:rPr>
                <w:rFonts w:ascii="Calibri" w:eastAsia="Calibri" w:hAnsi="Calibri" w:cs="Times New Roman"/>
                <w:lang w:val="en-US" w:eastAsia="en-US"/>
              </w:rPr>
              <w:t xml:space="preserve">Measurement </w:t>
            </w:r>
            <w:r w:rsidR="000A7442" w:rsidRPr="009D01A5">
              <w:rPr>
                <w:rFonts w:ascii="Calibri" w:eastAsia="Calibri" w:hAnsi="Calibri" w:cs="Times New Roman"/>
                <w:lang w:val="en-US" w:eastAsia="en-US"/>
              </w:rPr>
              <w:t xml:space="preserve">error </w:t>
            </w:r>
            <w:r w:rsidRPr="009D01A5">
              <w:rPr>
                <w:rFonts w:ascii="Calibri" w:eastAsia="Calibri" w:hAnsi="Calibri" w:cs="Times New Roman"/>
                <w:lang w:val="en-US" w:eastAsia="en-US"/>
              </w:rPr>
              <w:t>variance (V</w:t>
            </w:r>
            <w:r w:rsidR="00C96228" w:rsidRPr="00544B64">
              <w:rPr>
                <w:rFonts w:ascii="Calibri" w:eastAsia="Calibri" w:hAnsi="Calibri" w:cs="Times New Roman"/>
                <w:vertAlign w:val="subscript"/>
                <w:lang w:val="en-US" w:eastAsia="en-US"/>
              </w:rPr>
              <w:t>m</w:t>
            </w:r>
            <w:r w:rsidRPr="00544B64">
              <w:rPr>
                <w:rFonts w:ascii="Calibri" w:eastAsia="Calibri" w:hAnsi="Calibri" w:cs="Times New Roman"/>
                <w:lang w:val="en-US" w:eastAsia="en-US"/>
              </w:rPr>
              <w:t xml:space="preserve">) = </w:t>
            </w:r>
            <w:r w:rsidRPr="00660CF9">
              <w:rPr>
                <w:rFonts w:ascii="Calibri" w:eastAsia="Calibri" w:hAnsi="Calibri" w:cs="Times New Roman"/>
                <w:highlight w:val="green"/>
                <w:lang w:val="en-US" w:eastAsia="en-US"/>
              </w:rPr>
              <w:t>…..</w:t>
            </w:r>
          </w:p>
        </w:tc>
        <w:tc>
          <w:tcPr>
            <w:tcW w:w="2895" w:type="dxa"/>
          </w:tcPr>
          <w:p w14:paraId="22D8FB5E" w14:textId="131EF955" w:rsidR="006443E1" w:rsidRPr="00660CF9" w:rsidRDefault="006443E1" w:rsidP="009C5313">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Residual variance (V’</w:t>
            </w:r>
            <w:r w:rsidRPr="00660CF9">
              <w:rPr>
                <w:rFonts w:ascii="Calibri" w:eastAsia="Calibri" w:hAnsi="Calibri" w:cs="Times New Roman"/>
                <w:vertAlign w:val="subscript"/>
                <w:lang w:val="en-US" w:eastAsia="en-US"/>
              </w:rPr>
              <w:t>R</w:t>
            </w:r>
            <w:r w:rsidRPr="00660CF9">
              <w:rPr>
                <w:rFonts w:ascii="Calibri" w:eastAsia="Calibri" w:hAnsi="Calibri" w:cs="Times New Roman"/>
                <w:lang w:val="en-US" w:eastAsia="en-US"/>
              </w:rPr>
              <w:t>) = ….</w:t>
            </w:r>
          </w:p>
        </w:tc>
        <w:tc>
          <w:tcPr>
            <w:tcW w:w="2895" w:type="dxa"/>
          </w:tcPr>
          <w:p w14:paraId="2EFDD3E9" w14:textId="0B9FCB09" w:rsidR="006443E1" w:rsidRPr="00660CF9" w:rsidRDefault="006443E1" w:rsidP="009C5313">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Residual variance (V’</w:t>
            </w:r>
            <w:r w:rsidRPr="00660CF9">
              <w:rPr>
                <w:rFonts w:ascii="Calibri" w:eastAsia="Calibri" w:hAnsi="Calibri" w:cs="Times New Roman"/>
                <w:vertAlign w:val="subscript"/>
                <w:lang w:val="en-US" w:eastAsia="en-US"/>
              </w:rPr>
              <w:t>R</w:t>
            </w:r>
            <w:r w:rsidRPr="00660CF9">
              <w:rPr>
                <w:rFonts w:ascii="Calibri" w:eastAsia="Calibri" w:hAnsi="Calibri" w:cs="Times New Roman"/>
                <w:lang w:val="en-US" w:eastAsia="en-US"/>
              </w:rPr>
              <w:t>) = ….</w:t>
            </w:r>
          </w:p>
        </w:tc>
      </w:tr>
      <w:tr w:rsidR="006443E1" w:rsidRPr="00FC076B" w14:paraId="4FA4906C" w14:textId="5AB7705A" w:rsidTr="009C5313">
        <w:tc>
          <w:tcPr>
            <w:tcW w:w="3371" w:type="dxa"/>
          </w:tcPr>
          <w:p w14:paraId="73F66C45" w14:textId="4A57374E" w:rsidR="006443E1" w:rsidRPr="00660CF9" w:rsidRDefault="006443E1" w:rsidP="009C5313">
            <w:pPr>
              <w:spacing w:after="200"/>
              <w:jc w:val="center"/>
              <w:rPr>
                <w:rFonts w:ascii="Calibri" w:eastAsia="Calibri" w:hAnsi="Calibri" w:cs="Times New Roman"/>
                <w:lang w:val="en-US" w:eastAsia="en-US"/>
              </w:rPr>
            </w:pPr>
            <w:r w:rsidRPr="009D01A5">
              <w:rPr>
                <w:rFonts w:ascii="Calibri" w:eastAsia="Calibri" w:hAnsi="Calibri" w:cs="Times New Roman"/>
                <w:lang w:val="en-US" w:eastAsia="en-US"/>
              </w:rPr>
              <w:t xml:space="preserve">Environmental </w:t>
            </w:r>
            <w:r w:rsidR="00ED3793" w:rsidRPr="009D01A5">
              <w:rPr>
                <w:rFonts w:ascii="Calibri" w:eastAsia="Calibri" w:hAnsi="Calibri" w:cs="Times New Roman"/>
                <w:lang w:val="en-US" w:eastAsia="en-US"/>
              </w:rPr>
              <w:t xml:space="preserve">effect </w:t>
            </w:r>
            <w:r w:rsidRPr="009D01A5">
              <w:rPr>
                <w:rFonts w:ascii="Calibri" w:eastAsia="Calibri" w:hAnsi="Calibri" w:cs="Times New Roman"/>
                <w:lang w:val="en-US" w:eastAsia="en-US"/>
              </w:rPr>
              <w:t>variance (V</w:t>
            </w:r>
            <w:r w:rsidRPr="00544B64">
              <w:rPr>
                <w:rFonts w:ascii="Calibri" w:eastAsia="Calibri" w:hAnsi="Calibri" w:cs="Times New Roman"/>
                <w:vertAlign w:val="subscript"/>
                <w:lang w:val="en-US" w:eastAsia="en-US"/>
              </w:rPr>
              <w:t>E</w:t>
            </w:r>
            <w:r w:rsidRPr="00544B64">
              <w:rPr>
                <w:rFonts w:ascii="Calibri" w:eastAsia="Calibri" w:hAnsi="Calibri" w:cs="Times New Roman"/>
                <w:lang w:val="en-US" w:eastAsia="en-US"/>
              </w:rPr>
              <w:t xml:space="preserve">) = </w:t>
            </w:r>
            <w:r w:rsidRPr="00660CF9">
              <w:rPr>
                <w:rFonts w:ascii="Calibri" w:eastAsia="Calibri" w:hAnsi="Calibri" w:cs="Times New Roman"/>
                <w:highlight w:val="green"/>
                <w:lang w:val="en-US" w:eastAsia="en-US"/>
              </w:rPr>
              <w:t>…..</w:t>
            </w:r>
          </w:p>
        </w:tc>
        <w:tc>
          <w:tcPr>
            <w:tcW w:w="2895" w:type="dxa"/>
          </w:tcPr>
          <w:p w14:paraId="44B771E1" w14:textId="06610669" w:rsidR="006443E1" w:rsidRPr="00660CF9" w:rsidRDefault="006443E1" w:rsidP="00FE2CCF">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 xml:space="preserve"> </w:t>
            </w:r>
          </w:p>
        </w:tc>
        <w:tc>
          <w:tcPr>
            <w:tcW w:w="2895" w:type="dxa"/>
          </w:tcPr>
          <w:p w14:paraId="4A5E1D50" w14:textId="68E5C522" w:rsidR="006443E1" w:rsidRPr="009D01A5" w:rsidRDefault="00B8180F" w:rsidP="00CE01CE">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 xml:space="preserve">Estimate of known environmental variance </w:t>
            </w:r>
            <w:r w:rsidR="006443E1" w:rsidRPr="00660CF9">
              <w:rPr>
                <w:rFonts w:ascii="Calibri" w:eastAsia="Calibri" w:hAnsi="Calibri" w:cs="Times New Roman"/>
                <w:lang w:val="en-US" w:eastAsia="en-US"/>
              </w:rPr>
              <w:t>(</w:t>
            </w:r>
            <m:oMath>
              <m:sSub>
                <m:sSubPr>
                  <m:ctrlPr>
                    <w:rPr>
                      <w:rFonts w:ascii="Cambria Math" w:eastAsia="Calibri" w:hAnsi="Cambria Math" w:cs="Times New Roman"/>
                      <w:i/>
                      <w:lang w:val="en-US" w:eastAsia="en-US"/>
                    </w:rPr>
                  </m:ctrlPr>
                </m:sSubPr>
                <m:e>
                  <m:r>
                    <w:rPr>
                      <w:rFonts w:ascii="Cambria Math" w:eastAsia="Calibri" w:hAnsi="Cambria Math" w:cs="Times New Roman"/>
                      <w:lang w:val="en-US" w:eastAsia="en-US"/>
                    </w:rPr>
                    <m:t>V’</m:t>
                  </m:r>
                </m:e>
                <m:sub>
                  <m:r>
                    <w:rPr>
                      <w:rFonts w:ascii="Cambria Math" w:eastAsia="Calibri" w:hAnsi="Cambria Math" w:cs="Times New Roman"/>
                      <w:lang w:val="en-US" w:eastAsia="en-US"/>
                    </w:rPr>
                    <m:t>βx</m:t>
                  </m:r>
                </m:sub>
              </m:sSub>
            </m:oMath>
            <w:r w:rsidR="006443E1" w:rsidRPr="009D01A5">
              <w:rPr>
                <w:rFonts w:ascii="Calibri" w:eastAsia="Calibri" w:hAnsi="Calibri" w:cs="Times New Roman"/>
                <w:lang w:val="en-US" w:eastAsia="en-US"/>
              </w:rPr>
              <w:t xml:space="preserve">) = </w:t>
            </w:r>
            <w:r w:rsidR="006443E1" w:rsidRPr="009D01A5">
              <w:rPr>
                <w:rFonts w:ascii="Calibri" w:eastAsia="Calibri" w:hAnsi="Calibri" w:cs="Times New Roman"/>
                <w:highlight w:val="green"/>
                <w:lang w:val="en-US" w:eastAsia="en-US"/>
              </w:rPr>
              <w:t>…..</w:t>
            </w:r>
          </w:p>
        </w:tc>
      </w:tr>
      <w:tr w:rsidR="006443E1" w:rsidRPr="00660CF9" w14:paraId="2E889F2E" w14:textId="17976021" w:rsidTr="009C5313">
        <w:tc>
          <w:tcPr>
            <w:tcW w:w="3371" w:type="dxa"/>
          </w:tcPr>
          <w:p w14:paraId="3645CAFA" w14:textId="51C8A219" w:rsidR="006443E1" w:rsidRPr="009D01A5" w:rsidRDefault="006443E1" w:rsidP="009C5313">
            <w:pPr>
              <w:spacing w:after="200"/>
              <w:jc w:val="center"/>
              <w:rPr>
                <w:rFonts w:ascii="Calibri" w:eastAsia="Calibri" w:hAnsi="Calibri" w:cs="Times New Roman"/>
                <w:lang w:val="en-US" w:eastAsia="en-US"/>
              </w:rPr>
            </w:pPr>
            <w:r w:rsidRPr="009D01A5">
              <w:rPr>
                <w:rFonts w:ascii="Calibri" w:hAnsi="Calibri"/>
                <w:lang w:val="en-US"/>
              </w:rPr>
              <w:sym w:font="Symbol" w:char="F062"/>
            </w:r>
            <w:r w:rsidRPr="009D01A5">
              <w:rPr>
                <w:rFonts w:ascii="Calibri" w:eastAsia="Calibri" w:hAnsi="Calibri" w:cs="Times New Roman"/>
                <w:lang w:val="en-US" w:eastAsia="en-US"/>
              </w:rPr>
              <w:t xml:space="preserve"> = </w:t>
            </w:r>
            <w:r w:rsidRPr="009D01A5">
              <w:rPr>
                <w:rFonts w:ascii="Calibri" w:eastAsia="Calibri" w:hAnsi="Calibri" w:cs="Times New Roman"/>
                <w:highlight w:val="green"/>
                <w:lang w:val="en-US" w:eastAsia="en-US"/>
              </w:rPr>
              <w:t>…..</w:t>
            </w:r>
          </w:p>
        </w:tc>
        <w:tc>
          <w:tcPr>
            <w:tcW w:w="2895" w:type="dxa"/>
          </w:tcPr>
          <w:p w14:paraId="134B04FF" w14:textId="1619C898" w:rsidR="006443E1" w:rsidRPr="009D01A5" w:rsidRDefault="00FE2CCF" w:rsidP="009C5313">
            <w:pPr>
              <w:spacing w:after="200"/>
              <w:jc w:val="center"/>
              <w:rPr>
                <w:rFonts w:ascii="Calibri" w:hAnsi="Calibri"/>
                <w:lang w:val="en-US"/>
              </w:rPr>
            </w:pPr>
            <w:r w:rsidRPr="009D01A5">
              <w:rPr>
                <w:rStyle w:val="CommentReference"/>
                <w:lang w:val="en-US"/>
              </w:rPr>
              <w:commentReference w:id="101"/>
            </w:r>
          </w:p>
        </w:tc>
        <w:tc>
          <w:tcPr>
            <w:tcW w:w="2895" w:type="dxa"/>
          </w:tcPr>
          <w:p w14:paraId="254F9234" w14:textId="7631264A" w:rsidR="006443E1" w:rsidRPr="00544B64" w:rsidRDefault="006443E1" w:rsidP="009C5313">
            <w:pPr>
              <w:spacing w:after="200"/>
              <w:jc w:val="center"/>
              <w:rPr>
                <w:rFonts w:ascii="Calibri" w:hAnsi="Calibri"/>
                <w:lang w:val="en-US"/>
              </w:rPr>
            </w:pPr>
            <w:r w:rsidRPr="009D01A5">
              <w:rPr>
                <w:rFonts w:ascii="Calibri" w:hAnsi="Calibri"/>
                <w:lang w:val="en-US"/>
              </w:rPr>
              <w:sym w:font="Symbol" w:char="F062"/>
            </w:r>
            <w:r w:rsidRPr="009D01A5">
              <w:rPr>
                <w:rFonts w:ascii="Calibri" w:hAnsi="Calibri"/>
                <w:lang w:val="en-US"/>
              </w:rPr>
              <w:t>’</w:t>
            </w:r>
            <w:r w:rsidRPr="009D01A5">
              <w:rPr>
                <w:rFonts w:ascii="Calibri" w:eastAsia="Calibri" w:hAnsi="Calibri" w:cs="Times New Roman"/>
                <w:lang w:val="en-US" w:eastAsia="en-US"/>
              </w:rPr>
              <w:t xml:space="preserve"> = </w:t>
            </w:r>
            <w:r w:rsidRPr="009D01A5">
              <w:rPr>
                <w:rFonts w:ascii="Calibri" w:eastAsia="Calibri" w:hAnsi="Calibri" w:cs="Times New Roman"/>
                <w:highlight w:val="green"/>
                <w:lang w:val="en-US" w:eastAsia="en-US"/>
              </w:rPr>
              <w:t>…..</w:t>
            </w:r>
          </w:p>
        </w:tc>
      </w:tr>
    </w:tbl>
    <w:p w14:paraId="3C739DBE" w14:textId="6B56F701" w:rsidR="007D6AC8" w:rsidRPr="009D01A5" w:rsidRDefault="007D6AC8" w:rsidP="00333D63">
      <w:pPr>
        <w:rPr>
          <w:rFonts w:ascii="Calibri" w:hAnsi="Calibri"/>
          <w:lang w:val="en-US"/>
        </w:rPr>
      </w:pPr>
    </w:p>
    <w:p w14:paraId="59A09AD5" w14:textId="77777777" w:rsidR="006443E1" w:rsidRPr="00660CF9" w:rsidRDefault="006443E1" w:rsidP="00333D63">
      <w:pPr>
        <w:rPr>
          <w:rFonts w:ascii="Calibri" w:hAnsi="Calibri"/>
          <w:lang w:val="en-US"/>
        </w:rPr>
      </w:pPr>
      <w:r w:rsidRPr="009D01A5">
        <w:rPr>
          <w:rFonts w:ascii="Calibri" w:hAnsi="Calibri"/>
          <w:lang w:val="en-US"/>
        </w:rPr>
        <w:t>This should show you that when there is among-individual variance in sampling and you can account for all the environmental variance with an x variable, any bias in V</w:t>
      </w:r>
      <w:r w:rsidRPr="00544B64">
        <w:rPr>
          <w:rFonts w:ascii="Calibri" w:hAnsi="Calibri"/>
          <w:vertAlign w:val="subscript"/>
          <w:lang w:val="en-US"/>
        </w:rPr>
        <w:t>I</w:t>
      </w:r>
      <w:r w:rsidRPr="00544B64">
        <w:rPr>
          <w:rFonts w:ascii="Calibri" w:hAnsi="Calibri"/>
          <w:lang w:val="en-US"/>
        </w:rPr>
        <w:t xml:space="preserve"> caused by the biased sampling disappears. </w:t>
      </w:r>
    </w:p>
    <w:p w14:paraId="3E6B85DA" w14:textId="77777777" w:rsidR="00FE2CCF" w:rsidRPr="00660CF9" w:rsidRDefault="00FE2CCF" w:rsidP="00333D63">
      <w:pPr>
        <w:rPr>
          <w:rFonts w:ascii="Calibri" w:hAnsi="Calibri"/>
          <w:lang w:val="en-US"/>
        </w:rPr>
      </w:pPr>
    </w:p>
    <w:p w14:paraId="3DFAD895" w14:textId="4338C406" w:rsidR="00FE2CCF" w:rsidRPr="00660CF9" w:rsidRDefault="00FE2CCF" w:rsidP="00333D63">
      <w:pPr>
        <w:rPr>
          <w:rFonts w:ascii="Calibri" w:hAnsi="Calibri"/>
          <w:lang w:val="en-US"/>
        </w:rPr>
      </w:pPr>
      <w:r w:rsidRPr="00660CF9">
        <w:rPr>
          <w:rFonts w:ascii="Calibri" w:hAnsi="Calibri"/>
          <w:lang w:val="en-US"/>
        </w:rPr>
        <w:t xml:space="preserve">A brief </w:t>
      </w:r>
      <w:r w:rsidR="001D0A7A" w:rsidRPr="00660CF9">
        <w:rPr>
          <w:rFonts w:ascii="Calibri" w:hAnsi="Calibri"/>
          <w:lang w:val="en-US"/>
        </w:rPr>
        <w:t>reminder about</w:t>
      </w:r>
      <w:r w:rsidRPr="00660CF9">
        <w:rPr>
          <w:rFonts w:ascii="Calibri" w:hAnsi="Calibri"/>
          <w:lang w:val="en-US"/>
        </w:rPr>
        <w:t xml:space="preserve"> notation: When unknown environments affect phenotypic variance, we have referred to that variance as V</w:t>
      </w:r>
      <w:r w:rsidRPr="00660CF9">
        <w:rPr>
          <w:rFonts w:ascii="Calibri" w:hAnsi="Calibri"/>
          <w:vertAlign w:val="subscript"/>
          <w:lang w:val="en-US"/>
        </w:rPr>
        <w:t>E</w:t>
      </w:r>
      <w:r w:rsidRPr="00660CF9">
        <w:rPr>
          <w:rFonts w:ascii="Calibri" w:hAnsi="Calibri"/>
          <w:lang w:val="en-US"/>
        </w:rPr>
        <w:t xml:space="preserve">.  In the model where the environment is known (x), there now is a specific component of variance due to that known environmental factor, </w:t>
      </w:r>
      <m:oMath>
        <m:sSub>
          <m:sSubPr>
            <m:ctrlPr>
              <w:rPr>
                <w:rFonts w:ascii="Cambria Math" w:eastAsia="Calibri" w:hAnsi="Cambria Math" w:cs="Times New Roman"/>
                <w:i/>
                <w:lang w:val="en-US" w:eastAsia="en-US"/>
              </w:rPr>
            </m:ctrlPr>
          </m:sSubPr>
          <m:e>
            <m:r>
              <w:rPr>
                <w:rFonts w:ascii="Cambria Math" w:eastAsia="Calibri" w:hAnsi="Cambria Math" w:cs="Times New Roman"/>
                <w:lang w:val="en-US" w:eastAsia="en-US"/>
              </w:rPr>
              <m:t>V</m:t>
            </m:r>
          </m:e>
          <m:sub>
            <m:r>
              <w:rPr>
                <w:rFonts w:ascii="Cambria Math" w:eastAsia="Calibri" w:hAnsi="Cambria Math" w:cs="Times New Roman"/>
                <w:lang w:val="en-US" w:eastAsia="en-US"/>
              </w:rPr>
              <m:t>βx</m:t>
            </m:r>
          </m:sub>
        </m:sSub>
      </m:oMath>
      <w:r w:rsidRPr="009D01A5">
        <w:rPr>
          <w:rFonts w:ascii="Calibri" w:hAnsi="Calibri"/>
          <w:lang w:val="en-US" w:eastAsia="en-US"/>
        </w:rPr>
        <w:t xml:space="preserve">. In the case above, </w:t>
      </w:r>
      <w:r w:rsidRPr="009D01A5">
        <w:rPr>
          <w:rFonts w:ascii="Calibri" w:hAnsi="Calibri"/>
          <w:lang w:val="en-US"/>
        </w:rPr>
        <w:t>V</w:t>
      </w:r>
      <w:r w:rsidRPr="009D01A5">
        <w:rPr>
          <w:rFonts w:ascii="Calibri" w:hAnsi="Calibri"/>
          <w:vertAlign w:val="subscript"/>
          <w:lang w:val="en-US"/>
        </w:rPr>
        <w:t>E</w:t>
      </w:r>
      <w:r w:rsidRPr="00544B64">
        <w:rPr>
          <w:rFonts w:ascii="Calibri" w:hAnsi="Calibri"/>
          <w:lang w:val="en-US" w:eastAsia="en-US"/>
        </w:rPr>
        <w:t xml:space="preserve"> = </w:t>
      </w:r>
      <m:oMath>
        <m:sSub>
          <m:sSubPr>
            <m:ctrlPr>
              <w:rPr>
                <w:rFonts w:ascii="Cambria Math" w:eastAsia="Calibri" w:hAnsi="Cambria Math" w:cs="Times New Roman"/>
                <w:i/>
                <w:lang w:val="en-US" w:eastAsia="en-US"/>
              </w:rPr>
            </m:ctrlPr>
          </m:sSubPr>
          <m:e>
            <m:r>
              <w:rPr>
                <w:rFonts w:ascii="Cambria Math" w:eastAsia="Calibri" w:hAnsi="Cambria Math" w:cs="Times New Roman"/>
                <w:lang w:val="en-US" w:eastAsia="en-US"/>
              </w:rPr>
              <m:t>V</m:t>
            </m:r>
          </m:e>
          <m:sub>
            <m:r>
              <w:rPr>
                <w:rFonts w:ascii="Cambria Math" w:eastAsia="Calibri" w:hAnsi="Cambria Math" w:cs="Times New Roman"/>
                <w:lang w:val="en-US" w:eastAsia="en-US"/>
              </w:rPr>
              <m:t>βx</m:t>
            </m:r>
          </m:sub>
        </m:sSub>
      </m:oMath>
      <w:r w:rsidRPr="009D01A5">
        <w:rPr>
          <w:rFonts w:ascii="Calibri" w:hAnsi="Calibri"/>
          <w:lang w:val="en-US" w:eastAsia="en-US"/>
        </w:rPr>
        <w:t xml:space="preserve">, but in the real world with many environmental variables, </w:t>
      </w:r>
      <m:oMath>
        <m:sSub>
          <m:sSubPr>
            <m:ctrlPr>
              <w:rPr>
                <w:rFonts w:ascii="Cambria Math" w:eastAsia="Calibri" w:hAnsi="Cambria Math" w:cs="Times New Roman"/>
                <w:i/>
                <w:lang w:val="en-US" w:eastAsia="en-US"/>
              </w:rPr>
            </m:ctrlPr>
          </m:sSubPr>
          <m:e>
            <m:r>
              <w:rPr>
                <w:rFonts w:ascii="Cambria Math" w:eastAsia="Calibri" w:hAnsi="Cambria Math" w:cs="Times New Roman"/>
                <w:lang w:val="en-US" w:eastAsia="en-US"/>
              </w:rPr>
              <m:t>V</m:t>
            </m:r>
          </m:e>
          <m:sub>
            <m:r>
              <w:rPr>
                <w:rFonts w:ascii="Cambria Math" w:eastAsia="Calibri" w:hAnsi="Cambria Math" w:cs="Times New Roman"/>
                <w:lang w:val="en-US" w:eastAsia="en-US"/>
              </w:rPr>
              <m:t>βx</m:t>
            </m:r>
          </m:sub>
        </m:sSub>
      </m:oMath>
      <w:r w:rsidRPr="009D01A5">
        <w:rPr>
          <w:rFonts w:ascii="Calibri" w:hAnsi="Calibri"/>
          <w:lang w:val="en-US" w:eastAsia="en-US"/>
        </w:rPr>
        <w:t xml:space="preserve"> will be only a </w:t>
      </w:r>
      <w:r w:rsidR="006D1A3A" w:rsidRPr="009D01A5">
        <w:rPr>
          <w:rFonts w:ascii="Calibri" w:hAnsi="Calibri"/>
          <w:lang w:val="en-US" w:eastAsia="en-US"/>
        </w:rPr>
        <w:t>fraction</w:t>
      </w:r>
      <w:r w:rsidRPr="009D01A5">
        <w:rPr>
          <w:rFonts w:ascii="Calibri" w:hAnsi="Calibri"/>
          <w:lang w:val="en-US" w:eastAsia="en-US"/>
        </w:rPr>
        <w:t xml:space="preserve"> of </w:t>
      </w:r>
      <w:r w:rsidRPr="00544B64">
        <w:rPr>
          <w:rFonts w:ascii="Calibri" w:hAnsi="Calibri"/>
          <w:lang w:val="en-US"/>
        </w:rPr>
        <w:t>V</w:t>
      </w:r>
      <w:r w:rsidRPr="00544B64">
        <w:rPr>
          <w:rFonts w:ascii="Calibri" w:hAnsi="Calibri"/>
          <w:vertAlign w:val="subscript"/>
          <w:lang w:val="en-US"/>
        </w:rPr>
        <w:t>E</w:t>
      </w:r>
      <w:r w:rsidRPr="00660CF9">
        <w:rPr>
          <w:rFonts w:ascii="Calibri" w:hAnsi="Calibri"/>
          <w:lang w:val="en-US" w:eastAsia="en-US"/>
        </w:rPr>
        <w:t xml:space="preserve">. </w:t>
      </w:r>
    </w:p>
    <w:p w14:paraId="79F3C7E3" w14:textId="77777777" w:rsidR="006443E1" w:rsidRPr="00660CF9" w:rsidRDefault="006443E1" w:rsidP="00333D63">
      <w:pPr>
        <w:rPr>
          <w:rFonts w:ascii="Calibri" w:hAnsi="Calibri"/>
          <w:lang w:val="en-US"/>
        </w:rPr>
      </w:pPr>
    </w:p>
    <w:p w14:paraId="3F9FA302" w14:textId="4BFA415C" w:rsidR="006443E1" w:rsidRPr="00660CF9" w:rsidRDefault="0057226C" w:rsidP="00333D63">
      <w:pPr>
        <w:rPr>
          <w:rFonts w:ascii="Calibri" w:hAnsi="Calibri"/>
          <w:lang w:val="en-US"/>
        </w:rPr>
      </w:pPr>
      <w:r w:rsidRPr="00660CF9">
        <w:rPr>
          <w:rFonts w:ascii="Calibri" w:hAnsi="Calibri"/>
          <w:b/>
          <w:lang w:val="en-US"/>
        </w:rPr>
        <w:t>Exercise 2:</w:t>
      </w:r>
      <w:r w:rsidRPr="00660CF9">
        <w:rPr>
          <w:rFonts w:ascii="Calibri" w:hAnsi="Calibri"/>
          <w:lang w:val="en-US"/>
        </w:rPr>
        <w:t xml:space="preserve"> </w:t>
      </w:r>
      <w:r w:rsidR="006443E1" w:rsidRPr="00660CF9">
        <w:rPr>
          <w:rFonts w:ascii="Calibri" w:hAnsi="Calibri"/>
          <w:lang w:val="en-US"/>
        </w:rPr>
        <w:t xml:space="preserve">Now, let’s repeat the same simulation as above, expect this time explore what happens as you change the proportion of the environmental variance that is known. Below is the bar that allows you to adjust this. </w:t>
      </w:r>
    </w:p>
    <w:p w14:paraId="4CF0EFBB" w14:textId="77777777" w:rsidR="006443E1" w:rsidRPr="00660CF9" w:rsidRDefault="006443E1" w:rsidP="00333D63">
      <w:pPr>
        <w:rPr>
          <w:rFonts w:ascii="Calibri" w:hAnsi="Calibri"/>
          <w:lang w:val="en-US"/>
        </w:rPr>
      </w:pPr>
    </w:p>
    <w:p w14:paraId="7E281437" w14:textId="3C2E44F2" w:rsidR="006443E1" w:rsidRPr="00660CF9" w:rsidRDefault="006443E1" w:rsidP="00333D63">
      <w:pPr>
        <w:rPr>
          <w:rFonts w:ascii="Calibri" w:hAnsi="Calibri"/>
          <w:lang w:val="en-US"/>
        </w:rPr>
      </w:pPr>
      <w:r w:rsidRPr="00660CF9">
        <w:rPr>
          <w:rFonts w:ascii="Calibri" w:hAnsi="Calibri"/>
          <w:lang w:val="en-US"/>
        </w:rPr>
        <w:t>&lt;Enter proportion of environment that is known (between 0 and 1)&gt;</w:t>
      </w:r>
    </w:p>
    <w:p w14:paraId="5229AF07" w14:textId="77777777" w:rsidR="006443E1" w:rsidRPr="00660CF9" w:rsidRDefault="006443E1" w:rsidP="00333D63">
      <w:pPr>
        <w:rPr>
          <w:rFonts w:ascii="Calibri" w:hAnsi="Calibri"/>
          <w:lang w:val="en-US"/>
        </w:rPr>
      </w:pPr>
    </w:p>
    <w:p w14:paraId="1F64DA14" w14:textId="7889996F" w:rsidR="00BB7ED2" w:rsidRPr="00660CF9" w:rsidRDefault="006443E1" w:rsidP="00333D63">
      <w:pPr>
        <w:rPr>
          <w:rFonts w:ascii="Calibri" w:hAnsi="Calibri"/>
          <w:lang w:val="en-US"/>
        </w:rPr>
      </w:pPr>
      <w:r w:rsidRPr="00660CF9">
        <w:rPr>
          <w:rFonts w:ascii="Calibri" w:hAnsi="Calibri"/>
          <w:lang w:val="en-US"/>
        </w:rPr>
        <w:t>If you want, you can also change the level of bias in sampling.</w:t>
      </w:r>
    </w:p>
    <w:p w14:paraId="28B9BCB8" w14:textId="77777777" w:rsidR="006443E1" w:rsidRPr="00660CF9" w:rsidRDefault="006443E1" w:rsidP="00333D63">
      <w:pPr>
        <w:rPr>
          <w:rFonts w:ascii="Calibri" w:hAnsi="Calibri"/>
          <w:lang w:val="en-US"/>
        </w:rPr>
      </w:pPr>
    </w:p>
    <w:p w14:paraId="5617CA56" w14:textId="02BB7F32" w:rsidR="006443E1" w:rsidRPr="00660CF9" w:rsidRDefault="00972214" w:rsidP="00333D63">
      <w:pPr>
        <w:rPr>
          <w:rFonts w:ascii="Calibri" w:hAnsi="Calibri"/>
          <w:lang w:val="en-US"/>
        </w:rPr>
      </w:pPr>
      <w:r w:rsidRPr="00660CF9">
        <w:rPr>
          <w:rFonts w:ascii="Calibri" w:hAnsi="Calibri"/>
          <w:lang w:val="en-US"/>
        </w:rPr>
        <w:t>&lt;Reshow bar for bias in sampling with counter set on previous value; allow user to change it or not&gt;</w:t>
      </w:r>
    </w:p>
    <w:p w14:paraId="060F11DB" w14:textId="77777777" w:rsidR="00972214" w:rsidRPr="00660CF9" w:rsidRDefault="00972214" w:rsidP="00333D63">
      <w:pPr>
        <w:rPr>
          <w:rFonts w:ascii="Calibri" w:hAnsi="Calibri"/>
          <w:lang w:val="en-US"/>
        </w:rPr>
      </w:pPr>
    </w:p>
    <w:p w14:paraId="0B2CA8D2" w14:textId="0A773DD9" w:rsidR="00972214" w:rsidRPr="00660CF9" w:rsidRDefault="00972214" w:rsidP="00333D63">
      <w:pPr>
        <w:rPr>
          <w:rFonts w:ascii="Calibri" w:hAnsi="Calibri"/>
          <w:lang w:val="en-US"/>
        </w:rPr>
      </w:pPr>
      <w:r w:rsidRPr="00660CF9">
        <w:rPr>
          <w:rFonts w:ascii="Calibri" w:hAnsi="Calibri"/>
          <w:lang w:val="en-US"/>
        </w:rPr>
        <w:t>RUN</w:t>
      </w:r>
    </w:p>
    <w:p w14:paraId="29CBCCA9" w14:textId="77777777" w:rsidR="00972214" w:rsidRPr="00660CF9" w:rsidRDefault="00972214" w:rsidP="00333D63">
      <w:pPr>
        <w:rPr>
          <w:rFonts w:ascii="Calibri" w:hAnsi="Calibri"/>
          <w:lang w:val="en-US"/>
        </w:rPr>
      </w:pPr>
    </w:p>
    <w:p w14:paraId="61E662C2" w14:textId="594D879D" w:rsidR="00972214" w:rsidRPr="00660CF9" w:rsidRDefault="00E04B45" w:rsidP="00333D63">
      <w:pPr>
        <w:rPr>
          <w:rFonts w:ascii="Calibri" w:hAnsi="Calibri"/>
          <w:lang w:val="en-US"/>
        </w:rPr>
      </w:pPr>
      <w:r w:rsidRPr="00660CF9">
        <w:rPr>
          <w:rFonts w:ascii="Calibri" w:hAnsi="Calibri"/>
          <w:b/>
          <w:lang w:val="en-US"/>
        </w:rPr>
        <w:t>Results</w:t>
      </w:r>
      <w:r w:rsidRPr="00660CF9">
        <w:rPr>
          <w:rFonts w:ascii="Calibri" w:hAnsi="Calibri"/>
          <w:lang w:val="en-US"/>
        </w:rPr>
        <w:t xml:space="preserve">:  </w:t>
      </w:r>
      <w:r w:rsidR="00972214" w:rsidRPr="00660CF9">
        <w:rPr>
          <w:rFonts w:ascii="Calibri" w:hAnsi="Calibri"/>
          <w:lang w:val="en-US"/>
        </w:rPr>
        <w:t xml:space="preserve">As above, we will show you the true values you entered, the values estimated when the environment is unknown, and those estimated when some portion of the environment is known and included in the model. </w:t>
      </w:r>
    </w:p>
    <w:p w14:paraId="681302B6" w14:textId="77777777" w:rsidR="00972214" w:rsidRPr="00660CF9" w:rsidRDefault="00972214" w:rsidP="00333D63">
      <w:pPr>
        <w:rPr>
          <w:rFonts w:ascii="Calibri" w:hAnsi="Calibri"/>
          <w:lang w:val="en-US"/>
        </w:rPr>
      </w:pPr>
    </w:p>
    <w:p w14:paraId="1F339C0B" w14:textId="77777777" w:rsidR="00972214" w:rsidRPr="00660CF9" w:rsidRDefault="00972214" w:rsidP="00972214">
      <w:pPr>
        <w:rPr>
          <w:rFonts w:ascii="Calibri" w:hAnsi="Calibri"/>
          <w:lang w:val="en-US"/>
        </w:rPr>
      </w:pPr>
      <w:r w:rsidRPr="00660CF9">
        <w:rPr>
          <w:rFonts w:ascii="Calibri" w:hAnsi="Calibri"/>
          <w:lang w:val="en-US"/>
        </w:rPr>
        <w:t>Statistical output:</w:t>
      </w:r>
    </w:p>
    <w:tbl>
      <w:tblPr>
        <w:tblStyle w:val="TableGrid"/>
        <w:tblW w:w="0" w:type="auto"/>
        <w:tblLook w:val="04A0" w:firstRow="1" w:lastRow="0" w:firstColumn="1" w:lastColumn="0" w:noHBand="0" w:noVBand="1"/>
      </w:tblPr>
      <w:tblGrid>
        <w:gridCol w:w="3371"/>
        <w:gridCol w:w="2895"/>
        <w:gridCol w:w="2895"/>
      </w:tblGrid>
      <w:tr w:rsidR="00972214" w:rsidRPr="00660CF9" w14:paraId="060CA30F" w14:textId="77777777" w:rsidTr="009C5313">
        <w:tc>
          <w:tcPr>
            <w:tcW w:w="3371" w:type="dxa"/>
          </w:tcPr>
          <w:p w14:paraId="19F612D0" w14:textId="77777777" w:rsidR="00972214" w:rsidRPr="00660CF9" w:rsidRDefault="00972214" w:rsidP="009C5313">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True</w:t>
            </w:r>
          </w:p>
        </w:tc>
        <w:tc>
          <w:tcPr>
            <w:tcW w:w="2895" w:type="dxa"/>
          </w:tcPr>
          <w:p w14:paraId="103C6D9D" w14:textId="77777777" w:rsidR="00972214" w:rsidRPr="00660CF9" w:rsidRDefault="00972214" w:rsidP="009C5313">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Totally unknown environment</w:t>
            </w:r>
          </w:p>
        </w:tc>
        <w:tc>
          <w:tcPr>
            <w:tcW w:w="2895" w:type="dxa"/>
          </w:tcPr>
          <w:p w14:paraId="7945CE6A" w14:textId="0AB8E4A0" w:rsidR="00972214" w:rsidRPr="00660CF9" w:rsidRDefault="00972214" w:rsidP="00972214">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 xml:space="preserve">Environment known (proportion = </w:t>
            </w:r>
            <w:r w:rsidRPr="00660CF9">
              <w:rPr>
                <w:rFonts w:ascii="Calibri" w:eastAsia="Calibri" w:hAnsi="Calibri" w:cs="Times New Roman"/>
                <w:highlight w:val="green"/>
                <w:lang w:val="en-US" w:eastAsia="en-US"/>
              </w:rPr>
              <w:t>…)</w:t>
            </w:r>
          </w:p>
        </w:tc>
      </w:tr>
      <w:tr w:rsidR="000B7A61" w:rsidRPr="00660CF9" w14:paraId="65550570" w14:textId="77777777" w:rsidTr="009C5313">
        <w:tc>
          <w:tcPr>
            <w:tcW w:w="3371" w:type="dxa"/>
          </w:tcPr>
          <w:p w14:paraId="192C881B" w14:textId="678CEA32" w:rsidR="000B7A61" w:rsidRPr="009D01A5" w:rsidRDefault="000B7A61" w:rsidP="000B7A61">
            <w:pPr>
              <w:spacing w:after="200"/>
              <w:jc w:val="center"/>
              <w:rPr>
                <w:rFonts w:ascii="Calibri" w:eastAsia="Calibri" w:hAnsi="Calibri" w:cs="Times New Roman"/>
                <w:lang w:val="en-US" w:eastAsia="en-US"/>
              </w:rPr>
            </w:pPr>
            <w:r w:rsidRPr="009D01A5">
              <w:rPr>
                <w:rFonts w:ascii="Calibri" w:eastAsia="Calibri" w:hAnsi="Calibri" w:cs="Times New Roman"/>
                <w:lang w:val="en-US" w:eastAsia="en-US"/>
              </w:rPr>
              <w:t>Population intercept (</w:t>
            </w:r>
            <w:r w:rsidRPr="00660CF9">
              <w:rPr>
                <w:rFonts w:ascii="Calibri" w:eastAsia="Calibri" w:hAnsi="Calibri" w:cs="Times New Roman"/>
                <w:lang w:val="en-US" w:eastAsia="en-US"/>
                <w:rPrChange w:id="102" w:author="Hassen" w:date="2016-05-27T09:30:00Z">
                  <w:rPr>
                    <w:rFonts w:ascii="Calibri" w:eastAsia="Calibri" w:hAnsi="Calibri" w:cs="Times New Roman"/>
                    <w:lang w:eastAsia="en-US"/>
                  </w:rPr>
                </w:rPrChange>
              </w:rPr>
              <w:t>β0</w:t>
            </w:r>
            <w:r w:rsidRPr="009D01A5">
              <w:rPr>
                <w:rFonts w:ascii="Calibri" w:eastAsia="Calibri" w:hAnsi="Calibri" w:cs="Times New Roman"/>
                <w:lang w:val="en-US" w:eastAsia="en-US"/>
              </w:rPr>
              <w:t>) = 0</w:t>
            </w:r>
          </w:p>
        </w:tc>
        <w:tc>
          <w:tcPr>
            <w:tcW w:w="2895" w:type="dxa"/>
          </w:tcPr>
          <w:p w14:paraId="5C6E4494" w14:textId="2401762E" w:rsidR="000B7A61" w:rsidRPr="009D01A5" w:rsidRDefault="000B7A61" w:rsidP="000B7A61">
            <w:pPr>
              <w:spacing w:after="200"/>
              <w:jc w:val="center"/>
              <w:rPr>
                <w:rFonts w:ascii="Calibri" w:eastAsia="Calibri" w:hAnsi="Calibri" w:cs="Times New Roman"/>
                <w:lang w:val="en-US" w:eastAsia="en-US"/>
              </w:rPr>
            </w:pPr>
            <w:r w:rsidRPr="009D01A5">
              <w:rPr>
                <w:rFonts w:ascii="Calibri" w:eastAsia="Calibri" w:hAnsi="Calibri" w:cs="Times New Roman"/>
                <w:lang w:val="en-US" w:eastAsia="en-US"/>
              </w:rPr>
              <w:t>Population estimated mean</w:t>
            </w:r>
            <w:r w:rsidRPr="00544B64">
              <w:rPr>
                <w:rFonts w:ascii="Calibri" w:eastAsia="Calibri" w:hAnsi="Calibri" w:cs="Times New Roman"/>
                <w:lang w:val="en-US" w:eastAsia="en-US"/>
              </w:rPr>
              <w:t xml:space="preserve"> (</w:t>
            </w:r>
            <w:r w:rsidRPr="00660CF9">
              <w:rPr>
                <w:rFonts w:ascii="Calibri" w:eastAsia="Calibri" w:hAnsi="Calibri" w:cs="Times New Roman"/>
                <w:lang w:val="en-US" w:eastAsia="en-US"/>
                <w:rPrChange w:id="103" w:author="Hassen" w:date="2016-05-27T09:30:00Z">
                  <w:rPr>
                    <w:rFonts w:ascii="Calibri" w:eastAsia="Calibri" w:hAnsi="Calibri" w:cs="Times New Roman"/>
                    <w:lang w:eastAsia="en-US"/>
                  </w:rPr>
                </w:rPrChange>
              </w:rPr>
              <w:t>β’0</w:t>
            </w:r>
            <w:r w:rsidRPr="009D01A5">
              <w:rPr>
                <w:rFonts w:ascii="Calibri" w:eastAsia="Calibri" w:hAnsi="Calibri" w:cs="Times New Roman"/>
                <w:lang w:val="en-US" w:eastAsia="en-US"/>
              </w:rPr>
              <w:t>) = …</w:t>
            </w:r>
          </w:p>
        </w:tc>
        <w:tc>
          <w:tcPr>
            <w:tcW w:w="2895" w:type="dxa"/>
          </w:tcPr>
          <w:p w14:paraId="0D49DAA1" w14:textId="671F7968" w:rsidR="000B7A61" w:rsidRPr="009D01A5" w:rsidRDefault="000B7A61" w:rsidP="000B7A61">
            <w:pPr>
              <w:spacing w:after="200"/>
              <w:jc w:val="center"/>
              <w:rPr>
                <w:rFonts w:ascii="Calibri" w:eastAsia="Calibri" w:hAnsi="Calibri" w:cs="Times New Roman"/>
                <w:lang w:val="en-US" w:eastAsia="en-US"/>
              </w:rPr>
            </w:pPr>
            <w:r w:rsidRPr="00544B64">
              <w:rPr>
                <w:rFonts w:ascii="Calibri" w:eastAsia="Calibri" w:hAnsi="Calibri" w:cs="Times New Roman"/>
                <w:lang w:val="en-US" w:eastAsia="en-US"/>
              </w:rPr>
              <w:t>Population estimated mean (</w:t>
            </w:r>
            <w:r w:rsidRPr="00660CF9">
              <w:rPr>
                <w:rFonts w:ascii="Calibri" w:eastAsia="Calibri" w:hAnsi="Calibri" w:cs="Times New Roman"/>
                <w:lang w:val="en-US" w:eastAsia="en-US"/>
                <w:rPrChange w:id="104" w:author="Hassen" w:date="2016-05-27T09:30:00Z">
                  <w:rPr>
                    <w:rFonts w:ascii="Calibri" w:eastAsia="Calibri" w:hAnsi="Calibri" w:cs="Times New Roman"/>
                    <w:lang w:eastAsia="en-US"/>
                  </w:rPr>
                </w:rPrChange>
              </w:rPr>
              <w:t>β’0</w:t>
            </w:r>
            <w:r w:rsidRPr="009D01A5">
              <w:rPr>
                <w:rFonts w:ascii="Calibri" w:eastAsia="Calibri" w:hAnsi="Calibri" w:cs="Times New Roman"/>
                <w:lang w:val="en-US" w:eastAsia="en-US"/>
              </w:rPr>
              <w:t>) = …</w:t>
            </w:r>
          </w:p>
        </w:tc>
      </w:tr>
      <w:tr w:rsidR="000B7A61" w:rsidRPr="00660CF9" w14:paraId="3BCDD40D" w14:textId="77777777" w:rsidTr="009C5313">
        <w:tc>
          <w:tcPr>
            <w:tcW w:w="3371" w:type="dxa"/>
          </w:tcPr>
          <w:p w14:paraId="2DD83551" w14:textId="77777777" w:rsidR="000B7A61" w:rsidRPr="00544B64" w:rsidRDefault="000B7A61" w:rsidP="000B7A61">
            <w:pPr>
              <w:spacing w:after="200"/>
              <w:jc w:val="center"/>
              <w:rPr>
                <w:rFonts w:ascii="Calibri" w:eastAsia="Calibri" w:hAnsi="Calibri" w:cs="Times New Roman"/>
                <w:lang w:val="en-US" w:eastAsia="en-US"/>
              </w:rPr>
            </w:pPr>
            <w:r w:rsidRPr="009D01A5">
              <w:rPr>
                <w:rFonts w:ascii="Calibri" w:eastAsia="Calibri" w:hAnsi="Calibri" w:cs="Times New Roman"/>
                <w:lang w:val="en-US" w:eastAsia="en-US"/>
              </w:rPr>
              <w:t>Individual Variance (V</w:t>
            </w:r>
            <w:r w:rsidRPr="009D01A5">
              <w:rPr>
                <w:rFonts w:ascii="Calibri" w:eastAsia="Calibri" w:hAnsi="Calibri" w:cs="Times New Roman"/>
                <w:vertAlign w:val="subscript"/>
                <w:lang w:val="en-US" w:eastAsia="en-US"/>
              </w:rPr>
              <w:t>I</w:t>
            </w:r>
            <w:r w:rsidRPr="009D01A5">
              <w:rPr>
                <w:rFonts w:ascii="Calibri" w:eastAsia="Calibri" w:hAnsi="Calibri" w:cs="Times New Roman"/>
                <w:lang w:val="en-US" w:eastAsia="en-US"/>
              </w:rPr>
              <w:t xml:space="preserve">) = </w:t>
            </w:r>
            <w:r w:rsidRPr="00544B64">
              <w:rPr>
                <w:rFonts w:ascii="Calibri" w:eastAsia="Calibri" w:hAnsi="Calibri" w:cs="Times New Roman"/>
                <w:highlight w:val="green"/>
                <w:lang w:val="en-US" w:eastAsia="en-US"/>
              </w:rPr>
              <w:t>……</w:t>
            </w:r>
          </w:p>
        </w:tc>
        <w:tc>
          <w:tcPr>
            <w:tcW w:w="2895" w:type="dxa"/>
          </w:tcPr>
          <w:p w14:paraId="5A82271C" w14:textId="77777777" w:rsidR="000B7A61" w:rsidRPr="00660CF9" w:rsidRDefault="000B7A61" w:rsidP="000B7A61">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Individual variance (V’</w:t>
            </w:r>
            <w:r w:rsidRPr="00660CF9">
              <w:rPr>
                <w:rFonts w:ascii="Calibri" w:eastAsia="Calibri" w:hAnsi="Calibri" w:cs="Times New Roman"/>
                <w:vertAlign w:val="subscript"/>
                <w:lang w:val="en-US" w:eastAsia="en-US"/>
              </w:rPr>
              <w:t>I</w:t>
            </w:r>
            <w:r w:rsidRPr="00660CF9">
              <w:rPr>
                <w:rFonts w:ascii="Calibri" w:eastAsia="Calibri" w:hAnsi="Calibri" w:cs="Times New Roman"/>
                <w:lang w:val="en-US" w:eastAsia="en-US"/>
              </w:rPr>
              <w:t xml:space="preserve">) = </w:t>
            </w:r>
            <w:r w:rsidRPr="00660CF9">
              <w:rPr>
                <w:rFonts w:ascii="Calibri" w:eastAsia="Calibri" w:hAnsi="Calibri" w:cs="Times New Roman"/>
                <w:highlight w:val="green"/>
                <w:lang w:val="en-US" w:eastAsia="en-US"/>
              </w:rPr>
              <w:t>…..</w:t>
            </w:r>
          </w:p>
        </w:tc>
        <w:tc>
          <w:tcPr>
            <w:tcW w:w="2895" w:type="dxa"/>
          </w:tcPr>
          <w:p w14:paraId="4E235056" w14:textId="77777777" w:rsidR="000B7A61" w:rsidRPr="00660CF9" w:rsidRDefault="000B7A61" w:rsidP="000B7A61">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Individual variance (V’</w:t>
            </w:r>
            <w:r w:rsidRPr="00660CF9">
              <w:rPr>
                <w:rFonts w:ascii="Calibri" w:eastAsia="Calibri" w:hAnsi="Calibri" w:cs="Times New Roman"/>
                <w:vertAlign w:val="subscript"/>
                <w:lang w:val="en-US" w:eastAsia="en-US"/>
              </w:rPr>
              <w:t>I</w:t>
            </w:r>
            <w:r w:rsidRPr="00660CF9">
              <w:rPr>
                <w:rFonts w:ascii="Calibri" w:eastAsia="Calibri" w:hAnsi="Calibri" w:cs="Times New Roman"/>
                <w:lang w:val="en-US" w:eastAsia="en-US"/>
              </w:rPr>
              <w:t xml:space="preserve">) = </w:t>
            </w:r>
            <w:r w:rsidRPr="00660CF9">
              <w:rPr>
                <w:rFonts w:ascii="Calibri" w:eastAsia="Calibri" w:hAnsi="Calibri" w:cs="Times New Roman"/>
                <w:highlight w:val="green"/>
                <w:lang w:val="en-US" w:eastAsia="en-US"/>
              </w:rPr>
              <w:t>…..</w:t>
            </w:r>
          </w:p>
        </w:tc>
      </w:tr>
      <w:tr w:rsidR="000B7A61" w:rsidRPr="00660CF9" w14:paraId="4E6A6D29" w14:textId="77777777" w:rsidTr="009C5313">
        <w:tc>
          <w:tcPr>
            <w:tcW w:w="3371" w:type="dxa"/>
          </w:tcPr>
          <w:p w14:paraId="624CC446" w14:textId="73080F88" w:rsidR="000B7A61" w:rsidRPr="00544B64" w:rsidRDefault="000B7A61" w:rsidP="000B7A61">
            <w:pPr>
              <w:spacing w:after="200"/>
              <w:jc w:val="center"/>
              <w:rPr>
                <w:rFonts w:ascii="Calibri" w:eastAsia="Calibri" w:hAnsi="Calibri" w:cs="Times New Roman"/>
                <w:lang w:val="en-US" w:eastAsia="en-US"/>
              </w:rPr>
            </w:pPr>
            <w:r w:rsidRPr="009D01A5">
              <w:rPr>
                <w:rFonts w:ascii="Calibri" w:eastAsia="Calibri" w:hAnsi="Calibri" w:cs="Times New Roman"/>
                <w:lang w:val="en-US" w:eastAsia="en-US"/>
              </w:rPr>
              <w:t>Measurement error variance (V</w:t>
            </w:r>
            <w:r w:rsidRPr="009D01A5">
              <w:rPr>
                <w:rFonts w:ascii="Calibri" w:eastAsia="Calibri" w:hAnsi="Calibri" w:cs="Times New Roman"/>
                <w:vertAlign w:val="subscript"/>
                <w:lang w:val="en-US" w:eastAsia="en-US"/>
              </w:rPr>
              <w:t>m</w:t>
            </w:r>
            <w:r w:rsidRPr="009D01A5">
              <w:rPr>
                <w:rFonts w:ascii="Calibri" w:eastAsia="Calibri" w:hAnsi="Calibri" w:cs="Times New Roman"/>
                <w:lang w:val="en-US" w:eastAsia="en-US"/>
              </w:rPr>
              <w:t xml:space="preserve">) = </w:t>
            </w:r>
            <w:r w:rsidRPr="00544B64">
              <w:rPr>
                <w:rFonts w:ascii="Calibri" w:eastAsia="Calibri" w:hAnsi="Calibri" w:cs="Times New Roman"/>
                <w:highlight w:val="green"/>
                <w:lang w:val="en-US" w:eastAsia="en-US"/>
              </w:rPr>
              <w:t>…..</w:t>
            </w:r>
          </w:p>
        </w:tc>
        <w:tc>
          <w:tcPr>
            <w:tcW w:w="2895" w:type="dxa"/>
          </w:tcPr>
          <w:p w14:paraId="36128B32" w14:textId="77777777" w:rsidR="000B7A61" w:rsidRPr="00660CF9" w:rsidRDefault="000B7A61" w:rsidP="000B7A61">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Residual variance (V’</w:t>
            </w:r>
            <w:r w:rsidRPr="00660CF9">
              <w:rPr>
                <w:rFonts w:ascii="Calibri" w:eastAsia="Calibri" w:hAnsi="Calibri" w:cs="Times New Roman"/>
                <w:vertAlign w:val="subscript"/>
                <w:lang w:val="en-US" w:eastAsia="en-US"/>
              </w:rPr>
              <w:t>R</w:t>
            </w:r>
            <w:r w:rsidRPr="00660CF9">
              <w:rPr>
                <w:rFonts w:ascii="Calibri" w:eastAsia="Calibri" w:hAnsi="Calibri" w:cs="Times New Roman"/>
                <w:lang w:val="en-US" w:eastAsia="en-US"/>
              </w:rPr>
              <w:t>) = ….</w:t>
            </w:r>
          </w:p>
        </w:tc>
        <w:tc>
          <w:tcPr>
            <w:tcW w:w="2895" w:type="dxa"/>
          </w:tcPr>
          <w:p w14:paraId="0072C7DF" w14:textId="77777777" w:rsidR="000B7A61" w:rsidRPr="00660CF9" w:rsidRDefault="000B7A61" w:rsidP="000B7A61">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Residual variance (V’</w:t>
            </w:r>
            <w:r w:rsidRPr="00660CF9">
              <w:rPr>
                <w:rFonts w:ascii="Calibri" w:eastAsia="Calibri" w:hAnsi="Calibri" w:cs="Times New Roman"/>
                <w:vertAlign w:val="subscript"/>
                <w:lang w:val="en-US" w:eastAsia="en-US"/>
              </w:rPr>
              <w:t>R</w:t>
            </w:r>
            <w:r w:rsidRPr="00660CF9">
              <w:rPr>
                <w:rFonts w:ascii="Calibri" w:eastAsia="Calibri" w:hAnsi="Calibri" w:cs="Times New Roman"/>
                <w:lang w:val="en-US" w:eastAsia="en-US"/>
              </w:rPr>
              <w:t>) = ….</w:t>
            </w:r>
          </w:p>
        </w:tc>
      </w:tr>
      <w:tr w:rsidR="000B7A61" w:rsidRPr="00FC076B" w14:paraId="48A43B1A" w14:textId="77777777" w:rsidTr="009C5313">
        <w:tc>
          <w:tcPr>
            <w:tcW w:w="3371" w:type="dxa"/>
          </w:tcPr>
          <w:p w14:paraId="63EA8BBF" w14:textId="38605399" w:rsidR="000B7A61" w:rsidRPr="00660CF9" w:rsidRDefault="000B7A61" w:rsidP="000B7A61">
            <w:pPr>
              <w:spacing w:after="200"/>
              <w:jc w:val="center"/>
              <w:rPr>
                <w:rFonts w:ascii="Calibri" w:eastAsia="Calibri" w:hAnsi="Calibri" w:cs="Times New Roman"/>
                <w:lang w:val="en-US" w:eastAsia="en-US"/>
              </w:rPr>
            </w:pPr>
            <w:r w:rsidRPr="009D01A5">
              <w:rPr>
                <w:rFonts w:ascii="Calibri" w:eastAsia="Calibri" w:hAnsi="Calibri" w:cs="Times New Roman"/>
                <w:lang w:val="en-US" w:eastAsia="en-US"/>
              </w:rPr>
              <w:t>Environmental effect variance (V</w:t>
            </w:r>
            <w:r w:rsidRPr="009D01A5">
              <w:rPr>
                <w:rFonts w:ascii="Calibri" w:eastAsia="Calibri" w:hAnsi="Calibri" w:cs="Times New Roman"/>
                <w:vertAlign w:val="subscript"/>
                <w:lang w:val="en-US" w:eastAsia="en-US"/>
              </w:rPr>
              <w:t>E</w:t>
            </w:r>
            <w:r w:rsidRPr="00544B64">
              <w:rPr>
                <w:rFonts w:ascii="Calibri" w:eastAsia="Calibri" w:hAnsi="Calibri" w:cs="Times New Roman"/>
                <w:lang w:val="en-US" w:eastAsia="en-US"/>
              </w:rPr>
              <w:t xml:space="preserve">) = </w:t>
            </w:r>
            <w:r w:rsidRPr="00544B64">
              <w:rPr>
                <w:rFonts w:ascii="Calibri" w:eastAsia="Calibri" w:hAnsi="Calibri" w:cs="Times New Roman"/>
                <w:highlight w:val="green"/>
                <w:lang w:val="en-US" w:eastAsia="en-US"/>
              </w:rPr>
              <w:t>…..</w:t>
            </w:r>
          </w:p>
        </w:tc>
        <w:tc>
          <w:tcPr>
            <w:tcW w:w="2895" w:type="dxa"/>
          </w:tcPr>
          <w:p w14:paraId="37FFF920" w14:textId="3B028689" w:rsidR="000B7A61" w:rsidRPr="00660CF9" w:rsidRDefault="000B7A61" w:rsidP="000B7A61">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 xml:space="preserve"> </w:t>
            </w:r>
          </w:p>
        </w:tc>
        <w:tc>
          <w:tcPr>
            <w:tcW w:w="2895" w:type="dxa"/>
          </w:tcPr>
          <w:p w14:paraId="72051930" w14:textId="52ED7831" w:rsidR="000B7A61" w:rsidRPr="009D01A5" w:rsidRDefault="000B7A61" w:rsidP="000B7A61">
            <w:pPr>
              <w:spacing w:after="200"/>
              <w:jc w:val="center"/>
              <w:rPr>
                <w:rFonts w:ascii="Calibri" w:eastAsia="Calibri" w:hAnsi="Calibri" w:cs="Times New Roman"/>
                <w:lang w:val="en-US" w:eastAsia="en-US"/>
              </w:rPr>
            </w:pPr>
            <w:r w:rsidRPr="00660CF9">
              <w:rPr>
                <w:rFonts w:ascii="Calibri" w:eastAsia="Calibri" w:hAnsi="Calibri" w:cs="Times New Roman"/>
                <w:lang w:val="en-US" w:eastAsia="en-US"/>
              </w:rPr>
              <w:t>Estimate of known environmental variance (</w:t>
            </w:r>
            <m:oMath>
              <m:sSub>
                <m:sSubPr>
                  <m:ctrlPr>
                    <w:rPr>
                      <w:rFonts w:ascii="Cambria Math" w:eastAsia="Calibri" w:hAnsi="Cambria Math" w:cs="Times New Roman"/>
                      <w:i/>
                      <w:lang w:val="en-US" w:eastAsia="en-US"/>
                    </w:rPr>
                  </m:ctrlPr>
                </m:sSubPr>
                <m:e>
                  <m:r>
                    <w:rPr>
                      <w:rFonts w:ascii="Cambria Math" w:eastAsia="Calibri" w:hAnsi="Cambria Math" w:cs="Times New Roman"/>
                      <w:lang w:val="en-US" w:eastAsia="en-US"/>
                    </w:rPr>
                    <m:t>V’</m:t>
                  </m:r>
                </m:e>
                <m:sub>
                  <m:r>
                    <w:rPr>
                      <w:rFonts w:ascii="Cambria Math" w:eastAsia="Calibri" w:hAnsi="Cambria Math" w:cs="Times New Roman"/>
                      <w:lang w:val="en-US" w:eastAsia="en-US"/>
                    </w:rPr>
                    <m:t>βx</m:t>
                  </m:r>
                </m:sub>
              </m:sSub>
            </m:oMath>
            <w:r w:rsidRPr="009D01A5">
              <w:rPr>
                <w:rFonts w:ascii="Calibri" w:eastAsia="Calibri" w:hAnsi="Calibri" w:cs="Times New Roman"/>
                <w:lang w:val="en-US" w:eastAsia="en-US"/>
              </w:rPr>
              <w:t xml:space="preserve">) = </w:t>
            </w:r>
            <w:r w:rsidRPr="009D01A5">
              <w:rPr>
                <w:rFonts w:ascii="Calibri" w:eastAsia="Calibri" w:hAnsi="Calibri" w:cs="Times New Roman"/>
                <w:highlight w:val="green"/>
                <w:lang w:val="en-US" w:eastAsia="en-US"/>
              </w:rPr>
              <w:t>…..</w:t>
            </w:r>
          </w:p>
        </w:tc>
      </w:tr>
      <w:tr w:rsidR="000B7A61" w:rsidRPr="00660CF9" w14:paraId="13E8B7F8" w14:textId="77777777" w:rsidTr="009C5313">
        <w:tc>
          <w:tcPr>
            <w:tcW w:w="3371" w:type="dxa"/>
          </w:tcPr>
          <w:p w14:paraId="5F7C273D" w14:textId="77777777" w:rsidR="000B7A61" w:rsidRPr="00544B64" w:rsidRDefault="000B7A61" w:rsidP="000B7A61">
            <w:pPr>
              <w:spacing w:after="200"/>
              <w:jc w:val="center"/>
              <w:rPr>
                <w:rFonts w:ascii="Calibri" w:eastAsia="Calibri" w:hAnsi="Calibri" w:cs="Times New Roman"/>
                <w:lang w:val="en-US" w:eastAsia="en-US"/>
              </w:rPr>
            </w:pPr>
            <w:r w:rsidRPr="009D01A5">
              <w:rPr>
                <w:rFonts w:ascii="Calibri" w:hAnsi="Calibri"/>
                <w:lang w:val="en-US"/>
              </w:rPr>
              <w:sym w:font="Symbol" w:char="F062"/>
            </w:r>
            <w:del w:id="105" w:author="Hassen" w:date="2016-05-26T15:20:00Z">
              <w:r w:rsidRPr="009D01A5" w:rsidDel="00A801EC">
                <w:rPr>
                  <w:rFonts w:ascii="Calibri" w:hAnsi="Calibri"/>
                  <w:vertAlign w:val="subscript"/>
                  <w:lang w:val="en-US"/>
                </w:rPr>
                <w:delText>1</w:delText>
              </w:r>
            </w:del>
            <w:r w:rsidRPr="009D01A5">
              <w:rPr>
                <w:rFonts w:ascii="Calibri" w:eastAsia="Calibri" w:hAnsi="Calibri" w:cs="Times New Roman"/>
                <w:lang w:val="en-US" w:eastAsia="en-US"/>
              </w:rPr>
              <w:t xml:space="preserve"> = </w:t>
            </w:r>
            <w:r w:rsidRPr="009D01A5">
              <w:rPr>
                <w:rFonts w:ascii="Calibri" w:eastAsia="Calibri" w:hAnsi="Calibri" w:cs="Times New Roman"/>
                <w:highlight w:val="green"/>
                <w:lang w:val="en-US" w:eastAsia="en-US"/>
              </w:rPr>
              <w:t>…..</w:t>
            </w:r>
          </w:p>
        </w:tc>
        <w:tc>
          <w:tcPr>
            <w:tcW w:w="2895" w:type="dxa"/>
          </w:tcPr>
          <w:p w14:paraId="38FA4459" w14:textId="3E5668E8" w:rsidR="000B7A61" w:rsidRPr="00660CF9" w:rsidRDefault="000B7A61" w:rsidP="000B7A61">
            <w:pPr>
              <w:spacing w:after="200"/>
              <w:jc w:val="center"/>
              <w:rPr>
                <w:rFonts w:ascii="Calibri" w:hAnsi="Calibri"/>
                <w:lang w:val="en-US"/>
              </w:rPr>
            </w:pPr>
          </w:p>
        </w:tc>
        <w:tc>
          <w:tcPr>
            <w:tcW w:w="2895" w:type="dxa"/>
          </w:tcPr>
          <w:p w14:paraId="741CE777" w14:textId="14035890" w:rsidR="000B7A61" w:rsidRPr="00544B64" w:rsidRDefault="000B7A61" w:rsidP="000B7A61">
            <w:pPr>
              <w:spacing w:after="200"/>
              <w:jc w:val="center"/>
              <w:rPr>
                <w:rFonts w:ascii="Calibri" w:hAnsi="Calibri"/>
                <w:lang w:val="en-US"/>
              </w:rPr>
            </w:pPr>
            <w:r w:rsidRPr="009D01A5">
              <w:rPr>
                <w:rFonts w:ascii="Calibri" w:hAnsi="Calibri"/>
                <w:lang w:val="en-US"/>
              </w:rPr>
              <w:sym w:font="Symbol" w:char="F062"/>
            </w:r>
            <w:r w:rsidRPr="009D01A5">
              <w:rPr>
                <w:rFonts w:ascii="Calibri" w:hAnsi="Calibri"/>
                <w:lang w:val="en-US"/>
              </w:rPr>
              <w:t>’</w:t>
            </w:r>
            <w:r w:rsidRPr="009D01A5">
              <w:rPr>
                <w:rFonts w:ascii="Calibri" w:eastAsia="Calibri" w:hAnsi="Calibri" w:cs="Times New Roman"/>
                <w:lang w:val="en-US" w:eastAsia="en-US"/>
              </w:rPr>
              <w:t xml:space="preserve"> = </w:t>
            </w:r>
            <w:r w:rsidRPr="009D01A5">
              <w:rPr>
                <w:rFonts w:ascii="Calibri" w:eastAsia="Calibri" w:hAnsi="Calibri" w:cs="Times New Roman"/>
                <w:highlight w:val="green"/>
                <w:lang w:val="en-US" w:eastAsia="en-US"/>
              </w:rPr>
              <w:t>…..</w:t>
            </w:r>
          </w:p>
        </w:tc>
      </w:tr>
    </w:tbl>
    <w:p w14:paraId="1B8C6821" w14:textId="77777777" w:rsidR="00972214" w:rsidRPr="009D01A5" w:rsidRDefault="00972214" w:rsidP="00333D63">
      <w:pPr>
        <w:rPr>
          <w:rFonts w:ascii="Calibri" w:hAnsi="Calibri"/>
          <w:lang w:val="en-US"/>
        </w:rPr>
      </w:pPr>
    </w:p>
    <w:p w14:paraId="0CE434D7" w14:textId="77777777" w:rsidR="00972214" w:rsidRPr="009D01A5" w:rsidRDefault="00972214" w:rsidP="00333D63">
      <w:pPr>
        <w:rPr>
          <w:rFonts w:ascii="Calibri" w:hAnsi="Calibri"/>
          <w:lang w:val="en-US"/>
        </w:rPr>
      </w:pPr>
    </w:p>
    <w:p w14:paraId="0CF38533" w14:textId="344213E0" w:rsidR="00FD1B7A" w:rsidRPr="00660CF9" w:rsidRDefault="007D6AC8" w:rsidP="00333D63">
      <w:pPr>
        <w:rPr>
          <w:rFonts w:ascii="Calibri" w:hAnsi="Calibri"/>
          <w:lang w:val="en-US"/>
        </w:rPr>
      </w:pPr>
      <w:r w:rsidRPr="00544B64">
        <w:rPr>
          <w:rFonts w:ascii="Calibri" w:hAnsi="Calibri"/>
          <w:b/>
          <w:lang w:val="en-US"/>
        </w:rPr>
        <w:t>Conclusion:</w:t>
      </w:r>
      <w:r w:rsidR="00E85749" w:rsidRPr="00544B64">
        <w:rPr>
          <w:rFonts w:ascii="Calibri" w:hAnsi="Calibri"/>
          <w:lang w:val="en-US"/>
        </w:rPr>
        <w:t xml:space="preserve"> </w:t>
      </w:r>
      <w:r w:rsidR="00972214" w:rsidRPr="00660CF9">
        <w:rPr>
          <w:rFonts w:ascii="Calibri" w:hAnsi="Calibri"/>
          <w:lang w:val="en-US"/>
        </w:rPr>
        <w:t xml:space="preserve">There are two lessons </w:t>
      </w:r>
      <w:r w:rsidR="0054479D" w:rsidRPr="00660CF9">
        <w:rPr>
          <w:rFonts w:ascii="Calibri" w:hAnsi="Calibri"/>
          <w:lang w:val="en-US"/>
        </w:rPr>
        <w:t xml:space="preserve">that emerge </w:t>
      </w:r>
      <w:r w:rsidR="00972214" w:rsidRPr="00660CF9">
        <w:rPr>
          <w:rFonts w:ascii="Calibri" w:hAnsi="Calibri"/>
          <w:lang w:val="en-US"/>
        </w:rPr>
        <w:t xml:space="preserve">from this exercise. First, biases in sampling are usually inevitable, but measuring the underlying environments that differ </w:t>
      </w:r>
      <w:r w:rsidR="00565834" w:rsidRPr="00660CF9">
        <w:rPr>
          <w:rFonts w:ascii="Calibri" w:hAnsi="Calibri"/>
          <w:lang w:val="en-US"/>
        </w:rPr>
        <w:t xml:space="preserve">among </w:t>
      </w:r>
      <w:r w:rsidR="00972214" w:rsidRPr="00660CF9">
        <w:rPr>
          <w:rFonts w:ascii="Calibri" w:hAnsi="Calibri"/>
          <w:lang w:val="en-US"/>
        </w:rPr>
        <w:t>individuals</w:t>
      </w:r>
      <w:r w:rsidR="00565834" w:rsidRPr="00660CF9">
        <w:rPr>
          <w:rFonts w:ascii="Calibri" w:hAnsi="Calibri"/>
          <w:lang w:val="en-US"/>
        </w:rPr>
        <w:t xml:space="preserve"> can reduce them</w:t>
      </w:r>
      <w:r w:rsidR="00972214" w:rsidRPr="00660CF9">
        <w:rPr>
          <w:rFonts w:ascii="Calibri" w:hAnsi="Calibri"/>
          <w:lang w:val="en-US"/>
        </w:rPr>
        <w:t>. Thus</w:t>
      </w:r>
      <w:r w:rsidR="00565834" w:rsidRPr="00660CF9">
        <w:rPr>
          <w:rFonts w:ascii="Calibri" w:hAnsi="Calibri"/>
          <w:lang w:val="en-US"/>
        </w:rPr>
        <w:t>,</w:t>
      </w:r>
      <w:r w:rsidR="00972214" w:rsidRPr="00660CF9">
        <w:rPr>
          <w:rFonts w:ascii="Calibri" w:hAnsi="Calibri"/>
          <w:lang w:val="en-US"/>
        </w:rPr>
        <w:t xml:space="preserve"> if you want to measure among-individual variance, you must think carefully about potential biases in environments, and measure those environments. That will give you a better estimate of among-individual variance. </w:t>
      </w:r>
    </w:p>
    <w:p w14:paraId="73C4F391" w14:textId="77777777" w:rsidR="006D1A3A" w:rsidRPr="00660CF9" w:rsidRDefault="006D1A3A" w:rsidP="00333D63">
      <w:pPr>
        <w:rPr>
          <w:rFonts w:ascii="Calibri" w:hAnsi="Calibri"/>
          <w:lang w:val="en-US"/>
        </w:rPr>
      </w:pPr>
    </w:p>
    <w:p w14:paraId="2A4B6E3A" w14:textId="660142B4" w:rsidR="00972214" w:rsidRPr="00660CF9" w:rsidRDefault="00972214" w:rsidP="00333D63">
      <w:pPr>
        <w:rPr>
          <w:rFonts w:ascii="Calibri" w:hAnsi="Calibri"/>
          <w:lang w:val="en-US"/>
        </w:rPr>
      </w:pPr>
      <w:r w:rsidRPr="00660CF9">
        <w:rPr>
          <w:rFonts w:ascii="Calibri" w:hAnsi="Calibri"/>
          <w:lang w:val="en-US"/>
        </w:rPr>
        <w:lastRenderedPageBreak/>
        <w:t>The second lesson is</w:t>
      </w:r>
      <w:r w:rsidR="00B7005A" w:rsidRPr="00660CF9">
        <w:rPr>
          <w:rFonts w:ascii="Calibri" w:hAnsi="Calibri"/>
          <w:lang w:val="en-US"/>
        </w:rPr>
        <w:t xml:space="preserve"> that b</w:t>
      </w:r>
      <w:r w:rsidRPr="00660CF9">
        <w:rPr>
          <w:rFonts w:ascii="Calibri" w:hAnsi="Calibri"/>
          <w:lang w:val="en-US"/>
        </w:rPr>
        <w:t xml:space="preserve">ias in sampling may occur without you being aware of it. This unknown environment will affect your estimate of among-individual variance. </w:t>
      </w:r>
      <w:r w:rsidR="00B7005A" w:rsidRPr="00660CF9">
        <w:rPr>
          <w:rFonts w:ascii="Calibri" w:hAnsi="Calibri"/>
          <w:lang w:val="en-US"/>
        </w:rPr>
        <w:t>Put another way, any among-individual variance estimated from real data could be due to unknown biased environments. One cannot be sure that you have accounted for all of the environmental variance. The V</w:t>
      </w:r>
      <w:r w:rsidR="00B7005A" w:rsidRPr="00660CF9">
        <w:rPr>
          <w:rFonts w:ascii="Calibri" w:hAnsi="Calibri"/>
          <w:vertAlign w:val="subscript"/>
          <w:lang w:val="en-US"/>
        </w:rPr>
        <w:t>I</w:t>
      </w:r>
      <w:r w:rsidR="00B7005A" w:rsidRPr="00660CF9">
        <w:rPr>
          <w:rFonts w:ascii="Calibri" w:hAnsi="Calibri"/>
          <w:lang w:val="en-US"/>
        </w:rPr>
        <w:t xml:space="preserve"> that is found from real data must </w:t>
      </w:r>
      <w:r w:rsidR="0054479D" w:rsidRPr="00660CF9">
        <w:rPr>
          <w:rFonts w:ascii="Calibri" w:hAnsi="Calibri"/>
          <w:lang w:val="en-US"/>
        </w:rPr>
        <w:t xml:space="preserve">therefore </w:t>
      </w:r>
      <w:r w:rsidR="00B7005A" w:rsidRPr="00660CF9">
        <w:rPr>
          <w:rFonts w:ascii="Calibri" w:hAnsi="Calibri"/>
          <w:lang w:val="en-US"/>
        </w:rPr>
        <w:t xml:space="preserve">be interpreted cautiously. </w:t>
      </w:r>
    </w:p>
    <w:p w14:paraId="7721322D" w14:textId="77777777" w:rsidR="00553295" w:rsidRPr="00660CF9" w:rsidRDefault="00553295" w:rsidP="00333D63">
      <w:pPr>
        <w:rPr>
          <w:rFonts w:ascii="Calibri" w:hAnsi="Calibri"/>
          <w:lang w:val="en-US"/>
        </w:rPr>
      </w:pPr>
    </w:p>
    <w:p w14:paraId="7F011382" w14:textId="2CDF15A5" w:rsidR="0004531D" w:rsidRPr="00660CF9" w:rsidRDefault="00553295" w:rsidP="00333D63">
      <w:pPr>
        <w:rPr>
          <w:rFonts w:ascii="Calibri" w:hAnsi="Calibri"/>
          <w:lang w:val="en-US"/>
        </w:rPr>
      </w:pPr>
      <w:r w:rsidRPr="00660CF9">
        <w:rPr>
          <w:rFonts w:ascii="Calibri" w:hAnsi="Calibri"/>
          <w:b/>
          <w:lang w:val="en-US"/>
        </w:rPr>
        <w:t>A final caveat:</w:t>
      </w:r>
      <w:r w:rsidRPr="00660CF9">
        <w:rPr>
          <w:rFonts w:ascii="Calibri" w:hAnsi="Calibri"/>
          <w:lang w:val="en-US"/>
        </w:rPr>
        <w:t xml:space="preserve"> </w:t>
      </w:r>
      <w:r w:rsidR="00B7005A" w:rsidRPr="00660CF9">
        <w:rPr>
          <w:rFonts w:ascii="Calibri" w:hAnsi="Calibri"/>
          <w:lang w:val="en-US"/>
        </w:rPr>
        <w:t xml:space="preserve">An interesting consequence of having variance in sampling among individuals is that it produces variance in the experienced environment that exists both within and among individuals. We have assumed that the impact of the environmental variance that exists among individuals is the same as that of the variance in environment within-individuals. </w:t>
      </w:r>
      <w:r w:rsidR="0039479E" w:rsidRPr="00660CF9">
        <w:rPr>
          <w:rFonts w:ascii="Calibri" w:hAnsi="Calibri"/>
          <w:lang w:val="en-US"/>
        </w:rPr>
        <w:t>As an example, individuals may be on territories with different average levels of resources through the whole period of time you are taking measurements, and those resources may fluctuate some from day to day as well. Thus in your population, there is both among-individual variance in environment (e.g., differences between territories) and within-individual variance in environment (differences between days within a territory). We have assumed these have the same effect on phenotype. It is possible that this is not the case. If so, the method we have demonstrated here will not give accurate estimates of V</w:t>
      </w:r>
      <w:r w:rsidR="0039479E" w:rsidRPr="00660CF9">
        <w:rPr>
          <w:rFonts w:ascii="Calibri" w:hAnsi="Calibri"/>
          <w:vertAlign w:val="subscript"/>
          <w:lang w:val="en-US"/>
        </w:rPr>
        <w:t>I</w:t>
      </w:r>
      <w:r w:rsidR="0039479E" w:rsidRPr="00660CF9">
        <w:rPr>
          <w:rFonts w:ascii="Calibri" w:hAnsi="Calibri"/>
          <w:lang w:val="en-US"/>
        </w:rPr>
        <w:t xml:space="preserve">. We discuss one solution to this in a module on within and among-subject </w:t>
      </w:r>
      <w:del w:id="106" w:author="Hassen" w:date="2016-05-26T15:10:00Z">
        <w:r w:rsidR="0039479E" w:rsidRPr="00660CF9" w:rsidDel="00C80B0B">
          <w:rPr>
            <w:rFonts w:ascii="Calibri" w:hAnsi="Calibri"/>
            <w:lang w:val="en-US"/>
          </w:rPr>
          <w:delText>centring</w:delText>
        </w:r>
      </w:del>
      <w:ins w:id="107" w:author="Hassen" w:date="2016-05-26T15:10:00Z">
        <w:r w:rsidR="00C80B0B" w:rsidRPr="00660CF9">
          <w:rPr>
            <w:rFonts w:ascii="Calibri" w:hAnsi="Calibri"/>
            <w:lang w:val="en-US"/>
          </w:rPr>
          <w:t>centering</w:t>
        </w:r>
      </w:ins>
      <w:r w:rsidR="0039479E" w:rsidRPr="00660CF9">
        <w:rPr>
          <w:rFonts w:ascii="Calibri" w:hAnsi="Calibri"/>
          <w:lang w:val="en-US"/>
        </w:rPr>
        <w:t xml:space="preserve">. The issues related to </w:t>
      </w:r>
      <w:del w:id="108" w:author="Hassen" w:date="2016-05-26T15:10:00Z">
        <w:r w:rsidR="0039479E" w:rsidRPr="00660CF9" w:rsidDel="00C80B0B">
          <w:rPr>
            <w:rFonts w:ascii="Calibri" w:hAnsi="Calibri"/>
            <w:lang w:val="en-US"/>
          </w:rPr>
          <w:delText>centring</w:delText>
        </w:r>
      </w:del>
      <w:ins w:id="109" w:author="Hassen" w:date="2016-05-26T15:10:00Z">
        <w:r w:rsidR="00C80B0B" w:rsidRPr="00660CF9">
          <w:rPr>
            <w:rFonts w:ascii="Calibri" w:hAnsi="Calibri"/>
            <w:lang w:val="en-US"/>
          </w:rPr>
          <w:t>centering</w:t>
        </w:r>
      </w:ins>
      <w:r w:rsidR="0039479E" w:rsidRPr="00660CF9">
        <w:rPr>
          <w:rFonts w:ascii="Calibri" w:hAnsi="Calibri"/>
          <w:lang w:val="en-US"/>
        </w:rPr>
        <w:t xml:space="preserve"> are complex, so we recommend this module be done after the module on random regression. </w:t>
      </w:r>
    </w:p>
    <w:sectPr w:rsidR="0004531D" w:rsidRPr="00660C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4" w:author="David Westneat" w:date="2014-11-21T10:55:00Z" w:initials="DW">
    <w:p w14:paraId="3E8FCAAF" w14:textId="77777777" w:rsidR="0058240C" w:rsidRPr="00F52A5B" w:rsidRDefault="0058240C" w:rsidP="0058240C">
      <w:pPr>
        <w:pStyle w:val="CommentText"/>
        <w:rPr>
          <w:lang w:val="en-CA"/>
        </w:rPr>
      </w:pPr>
      <w:r>
        <w:rPr>
          <w:rStyle w:val="CommentReference"/>
        </w:rPr>
        <w:annotationRef/>
      </w:r>
      <w:r w:rsidRPr="00F52A5B">
        <w:rPr>
          <w:lang w:val="en-CA"/>
        </w:rPr>
        <w:t>Be good to have standard errors also output)</w:t>
      </w:r>
    </w:p>
  </w:comment>
  <w:comment w:id="68" w:author="David Westneat" w:date="2015-11-14T11:19:00Z" w:initials="DW">
    <w:p w14:paraId="7CEEEC6C" w14:textId="77777777" w:rsidR="006D1A3A" w:rsidRPr="00077310" w:rsidRDefault="006D1A3A" w:rsidP="00D767A0">
      <w:pPr>
        <w:pStyle w:val="CommentText"/>
        <w:rPr>
          <w:lang w:val="en-CA"/>
        </w:rPr>
      </w:pPr>
      <w:r>
        <w:rPr>
          <w:rStyle w:val="CommentReference"/>
        </w:rPr>
        <w:annotationRef/>
      </w:r>
      <w:r w:rsidRPr="00077310">
        <w:rPr>
          <w:lang w:val="en-CA"/>
        </w:rPr>
        <w:t>Be good to have standard errors also output)</w:t>
      </w:r>
    </w:p>
  </w:comment>
  <w:comment w:id="69" w:author="Hassen" w:date="2016-05-25T16:44:00Z" w:initials="HA">
    <w:p w14:paraId="22B246DE" w14:textId="4D5B4A9B" w:rsidR="00232948" w:rsidRPr="00232948" w:rsidRDefault="00232948">
      <w:pPr>
        <w:pStyle w:val="CommentText"/>
        <w:rPr>
          <w:lang w:val="en-US"/>
        </w:rPr>
      </w:pPr>
      <w:r>
        <w:rPr>
          <w:rStyle w:val="CommentReference"/>
        </w:rPr>
        <w:annotationRef/>
      </w:r>
      <w:r w:rsidRPr="00232948">
        <w:rPr>
          <w:lang w:val="en-US"/>
        </w:rPr>
        <w:t>I don’t really understand this sente</w:t>
      </w:r>
      <w:r>
        <w:rPr>
          <w:lang w:val="en-US"/>
        </w:rPr>
        <w:t>nce. May be we should rephrase it differently.</w:t>
      </w:r>
    </w:p>
  </w:comment>
  <w:comment w:id="70" w:author="Denis Reale" w:date="2014-11-21T10:30:00Z" w:initials="DR">
    <w:p w14:paraId="22502325" w14:textId="77777777" w:rsidR="006D1A3A" w:rsidRPr="00F52A5B" w:rsidRDefault="006D1A3A" w:rsidP="00DA02B4">
      <w:pPr>
        <w:pStyle w:val="CommentText"/>
        <w:rPr>
          <w:lang w:val="en-CA"/>
        </w:rPr>
      </w:pPr>
      <w:r>
        <w:rPr>
          <w:rStyle w:val="CommentReference"/>
        </w:rPr>
        <w:annotationRef/>
      </w:r>
      <w:r w:rsidRPr="00F52A5B">
        <w:rPr>
          <w:lang w:val="en-CA"/>
        </w:rPr>
        <w:t>We set fixed parameters :</w:t>
      </w:r>
    </w:p>
    <w:p w14:paraId="77611130" w14:textId="77777777" w:rsidR="006D1A3A" w:rsidRPr="00F52A5B" w:rsidRDefault="006D1A3A" w:rsidP="00DA02B4">
      <w:pPr>
        <w:pStyle w:val="CommentText"/>
        <w:rPr>
          <w:lang w:val="en-CA"/>
        </w:rPr>
      </w:pPr>
      <w:r w:rsidRPr="00F52A5B">
        <w:rPr>
          <w:lang w:val="en-CA"/>
        </w:rPr>
        <w:t># pop = 1</w:t>
      </w:r>
    </w:p>
    <w:p w14:paraId="61DD5AF7" w14:textId="77777777" w:rsidR="006D1A3A" w:rsidRPr="00AC2CF6" w:rsidRDefault="006D1A3A" w:rsidP="00DA02B4">
      <w:pPr>
        <w:pStyle w:val="CommentText"/>
        <w:rPr>
          <w:lang w:val="en-US"/>
        </w:rPr>
      </w:pPr>
      <w:r w:rsidRPr="00AC2CF6">
        <w:rPr>
          <w:lang w:val="en-US"/>
        </w:rPr>
        <w:t># traits = 1</w:t>
      </w:r>
    </w:p>
    <w:p w14:paraId="03F7B1BE" w14:textId="77777777" w:rsidR="006D1A3A" w:rsidRPr="00AC2CF6" w:rsidRDefault="006D1A3A" w:rsidP="00DA02B4">
      <w:pPr>
        <w:pStyle w:val="CommentText"/>
        <w:rPr>
          <w:lang w:val="en-US"/>
        </w:rPr>
      </w:pPr>
      <w:r w:rsidRPr="00AC2CF6">
        <w:rPr>
          <w:lang w:val="en-US"/>
        </w:rPr>
        <w:t>rest = 0</w:t>
      </w:r>
    </w:p>
  </w:comment>
  <w:comment w:id="101" w:author="David Westneat" w:date="2016-05-18T14:30:00Z" w:initials="DW">
    <w:p w14:paraId="397AF995" w14:textId="6029CB5D" w:rsidR="006D1A3A" w:rsidRPr="00916330" w:rsidRDefault="006D1A3A">
      <w:pPr>
        <w:pStyle w:val="CommentText"/>
        <w:rPr>
          <w:lang w:val="en-US"/>
        </w:rPr>
      </w:pPr>
      <w:r>
        <w:rPr>
          <w:rStyle w:val="CommentReference"/>
        </w:rPr>
        <w:annotationRef/>
      </w:r>
      <w:r w:rsidRPr="00916330">
        <w:rPr>
          <w:lang w:val="en-US"/>
        </w:rPr>
        <w:t xml:space="preserve">Under this model both environmental variance and beta are not estimated.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8FCAAF" w15:done="0"/>
  <w15:commentEx w15:paraId="7CEEEC6C" w15:done="0"/>
  <w15:commentEx w15:paraId="22B246DE" w15:done="0"/>
  <w15:commentEx w15:paraId="03F7B1BE" w15:done="0"/>
  <w15:commentEx w15:paraId="397AF99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00189E"/>
    <w:multiLevelType w:val="hybridMultilevel"/>
    <w:tmpl w:val="84623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ssen">
    <w15:presenceInfo w15:providerId="None" w15:userId="Hassen"/>
  </w15:person>
  <w15:person w15:author="David Westneat">
    <w15:presenceInfo w15:providerId="Windows Live" w15:userId="ccd61beefa4983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3EE"/>
    <w:rsid w:val="0000791B"/>
    <w:rsid w:val="0001471B"/>
    <w:rsid w:val="0001761D"/>
    <w:rsid w:val="0004531D"/>
    <w:rsid w:val="00046C86"/>
    <w:rsid w:val="00075B3C"/>
    <w:rsid w:val="000871C2"/>
    <w:rsid w:val="000A7442"/>
    <w:rsid w:val="000B7A61"/>
    <w:rsid w:val="000F6188"/>
    <w:rsid w:val="00100687"/>
    <w:rsid w:val="00110225"/>
    <w:rsid w:val="0016431B"/>
    <w:rsid w:val="001823D4"/>
    <w:rsid w:val="001A7012"/>
    <w:rsid w:val="001B0D05"/>
    <w:rsid w:val="001B48E2"/>
    <w:rsid w:val="001C0A37"/>
    <w:rsid w:val="001C1416"/>
    <w:rsid w:val="001D0A7A"/>
    <w:rsid w:val="001E682D"/>
    <w:rsid w:val="002005EF"/>
    <w:rsid w:val="00203B5B"/>
    <w:rsid w:val="00221AB8"/>
    <w:rsid w:val="00232948"/>
    <w:rsid w:val="00250DE2"/>
    <w:rsid w:val="002514CD"/>
    <w:rsid w:val="00253C08"/>
    <w:rsid w:val="002717C0"/>
    <w:rsid w:val="0028276C"/>
    <w:rsid w:val="002835DB"/>
    <w:rsid w:val="00283AF4"/>
    <w:rsid w:val="002B19F9"/>
    <w:rsid w:val="002C7305"/>
    <w:rsid w:val="002D3797"/>
    <w:rsid w:val="002F77D2"/>
    <w:rsid w:val="00316C54"/>
    <w:rsid w:val="003215AD"/>
    <w:rsid w:val="0033303D"/>
    <w:rsid w:val="00333D63"/>
    <w:rsid w:val="00346481"/>
    <w:rsid w:val="00350CA4"/>
    <w:rsid w:val="00360748"/>
    <w:rsid w:val="00362615"/>
    <w:rsid w:val="00363B20"/>
    <w:rsid w:val="00370A41"/>
    <w:rsid w:val="00386524"/>
    <w:rsid w:val="0039479E"/>
    <w:rsid w:val="003D392E"/>
    <w:rsid w:val="003D5259"/>
    <w:rsid w:val="003E0BE3"/>
    <w:rsid w:val="003E2667"/>
    <w:rsid w:val="003E5DD7"/>
    <w:rsid w:val="00403D57"/>
    <w:rsid w:val="0042737B"/>
    <w:rsid w:val="00475C8F"/>
    <w:rsid w:val="004874B6"/>
    <w:rsid w:val="004A4F3B"/>
    <w:rsid w:val="004D3EA0"/>
    <w:rsid w:val="004F5647"/>
    <w:rsid w:val="004F786E"/>
    <w:rsid w:val="00512DE7"/>
    <w:rsid w:val="005145FA"/>
    <w:rsid w:val="0054479D"/>
    <w:rsid w:val="00544B64"/>
    <w:rsid w:val="005531C1"/>
    <w:rsid w:val="00553295"/>
    <w:rsid w:val="00565834"/>
    <w:rsid w:val="0057226C"/>
    <w:rsid w:val="0058240C"/>
    <w:rsid w:val="0059311B"/>
    <w:rsid w:val="00593730"/>
    <w:rsid w:val="005A44C7"/>
    <w:rsid w:val="005B5C0A"/>
    <w:rsid w:val="005D275D"/>
    <w:rsid w:val="005E5522"/>
    <w:rsid w:val="00605BD3"/>
    <w:rsid w:val="00613A32"/>
    <w:rsid w:val="00615AA0"/>
    <w:rsid w:val="00621F03"/>
    <w:rsid w:val="006368BB"/>
    <w:rsid w:val="006443E1"/>
    <w:rsid w:val="00660CF9"/>
    <w:rsid w:val="0067220C"/>
    <w:rsid w:val="006723B1"/>
    <w:rsid w:val="006827C1"/>
    <w:rsid w:val="0069065D"/>
    <w:rsid w:val="006D1A3A"/>
    <w:rsid w:val="006D21BC"/>
    <w:rsid w:val="006D3B8A"/>
    <w:rsid w:val="006D58DE"/>
    <w:rsid w:val="006F48DC"/>
    <w:rsid w:val="00717C1A"/>
    <w:rsid w:val="007336F4"/>
    <w:rsid w:val="00761A72"/>
    <w:rsid w:val="007650D4"/>
    <w:rsid w:val="00772F57"/>
    <w:rsid w:val="00786EC0"/>
    <w:rsid w:val="00792327"/>
    <w:rsid w:val="00795617"/>
    <w:rsid w:val="007D6AC8"/>
    <w:rsid w:val="007E7821"/>
    <w:rsid w:val="007F0CFB"/>
    <w:rsid w:val="007F4E33"/>
    <w:rsid w:val="00824462"/>
    <w:rsid w:val="00827145"/>
    <w:rsid w:val="00844346"/>
    <w:rsid w:val="008573F7"/>
    <w:rsid w:val="00872909"/>
    <w:rsid w:val="008732E6"/>
    <w:rsid w:val="008965A8"/>
    <w:rsid w:val="008A7421"/>
    <w:rsid w:val="008B755A"/>
    <w:rsid w:val="008F19DD"/>
    <w:rsid w:val="00900877"/>
    <w:rsid w:val="00901114"/>
    <w:rsid w:val="00901FC2"/>
    <w:rsid w:val="00916330"/>
    <w:rsid w:val="00941E14"/>
    <w:rsid w:val="00947E3B"/>
    <w:rsid w:val="00952ED7"/>
    <w:rsid w:val="00955CF6"/>
    <w:rsid w:val="00961A9C"/>
    <w:rsid w:val="00966F31"/>
    <w:rsid w:val="00972214"/>
    <w:rsid w:val="00983394"/>
    <w:rsid w:val="0099195D"/>
    <w:rsid w:val="009954DC"/>
    <w:rsid w:val="009C5313"/>
    <w:rsid w:val="009D01A5"/>
    <w:rsid w:val="00A229F8"/>
    <w:rsid w:val="00A264E3"/>
    <w:rsid w:val="00A30C76"/>
    <w:rsid w:val="00A43EBA"/>
    <w:rsid w:val="00A55E3D"/>
    <w:rsid w:val="00A60B59"/>
    <w:rsid w:val="00A733EC"/>
    <w:rsid w:val="00A7631C"/>
    <w:rsid w:val="00A801EC"/>
    <w:rsid w:val="00A92D67"/>
    <w:rsid w:val="00AA44A1"/>
    <w:rsid w:val="00AC2CF6"/>
    <w:rsid w:val="00AD17B1"/>
    <w:rsid w:val="00AD3E0A"/>
    <w:rsid w:val="00AE4775"/>
    <w:rsid w:val="00AF2F8B"/>
    <w:rsid w:val="00AF69FB"/>
    <w:rsid w:val="00B07586"/>
    <w:rsid w:val="00B15A2C"/>
    <w:rsid w:val="00B2531B"/>
    <w:rsid w:val="00B37ED5"/>
    <w:rsid w:val="00B40AB9"/>
    <w:rsid w:val="00B505F1"/>
    <w:rsid w:val="00B61B51"/>
    <w:rsid w:val="00B7005A"/>
    <w:rsid w:val="00B75542"/>
    <w:rsid w:val="00B77199"/>
    <w:rsid w:val="00B8180F"/>
    <w:rsid w:val="00B83D5D"/>
    <w:rsid w:val="00B95516"/>
    <w:rsid w:val="00BA5F02"/>
    <w:rsid w:val="00BB346C"/>
    <w:rsid w:val="00BB378F"/>
    <w:rsid w:val="00BB3829"/>
    <w:rsid w:val="00BB7ED2"/>
    <w:rsid w:val="00BE508D"/>
    <w:rsid w:val="00C00DFC"/>
    <w:rsid w:val="00C071FB"/>
    <w:rsid w:val="00C148A3"/>
    <w:rsid w:val="00C40904"/>
    <w:rsid w:val="00C442B0"/>
    <w:rsid w:val="00C47107"/>
    <w:rsid w:val="00C4730E"/>
    <w:rsid w:val="00C62C28"/>
    <w:rsid w:val="00C62D27"/>
    <w:rsid w:val="00C80B0B"/>
    <w:rsid w:val="00C8166D"/>
    <w:rsid w:val="00C90BA6"/>
    <w:rsid w:val="00C96228"/>
    <w:rsid w:val="00CC2601"/>
    <w:rsid w:val="00CC3ED4"/>
    <w:rsid w:val="00CC4E13"/>
    <w:rsid w:val="00CD4F40"/>
    <w:rsid w:val="00CD6E62"/>
    <w:rsid w:val="00CE01CE"/>
    <w:rsid w:val="00CF6AEE"/>
    <w:rsid w:val="00D14D9B"/>
    <w:rsid w:val="00D225C6"/>
    <w:rsid w:val="00D23E6C"/>
    <w:rsid w:val="00D23EB9"/>
    <w:rsid w:val="00D33426"/>
    <w:rsid w:val="00D52C64"/>
    <w:rsid w:val="00D661FF"/>
    <w:rsid w:val="00D664E5"/>
    <w:rsid w:val="00D72934"/>
    <w:rsid w:val="00D767A0"/>
    <w:rsid w:val="00DA02B4"/>
    <w:rsid w:val="00DA6720"/>
    <w:rsid w:val="00DA743A"/>
    <w:rsid w:val="00DB0D7E"/>
    <w:rsid w:val="00DD75FE"/>
    <w:rsid w:val="00E04B45"/>
    <w:rsid w:val="00E21F11"/>
    <w:rsid w:val="00E23A53"/>
    <w:rsid w:val="00E43B3D"/>
    <w:rsid w:val="00E55A38"/>
    <w:rsid w:val="00E85749"/>
    <w:rsid w:val="00E91745"/>
    <w:rsid w:val="00EA4FD8"/>
    <w:rsid w:val="00ED06D6"/>
    <w:rsid w:val="00ED3793"/>
    <w:rsid w:val="00EE1E7A"/>
    <w:rsid w:val="00EE3736"/>
    <w:rsid w:val="00EF1A36"/>
    <w:rsid w:val="00F01543"/>
    <w:rsid w:val="00F11932"/>
    <w:rsid w:val="00F275D4"/>
    <w:rsid w:val="00F35DF3"/>
    <w:rsid w:val="00F4759A"/>
    <w:rsid w:val="00F52A5B"/>
    <w:rsid w:val="00F756D6"/>
    <w:rsid w:val="00F803E5"/>
    <w:rsid w:val="00FA154E"/>
    <w:rsid w:val="00FB160A"/>
    <w:rsid w:val="00FC076B"/>
    <w:rsid w:val="00FC08AB"/>
    <w:rsid w:val="00FD03EE"/>
    <w:rsid w:val="00FD1B7A"/>
    <w:rsid w:val="00FD509C"/>
    <w:rsid w:val="00FE2CCF"/>
    <w:rsid w:val="00FF2E75"/>
    <w:rsid w:val="00FF47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2D250"/>
  <w15:docId w15:val="{2B95B50D-5DE2-4806-A076-50DD6026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3EE"/>
    <w:pPr>
      <w:spacing w:after="0" w:line="240" w:lineRule="auto"/>
    </w:pPr>
    <w:rPr>
      <w:rFonts w:eastAsiaTheme="minorEastAsia"/>
      <w:sz w:val="24"/>
      <w:szCs w:val="24"/>
      <w:lang w:val="fr-CA"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D03EE"/>
    <w:rPr>
      <w:sz w:val="18"/>
      <w:szCs w:val="18"/>
    </w:rPr>
  </w:style>
  <w:style w:type="paragraph" w:styleId="CommentText">
    <w:name w:val="annotation text"/>
    <w:basedOn w:val="Normal"/>
    <w:link w:val="CommentTextChar"/>
    <w:uiPriority w:val="99"/>
    <w:semiHidden/>
    <w:unhideWhenUsed/>
    <w:rsid w:val="00FD03EE"/>
  </w:style>
  <w:style w:type="character" w:customStyle="1" w:styleId="CommentTextChar">
    <w:name w:val="Comment Text Char"/>
    <w:basedOn w:val="DefaultParagraphFont"/>
    <w:link w:val="CommentText"/>
    <w:uiPriority w:val="99"/>
    <w:semiHidden/>
    <w:rsid w:val="00FD03EE"/>
    <w:rPr>
      <w:rFonts w:eastAsiaTheme="minorEastAsia"/>
      <w:sz w:val="24"/>
      <w:szCs w:val="24"/>
      <w:lang w:val="fr-CA" w:eastAsia="fr-FR"/>
    </w:rPr>
  </w:style>
  <w:style w:type="paragraph" w:styleId="BalloonText">
    <w:name w:val="Balloon Text"/>
    <w:basedOn w:val="Normal"/>
    <w:link w:val="BalloonTextChar"/>
    <w:uiPriority w:val="99"/>
    <w:semiHidden/>
    <w:unhideWhenUsed/>
    <w:rsid w:val="00FD03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3EE"/>
    <w:rPr>
      <w:rFonts w:ascii="Segoe UI" w:eastAsiaTheme="minorEastAsia" w:hAnsi="Segoe UI" w:cs="Segoe UI"/>
      <w:sz w:val="18"/>
      <w:szCs w:val="18"/>
      <w:lang w:val="fr-CA" w:eastAsia="fr-FR"/>
    </w:rPr>
  </w:style>
  <w:style w:type="table" w:styleId="TableGrid">
    <w:name w:val="Table Grid"/>
    <w:basedOn w:val="TableNormal"/>
    <w:uiPriority w:val="59"/>
    <w:rsid w:val="00FF2E75"/>
    <w:pPr>
      <w:spacing w:after="0" w:line="240" w:lineRule="auto"/>
    </w:pPr>
    <w:rPr>
      <w:rFonts w:eastAsiaTheme="minorEastAsia"/>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1932"/>
    <w:pPr>
      <w:ind w:left="720"/>
      <w:contextualSpacing/>
    </w:pPr>
  </w:style>
  <w:style w:type="character" w:styleId="PlaceholderText">
    <w:name w:val="Placeholder Text"/>
    <w:basedOn w:val="DefaultParagraphFont"/>
    <w:uiPriority w:val="99"/>
    <w:semiHidden/>
    <w:rsid w:val="0059311B"/>
    <w:rPr>
      <w:color w:val="808080"/>
    </w:rPr>
  </w:style>
  <w:style w:type="paragraph" w:styleId="CommentSubject">
    <w:name w:val="annotation subject"/>
    <w:basedOn w:val="CommentText"/>
    <w:next w:val="CommentText"/>
    <w:link w:val="CommentSubjectChar"/>
    <w:uiPriority w:val="99"/>
    <w:semiHidden/>
    <w:unhideWhenUsed/>
    <w:rsid w:val="009C5313"/>
    <w:rPr>
      <w:b/>
      <w:bCs/>
      <w:sz w:val="20"/>
      <w:szCs w:val="20"/>
    </w:rPr>
  </w:style>
  <w:style w:type="character" w:customStyle="1" w:styleId="CommentSubjectChar">
    <w:name w:val="Comment Subject Char"/>
    <w:basedOn w:val="CommentTextChar"/>
    <w:link w:val="CommentSubject"/>
    <w:uiPriority w:val="99"/>
    <w:semiHidden/>
    <w:rsid w:val="009C5313"/>
    <w:rPr>
      <w:rFonts w:eastAsiaTheme="minorEastAsia"/>
      <w:b/>
      <w:bCs/>
      <w:sz w:val="20"/>
      <w:szCs w:val="20"/>
      <w:lang w:val="fr-CA" w:eastAsia="fr-FR"/>
    </w:rPr>
  </w:style>
  <w:style w:type="character" w:customStyle="1" w:styleId="mi">
    <w:name w:val="mi"/>
    <w:basedOn w:val="DefaultParagraphFont"/>
    <w:rsid w:val="008B755A"/>
  </w:style>
  <w:style w:type="character" w:customStyle="1" w:styleId="mn">
    <w:name w:val="mn"/>
    <w:basedOn w:val="DefaultParagraphFont"/>
    <w:rsid w:val="008B755A"/>
  </w:style>
  <w:style w:type="character" w:customStyle="1" w:styleId="mjxassistivemathml">
    <w:name w:val="mjx_assistive_mathml"/>
    <w:basedOn w:val="DefaultParagraphFont"/>
    <w:rsid w:val="008B7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11</Pages>
  <Words>2704</Words>
  <Characters>15419</Characters>
  <Application>Microsoft Office Word</Application>
  <DocSecurity>0</DocSecurity>
  <Lines>128</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Westneat</dc:creator>
  <cp:lastModifiedBy>Hassen</cp:lastModifiedBy>
  <cp:revision>116</cp:revision>
  <dcterms:created xsi:type="dcterms:W3CDTF">2016-05-02T20:42:00Z</dcterms:created>
  <dcterms:modified xsi:type="dcterms:W3CDTF">2016-05-27T21:19:00Z</dcterms:modified>
</cp:coreProperties>
</file>