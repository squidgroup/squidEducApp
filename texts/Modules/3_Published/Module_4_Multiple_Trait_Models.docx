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49318" w14:textId="75850B55" w:rsidR="0012623C" w:rsidRPr="000C581A" w:rsidRDefault="0012623C" w:rsidP="006C03C7">
      <w:pPr>
        <w:rPr>
          <w:b/>
          <w:lang w:val="en-GB"/>
        </w:rPr>
      </w:pPr>
      <w:r w:rsidRPr="0007126C">
        <w:rPr>
          <w:b/>
          <w:highlight w:val="green"/>
          <w:lang w:val="en-GB"/>
        </w:rPr>
        <w:t xml:space="preserve">Multiple traits: </w:t>
      </w:r>
      <w:r w:rsidR="00656203" w:rsidRPr="0007126C">
        <w:rPr>
          <w:b/>
          <w:highlight w:val="green"/>
          <w:lang w:val="en-GB"/>
        </w:rPr>
        <w:t>processes influencing phenotypic correlations in repeatedly expressed traits.</w:t>
      </w:r>
    </w:p>
    <w:p w14:paraId="1CC0F10E" w14:textId="77777777" w:rsidR="0012623C" w:rsidRPr="000C581A" w:rsidRDefault="0012623C" w:rsidP="006C03C7">
      <w:pPr>
        <w:rPr>
          <w:b/>
          <w:lang w:val="en-GB"/>
        </w:rPr>
      </w:pPr>
    </w:p>
    <w:p w14:paraId="4073FDE6" w14:textId="26A7952D" w:rsidR="00656203" w:rsidRPr="000C581A" w:rsidRDefault="0012623C" w:rsidP="006C03C7">
      <w:pPr>
        <w:rPr>
          <w:lang w:val="en-GB"/>
        </w:rPr>
      </w:pPr>
      <w:r w:rsidRPr="0007126C">
        <w:rPr>
          <w:b/>
          <w:i/>
          <w:highlight w:val="green"/>
          <w:lang w:val="en-GB"/>
        </w:rPr>
        <w:t>Goal:</w:t>
      </w:r>
      <w:r w:rsidRPr="0007126C">
        <w:rPr>
          <w:i/>
          <w:highlight w:val="green"/>
          <w:lang w:val="en-GB"/>
        </w:rPr>
        <w:t xml:space="preserve"> </w:t>
      </w:r>
      <w:r w:rsidR="00431CAB" w:rsidRPr="0007126C">
        <w:rPr>
          <w:highlight w:val="green"/>
          <w:lang w:val="en-GB"/>
        </w:rPr>
        <w:t xml:space="preserve">to develop understanding of how phenotypic correlations between two </w:t>
      </w:r>
      <w:r w:rsidR="000A3E5E" w:rsidRPr="0007126C">
        <w:rPr>
          <w:highlight w:val="green"/>
          <w:lang w:val="en-GB"/>
        </w:rPr>
        <w:t xml:space="preserve">repeatedly </w:t>
      </w:r>
      <w:r w:rsidR="00690045" w:rsidRPr="0007126C">
        <w:rPr>
          <w:highlight w:val="green"/>
          <w:lang w:val="en-GB"/>
        </w:rPr>
        <w:t xml:space="preserve">expressed </w:t>
      </w:r>
      <w:r w:rsidR="00431CAB" w:rsidRPr="0007126C">
        <w:rPr>
          <w:highlight w:val="green"/>
          <w:lang w:val="en-GB"/>
        </w:rPr>
        <w:t>traits</w:t>
      </w:r>
      <w:r w:rsidR="00656203" w:rsidRPr="0007126C">
        <w:rPr>
          <w:highlight w:val="green"/>
          <w:lang w:val="en-GB"/>
        </w:rPr>
        <w:t xml:space="preserve"> are </w:t>
      </w:r>
      <w:r w:rsidR="00690045" w:rsidRPr="0007126C">
        <w:rPr>
          <w:highlight w:val="green"/>
          <w:lang w:val="en-GB"/>
        </w:rPr>
        <w:t>affected</w:t>
      </w:r>
      <w:r w:rsidR="00656203" w:rsidRPr="0007126C">
        <w:rPr>
          <w:highlight w:val="green"/>
          <w:lang w:val="en-GB"/>
        </w:rPr>
        <w:t xml:space="preserve"> by the </w:t>
      </w:r>
      <w:r w:rsidR="00690045" w:rsidRPr="0007126C">
        <w:rPr>
          <w:highlight w:val="green"/>
          <w:lang w:val="en-GB"/>
        </w:rPr>
        <w:t xml:space="preserve">amount of </w:t>
      </w:r>
      <w:r w:rsidR="00656203" w:rsidRPr="0007126C">
        <w:rPr>
          <w:highlight w:val="green"/>
          <w:lang w:val="en-GB"/>
        </w:rPr>
        <w:t>variation</w:t>
      </w:r>
      <w:r w:rsidR="00690045" w:rsidRPr="0007126C">
        <w:rPr>
          <w:highlight w:val="green"/>
          <w:lang w:val="en-GB"/>
        </w:rPr>
        <w:t>,</w:t>
      </w:r>
      <w:r w:rsidR="00656203" w:rsidRPr="0007126C">
        <w:rPr>
          <w:highlight w:val="green"/>
          <w:lang w:val="en-GB"/>
        </w:rPr>
        <w:t xml:space="preserve"> and </w:t>
      </w:r>
      <w:r w:rsidR="006455D1" w:rsidRPr="0007126C">
        <w:rPr>
          <w:highlight w:val="green"/>
          <w:lang w:val="en-GB"/>
        </w:rPr>
        <w:t xml:space="preserve">the magnitude of </w:t>
      </w:r>
      <w:r w:rsidR="00431CAB" w:rsidRPr="0007126C">
        <w:rPr>
          <w:highlight w:val="green"/>
          <w:lang w:val="en-GB"/>
        </w:rPr>
        <w:t xml:space="preserve">correlations occurring at </w:t>
      </w:r>
      <w:r w:rsidR="00690045" w:rsidRPr="0007126C">
        <w:rPr>
          <w:highlight w:val="green"/>
          <w:lang w:val="en-GB"/>
        </w:rPr>
        <w:t xml:space="preserve">each underlying </w:t>
      </w:r>
      <w:r w:rsidR="000A3E5E" w:rsidRPr="0007126C">
        <w:rPr>
          <w:highlight w:val="green"/>
          <w:lang w:val="en-GB"/>
        </w:rPr>
        <w:t>hierarchical level</w:t>
      </w:r>
      <w:r w:rsidR="00656203" w:rsidRPr="0007126C">
        <w:rPr>
          <w:highlight w:val="green"/>
          <w:lang w:val="en-GB"/>
        </w:rPr>
        <w:t>.</w:t>
      </w:r>
      <w:r w:rsidR="00656203" w:rsidRPr="000C581A">
        <w:rPr>
          <w:lang w:val="en-GB"/>
        </w:rPr>
        <w:t xml:space="preserve"> </w:t>
      </w:r>
    </w:p>
    <w:p w14:paraId="7C188AAF" w14:textId="77777777" w:rsidR="00656203" w:rsidRPr="000C581A" w:rsidRDefault="00656203" w:rsidP="006C03C7">
      <w:pPr>
        <w:rPr>
          <w:b/>
          <w:lang w:val="en-GB"/>
        </w:rPr>
      </w:pPr>
    </w:p>
    <w:p w14:paraId="48E3BE05" w14:textId="6AF51F60" w:rsidR="00690045" w:rsidRPr="000C581A" w:rsidRDefault="0012623C" w:rsidP="006C03C7">
      <w:pPr>
        <w:rPr>
          <w:b/>
          <w:i/>
          <w:lang w:val="en-GB"/>
        </w:rPr>
      </w:pPr>
      <w:r w:rsidRPr="0007126C">
        <w:rPr>
          <w:b/>
          <w:i/>
          <w:highlight w:val="green"/>
          <w:lang w:val="en-GB"/>
        </w:rPr>
        <w:t xml:space="preserve">Step 1. </w:t>
      </w:r>
      <w:r w:rsidR="00D527B6" w:rsidRPr="0007126C">
        <w:rPr>
          <w:b/>
          <w:i/>
          <w:highlight w:val="green"/>
          <w:lang w:val="en-GB"/>
        </w:rPr>
        <w:t>P</w:t>
      </w:r>
      <w:r w:rsidR="00690045" w:rsidRPr="0007126C">
        <w:rPr>
          <w:b/>
          <w:i/>
          <w:highlight w:val="green"/>
          <w:lang w:val="en-GB"/>
        </w:rPr>
        <w:t>henotypic correlation</w:t>
      </w:r>
      <w:r w:rsidR="00D527B6" w:rsidRPr="0007126C">
        <w:rPr>
          <w:b/>
          <w:i/>
          <w:highlight w:val="green"/>
          <w:lang w:val="en-GB"/>
        </w:rPr>
        <w:t>s</w:t>
      </w:r>
      <w:r w:rsidR="00690045" w:rsidRPr="0007126C">
        <w:rPr>
          <w:b/>
          <w:i/>
          <w:highlight w:val="green"/>
          <w:lang w:val="en-GB"/>
        </w:rPr>
        <w:t xml:space="preserve"> between two repeatedly expressed traits that are not </w:t>
      </w:r>
      <w:r w:rsidR="00CE79D8" w:rsidRPr="0007126C">
        <w:rPr>
          <w:b/>
          <w:i/>
          <w:highlight w:val="green"/>
          <w:lang w:val="en-GB"/>
        </w:rPr>
        <w:t>consistently different between individuals.</w:t>
      </w:r>
    </w:p>
    <w:p w14:paraId="07A30D38" w14:textId="77777777" w:rsidR="00690045" w:rsidRPr="000C581A" w:rsidRDefault="00690045" w:rsidP="006C03C7">
      <w:pPr>
        <w:rPr>
          <w:b/>
          <w:i/>
          <w:lang w:val="en-GB"/>
        </w:rPr>
      </w:pPr>
    </w:p>
    <w:p w14:paraId="14D22877" w14:textId="08D9402A" w:rsidR="0012623C" w:rsidRPr="000C581A" w:rsidRDefault="0012623C" w:rsidP="006C03C7">
      <w:pPr>
        <w:rPr>
          <w:b/>
          <w:lang w:val="en-GB"/>
        </w:rPr>
      </w:pPr>
      <w:r w:rsidRPr="0007126C">
        <w:rPr>
          <w:b/>
          <w:highlight w:val="green"/>
          <w:lang w:val="en-GB"/>
        </w:rPr>
        <w:t xml:space="preserve">Sub-goal: </w:t>
      </w:r>
      <w:r w:rsidR="00690045" w:rsidRPr="0007126C">
        <w:rPr>
          <w:b/>
          <w:highlight w:val="green"/>
          <w:lang w:val="en-GB"/>
        </w:rPr>
        <w:t xml:space="preserve">Introducing within-individual correlations and </w:t>
      </w:r>
      <w:r w:rsidR="00FE5C5F" w:rsidRPr="0007126C">
        <w:rPr>
          <w:b/>
          <w:highlight w:val="green"/>
          <w:lang w:val="en-GB"/>
        </w:rPr>
        <w:t>variance-covariance matrices</w:t>
      </w:r>
    </w:p>
    <w:p w14:paraId="1532C299" w14:textId="77777777" w:rsidR="0012623C" w:rsidRPr="000C581A" w:rsidRDefault="0012623C" w:rsidP="006C03C7">
      <w:pPr>
        <w:rPr>
          <w:b/>
          <w:lang w:val="en-GB"/>
        </w:rPr>
      </w:pPr>
    </w:p>
    <w:p w14:paraId="5CFE8058" w14:textId="19B3702E" w:rsidR="002A6C7D" w:rsidRPr="000C581A" w:rsidRDefault="0012623C" w:rsidP="006C03C7">
      <w:pPr>
        <w:rPr>
          <w:lang w:val="en-GB"/>
        </w:rPr>
      </w:pPr>
      <w:r w:rsidRPr="0007126C">
        <w:rPr>
          <w:b/>
          <w:highlight w:val="green"/>
          <w:lang w:val="en-GB"/>
        </w:rPr>
        <w:t>Introduction:</w:t>
      </w:r>
      <w:r w:rsidR="00690045" w:rsidRPr="0007126C">
        <w:rPr>
          <w:b/>
          <w:highlight w:val="green"/>
          <w:lang w:val="en-GB"/>
        </w:rPr>
        <w:t xml:space="preserve"> </w:t>
      </w:r>
      <w:r w:rsidR="00690045" w:rsidRPr="0007126C">
        <w:rPr>
          <w:highlight w:val="green"/>
          <w:lang w:val="en-GB"/>
        </w:rPr>
        <w:t xml:space="preserve">As we have seen in </w:t>
      </w:r>
      <w:r w:rsidR="006455D1" w:rsidRPr="0007126C">
        <w:rPr>
          <w:highlight w:val="green"/>
          <w:lang w:val="en-GB"/>
        </w:rPr>
        <w:t xml:space="preserve">other </w:t>
      </w:r>
      <w:r w:rsidR="00690045" w:rsidRPr="0007126C">
        <w:rPr>
          <w:highlight w:val="green"/>
          <w:lang w:val="en-GB"/>
        </w:rPr>
        <w:t>modules</w:t>
      </w:r>
      <w:r w:rsidR="006455D1" w:rsidRPr="0007126C">
        <w:rPr>
          <w:highlight w:val="green"/>
          <w:lang w:val="en-GB"/>
        </w:rPr>
        <w:t xml:space="preserve"> (Basic Lessons about Variance, Random Regressions)</w:t>
      </w:r>
      <w:r w:rsidR="00690045" w:rsidRPr="0007126C">
        <w:rPr>
          <w:highlight w:val="green"/>
          <w:lang w:val="en-GB"/>
        </w:rPr>
        <w:t xml:space="preserve">, repeatedly expressed traits can vary both within and among individuals. In this module, </w:t>
      </w:r>
      <w:r w:rsidR="006429F5" w:rsidRPr="0007126C">
        <w:rPr>
          <w:highlight w:val="green"/>
          <w:lang w:val="en-GB"/>
        </w:rPr>
        <w:t>we apply the same logic to correlations</w:t>
      </w:r>
      <w:r w:rsidR="006455D1" w:rsidRPr="0007126C">
        <w:rPr>
          <w:highlight w:val="green"/>
          <w:lang w:val="en-GB"/>
        </w:rPr>
        <w:t xml:space="preserve"> between traits</w:t>
      </w:r>
      <w:r w:rsidR="00BF114C" w:rsidRPr="0007126C">
        <w:rPr>
          <w:highlight w:val="green"/>
          <w:lang w:val="en-GB"/>
        </w:rPr>
        <w:t>. We do this by</w:t>
      </w:r>
      <w:r w:rsidR="002A5EE7" w:rsidRPr="0007126C">
        <w:rPr>
          <w:highlight w:val="green"/>
          <w:lang w:val="en-GB"/>
        </w:rPr>
        <w:t xml:space="preserve"> introducing the notion that </w:t>
      </w:r>
      <w:r w:rsidR="006429F5" w:rsidRPr="0007126C">
        <w:rPr>
          <w:highlight w:val="green"/>
          <w:lang w:val="en-GB"/>
        </w:rPr>
        <w:t xml:space="preserve">correlations </w:t>
      </w:r>
      <w:r w:rsidR="002A5EE7" w:rsidRPr="0007126C">
        <w:rPr>
          <w:highlight w:val="green"/>
          <w:lang w:val="en-GB"/>
        </w:rPr>
        <w:t xml:space="preserve">also </w:t>
      </w:r>
      <w:r w:rsidR="006429F5" w:rsidRPr="0007126C">
        <w:rPr>
          <w:highlight w:val="green"/>
          <w:lang w:val="en-GB"/>
        </w:rPr>
        <w:t>exist</w:t>
      </w:r>
      <w:r w:rsidR="002A5EE7" w:rsidRPr="0007126C">
        <w:rPr>
          <w:highlight w:val="green"/>
          <w:lang w:val="en-GB"/>
        </w:rPr>
        <w:t xml:space="preserve"> </w:t>
      </w:r>
      <w:r w:rsidR="006429F5" w:rsidRPr="0007126C">
        <w:rPr>
          <w:highlight w:val="green"/>
          <w:lang w:val="en-GB"/>
        </w:rPr>
        <w:t xml:space="preserve">at </w:t>
      </w:r>
      <w:r w:rsidR="00B00846" w:rsidRPr="0007126C">
        <w:rPr>
          <w:highlight w:val="green"/>
          <w:lang w:val="en-GB"/>
        </w:rPr>
        <w:t>multiple</w:t>
      </w:r>
      <w:r w:rsidR="006429F5" w:rsidRPr="0007126C">
        <w:rPr>
          <w:highlight w:val="green"/>
          <w:lang w:val="en-GB"/>
        </w:rPr>
        <w:t xml:space="preserve"> hierarchical level</w:t>
      </w:r>
      <w:r w:rsidR="002A5EE7" w:rsidRPr="0007126C">
        <w:rPr>
          <w:highlight w:val="green"/>
          <w:lang w:val="en-GB"/>
        </w:rPr>
        <w:t xml:space="preserve">s. </w:t>
      </w:r>
      <w:r w:rsidR="00BF114C" w:rsidRPr="0007126C">
        <w:rPr>
          <w:highlight w:val="green"/>
          <w:lang w:val="en-GB"/>
        </w:rPr>
        <w:t>Importantly</w:t>
      </w:r>
      <w:r w:rsidR="002A6C7D" w:rsidRPr="0007126C">
        <w:rPr>
          <w:highlight w:val="green"/>
          <w:lang w:val="en-GB"/>
        </w:rPr>
        <w:t xml:space="preserve">, we explain how </w:t>
      </w:r>
      <w:r w:rsidR="006429F5" w:rsidRPr="0007126C">
        <w:rPr>
          <w:highlight w:val="green"/>
          <w:lang w:val="en-GB"/>
        </w:rPr>
        <w:t xml:space="preserve">the </w:t>
      </w:r>
      <w:r w:rsidR="00BF114C" w:rsidRPr="0007126C">
        <w:rPr>
          <w:highlight w:val="green"/>
          <w:lang w:val="en-GB"/>
        </w:rPr>
        <w:t>correlations existing at each level influence the overall phenotypic correlation</w:t>
      </w:r>
      <w:r w:rsidR="008043A8" w:rsidRPr="0007126C">
        <w:rPr>
          <w:highlight w:val="green"/>
          <w:lang w:val="en-GB"/>
        </w:rPr>
        <w:t xml:space="preserve"> in the data</w:t>
      </w:r>
      <w:r w:rsidR="00BF114C" w:rsidRPr="0007126C">
        <w:rPr>
          <w:highlight w:val="green"/>
          <w:lang w:val="en-GB"/>
        </w:rPr>
        <w:t>, and how their influence is mediated by the amount of variation occurring at each level.</w:t>
      </w:r>
      <w:r w:rsidR="00D527B6" w:rsidRPr="0007126C">
        <w:rPr>
          <w:highlight w:val="green"/>
          <w:lang w:val="en-GB"/>
        </w:rPr>
        <w:t xml:space="preserve"> We will introduce these ideas one step at the time; </w:t>
      </w:r>
      <w:r w:rsidR="008043A8" w:rsidRPr="0007126C">
        <w:rPr>
          <w:highlight w:val="green"/>
          <w:lang w:val="en-GB"/>
        </w:rPr>
        <w:t>we will</w:t>
      </w:r>
      <w:r w:rsidR="00D527B6" w:rsidRPr="0007126C">
        <w:rPr>
          <w:highlight w:val="green"/>
          <w:lang w:val="en-GB"/>
        </w:rPr>
        <w:t xml:space="preserve"> start with focussing on two repeatedly expressed traits that do not vary among individuals. In other words, those two traits only harbour within-individual variation.</w:t>
      </w:r>
      <w:r w:rsidR="00D527B6" w:rsidRPr="000C581A">
        <w:rPr>
          <w:lang w:val="en-GB"/>
        </w:rPr>
        <w:t xml:space="preserve"> </w:t>
      </w:r>
    </w:p>
    <w:p w14:paraId="0EA944D1" w14:textId="77777777" w:rsidR="00D527B6" w:rsidRPr="00A629DC" w:rsidRDefault="00D527B6" w:rsidP="006C03C7">
      <w:pPr>
        <w:rPr>
          <w:lang w:val="en-CA"/>
        </w:rPr>
      </w:pPr>
    </w:p>
    <w:p w14:paraId="2A8B4A4B" w14:textId="3B5201EF" w:rsidR="00E77965" w:rsidRPr="000C581A" w:rsidRDefault="00E23DBA" w:rsidP="006C03C7">
      <w:pPr>
        <w:rPr>
          <w:lang w:val="en-GB"/>
        </w:rPr>
      </w:pPr>
      <w:r w:rsidRPr="0007126C">
        <w:rPr>
          <w:highlight w:val="green"/>
          <w:lang w:val="en-GB"/>
        </w:rPr>
        <w:t>As a worked example, w</w:t>
      </w:r>
      <w:r w:rsidR="003016B4" w:rsidRPr="0007126C">
        <w:rPr>
          <w:highlight w:val="green"/>
          <w:lang w:val="en-GB"/>
        </w:rPr>
        <w:t>e consider two traits that we expect to be correlated because of trade-offs. For example</w:t>
      </w:r>
      <w:r w:rsidR="000121BC" w:rsidRPr="0007126C">
        <w:rPr>
          <w:highlight w:val="green"/>
          <w:lang w:val="en-GB"/>
        </w:rPr>
        <w:t>,</w:t>
      </w:r>
      <w:r w:rsidR="003016B4" w:rsidRPr="0007126C">
        <w:rPr>
          <w:highlight w:val="green"/>
          <w:lang w:val="en-GB"/>
        </w:rPr>
        <w:t xml:space="preserve"> trait </w:t>
      </w:r>
      <w:r w:rsidR="003016B4" w:rsidRPr="0007126C">
        <w:rPr>
          <w:i/>
          <w:highlight w:val="green"/>
          <w:lang w:val="en-GB"/>
        </w:rPr>
        <w:t>y</w:t>
      </w:r>
      <w:r w:rsidR="003016B4" w:rsidRPr="0007126C">
        <w:rPr>
          <w:highlight w:val="green"/>
          <w:lang w:val="en-GB"/>
        </w:rPr>
        <w:t xml:space="preserve"> </w:t>
      </w:r>
      <w:r w:rsidR="000121BC" w:rsidRPr="0007126C">
        <w:rPr>
          <w:highlight w:val="green"/>
          <w:lang w:val="en-GB"/>
        </w:rPr>
        <w:t xml:space="preserve">may </w:t>
      </w:r>
      <w:r w:rsidR="003016B4" w:rsidRPr="0007126C">
        <w:rPr>
          <w:highlight w:val="green"/>
          <w:lang w:val="en-GB"/>
        </w:rPr>
        <w:t xml:space="preserve">represent </w:t>
      </w:r>
      <w:r w:rsidR="0017294B" w:rsidRPr="0007126C">
        <w:rPr>
          <w:highlight w:val="green"/>
          <w:lang w:val="en-GB"/>
        </w:rPr>
        <w:t>egg size</w:t>
      </w:r>
      <w:r w:rsidR="003016B4" w:rsidRPr="0007126C">
        <w:rPr>
          <w:highlight w:val="green"/>
          <w:lang w:val="en-GB"/>
        </w:rPr>
        <w:t xml:space="preserve"> while trait </w:t>
      </w:r>
      <w:r w:rsidR="003016B4" w:rsidRPr="0007126C">
        <w:rPr>
          <w:i/>
          <w:highlight w:val="green"/>
          <w:lang w:val="en-GB"/>
        </w:rPr>
        <w:t>z</w:t>
      </w:r>
      <w:r w:rsidR="003016B4" w:rsidRPr="0007126C">
        <w:rPr>
          <w:highlight w:val="green"/>
          <w:lang w:val="en-GB"/>
        </w:rPr>
        <w:t xml:space="preserve"> represents </w:t>
      </w:r>
      <w:r w:rsidR="001A57C9" w:rsidRPr="0007126C">
        <w:rPr>
          <w:highlight w:val="green"/>
          <w:lang w:val="en-GB"/>
        </w:rPr>
        <w:t>egg number</w:t>
      </w:r>
      <w:r w:rsidR="00C27622" w:rsidRPr="0007126C">
        <w:rPr>
          <w:highlight w:val="green"/>
          <w:lang w:val="en-GB"/>
        </w:rPr>
        <w:t xml:space="preserve"> (i.e., clutch size)</w:t>
      </w:r>
      <w:r w:rsidR="003016B4" w:rsidRPr="0007126C">
        <w:rPr>
          <w:highlight w:val="green"/>
          <w:lang w:val="en-GB"/>
        </w:rPr>
        <w:t xml:space="preserve">. We expect trade-offs </w:t>
      </w:r>
      <w:r w:rsidR="00F17056" w:rsidRPr="0007126C">
        <w:rPr>
          <w:highlight w:val="green"/>
          <w:lang w:val="en-GB"/>
        </w:rPr>
        <w:t>in the investment in these two traits because females produc</w:t>
      </w:r>
      <w:r w:rsidR="00CD5568" w:rsidRPr="0007126C">
        <w:rPr>
          <w:highlight w:val="green"/>
          <w:lang w:val="en-GB"/>
        </w:rPr>
        <w:t>ing</w:t>
      </w:r>
      <w:r w:rsidR="00F17056" w:rsidRPr="0007126C">
        <w:rPr>
          <w:highlight w:val="green"/>
          <w:lang w:val="en-GB"/>
        </w:rPr>
        <w:t xml:space="preserve"> large eggs </w:t>
      </w:r>
      <w:r w:rsidR="00CD5568" w:rsidRPr="0007126C">
        <w:rPr>
          <w:highlight w:val="green"/>
          <w:lang w:val="en-GB"/>
        </w:rPr>
        <w:t xml:space="preserve">should </w:t>
      </w:r>
      <w:r w:rsidR="00B60D38" w:rsidRPr="0007126C">
        <w:rPr>
          <w:highlight w:val="green"/>
          <w:lang w:val="en-GB"/>
        </w:rPr>
        <w:t xml:space="preserve">typically have </w:t>
      </w:r>
      <w:r w:rsidR="00CD5568" w:rsidRPr="0007126C">
        <w:rPr>
          <w:highlight w:val="green"/>
          <w:lang w:val="en-GB"/>
        </w:rPr>
        <w:t>fewer</w:t>
      </w:r>
      <w:r w:rsidR="00F17056" w:rsidRPr="0007126C">
        <w:rPr>
          <w:highlight w:val="green"/>
          <w:lang w:val="en-GB"/>
        </w:rPr>
        <w:t xml:space="preserve"> resources available for producing </w:t>
      </w:r>
      <w:r w:rsidR="00CD5568" w:rsidRPr="0007126C">
        <w:rPr>
          <w:highlight w:val="green"/>
          <w:lang w:val="en-GB"/>
        </w:rPr>
        <w:t>a large clutch.</w:t>
      </w:r>
      <w:r w:rsidR="00F17056" w:rsidRPr="0007126C">
        <w:rPr>
          <w:highlight w:val="green"/>
          <w:lang w:val="en-GB"/>
        </w:rPr>
        <w:t xml:space="preserve"> </w:t>
      </w:r>
      <w:r w:rsidR="00E77965" w:rsidRPr="0007126C">
        <w:rPr>
          <w:highlight w:val="green"/>
          <w:lang w:val="en-GB"/>
        </w:rPr>
        <w:t xml:space="preserve">This means that we expect a negative correlation within the same individual parent </w:t>
      </w:r>
      <w:r w:rsidR="00DE3A57" w:rsidRPr="0007126C">
        <w:rPr>
          <w:highlight w:val="green"/>
          <w:lang w:val="en-GB"/>
        </w:rPr>
        <w:t xml:space="preserve">between </w:t>
      </w:r>
      <w:r w:rsidR="00F17056" w:rsidRPr="0007126C">
        <w:rPr>
          <w:highlight w:val="green"/>
          <w:lang w:val="en-GB"/>
        </w:rPr>
        <w:t>egg size (</w:t>
      </w:r>
      <w:r w:rsidR="00F17056" w:rsidRPr="0007126C">
        <w:rPr>
          <w:i/>
          <w:highlight w:val="green"/>
          <w:lang w:val="en-GB"/>
        </w:rPr>
        <w:t>y</w:t>
      </w:r>
      <w:r w:rsidR="00F17056" w:rsidRPr="0007126C">
        <w:rPr>
          <w:highlight w:val="green"/>
          <w:lang w:val="en-GB"/>
        </w:rPr>
        <w:t xml:space="preserve">) and </w:t>
      </w:r>
      <w:r w:rsidR="001A57C9" w:rsidRPr="0007126C">
        <w:rPr>
          <w:highlight w:val="green"/>
          <w:lang w:val="en-GB"/>
        </w:rPr>
        <w:t>egg number</w:t>
      </w:r>
      <w:r w:rsidR="00F17056" w:rsidRPr="0007126C">
        <w:rPr>
          <w:highlight w:val="green"/>
          <w:lang w:val="en-GB"/>
        </w:rPr>
        <w:t xml:space="preserve"> (</w:t>
      </w:r>
      <w:r w:rsidR="00F17056" w:rsidRPr="0007126C">
        <w:rPr>
          <w:i/>
          <w:highlight w:val="green"/>
          <w:lang w:val="en-GB"/>
        </w:rPr>
        <w:t>z</w:t>
      </w:r>
      <w:r w:rsidR="00F17056" w:rsidRPr="0007126C">
        <w:rPr>
          <w:highlight w:val="green"/>
          <w:lang w:val="en-GB"/>
        </w:rPr>
        <w:t>)</w:t>
      </w:r>
      <w:r w:rsidR="00CD5568" w:rsidRPr="0007126C">
        <w:rPr>
          <w:highlight w:val="green"/>
          <w:lang w:val="en-GB"/>
        </w:rPr>
        <w:t>.</w:t>
      </w:r>
    </w:p>
    <w:p w14:paraId="3909DCEF" w14:textId="77777777" w:rsidR="00CD5568" w:rsidRPr="000C581A" w:rsidRDefault="00CD5568" w:rsidP="006C03C7">
      <w:pPr>
        <w:rPr>
          <w:b/>
          <w:lang w:val="en-GB"/>
        </w:rPr>
      </w:pPr>
    </w:p>
    <w:p w14:paraId="30ABEA2A" w14:textId="6D9BDD48" w:rsidR="00243E09" w:rsidRDefault="0012623C" w:rsidP="006C03C7">
      <w:pPr>
        <w:rPr>
          <w:lang w:val="en-GB"/>
        </w:rPr>
      </w:pPr>
      <w:commentRangeStart w:id="0"/>
      <w:r w:rsidRPr="0007126C">
        <w:rPr>
          <w:b/>
          <w:highlight w:val="green"/>
          <w:lang w:val="en-GB"/>
        </w:rPr>
        <w:t>Exercise</w:t>
      </w:r>
      <w:commentRangeEnd w:id="0"/>
      <w:r w:rsidR="003F22FA" w:rsidRPr="0007126C">
        <w:rPr>
          <w:rStyle w:val="CommentReference"/>
          <w:highlight w:val="green"/>
        </w:rPr>
        <w:commentReference w:id="0"/>
      </w:r>
      <w:r w:rsidRPr="0007126C">
        <w:rPr>
          <w:b/>
          <w:highlight w:val="green"/>
          <w:lang w:val="en-GB"/>
        </w:rPr>
        <w:t>:</w:t>
      </w:r>
      <w:r w:rsidR="00B60D38" w:rsidRPr="0007126C">
        <w:rPr>
          <w:highlight w:val="green"/>
          <w:lang w:val="en-GB"/>
        </w:rPr>
        <w:t xml:space="preserve"> We will g</w:t>
      </w:r>
      <w:r w:rsidR="00DE3A57" w:rsidRPr="0007126C">
        <w:rPr>
          <w:highlight w:val="green"/>
          <w:lang w:val="en-GB"/>
        </w:rPr>
        <w:t>enerat</w:t>
      </w:r>
      <w:r w:rsidR="00B60D38" w:rsidRPr="0007126C">
        <w:rPr>
          <w:highlight w:val="green"/>
          <w:lang w:val="en-GB"/>
        </w:rPr>
        <w:t>e</w:t>
      </w:r>
      <w:r w:rsidR="00DE3A57" w:rsidRPr="0007126C">
        <w:rPr>
          <w:highlight w:val="green"/>
          <w:lang w:val="en-GB"/>
        </w:rPr>
        <w:t xml:space="preserve"> multi-level data for two repeatedly expressed traits. We </w:t>
      </w:r>
      <w:r w:rsidR="00F71E89" w:rsidRPr="0007126C">
        <w:rPr>
          <w:highlight w:val="green"/>
          <w:lang w:val="en-GB"/>
        </w:rPr>
        <w:t xml:space="preserve">will consider a scenario where the two traits </w:t>
      </w:r>
      <w:r w:rsidR="00B60D38" w:rsidRPr="0007126C">
        <w:rPr>
          <w:highlight w:val="green"/>
          <w:lang w:val="en-GB"/>
        </w:rPr>
        <w:t>are</w:t>
      </w:r>
      <w:r w:rsidR="00F71E89" w:rsidRPr="0007126C">
        <w:rPr>
          <w:highlight w:val="green"/>
          <w:lang w:val="en-GB"/>
        </w:rPr>
        <w:t xml:space="preserve"> assayed simultaneously for a set of individuals. All individuals are sampled repeatedly </w:t>
      </w:r>
      <w:r w:rsidR="007A2418" w:rsidRPr="0007126C">
        <w:rPr>
          <w:highlight w:val="green"/>
          <w:lang w:val="en-GB"/>
        </w:rPr>
        <w:t>but</w:t>
      </w:r>
      <w:r w:rsidR="00F71E89" w:rsidRPr="0007126C">
        <w:rPr>
          <w:highlight w:val="green"/>
          <w:lang w:val="en-GB"/>
        </w:rPr>
        <w:t xml:space="preserve"> at the same time.</w:t>
      </w:r>
      <w:r w:rsidR="004B2B7F" w:rsidRPr="0007126C">
        <w:rPr>
          <w:highlight w:val="green"/>
          <w:lang w:val="en-GB"/>
        </w:rPr>
        <w:t xml:space="preserve"> We are assuming that you will sample 10 individuals with 10 samples per individual throughout.</w:t>
      </w:r>
      <w:r w:rsidR="0056401E" w:rsidRPr="0007126C">
        <w:rPr>
          <w:highlight w:val="green"/>
          <w:lang w:val="en-GB"/>
        </w:rPr>
        <w:t xml:space="preserve"> </w:t>
      </w:r>
      <w:r w:rsidR="009B0919" w:rsidRPr="0007126C">
        <w:rPr>
          <w:highlight w:val="green"/>
          <w:lang w:val="en-GB"/>
        </w:rPr>
        <w:t xml:space="preserve">In this </w:t>
      </w:r>
      <w:r w:rsidR="00D81CEC" w:rsidRPr="0007126C">
        <w:rPr>
          <w:highlight w:val="green"/>
          <w:lang w:val="en-GB"/>
        </w:rPr>
        <w:t>exercise</w:t>
      </w:r>
      <w:r w:rsidR="009B0919" w:rsidRPr="0007126C">
        <w:rPr>
          <w:highlight w:val="green"/>
          <w:lang w:val="en-GB"/>
        </w:rPr>
        <w:t xml:space="preserve">, we </w:t>
      </w:r>
      <w:r w:rsidR="00D81CEC" w:rsidRPr="0007126C">
        <w:rPr>
          <w:highlight w:val="green"/>
          <w:lang w:val="en-GB"/>
        </w:rPr>
        <w:t xml:space="preserve">use </w:t>
      </w:r>
      <w:r w:rsidR="009B0919" w:rsidRPr="0007126C">
        <w:rPr>
          <w:highlight w:val="green"/>
          <w:lang w:val="en-GB"/>
        </w:rPr>
        <w:t>the following models</w:t>
      </w:r>
      <w:r w:rsidR="0056401E" w:rsidRPr="0007126C">
        <w:rPr>
          <w:highlight w:val="green"/>
          <w:lang w:val="en-GB"/>
        </w:rPr>
        <w:t>:</w:t>
      </w:r>
    </w:p>
    <w:p w14:paraId="30FB3CBA" w14:textId="67F8B115" w:rsidR="00243E09" w:rsidRPr="0007126C" w:rsidRDefault="00453E16" w:rsidP="00243E09">
      <w:pPr>
        <w:rPr>
          <w:highlight w:val="green"/>
          <w:lang w:val="en-GB"/>
        </w:rPr>
      </w:pPr>
      <m:oMathPara>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yhi</m:t>
              </m:r>
            </m:sub>
          </m:sSub>
        </m:oMath>
      </m:oMathPara>
    </w:p>
    <w:p w14:paraId="61C9533E" w14:textId="01179052" w:rsidR="00C661B0" w:rsidRPr="00873DCE" w:rsidRDefault="00453E16" w:rsidP="006C03C7">
      <w:pPr>
        <w:rPr>
          <w:rFonts w:ascii="Calibri" w:hAnsi="Calibri"/>
          <w:lang w:val="en-GB"/>
        </w:rPr>
      </w:pPr>
      <m:oMathPara>
        <m:oMath>
          <m:sSub>
            <m:sSubPr>
              <m:ctrlPr>
                <w:rPr>
                  <w:rFonts w:ascii="Cambria Math" w:hAnsi="Cambria Math"/>
                  <w:i/>
                  <w:highlight w:val="green"/>
                  <w:lang w:val="en-GB"/>
                </w:rPr>
              </m:ctrlPr>
            </m:sSubPr>
            <m:e>
              <m:r>
                <w:rPr>
                  <w:rFonts w:ascii="Cambria Math" w:hAnsi="Cambria Math"/>
                  <w:highlight w:val="green"/>
                  <w:lang w:val="en-GB"/>
                </w:rPr>
                <m:t>z</m:t>
              </m:r>
            </m:e>
            <m:sub>
              <m:r>
                <w:rPr>
                  <w:rFonts w:ascii="Cambria Math" w:hAnsi="Cambria Math"/>
                  <w:highlight w:val="green"/>
                  <w:lang w:val="en-GB"/>
                </w:rPr>
                <m:t>hi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zhi</m:t>
              </m:r>
            </m:sub>
          </m:sSub>
        </m:oMath>
      </m:oMathPara>
    </w:p>
    <w:p w14:paraId="038B66DD" w14:textId="77777777" w:rsidR="00C661B0" w:rsidRDefault="00C661B0" w:rsidP="006C03C7">
      <w:pPr>
        <w:rPr>
          <w:lang w:val="en-GB"/>
        </w:rPr>
      </w:pPr>
    </w:p>
    <w:p w14:paraId="7AA246CE" w14:textId="32FC8A3A" w:rsidR="00F71E89" w:rsidRPr="000C581A" w:rsidRDefault="004B2B7F" w:rsidP="006C03C7">
      <w:pPr>
        <w:rPr>
          <w:lang w:val="en-GB"/>
        </w:rPr>
      </w:pPr>
      <w:r w:rsidRPr="0007126C">
        <w:rPr>
          <w:highlight w:val="green"/>
          <w:lang w:val="en-GB"/>
        </w:rPr>
        <w:t>S</w:t>
      </w:r>
      <w:r w:rsidR="00F71E89" w:rsidRPr="0007126C">
        <w:rPr>
          <w:highlight w:val="green"/>
          <w:lang w:val="en-GB"/>
        </w:rPr>
        <w:t>et the amount of within-individual variance in each of the two traits</w:t>
      </w:r>
      <w:r w:rsidR="005E5D7E" w:rsidRPr="0007126C">
        <w:rPr>
          <w:highlight w:val="green"/>
          <w:lang w:val="en-GB"/>
        </w:rPr>
        <w:t xml:space="preserve">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oMath>
      <w:r w:rsidR="005E5D7E" w:rsidRPr="0007126C">
        <w:rPr>
          <w:highlight w:val="green"/>
          <w:lang w:val="en-GB"/>
        </w:rPr>
        <w:t xml:space="preserve">and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oMath>
      <w:r w:rsidR="005E5D7E" w:rsidRPr="0007126C">
        <w:rPr>
          <w:highlight w:val="green"/>
          <w:lang w:val="en-GB"/>
        </w:rPr>
        <w:t>)</w:t>
      </w:r>
      <w:r w:rsidR="00B60D38" w:rsidRPr="0007126C">
        <w:rPr>
          <w:highlight w:val="green"/>
          <w:lang w:val="en-GB"/>
        </w:rPr>
        <w:t>:</w:t>
      </w:r>
    </w:p>
    <w:tbl>
      <w:tblPr>
        <w:tblStyle w:val="TableGrid"/>
        <w:tblW w:w="0" w:type="auto"/>
        <w:tblLook w:val="04A0" w:firstRow="1" w:lastRow="0" w:firstColumn="1" w:lastColumn="0" w:noHBand="0" w:noVBand="1"/>
      </w:tblPr>
      <w:tblGrid>
        <w:gridCol w:w="4811"/>
        <w:gridCol w:w="4811"/>
      </w:tblGrid>
      <w:tr w:rsidR="00F71E89" w:rsidRPr="007E3569" w14:paraId="3A918F4E" w14:textId="77777777" w:rsidTr="00F71E89">
        <w:tc>
          <w:tcPr>
            <w:tcW w:w="4811" w:type="dxa"/>
          </w:tcPr>
          <w:p w14:paraId="6769A6AB" w14:textId="70906EB9" w:rsidR="00F71E89" w:rsidRPr="000C581A" w:rsidRDefault="00F71E89" w:rsidP="006C03C7">
            <w:pPr>
              <w:rPr>
                <w:lang w:val="en-GB"/>
              </w:rPr>
            </w:pPr>
            <w:r w:rsidRPr="000C581A">
              <w:rPr>
                <w:lang w:val="en-GB"/>
              </w:rPr>
              <w:t>Within-individual variance Trait Y</w:t>
            </w:r>
          </w:p>
        </w:tc>
        <w:tc>
          <w:tcPr>
            <w:tcW w:w="4811" w:type="dxa"/>
          </w:tcPr>
          <w:p w14:paraId="5B2BCE2E" w14:textId="2854C969" w:rsidR="00F71E89" w:rsidRPr="000C581A" w:rsidRDefault="00F71E89" w:rsidP="006C03C7">
            <w:pPr>
              <w:rPr>
                <w:lang w:val="en-GB"/>
              </w:rPr>
            </w:pPr>
            <w:r w:rsidRPr="000C581A">
              <w:rPr>
                <w:lang w:val="en-GB"/>
              </w:rPr>
              <w:t>Within-individual variance Trait Z</w:t>
            </w:r>
          </w:p>
        </w:tc>
      </w:tr>
      <w:tr w:rsidR="00F71E89" w:rsidRPr="000C581A" w14:paraId="5C6C5C3C" w14:textId="77777777" w:rsidTr="00F71E89">
        <w:tc>
          <w:tcPr>
            <w:tcW w:w="4811" w:type="dxa"/>
          </w:tcPr>
          <w:p w14:paraId="7D337FF2" w14:textId="78DB5C8F" w:rsidR="00F71E89" w:rsidRPr="000C581A" w:rsidRDefault="00E60845" w:rsidP="006C03C7">
            <w:pPr>
              <w:rPr>
                <w:lang w:val="en-GB"/>
              </w:rPr>
            </w:pPr>
            <w:r w:rsidRPr="000C581A">
              <w:rPr>
                <w:lang w:val="en-GB"/>
              </w:rPr>
              <w:t>[Enter]</w:t>
            </w:r>
          </w:p>
        </w:tc>
        <w:tc>
          <w:tcPr>
            <w:tcW w:w="4811" w:type="dxa"/>
          </w:tcPr>
          <w:p w14:paraId="3BC0543C" w14:textId="0E228B0A" w:rsidR="00F71E89" w:rsidRPr="000C581A" w:rsidRDefault="00E60845" w:rsidP="006C03C7">
            <w:pPr>
              <w:rPr>
                <w:lang w:val="en-GB"/>
              </w:rPr>
            </w:pPr>
            <w:r w:rsidRPr="000C581A">
              <w:rPr>
                <w:lang w:val="en-GB"/>
              </w:rPr>
              <w:t>[Enter]</w:t>
            </w:r>
          </w:p>
        </w:tc>
      </w:tr>
    </w:tbl>
    <w:p w14:paraId="3D0D9F76" w14:textId="77777777" w:rsidR="00F71E89" w:rsidRPr="000C581A" w:rsidRDefault="00F71E89" w:rsidP="006C03C7">
      <w:pPr>
        <w:rPr>
          <w:lang w:val="en-GB"/>
        </w:rPr>
      </w:pPr>
    </w:p>
    <w:p w14:paraId="7E796904" w14:textId="1EB8E19A" w:rsidR="00F71E89" w:rsidRPr="000C581A" w:rsidRDefault="00047E75" w:rsidP="006C03C7">
      <w:pPr>
        <w:rPr>
          <w:lang w:val="en-GB"/>
        </w:rPr>
      </w:pPr>
      <w:r w:rsidRPr="0007126C">
        <w:rPr>
          <w:highlight w:val="green"/>
          <w:lang w:val="en-GB"/>
        </w:rPr>
        <w:t xml:space="preserve">Now </w:t>
      </w:r>
      <w:r w:rsidR="00E60845" w:rsidRPr="0007126C">
        <w:rPr>
          <w:highlight w:val="green"/>
          <w:lang w:val="en-GB"/>
        </w:rPr>
        <w:t>set the within-individual correlation.</w:t>
      </w:r>
      <w:r w:rsidR="00C24705" w:rsidRPr="0007126C">
        <w:rPr>
          <w:highlight w:val="green"/>
          <w:lang w:val="en-GB"/>
        </w:rPr>
        <w:t xml:space="preserve"> Remember, </w:t>
      </w:r>
      <w:r w:rsidR="00393AF4" w:rsidRPr="0007126C">
        <w:rPr>
          <w:highlight w:val="green"/>
          <w:lang w:val="en-GB"/>
        </w:rPr>
        <w:t xml:space="preserve">for this example </w:t>
      </w:r>
      <w:r w:rsidR="00C24705" w:rsidRPr="0007126C">
        <w:rPr>
          <w:highlight w:val="green"/>
          <w:lang w:val="en-GB"/>
        </w:rPr>
        <w:t xml:space="preserve">this correlation should be negative as we are considering trade-offs between </w:t>
      </w:r>
      <w:r w:rsidR="00D23146" w:rsidRPr="0007126C">
        <w:rPr>
          <w:highlight w:val="green"/>
          <w:lang w:val="en-GB"/>
        </w:rPr>
        <w:t xml:space="preserve">egg size (y) and </w:t>
      </w:r>
      <w:r w:rsidR="001A57C9" w:rsidRPr="0007126C">
        <w:rPr>
          <w:highlight w:val="green"/>
          <w:lang w:val="en-GB"/>
        </w:rPr>
        <w:t>egg number</w:t>
      </w:r>
      <w:r w:rsidR="00D23146" w:rsidRPr="0007126C">
        <w:rPr>
          <w:highlight w:val="green"/>
          <w:lang w:val="en-GB"/>
        </w:rPr>
        <w:t xml:space="preserve"> (z).</w:t>
      </w:r>
    </w:p>
    <w:p w14:paraId="1E7ECB2D" w14:textId="77777777" w:rsidR="00E60845" w:rsidRPr="000C581A" w:rsidRDefault="00E60845" w:rsidP="006C03C7">
      <w:pPr>
        <w:rPr>
          <w:lang w:val="en-GB"/>
        </w:rPr>
      </w:pPr>
    </w:p>
    <w:p w14:paraId="5ADE5564" w14:textId="77777777" w:rsidR="00E60845" w:rsidRPr="000C581A" w:rsidRDefault="00E60845" w:rsidP="006C03C7">
      <w:pPr>
        <w:rPr>
          <w:lang w:val="en-GB"/>
        </w:rPr>
      </w:pPr>
      <w:r w:rsidRPr="000C581A">
        <w:rPr>
          <w:lang w:val="en-GB"/>
        </w:rPr>
        <w:t>[Enter]</w:t>
      </w:r>
    </w:p>
    <w:p w14:paraId="38BA7341" w14:textId="77777777" w:rsidR="00C24705" w:rsidRPr="000C581A" w:rsidRDefault="00C24705" w:rsidP="006C03C7">
      <w:pPr>
        <w:rPr>
          <w:b/>
          <w:lang w:val="en-GB"/>
        </w:rPr>
      </w:pPr>
    </w:p>
    <w:p w14:paraId="3DE5ECCE" w14:textId="77777777" w:rsidR="00C24705" w:rsidRPr="0007126C" w:rsidRDefault="00C24705" w:rsidP="006C03C7">
      <w:pPr>
        <w:rPr>
          <w:b/>
          <w:highlight w:val="green"/>
          <w:lang w:val="en-GB"/>
        </w:rPr>
      </w:pPr>
      <w:r w:rsidRPr="0007126C">
        <w:rPr>
          <w:b/>
          <w:highlight w:val="green"/>
          <w:lang w:val="en-GB"/>
        </w:rPr>
        <w:t xml:space="preserve">Results: </w:t>
      </w:r>
    </w:p>
    <w:p w14:paraId="69B4E64D" w14:textId="77777777" w:rsidR="00C24705" w:rsidRPr="0007126C" w:rsidRDefault="00C24705" w:rsidP="006C03C7">
      <w:pPr>
        <w:rPr>
          <w:highlight w:val="green"/>
          <w:lang w:val="en-GB"/>
        </w:rPr>
      </w:pPr>
    </w:p>
    <w:p w14:paraId="2AA80DF2" w14:textId="7FEDF9B3" w:rsidR="00C24705" w:rsidRPr="000C581A" w:rsidRDefault="00047E75" w:rsidP="006C03C7">
      <w:pPr>
        <w:rPr>
          <w:lang w:val="en-GB"/>
        </w:rPr>
      </w:pPr>
      <w:r w:rsidRPr="0007126C">
        <w:rPr>
          <w:highlight w:val="green"/>
          <w:lang w:val="en-GB"/>
        </w:rPr>
        <w:t>Above, you have</w:t>
      </w:r>
      <w:r w:rsidR="00C24705" w:rsidRPr="0007126C">
        <w:rPr>
          <w:highlight w:val="green"/>
          <w:lang w:val="en-GB"/>
        </w:rPr>
        <w:t xml:space="preserve"> define</w:t>
      </w:r>
      <w:r w:rsidRPr="0007126C">
        <w:rPr>
          <w:highlight w:val="green"/>
          <w:lang w:val="en-GB"/>
        </w:rPr>
        <w:t>d</w:t>
      </w:r>
      <w:r w:rsidR="00C24705" w:rsidRPr="0007126C">
        <w:rPr>
          <w:highlight w:val="green"/>
          <w:lang w:val="en-GB"/>
        </w:rPr>
        <w:t xml:space="preserve"> the </w:t>
      </w:r>
      <w:r w:rsidR="007A2418" w:rsidRPr="0007126C">
        <w:rPr>
          <w:highlight w:val="green"/>
          <w:lang w:val="en-GB"/>
        </w:rPr>
        <w:t xml:space="preserve">elements of the </w:t>
      </w:r>
      <w:r w:rsidR="00C24705" w:rsidRPr="0007126C">
        <w:rPr>
          <w:highlight w:val="green"/>
          <w:lang w:val="en-GB"/>
        </w:rPr>
        <w:t xml:space="preserve">within-individual </w:t>
      </w:r>
      <w:r w:rsidR="007A2418" w:rsidRPr="0007126C">
        <w:rPr>
          <w:highlight w:val="green"/>
          <w:lang w:val="en-GB"/>
        </w:rPr>
        <w:t>“</w:t>
      </w:r>
      <w:r w:rsidR="00C24705" w:rsidRPr="0007126C">
        <w:rPr>
          <w:highlight w:val="green"/>
          <w:lang w:val="en-GB"/>
        </w:rPr>
        <w:t>variance-covariance matrix</w:t>
      </w:r>
      <w:r w:rsidR="007A2418" w:rsidRPr="0007126C">
        <w:rPr>
          <w:highlight w:val="green"/>
          <w:lang w:val="en-GB"/>
        </w:rPr>
        <w:t>”</w:t>
      </w:r>
      <w:r w:rsidR="00C24705" w:rsidRPr="0007126C">
        <w:rPr>
          <w:highlight w:val="green"/>
          <w:lang w:val="en-GB"/>
        </w:rPr>
        <w:t xml:space="preserve">.  This matrix holds the variances of the </w:t>
      </w:r>
      <w:r w:rsidR="00F743C6" w:rsidRPr="0007126C">
        <w:rPr>
          <w:highlight w:val="green"/>
          <w:lang w:val="en-GB"/>
        </w:rPr>
        <w:t xml:space="preserve">two </w:t>
      </w:r>
      <w:r w:rsidR="00C24705" w:rsidRPr="0007126C">
        <w:rPr>
          <w:highlight w:val="green"/>
          <w:lang w:val="en-GB"/>
        </w:rPr>
        <w:t>traits on the diagonals and their covariance on the off-diagonals:</w:t>
      </w:r>
    </w:p>
    <w:p w14:paraId="3B82C7FE" w14:textId="77777777" w:rsidR="00F71E89" w:rsidRPr="000C581A" w:rsidRDefault="00F71E89" w:rsidP="006C03C7">
      <w:pPr>
        <w:rPr>
          <w:lang w:val="en-GB"/>
        </w:rPr>
      </w:pPr>
    </w:p>
    <w:p w14:paraId="42161A6F" w14:textId="0C9C39CF" w:rsidR="00F71E89" w:rsidRPr="00773F2B"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mr>
            </m:m>
          </m:e>
        </m:d>
      </m:oMath>
      <w:r w:rsidR="00D11723" w:rsidRPr="00773F2B">
        <w:rPr>
          <w:highlight w:val="green"/>
          <w:lang w:val="en-GB"/>
        </w:rPr>
        <w:t xml:space="preserve"> </w:t>
      </w:r>
    </w:p>
    <w:p w14:paraId="245EEF58" w14:textId="77777777" w:rsidR="001816ED" w:rsidRPr="00773F2B" w:rsidRDefault="001816ED" w:rsidP="006C03C7">
      <w:pPr>
        <w:rPr>
          <w:highlight w:val="green"/>
          <w:lang w:val="en-GB"/>
        </w:rPr>
      </w:pPr>
    </w:p>
    <w:p w14:paraId="07626382" w14:textId="45791757" w:rsidR="007A2418" w:rsidRPr="00773F2B" w:rsidRDefault="007A2418" w:rsidP="006C03C7">
      <w:pPr>
        <w:rPr>
          <w:highlight w:val="green"/>
          <w:lang w:val="en-GB"/>
        </w:rPr>
      </w:pPr>
      <w:r w:rsidRPr="00773F2B">
        <w:rPr>
          <w:highlight w:val="green"/>
          <w:lang w:val="en-GB"/>
        </w:rPr>
        <w:t>Here</w:t>
      </w:r>
      <w:r w:rsidR="00047E75" w:rsidRPr="00773F2B">
        <w:rPr>
          <w:highlight w:val="green"/>
          <w:lang w:val="en-GB"/>
        </w:rPr>
        <w:t>,</w:t>
      </w:r>
      <w:r w:rsidRPr="00773F2B">
        <w:rPr>
          <w:highlight w:val="green"/>
          <w:lang w:val="en-GB"/>
        </w:rPr>
        <w:t xml:space="preserve">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oMath>
      <w:r w:rsidRPr="00773F2B">
        <w:rPr>
          <w:highlight w:val="green"/>
          <w:lang w:val="en-GB"/>
        </w:rPr>
        <w:t xml:space="preserve"> </w:t>
      </w:r>
      <w:r w:rsidR="00F743C6" w:rsidRPr="00773F2B">
        <w:rPr>
          <w:highlight w:val="green"/>
          <w:lang w:val="en-GB"/>
        </w:rPr>
        <w:t>is</w:t>
      </w:r>
      <w:r w:rsidRPr="00773F2B">
        <w:rPr>
          <w:highlight w:val="green"/>
          <w:lang w:val="en-GB"/>
        </w:rPr>
        <w:t xml:space="preserve"> the within-individual variance in trait </w:t>
      </w:r>
      <w:r w:rsidRPr="00773F2B">
        <w:rPr>
          <w:i/>
          <w:highlight w:val="green"/>
          <w:lang w:val="en-GB"/>
        </w:rPr>
        <w:t>y</w:t>
      </w:r>
      <w:r w:rsidRPr="00773F2B">
        <w:rPr>
          <w:highlight w:val="green"/>
          <w:lang w:val="en-GB"/>
        </w:rPr>
        <w:t xml:space="preserve">,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oMath>
      <w:r w:rsidRPr="00773F2B">
        <w:rPr>
          <w:highlight w:val="green"/>
          <w:lang w:val="en-GB"/>
        </w:rPr>
        <w:t xml:space="preserve"> the within-individual variance in trait </w:t>
      </w:r>
      <w:r w:rsidRPr="00773F2B">
        <w:rPr>
          <w:i/>
          <w:highlight w:val="green"/>
          <w:lang w:val="en-GB"/>
        </w:rPr>
        <w:t>z</w:t>
      </w:r>
      <w:r w:rsidRPr="00773F2B">
        <w:rPr>
          <w:highlight w:val="green"/>
          <w:lang w:val="en-GB"/>
        </w:rPr>
        <w:t xml:space="preserve">, and </w:t>
      </w:r>
      <m:oMath>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z</m:t>
                </m:r>
              </m:sub>
            </m:sSub>
          </m:sub>
        </m:sSub>
      </m:oMath>
      <w:r w:rsidRPr="00773F2B">
        <w:rPr>
          <w:highlight w:val="green"/>
          <w:lang w:val="en-GB"/>
        </w:rPr>
        <w:t xml:space="preserve"> the within-individual covariance between these two </w:t>
      </w:r>
      <w:commentRangeStart w:id="1"/>
      <w:r w:rsidRPr="00773F2B">
        <w:rPr>
          <w:highlight w:val="green"/>
          <w:lang w:val="en-GB"/>
        </w:rPr>
        <w:t>traits</w:t>
      </w:r>
      <w:commentRangeEnd w:id="1"/>
      <w:r w:rsidR="00047E75" w:rsidRPr="00773F2B">
        <w:rPr>
          <w:rStyle w:val="CommentReference"/>
          <w:highlight w:val="green"/>
          <w:lang w:val="en-GB"/>
        </w:rPr>
        <w:commentReference w:id="1"/>
      </w:r>
      <w:r w:rsidRPr="00773F2B">
        <w:rPr>
          <w:highlight w:val="green"/>
          <w:lang w:val="en-GB"/>
        </w:rPr>
        <w:t>.</w:t>
      </w:r>
    </w:p>
    <w:p w14:paraId="4AC0EB58" w14:textId="77777777" w:rsidR="007A2418" w:rsidRPr="00773F2B" w:rsidRDefault="007A2418" w:rsidP="006C03C7">
      <w:pPr>
        <w:rPr>
          <w:highlight w:val="green"/>
          <w:lang w:val="en-GB"/>
        </w:rPr>
      </w:pPr>
    </w:p>
    <w:p w14:paraId="560A4FD6" w14:textId="7DB6BB2A" w:rsidR="00C24705" w:rsidRPr="00773F2B" w:rsidRDefault="00C24705" w:rsidP="006C03C7">
      <w:pPr>
        <w:rPr>
          <w:highlight w:val="green"/>
          <w:lang w:val="en-GB"/>
        </w:rPr>
      </w:pPr>
      <w:r w:rsidRPr="00773F2B">
        <w:rPr>
          <w:highlight w:val="green"/>
          <w:lang w:val="en-GB"/>
        </w:rPr>
        <w:t xml:space="preserve">The values </w:t>
      </w:r>
      <w:r w:rsidR="000B726A" w:rsidRPr="00773F2B">
        <w:rPr>
          <w:highlight w:val="green"/>
          <w:lang w:val="en-GB"/>
        </w:rPr>
        <w:t>that you have entered above result in the following variance covariance matrix:</w:t>
      </w:r>
    </w:p>
    <w:p w14:paraId="6500F308" w14:textId="77777777" w:rsidR="00F71E89" w:rsidRPr="00773F2B" w:rsidRDefault="00F71E89" w:rsidP="006C03C7">
      <w:pPr>
        <w:rPr>
          <w:highlight w:val="green"/>
          <w:lang w:val="en-GB"/>
        </w:rPr>
      </w:pPr>
    </w:p>
    <w:p w14:paraId="0390689F" w14:textId="3C91C673" w:rsidR="00C24705" w:rsidRPr="000C581A" w:rsidRDefault="00453E16" w:rsidP="006C03C7">
      <w:pPr>
        <w:rPr>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mr>
            </m:m>
          </m:e>
        </m:d>
        <w:commentRangeStart w:id="2"/>
        <m:r>
          <w:rPr>
            <w:rFonts w:ascii="Cambria Math" w:hAnsi="Cambria Math"/>
            <w:highlight w:val="green"/>
            <w:lang w:val="en-GB"/>
          </w:rPr>
          <m:t xml:space="preserve"> </m:t>
        </m:r>
      </m:oMath>
      <w:r w:rsidR="00C24705" w:rsidRPr="00773F2B">
        <w:rPr>
          <w:highlight w:val="green"/>
          <w:lang w:val="en-GB"/>
        </w:rPr>
        <w:tab/>
      </w:r>
      <w:commentRangeEnd w:id="2"/>
      <w:r w:rsidR="007D4981" w:rsidRPr="00773F2B">
        <w:rPr>
          <w:rStyle w:val="CommentReference"/>
          <w:sz w:val="24"/>
          <w:szCs w:val="24"/>
          <w:highlight w:val="green"/>
          <w:lang w:val="en-GB"/>
        </w:rPr>
        <w:commentReference w:id="2"/>
      </w:r>
    </w:p>
    <w:p w14:paraId="08571117" w14:textId="77777777" w:rsidR="00C24705" w:rsidRPr="000C581A" w:rsidRDefault="00C24705" w:rsidP="006C03C7">
      <w:pPr>
        <w:rPr>
          <w:lang w:val="en-GB"/>
        </w:rPr>
      </w:pPr>
    </w:p>
    <w:p w14:paraId="26B4FFF3" w14:textId="6E5297D8" w:rsidR="00863FA7" w:rsidRPr="00773F2B" w:rsidRDefault="007A2418" w:rsidP="006C03C7">
      <w:pPr>
        <w:rPr>
          <w:highlight w:val="green"/>
          <w:lang w:val="en-GB"/>
        </w:rPr>
      </w:pPr>
      <w:r w:rsidRPr="00773F2B">
        <w:rPr>
          <w:highlight w:val="green"/>
          <w:lang w:val="en-GB"/>
        </w:rPr>
        <w:t xml:space="preserve">Notably, you did not enter </w:t>
      </w:r>
      <w:r w:rsidR="00044D97" w:rsidRPr="00773F2B">
        <w:rPr>
          <w:highlight w:val="green"/>
          <w:lang w:val="en-GB"/>
        </w:rPr>
        <w:t>the</w:t>
      </w:r>
      <w:r w:rsidRPr="00773F2B">
        <w:rPr>
          <w:highlight w:val="green"/>
          <w:lang w:val="en-GB"/>
        </w:rPr>
        <w:t xml:space="preserve"> covariance (</w:t>
      </w:r>
      <m:oMath>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oMath>
      <w:r w:rsidRPr="00773F2B">
        <w:rPr>
          <w:highlight w:val="green"/>
          <w:lang w:val="en-GB"/>
        </w:rPr>
        <w:t xml:space="preserve">) between the two traits but rather </w:t>
      </w:r>
      <w:r w:rsidR="00044D97" w:rsidRPr="00773F2B">
        <w:rPr>
          <w:highlight w:val="green"/>
          <w:lang w:val="en-GB"/>
        </w:rPr>
        <w:t>the</w:t>
      </w:r>
      <w:r w:rsidR="00047E75" w:rsidRPr="00773F2B">
        <w:rPr>
          <w:highlight w:val="green"/>
          <w:lang w:val="en-GB"/>
        </w:rPr>
        <w:t>ir</w:t>
      </w:r>
      <w:r w:rsidRPr="00773F2B">
        <w:rPr>
          <w:highlight w:val="green"/>
          <w:lang w:val="en-GB"/>
        </w:rPr>
        <w:t xml:space="preserve"> correlation.</w:t>
      </w:r>
      <w:r w:rsidR="002311FB" w:rsidRPr="00773F2B">
        <w:rPr>
          <w:highlight w:val="green"/>
          <w:lang w:val="en-GB"/>
        </w:rPr>
        <w:t xml:space="preserve"> As you will </w:t>
      </w:r>
      <w:r w:rsidR="00044D97" w:rsidRPr="00773F2B">
        <w:rPr>
          <w:highlight w:val="green"/>
          <w:lang w:val="en-GB"/>
        </w:rPr>
        <w:t>learn</w:t>
      </w:r>
      <w:r w:rsidR="002311FB" w:rsidRPr="00773F2B">
        <w:rPr>
          <w:highlight w:val="green"/>
          <w:lang w:val="en-GB"/>
        </w:rPr>
        <w:t xml:space="preserve"> </w:t>
      </w:r>
      <w:r w:rsidR="00F743C6" w:rsidRPr="00773F2B">
        <w:rPr>
          <w:highlight w:val="green"/>
          <w:lang w:val="en-GB"/>
        </w:rPr>
        <w:t>later on in this module</w:t>
      </w:r>
      <w:r w:rsidR="002311FB" w:rsidRPr="00773F2B">
        <w:rPr>
          <w:highlight w:val="green"/>
          <w:lang w:val="en-GB"/>
        </w:rPr>
        <w:t>, covariances are important for various calculations</w:t>
      </w:r>
      <w:r w:rsidR="00F30AF0" w:rsidRPr="00773F2B">
        <w:rPr>
          <w:highlight w:val="green"/>
          <w:lang w:val="en-GB"/>
        </w:rPr>
        <w:t xml:space="preserve"> (see </w:t>
      </w:r>
      <w:r w:rsidR="00047E75" w:rsidRPr="00773F2B">
        <w:rPr>
          <w:highlight w:val="green"/>
          <w:lang w:val="en-GB"/>
        </w:rPr>
        <w:t>below)</w:t>
      </w:r>
      <w:r w:rsidR="002311FB" w:rsidRPr="00773F2B">
        <w:rPr>
          <w:highlight w:val="green"/>
          <w:lang w:val="en-GB"/>
        </w:rPr>
        <w:t xml:space="preserve">, which is why we </w:t>
      </w:r>
      <w:r w:rsidR="00F743C6" w:rsidRPr="00773F2B">
        <w:rPr>
          <w:highlight w:val="green"/>
          <w:lang w:val="en-GB"/>
        </w:rPr>
        <w:t>introduce</w:t>
      </w:r>
      <w:r w:rsidR="002311FB" w:rsidRPr="00773F2B">
        <w:rPr>
          <w:highlight w:val="green"/>
          <w:lang w:val="en-GB"/>
        </w:rPr>
        <w:t xml:space="preserve"> them here. The correlation </w:t>
      </w:r>
      <w:r w:rsidR="0020253D" w:rsidRPr="00773F2B">
        <w:rPr>
          <w:highlight w:val="green"/>
          <w:lang w:val="en-GB"/>
        </w:rPr>
        <w:t>is</w:t>
      </w:r>
      <w:r w:rsidR="002311FB" w:rsidRPr="00773F2B">
        <w:rPr>
          <w:highlight w:val="green"/>
          <w:lang w:val="en-GB"/>
        </w:rPr>
        <w:t xml:space="preserve"> </w:t>
      </w:r>
      <w:r w:rsidR="00F743C6" w:rsidRPr="00773F2B">
        <w:rPr>
          <w:highlight w:val="green"/>
          <w:lang w:val="en-GB"/>
        </w:rPr>
        <w:t>the</w:t>
      </w:r>
      <w:r w:rsidR="002311FB" w:rsidRPr="00773F2B">
        <w:rPr>
          <w:highlight w:val="green"/>
          <w:lang w:val="en-GB"/>
        </w:rPr>
        <w:t xml:space="preserve"> covariance between </w:t>
      </w:r>
      <w:r w:rsidR="00F743C6" w:rsidRPr="00773F2B">
        <w:rPr>
          <w:highlight w:val="green"/>
          <w:lang w:val="en-GB"/>
        </w:rPr>
        <w:t xml:space="preserve">the </w:t>
      </w:r>
      <w:r w:rsidR="002311FB" w:rsidRPr="00773F2B">
        <w:rPr>
          <w:highlight w:val="green"/>
          <w:lang w:val="en-GB"/>
        </w:rPr>
        <w:t>two traits</w:t>
      </w:r>
      <w:r w:rsidR="00863FA7" w:rsidRPr="00773F2B">
        <w:rPr>
          <w:highlight w:val="green"/>
          <w:lang w:val="en-GB"/>
        </w:rPr>
        <w:t xml:space="preserve"> </w:t>
      </w:r>
      <w:r w:rsidR="00F743C6" w:rsidRPr="00773F2B">
        <w:rPr>
          <w:highlight w:val="green"/>
          <w:lang w:val="en-GB"/>
        </w:rPr>
        <w:t>when the associated variances are expressed in standa</w:t>
      </w:r>
      <w:r w:rsidR="00863FA7" w:rsidRPr="00773F2B">
        <w:rPr>
          <w:highlight w:val="green"/>
          <w:lang w:val="en-GB"/>
        </w:rPr>
        <w:t>rd deviation units</w:t>
      </w:r>
      <w:r w:rsidR="00F743C6" w:rsidRPr="00773F2B">
        <w:rPr>
          <w:highlight w:val="green"/>
          <w:lang w:val="en-GB"/>
        </w:rPr>
        <w:t xml:space="preserve">. This </w:t>
      </w:r>
      <w:r w:rsidR="00047E75" w:rsidRPr="00773F2B">
        <w:rPr>
          <w:highlight w:val="green"/>
          <w:lang w:val="en-GB"/>
        </w:rPr>
        <w:t xml:space="preserve">therefore </w:t>
      </w:r>
      <w:r w:rsidR="00F743C6" w:rsidRPr="00773F2B">
        <w:rPr>
          <w:highlight w:val="green"/>
          <w:lang w:val="en-GB"/>
        </w:rPr>
        <w:t>results in</w:t>
      </w:r>
      <w:r w:rsidR="00863FA7" w:rsidRPr="00773F2B">
        <w:rPr>
          <w:highlight w:val="green"/>
          <w:lang w:val="en-GB"/>
        </w:rPr>
        <w:t xml:space="preserve"> a standardized metric that can be compared across samples differ</w:t>
      </w:r>
      <w:r w:rsidR="00047E75" w:rsidRPr="00773F2B">
        <w:rPr>
          <w:highlight w:val="green"/>
          <w:lang w:val="en-GB"/>
        </w:rPr>
        <w:t>ing</w:t>
      </w:r>
      <w:r w:rsidR="00863FA7" w:rsidRPr="00773F2B">
        <w:rPr>
          <w:highlight w:val="green"/>
          <w:lang w:val="en-GB"/>
        </w:rPr>
        <w:t xml:space="preserve"> in variance. </w:t>
      </w:r>
    </w:p>
    <w:p w14:paraId="3C21EFF3" w14:textId="77777777" w:rsidR="00047E75" w:rsidRPr="00773F2B" w:rsidRDefault="00047E75" w:rsidP="006C03C7">
      <w:pPr>
        <w:rPr>
          <w:highlight w:val="green"/>
          <w:lang w:val="en-GB"/>
        </w:rPr>
      </w:pPr>
    </w:p>
    <w:p w14:paraId="7CAA22A6" w14:textId="221FA90B" w:rsidR="0020253D" w:rsidRPr="00773F2B" w:rsidRDefault="0020253D" w:rsidP="006C03C7">
      <w:pPr>
        <w:rPr>
          <w:highlight w:val="green"/>
          <w:lang w:val="en-GB"/>
        </w:rPr>
      </w:pPr>
      <w:r w:rsidRPr="00773F2B">
        <w:rPr>
          <w:highlight w:val="green"/>
          <w:lang w:val="en-GB"/>
        </w:rPr>
        <w:t>The relationship between the within-individual correlation (</w:t>
      </w: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oMath>
      <w:r w:rsidRPr="00773F2B">
        <w:rPr>
          <w:highlight w:val="green"/>
          <w:lang w:val="en-GB"/>
        </w:rPr>
        <w:t>) and covariance (</w:t>
      </w:r>
      <m:oMath>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oMath>
      <w:r w:rsidRPr="00773F2B">
        <w:rPr>
          <w:highlight w:val="green"/>
          <w:lang w:val="en-GB"/>
        </w:rPr>
        <w:t>) is:</w:t>
      </w:r>
    </w:p>
    <w:p w14:paraId="36ECC649" w14:textId="77777777" w:rsidR="002311FB" w:rsidRPr="00773F2B" w:rsidRDefault="002311FB" w:rsidP="006C03C7">
      <w:pPr>
        <w:rPr>
          <w:highlight w:val="green"/>
          <w:lang w:val="en-GB"/>
        </w:rPr>
      </w:pPr>
    </w:p>
    <w:p w14:paraId="0F37498B" w14:textId="4BEF6367" w:rsidR="00C24705" w:rsidRPr="000C581A" w:rsidRDefault="00453E16" w:rsidP="006C03C7">
      <w:pPr>
        <w:rPr>
          <w:lang w:val="en-GB"/>
        </w:rPr>
      </w:pP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r>
          <w:rPr>
            <w:rFonts w:ascii="Cambria Math" w:hAnsi="Cambria Math"/>
            <w:highlight w:val="green"/>
            <w:lang w:val="en-GB"/>
          </w:rPr>
          <m:t>=</m:t>
        </m:r>
        <m:f>
          <m:fPr>
            <m:ctrlPr>
              <w:rPr>
                <w:rFonts w:ascii="Cambria Math" w:hAnsi="Cambria Math"/>
                <w:i/>
                <w:highlight w:val="green"/>
                <w:lang w:val="en-GB"/>
              </w:rPr>
            </m:ctrlPr>
          </m:fPr>
          <m:num>
            <m:r>
              <w:rPr>
                <w:rFonts w:ascii="Cambria Math" w:hAnsi="Cambria Math"/>
                <w:highlight w:val="green"/>
                <w:lang w:val="en-GB"/>
              </w:rPr>
              <m:t>CO</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num>
          <m:den>
            <m:rad>
              <m:radPr>
                <m:degHide m:val="1"/>
                <m:ctrlPr>
                  <w:rPr>
                    <w:rFonts w:ascii="Cambria Math" w:hAnsi="Cambria Math"/>
                    <w:i/>
                    <w:highlight w:val="green"/>
                    <w:lang w:val="en-GB"/>
                  </w:rPr>
                </m:ctrlPr>
              </m:radPr>
              <m:deg/>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rad>
          </m:den>
        </m:f>
        <m:r>
          <w:rPr>
            <w:rFonts w:ascii="Cambria Math" w:hAnsi="Cambria Math"/>
            <w:lang w:val="en-GB"/>
          </w:rPr>
          <m:t xml:space="preserve"> </m:t>
        </m:r>
      </m:oMath>
      <w:r w:rsidR="000B726A" w:rsidRPr="000C581A">
        <w:rPr>
          <w:lang w:val="en-GB"/>
        </w:rPr>
        <w:tab/>
      </w:r>
    </w:p>
    <w:p w14:paraId="60B4941E" w14:textId="77777777" w:rsidR="007D4981" w:rsidRPr="000C581A" w:rsidRDefault="007D4981" w:rsidP="006C03C7">
      <w:pPr>
        <w:rPr>
          <w:lang w:val="en-GB"/>
        </w:rPr>
      </w:pPr>
    </w:p>
    <w:p w14:paraId="5F57E587" w14:textId="296BC70F" w:rsidR="008A4D36" w:rsidRPr="000C581A" w:rsidRDefault="00863FA7" w:rsidP="006C03C7">
      <w:pPr>
        <w:rPr>
          <w:lang w:val="en-GB"/>
        </w:rPr>
      </w:pPr>
      <w:r w:rsidRPr="00773F2B">
        <w:rPr>
          <w:highlight w:val="green"/>
          <w:lang w:val="en-GB"/>
        </w:rPr>
        <w:t xml:space="preserve">Here is a plot of the simulated data showing the </w:t>
      </w:r>
      <w:r w:rsidR="0017294B" w:rsidRPr="00773F2B">
        <w:rPr>
          <w:highlight w:val="green"/>
          <w:lang w:val="en-GB"/>
        </w:rPr>
        <w:t xml:space="preserve">within-individual </w:t>
      </w:r>
      <w:r w:rsidR="002B3E2B" w:rsidRPr="00773F2B">
        <w:rPr>
          <w:highlight w:val="green"/>
          <w:lang w:val="en-GB"/>
        </w:rPr>
        <w:t>correlation</w:t>
      </w:r>
      <w:r w:rsidR="0017294B" w:rsidRPr="00773F2B">
        <w:rPr>
          <w:highlight w:val="green"/>
          <w:lang w:val="en-GB"/>
        </w:rPr>
        <w:t>, where each individual is given a different colour</w:t>
      </w:r>
      <w:del w:id="3" w:author="dingemanse" w:date="2016-10-08T09:16:00Z">
        <w:r w:rsidR="0017294B" w:rsidRPr="00773F2B" w:rsidDel="002C062F">
          <w:rPr>
            <w:highlight w:val="green"/>
            <w:lang w:val="en-GB"/>
          </w:rPr>
          <w:delText xml:space="preserve">. </w:delText>
        </w:r>
      </w:del>
      <w:ins w:id="4" w:author="dingemanse" w:date="2016-10-08T09:16:00Z">
        <w:r w:rsidR="002C062F" w:rsidRPr="00773F2B">
          <w:rPr>
            <w:highlight w:val="green"/>
            <w:lang w:val="en-GB"/>
          </w:rPr>
          <w:t>:</w:t>
        </w:r>
        <w:r w:rsidR="002C062F" w:rsidRPr="000C581A">
          <w:rPr>
            <w:lang w:val="en-GB"/>
          </w:rPr>
          <w:t xml:space="preserve"> </w:t>
        </w:r>
      </w:ins>
    </w:p>
    <w:p w14:paraId="5AFCBF94" w14:textId="77777777" w:rsidR="00E15178" w:rsidRPr="000C581A" w:rsidRDefault="00E15178" w:rsidP="006C03C7">
      <w:pPr>
        <w:rPr>
          <w:lang w:val="en-GB"/>
        </w:rPr>
      </w:pPr>
    </w:p>
    <w:p w14:paraId="58254558" w14:textId="5DABF403" w:rsidR="00BA2597" w:rsidRPr="000C581A" w:rsidRDefault="00BA2597" w:rsidP="006C03C7">
      <w:pPr>
        <w:rPr>
          <w:lang w:val="en-GB"/>
        </w:rPr>
      </w:pPr>
      <w:commentRangeStart w:id="5"/>
      <w:r w:rsidRPr="00C464C4">
        <w:rPr>
          <w:lang w:val="en-GB"/>
        </w:rPr>
        <w:t>[PLOT</w:t>
      </w:r>
      <w:r w:rsidR="001E3399" w:rsidRPr="00C464C4">
        <w:rPr>
          <w:lang w:val="en-GB"/>
        </w:rPr>
        <w:t xml:space="preserve"> 1</w:t>
      </w:r>
      <w:r w:rsidRPr="00C464C4">
        <w:rPr>
          <w:lang w:val="en-GB"/>
        </w:rPr>
        <w:t>]</w:t>
      </w:r>
      <w:commentRangeEnd w:id="5"/>
      <w:r w:rsidRPr="00C464C4">
        <w:rPr>
          <w:rStyle w:val="CommentReference"/>
          <w:sz w:val="24"/>
          <w:szCs w:val="24"/>
          <w:lang w:val="en-GB"/>
        </w:rPr>
        <w:commentReference w:id="5"/>
      </w:r>
    </w:p>
    <w:p w14:paraId="2616137A" w14:textId="77777777" w:rsidR="0012623C" w:rsidRPr="000C581A" w:rsidRDefault="0012623C" w:rsidP="006C03C7">
      <w:pPr>
        <w:rPr>
          <w:b/>
          <w:lang w:val="en-GB"/>
        </w:rPr>
      </w:pPr>
    </w:p>
    <w:p w14:paraId="127863A2" w14:textId="7493E672" w:rsidR="008A4D36" w:rsidRPr="00773F2B" w:rsidRDefault="008A4D36" w:rsidP="006C03C7">
      <w:pPr>
        <w:rPr>
          <w:highlight w:val="green"/>
          <w:lang w:val="en-GB"/>
        </w:rPr>
      </w:pPr>
      <w:r w:rsidRPr="00773F2B">
        <w:rPr>
          <w:highlight w:val="green"/>
          <w:lang w:val="en-GB"/>
        </w:rPr>
        <w:t xml:space="preserve">Note that the relationship between the two traits should be negative if you did enter a negative correlation above, and that this relationship exists within individuals. That is, when a female (colour) increases egg size from one instance (e.g. year) to the next, she simultaneously decreases her </w:t>
      </w:r>
      <w:r w:rsidR="001A57C9" w:rsidRPr="00773F2B">
        <w:rPr>
          <w:highlight w:val="green"/>
          <w:lang w:val="en-GB"/>
        </w:rPr>
        <w:t>egg number</w:t>
      </w:r>
      <w:r w:rsidRPr="00773F2B">
        <w:rPr>
          <w:highlight w:val="green"/>
          <w:lang w:val="en-GB"/>
        </w:rPr>
        <w:t>. In other words, the changes in one trait across repeated expressions of the same individual a</w:t>
      </w:r>
      <w:r w:rsidR="00047E75" w:rsidRPr="00773F2B">
        <w:rPr>
          <w:highlight w:val="green"/>
          <w:lang w:val="en-GB"/>
        </w:rPr>
        <w:t xml:space="preserve">re associated with changes in </w:t>
      </w:r>
      <w:r w:rsidRPr="00773F2B">
        <w:rPr>
          <w:highlight w:val="green"/>
          <w:lang w:val="en-GB"/>
        </w:rPr>
        <w:t>another trait.</w:t>
      </w:r>
    </w:p>
    <w:p w14:paraId="5CD5D5D0" w14:textId="77777777" w:rsidR="008A4D36" w:rsidRPr="00773F2B" w:rsidRDefault="008A4D36" w:rsidP="006C03C7">
      <w:pPr>
        <w:rPr>
          <w:b/>
          <w:highlight w:val="green"/>
          <w:lang w:val="en-GB"/>
        </w:rPr>
      </w:pPr>
    </w:p>
    <w:p w14:paraId="10FD322F" w14:textId="6FA718B3" w:rsidR="00115E73" w:rsidRPr="000C581A" w:rsidRDefault="0012623C" w:rsidP="006C03C7">
      <w:pPr>
        <w:rPr>
          <w:lang w:val="en-GB"/>
        </w:rPr>
      </w:pPr>
      <w:r w:rsidRPr="00773F2B">
        <w:rPr>
          <w:b/>
          <w:highlight w:val="green"/>
          <w:lang w:val="en-GB"/>
        </w:rPr>
        <w:lastRenderedPageBreak/>
        <w:t>Conclusion:</w:t>
      </w:r>
      <w:r w:rsidR="00BA2597" w:rsidRPr="00773F2B">
        <w:rPr>
          <w:highlight w:val="green"/>
          <w:lang w:val="en-GB"/>
        </w:rPr>
        <w:t xml:space="preserve"> Variance-covariance matrices </w:t>
      </w:r>
      <w:r w:rsidR="008A4D36" w:rsidRPr="00773F2B">
        <w:rPr>
          <w:highlight w:val="green"/>
          <w:lang w:val="en-GB"/>
        </w:rPr>
        <w:t xml:space="preserve">hold </w:t>
      </w:r>
      <w:r w:rsidR="00115E73" w:rsidRPr="00773F2B">
        <w:rPr>
          <w:highlight w:val="green"/>
          <w:lang w:val="en-GB"/>
        </w:rPr>
        <w:t>information on the amount of variance existing in each trait as well as the covariance</w:t>
      </w:r>
      <w:r w:rsidR="008A4D36" w:rsidRPr="00773F2B">
        <w:rPr>
          <w:highlight w:val="green"/>
          <w:lang w:val="en-GB"/>
        </w:rPr>
        <w:t>s</w:t>
      </w:r>
      <w:r w:rsidR="00115E73" w:rsidRPr="00773F2B">
        <w:rPr>
          <w:highlight w:val="green"/>
          <w:lang w:val="en-GB"/>
        </w:rPr>
        <w:t xml:space="preserve"> between them. </w:t>
      </w:r>
      <w:r w:rsidR="008A4D36" w:rsidRPr="00773F2B">
        <w:rPr>
          <w:highlight w:val="green"/>
          <w:lang w:val="en-GB"/>
        </w:rPr>
        <w:t>The correlations between two traits are calculated using th</w:t>
      </w:r>
      <w:r w:rsidR="006629EA" w:rsidRPr="00773F2B">
        <w:rPr>
          <w:highlight w:val="green"/>
          <w:lang w:val="en-GB"/>
        </w:rPr>
        <w:t>is</w:t>
      </w:r>
      <w:r w:rsidR="008A4D36" w:rsidRPr="00773F2B">
        <w:rPr>
          <w:highlight w:val="green"/>
          <w:lang w:val="en-GB"/>
        </w:rPr>
        <w:t xml:space="preserve"> information on variances and covariances</w:t>
      </w:r>
      <w:r w:rsidR="006629EA" w:rsidRPr="00773F2B">
        <w:rPr>
          <w:highlight w:val="green"/>
          <w:lang w:val="en-GB"/>
        </w:rPr>
        <w:t xml:space="preserve"> as derived metrics</w:t>
      </w:r>
      <w:r w:rsidR="008A4D36" w:rsidRPr="00773F2B">
        <w:rPr>
          <w:highlight w:val="green"/>
          <w:lang w:val="en-GB"/>
        </w:rPr>
        <w:t>.</w:t>
      </w:r>
    </w:p>
    <w:p w14:paraId="72F3127C" w14:textId="77777777" w:rsidR="00115E73" w:rsidRPr="000C581A" w:rsidRDefault="00115E73" w:rsidP="006C03C7">
      <w:pPr>
        <w:rPr>
          <w:lang w:val="en-GB"/>
        </w:rPr>
      </w:pPr>
    </w:p>
    <w:p w14:paraId="03F5FB76" w14:textId="77777777" w:rsidR="001E6E19" w:rsidRDefault="001E6E19">
      <w:pPr>
        <w:rPr>
          <w:b/>
          <w:i/>
          <w:lang w:val="en-GB"/>
        </w:rPr>
      </w:pPr>
      <w:r>
        <w:rPr>
          <w:b/>
          <w:i/>
          <w:lang w:val="en-GB"/>
        </w:rPr>
        <w:br w:type="page"/>
      </w:r>
    </w:p>
    <w:p w14:paraId="22F91363" w14:textId="14F7DD6B" w:rsidR="00C007C1" w:rsidRPr="000C581A" w:rsidRDefault="00C007C1" w:rsidP="006C03C7">
      <w:pPr>
        <w:rPr>
          <w:b/>
          <w:i/>
          <w:lang w:val="en-GB"/>
        </w:rPr>
      </w:pPr>
      <w:r w:rsidRPr="00E94355">
        <w:rPr>
          <w:b/>
          <w:i/>
          <w:highlight w:val="green"/>
          <w:lang w:val="en-GB"/>
        </w:rPr>
        <w:lastRenderedPageBreak/>
        <w:t>Step 2.</w:t>
      </w:r>
      <w:r w:rsidR="00D808D8" w:rsidRPr="00E94355">
        <w:rPr>
          <w:b/>
          <w:i/>
          <w:highlight w:val="green"/>
          <w:lang w:val="en-GB"/>
        </w:rPr>
        <w:t xml:space="preserve"> Phenotypic correlations between two repeatedly expressed traits that </w:t>
      </w:r>
      <w:r w:rsidR="00F86AB7" w:rsidRPr="00E94355">
        <w:rPr>
          <w:b/>
          <w:i/>
          <w:highlight w:val="green"/>
          <w:lang w:val="en-GB"/>
        </w:rPr>
        <w:t xml:space="preserve">also </w:t>
      </w:r>
      <w:r w:rsidR="00D808D8" w:rsidRPr="00E94355">
        <w:rPr>
          <w:b/>
          <w:i/>
          <w:highlight w:val="green"/>
          <w:lang w:val="en-GB"/>
        </w:rPr>
        <w:t xml:space="preserve">differ </w:t>
      </w:r>
      <w:r w:rsidR="00F86AB7" w:rsidRPr="00E94355">
        <w:rPr>
          <w:b/>
          <w:i/>
          <w:highlight w:val="green"/>
          <w:lang w:val="en-GB"/>
        </w:rPr>
        <w:t xml:space="preserve">consistently </w:t>
      </w:r>
      <w:r w:rsidR="00D808D8" w:rsidRPr="00E94355">
        <w:rPr>
          <w:b/>
          <w:i/>
          <w:highlight w:val="green"/>
          <w:lang w:val="en-GB"/>
        </w:rPr>
        <w:t>between individuals</w:t>
      </w:r>
      <w:r w:rsidR="00F86AB7" w:rsidRPr="00E94355">
        <w:rPr>
          <w:b/>
          <w:i/>
          <w:highlight w:val="green"/>
          <w:lang w:val="en-GB"/>
        </w:rPr>
        <w:t>.</w:t>
      </w:r>
    </w:p>
    <w:p w14:paraId="48697217" w14:textId="77777777" w:rsidR="00C007C1" w:rsidRPr="000C581A" w:rsidRDefault="00C007C1" w:rsidP="006C03C7">
      <w:pPr>
        <w:rPr>
          <w:b/>
          <w:i/>
          <w:lang w:val="en-GB"/>
        </w:rPr>
      </w:pPr>
      <w:r w:rsidRPr="000C581A">
        <w:rPr>
          <w:b/>
          <w:i/>
          <w:lang w:val="en-GB"/>
        </w:rPr>
        <w:t xml:space="preserve"> </w:t>
      </w:r>
    </w:p>
    <w:p w14:paraId="0BDBE650" w14:textId="3280B644" w:rsidR="00C007C1" w:rsidRPr="00E94355" w:rsidRDefault="00C007C1" w:rsidP="006C03C7">
      <w:pPr>
        <w:rPr>
          <w:b/>
          <w:highlight w:val="green"/>
          <w:lang w:val="en-GB"/>
        </w:rPr>
      </w:pPr>
      <w:r w:rsidRPr="00E94355">
        <w:rPr>
          <w:b/>
          <w:highlight w:val="green"/>
          <w:lang w:val="en-GB"/>
        </w:rPr>
        <w:t xml:space="preserve">Sub-goal: </w:t>
      </w:r>
      <w:r w:rsidR="00D808D8" w:rsidRPr="00E94355">
        <w:rPr>
          <w:b/>
          <w:highlight w:val="green"/>
          <w:lang w:val="en-GB"/>
        </w:rPr>
        <w:t>Understanding the role of repeatability in shaping phenotypic correlations in repeatedly expressed traits</w:t>
      </w:r>
    </w:p>
    <w:p w14:paraId="62A5E3A9" w14:textId="77777777" w:rsidR="00C007C1" w:rsidRPr="00E94355" w:rsidRDefault="00C007C1" w:rsidP="006C03C7">
      <w:pPr>
        <w:rPr>
          <w:b/>
          <w:highlight w:val="green"/>
          <w:lang w:val="en-GB"/>
        </w:rPr>
      </w:pPr>
    </w:p>
    <w:p w14:paraId="1C3E4DA4" w14:textId="30D52C29" w:rsidR="0027385A" w:rsidRPr="00E94355" w:rsidRDefault="00C007C1" w:rsidP="006C03C7">
      <w:pPr>
        <w:rPr>
          <w:highlight w:val="green"/>
          <w:lang w:val="en-GB"/>
        </w:rPr>
      </w:pPr>
      <w:r w:rsidRPr="00E94355">
        <w:rPr>
          <w:b/>
          <w:highlight w:val="green"/>
          <w:lang w:val="en-GB"/>
        </w:rPr>
        <w:t xml:space="preserve">Introduction: </w:t>
      </w:r>
      <w:r w:rsidR="00D808D8" w:rsidRPr="00E94355">
        <w:rPr>
          <w:highlight w:val="green"/>
          <w:lang w:val="en-GB"/>
        </w:rPr>
        <w:t>In step one, we focussed on within-individual correlations caused by trade-offs between two costly traits that were repeatedly expressed within the same individual.</w:t>
      </w:r>
      <w:r w:rsidR="001A57C9" w:rsidRPr="00E94355">
        <w:rPr>
          <w:highlight w:val="green"/>
          <w:lang w:val="en-GB"/>
        </w:rPr>
        <w:t xml:space="preserve"> We assumed for simplicity that both traits harboured no among-individual variance. </w:t>
      </w:r>
      <w:r w:rsidR="00C52013" w:rsidRPr="00E94355">
        <w:rPr>
          <w:highlight w:val="green"/>
          <w:lang w:val="en-GB"/>
        </w:rPr>
        <w:t>This meant that the individual repeatability was zero for both traits</w:t>
      </w:r>
      <w:r w:rsidR="006455D1" w:rsidRPr="00E94355">
        <w:rPr>
          <w:highlight w:val="green"/>
          <w:lang w:val="en-GB"/>
        </w:rPr>
        <w:t xml:space="preserve"> (see module on Basic Lessons for an introduction to repeatability)</w:t>
      </w:r>
      <w:r w:rsidR="00C52013" w:rsidRPr="00E94355">
        <w:rPr>
          <w:highlight w:val="green"/>
          <w:lang w:val="en-GB"/>
        </w:rPr>
        <w:t xml:space="preserve">. </w:t>
      </w:r>
      <w:r w:rsidR="001A57C9" w:rsidRPr="00E94355">
        <w:rPr>
          <w:highlight w:val="green"/>
          <w:lang w:val="en-GB"/>
        </w:rPr>
        <w:t>We will now consider a more complex but realistic scenario where these two traits (egg size and egg number) varied both within- and among-individuals</w:t>
      </w:r>
      <w:r w:rsidR="00BD333D" w:rsidRPr="00E94355">
        <w:rPr>
          <w:highlight w:val="green"/>
          <w:lang w:val="en-GB"/>
        </w:rPr>
        <w:t>, as we know is t</w:t>
      </w:r>
      <w:r w:rsidR="003F2709" w:rsidRPr="00E94355">
        <w:rPr>
          <w:highlight w:val="green"/>
          <w:lang w:val="en-GB"/>
        </w:rPr>
        <w:t>he case in na</w:t>
      </w:r>
      <w:r w:rsidR="00616D7D" w:rsidRPr="00E94355">
        <w:rPr>
          <w:highlight w:val="green"/>
          <w:lang w:val="en-GB"/>
        </w:rPr>
        <w:t>tural populations. The models for</w:t>
      </w:r>
      <w:r w:rsidR="003F2709" w:rsidRPr="00E94355">
        <w:rPr>
          <w:highlight w:val="green"/>
          <w:lang w:val="en-GB"/>
        </w:rPr>
        <w:t xml:space="preserve"> this step will be:</w:t>
      </w:r>
    </w:p>
    <w:p w14:paraId="1D3EAD32" w14:textId="3B61EC8F" w:rsidR="003F2709" w:rsidRPr="00E94355" w:rsidRDefault="00453E16" w:rsidP="003F2709">
      <w:pPr>
        <w:rPr>
          <w:highlight w:val="green"/>
          <w:lang w:val="en-GB"/>
        </w:rPr>
      </w:pPr>
      <m:oMathPara>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yhi</m:t>
              </m:r>
            </m:sub>
          </m:sSub>
        </m:oMath>
      </m:oMathPara>
    </w:p>
    <w:p w14:paraId="08871AD4" w14:textId="292576E5" w:rsidR="003F2709" w:rsidRPr="00392D3C" w:rsidRDefault="00453E16" w:rsidP="003F2709">
      <w:pPr>
        <w:rPr>
          <w:rFonts w:ascii="Calibri" w:hAnsi="Calibri"/>
          <w:lang w:val="en-GB"/>
        </w:rPr>
      </w:pPr>
      <m:oMathPara>
        <m:oMath>
          <m:sSub>
            <m:sSubPr>
              <m:ctrlPr>
                <w:rPr>
                  <w:rFonts w:ascii="Cambria Math" w:hAnsi="Cambria Math"/>
                  <w:i/>
                  <w:highlight w:val="green"/>
                  <w:lang w:val="en-GB"/>
                </w:rPr>
              </m:ctrlPr>
            </m:sSubPr>
            <m:e>
              <m:r>
                <w:rPr>
                  <w:rFonts w:ascii="Cambria Math" w:hAnsi="Cambria Math"/>
                  <w:highlight w:val="green"/>
                  <w:lang w:val="en-GB"/>
                </w:rPr>
                <m:t>z</m:t>
              </m:r>
            </m:e>
            <m:sub>
              <m:r>
                <w:rPr>
                  <w:rFonts w:ascii="Cambria Math" w:hAnsi="Cambria Math"/>
                  <w:highlight w:val="green"/>
                  <w:lang w:val="en-GB"/>
                </w:rPr>
                <m:t>hi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zhi</m:t>
              </m:r>
            </m:sub>
          </m:sSub>
        </m:oMath>
      </m:oMathPara>
    </w:p>
    <w:p w14:paraId="1FECBEFE" w14:textId="77777777" w:rsidR="0027385A" w:rsidRDefault="0027385A" w:rsidP="006C03C7">
      <w:pPr>
        <w:rPr>
          <w:lang w:val="en-GB"/>
        </w:rPr>
      </w:pPr>
    </w:p>
    <w:p w14:paraId="3516AAED" w14:textId="1D3546E0" w:rsidR="001A57C9" w:rsidRPr="000C581A" w:rsidRDefault="00C52013" w:rsidP="006C03C7">
      <w:pPr>
        <w:rPr>
          <w:lang w:val="en-GB"/>
        </w:rPr>
      </w:pPr>
      <w:r w:rsidRPr="00E94355">
        <w:rPr>
          <w:highlight w:val="green"/>
          <w:lang w:val="en-GB"/>
        </w:rPr>
        <w:t>For example, female passerine birds often adjust their clutch size to changes in breeding density while females also differ consistently in clutch sizes across repeated breeding attempts (</w:t>
      </w:r>
      <w:commentRangeStart w:id="6"/>
      <w:r w:rsidRPr="00E94355">
        <w:rPr>
          <w:highlight w:val="green"/>
          <w:lang w:val="en-GB"/>
        </w:rPr>
        <w:t>Nicolaus et al. 2013</w:t>
      </w:r>
      <w:commentRangeEnd w:id="6"/>
      <w:r w:rsidRPr="00E94355">
        <w:rPr>
          <w:rStyle w:val="CommentReference"/>
          <w:highlight w:val="green"/>
          <w:lang w:val="en-GB"/>
        </w:rPr>
        <w:commentReference w:id="6"/>
      </w:r>
      <w:r w:rsidRPr="00E94355">
        <w:rPr>
          <w:highlight w:val="green"/>
          <w:lang w:val="en-GB"/>
        </w:rPr>
        <w:t xml:space="preserve">). </w:t>
      </w:r>
      <w:r w:rsidR="001A57C9" w:rsidRPr="00E94355">
        <w:rPr>
          <w:highlight w:val="green"/>
          <w:lang w:val="en-GB"/>
        </w:rPr>
        <w:t>Previously, because the traits did not harbour any among-individual variation, all variation in the data existed at within-individual</w:t>
      </w:r>
      <w:r w:rsidR="00DF6C72" w:rsidRPr="00E94355">
        <w:rPr>
          <w:highlight w:val="green"/>
          <w:lang w:val="en-GB"/>
        </w:rPr>
        <w:t>s</w:t>
      </w:r>
      <w:r w:rsidR="001A57C9" w:rsidRPr="00E94355">
        <w:rPr>
          <w:highlight w:val="green"/>
          <w:lang w:val="en-GB"/>
        </w:rPr>
        <w:t xml:space="preserve">. This meant that the phenotypic correlation </w:t>
      </w:r>
      <w:r w:rsidR="00675783" w:rsidRPr="00E94355">
        <w:rPr>
          <w:highlight w:val="green"/>
          <w:lang w:val="en-GB"/>
        </w:rPr>
        <w:t>between the two traits in the dataset was identical to the within-individual correlation.</w:t>
      </w:r>
      <w:r w:rsidR="00F679E8" w:rsidRPr="00E94355">
        <w:rPr>
          <w:highlight w:val="green"/>
          <w:lang w:val="en-GB"/>
        </w:rPr>
        <w:t xml:space="preserve"> We can see why this is the case by introducing the equation that describes the components affecting the phenotypic correlation (</w:t>
      </w: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oMath>
      <w:r w:rsidR="00F679E8" w:rsidRPr="00E94355">
        <w:rPr>
          <w:highlight w:val="green"/>
          <w:lang w:val="en-GB"/>
        </w:rPr>
        <w:t>)</w:t>
      </w:r>
      <w:r w:rsidR="00DF6C72" w:rsidRPr="00E94355">
        <w:rPr>
          <w:highlight w:val="green"/>
          <w:lang w:val="en-GB"/>
        </w:rPr>
        <w:t xml:space="preserve"> (e.g. </w:t>
      </w:r>
      <w:commentRangeStart w:id="7"/>
      <w:r w:rsidR="00DF6C72" w:rsidRPr="00E94355">
        <w:rPr>
          <w:highlight w:val="green"/>
          <w:lang w:val="en-GB"/>
        </w:rPr>
        <w:t>Dingemanse &amp; Dochtermann 2013; Dingemanse et al. 2012</w:t>
      </w:r>
      <w:commentRangeEnd w:id="7"/>
      <w:r w:rsidR="00DF6C72" w:rsidRPr="00E94355">
        <w:rPr>
          <w:rStyle w:val="CommentReference"/>
          <w:highlight w:val="green"/>
          <w:lang w:val="en-GB"/>
        </w:rPr>
        <w:commentReference w:id="7"/>
      </w:r>
      <w:r w:rsidR="00DF6C72" w:rsidRPr="00E94355">
        <w:rPr>
          <w:highlight w:val="green"/>
          <w:lang w:val="en-GB"/>
        </w:rPr>
        <w:t>)</w:t>
      </w:r>
      <w:r w:rsidR="00F679E8" w:rsidRPr="00E94355">
        <w:rPr>
          <w:highlight w:val="green"/>
          <w:lang w:val="en-GB"/>
        </w:rPr>
        <w:t>:</w:t>
      </w:r>
    </w:p>
    <w:p w14:paraId="119BDEC6" w14:textId="77777777" w:rsidR="001A57C9" w:rsidRPr="000C581A" w:rsidRDefault="001A57C9" w:rsidP="006C03C7">
      <w:pPr>
        <w:rPr>
          <w:lang w:val="en-GB"/>
        </w:rPr>
      </w:pPr>
    </w:p>
    <w:p w14:paraId="4D9465D3" w14:textId="645A9084" w:rsidR="00675783" w:rsidRPr="00E94355"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den>
                </m:f>
              </m:e>
            </m:d>
          </m:e>
        </m:rad>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den>
                </m:f>
              </m:e>
            </m:d>
          </m:e>
        </m:rad>
      </m:oMath>
      <w:r w:rsidR="0059252A" w:rsidRPr="00E94355">
        <w:rPr>
          <w:highlight w:val="green"/>
          <w:lang w:val="en-GB"/>
        </w:rPr>
        <w:tab/>
        <w:t xml:space="preserve"> eq1</w:t>
      </w:r>
    </w:p>
    <w:p w14:paraId="68790971" w14:textId="77777777" w:rsidR="00675783" w:rsidRPr="00E94355" w:rsidRDefault="00675783" w:rsidP="006C03C7">
      <w:pPr>
        <w:rPr>
          <w:highlight w:val="green"/>
          <w:lang w:val="en-GB"/>
        </w:rPr>
      </w:pPr>
    </w:p>
    <w:p w14:paraId="5CDE23FF" w14:textId="600B5392" w:rsidR="00675783" w:rsidRPr="00E94355" w:rsidRDefault="006455D1" w:rsidP="006C03C7">
      <w:pPr>
        <w:rPr>
          <w:highlight w:val="green"/>
          <w:lang w:val="en-GB"/>
        </w:rPr>
      </w:pPr>
      <w:r w:rsidRPr="00E94355">
        <w:rPr>
          <w:highlight w:val="green"/>
          <w:lang w:val="en-GB"/>
        </w:rPr>
        <w:t>This monster contains several important elements. T</w:t>
      </w:r>
      <w:r w:rsidR="00A356D4" w:rsidRPr="00E94355">
        <w:rPr>
          <w:highlight w:val="green"/>
          <w:lang w:val="en-GB"/>
        </w:rPr>
        <w:t xml:space="preserve">he phenotypic correlation </w:t>
      </w:r>
      <w:r w:rsidRPr="00E94355">
        <w:rPr>
          <w:highlight w:val="green"/>
          <w:lang w:val="en-GB"/>
        </w:rPr>
        <w:t>(</w:t>
      </w: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oMath>
      <w:r w:rsidRPr="00E94355">
        <w:rPr>
          <w:highlight w:val="green"/>
          <w:lang w:val="en-GB"/>
        </w:rPr>
        <w:t xml:space="preserve">) </w:t>
      </w:r>
      <w:r w:rsidR="00A356D4" w:rsidRPr="00E94355">
        <w:rPr>
          <w:highlight w:val="green"/>
          <w:lang w:val="en-GB"/>
        </w:rPr>
        <w:t>is affected by both the among-individual correlation (</w:t>
      </w: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oMath>
      <w:r w:rsidR="00A356D4" w:rsidRPr="00E94355">
        <w:rPr>
          <w:highlight w:val="green"/>
          <w:lang w:val="en-GB"/>
        </w:rPr>
        <w:t>)</w:t>
      </w:r>
      <w:r w:rsidR="00B21503" w:rsidRPr="00E94355">
        <w:rPr>
          <w:highlight w:val="green"/>
          <w:lang w:val="en-GB"/>
        </w:rPr>
        <w:t xml:space="preserve"> and</w:t>
      </w:r>
      <w:r w:rsidR="00A356D4" w:rsidRPr="00E94355">
        <w:rPr>
          <w:highlight w:val="green"/>
          <w:lang w:val="en-GB"/>
        </w:rPr>
        <w:t xml:space="preserve"> the within-individual correlation (</w:t>
      </w: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oMath>
      <w:r w:rsidR="00A356D4" w:rsidRPr="00E94355">
        <w:rPr>
          <w:highlight w:val="green"/>
          <w:lang w:val="en-GB"/>
        </w:rPr>
        <w:t xml:space="preserve">). This former correlation will be addressed in </w:t>
      </w:r>
      <w:r w:rsidR="00526F0A" w:rsidRPr="00E94355">
        <w:rPr>
          <w:highlight w:val="green"/>
          <w:lang w:val="en-GB"/>
        </w:rPr>
        <w:t xml:space="preserve">more detail in </w:t>
      </w:r>
      <w:r w:rsidR="00A356D4" w:rsidRPr="00E94355">
        <w:rPr>
          <w:highlight w:val="green"/>
          <w:lang w:val="en-GB"/>
        </w:rPr>
        <w:t>s</w:t>
      </w:r>
      <w:r w:rsidR="00726BA0" w:rsidRPr="00E94355">
        <w:rPr>
          <w:highlight w:val="green"/>
          <w:lang w:val="en-GB"/>
        </w:rPr>
        <w:t>tep</w:t>
      </w:r>
      <w:r w:rsidR="00296C0D" w:rsidRPr="00E94355">
        <w:rPr>
          <w:highlight w:val="green"/>
          <w:lang w:val="en-GB"/>
        </w:rPr>
        <w:t xml:space="preserve"> 3 of this module</w:t>
      </w:r>
      <w:r w:rsidR="00A356D4" w:rsidRPr="00E94355">
        <w:rPr>
          <w:highlight w:val="green"/>
          <w:lang w:val="en-GB"/>
        </w:rPr>
        <w:t xml:space="preserve">. Important for now is to note that the impact of each correlation on the phenotypic correlation is </w:t>
      </w:r>
      <w:r w:rsidRPr="00E94355">
        <w:rPr>
          <w:highlight w:val="green"/>
          <w:lang w:val="en-GB"/>
        </w:rPr>
        <w:t xml:space="preserve">weighted </w:t>
      </w:r>
      <w:r w:rsidR="00A356D4" w:rsidRPr="00E94355">
        <w:rPr>
          <w:highlight w:val="green"/>
          <w:lang w:val="en-GB"/>
        </w:rPr>
        <w:t>by the following term:</w:t>
      </w:r>
    </w:p>
    <w:p w14:paraId="71735E75" w14:textId="77777777" w:rsidR="00A356D4" w:rsidRPr="00E94355" w:rsidRDefault="00A356D4" w:rsidP="006C03C7">
      <w:pPr>
        <w:rPr>
          <w:highlight w:val="green"/>
          <w:lang w:val="en-GB"/>
        </w:rPr>
      </w:pPr>
    </w:p>
    <w:p w14:paraId="5FDA4261" w14:textId="7E3F8CB3" w:rsidR="00A356D4" w:rsidRPr="00E94355" w:rsidRDefault="00453E16" w:rsidP="006C03C7">
      <w:pPr>
        <w:rPr>
          <w:highlight w:val="green"/>
          <w:lang w:val="en-GB"/>
        </w:rPr>
      </w:pPr>
      <m:oMath>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den>
                </m:f>
              </m:e>
            </m:d>
          </m:e>
        </m:rad>
      </m:oMath>
      <w:r w:rsidR="00A356D4" w:rsidRPr="00E94355">
        <w:rPr>
          <w:highlight w:val="green"/>
          <w:lang w:val="en-GB"/>
        </w:rPr>
        <w:t xml:space="preserve"> </w:t>
      </w:r>
      <w:r w:rsidR="00CE7F1E" w:rsidRPr="00E94355">
        <w:rPr>
          <w:highlight w:val="green"/>
          <w:lang w:val="en-GB"/>
        </w:rPr>
        <w:t xml:space="preserve">   eq 2</w:t>
      </w:r>
    </w:p>
    <w:p w14:paraId="597AFB75" w14:textId="77777777" w:rsidR="00F679E8" w:rsidRPr="00E94355" w:rsidRDefault="00F679E8" w:rsidP="006C03C7">
      <w:pPr>
        <w:rPr>
          <w:highlight w:val="green"/>
          <w:lang w:val="en-GB"/>
        </w:rPr>
      </w:pPr>
    </w:p>
    <w:p w14:paraId="0BCE3638" w14:textId="28F66080" w:rsidR="00392D3C" w:rsidRPr="00E94355" w:rsidRDefault="00A356D4" w:rsidP="0027385A">
      <w:pPr>
        <w:rPr>
          <w:rFonts w:ascii="Calibri" w:hAnsi="Calibri"/>
          <w:highlight w:val="green"/>
          <w:lang w:val="en-GB"/>
        </w:rPr>
      </w:pPr>
      <w:r w:rsidRPr="00E94355">
        <w:rPr>
          <w:highlight w:val="green"/>
          <w:lang w:val="en-GB"/>
        </w:rPr>
        <w:t xml:space="preserve">This term is called the </w:t>
      </w:r>
      <w:r w:rsidR="008852EA" w:rsidRPr="00E94355">
        <w:rPr>
          <w:highlight w:val="green"/>
          <w:lang w:val="en-GB"/>
        </w:rPr>
        <w:t>“</w:t>
      </w:r>
      <w:r w:rsidRPr="00E94355">
        <w:rPr>
          <w:highlight w:val="green"/>
          <w:lang w:val="en-GB"/>
        </w:rPr>
        <w:t>geometric mean repeatability</w:t>
      </w:r>
      <w:r w:rsidR="008852EA" w:rsidRPr="00E94355">
        <w:rPr>
          <w:highlight w:val="green"/>
          <w:lang w:val="en-GB"/>
        </w:rPr>
        <w:t>”</w:t>
      </w:r>
      <w:r w:rsidRPr="00E94355">
        <w:rPr>
          <w:highlight w:val="green"/>
          <w:lang w:val="en-GB"/>
        </w:rPr>
        <w:t xml:space="preserve"> as it represents the square-root of product of the repeatability of trait </w:t>
      </w:r>
      <w:r w:rsidRPr="00E94355">
        <w:rPr>
          <w:i/>
          <w:highlight w:val="green"/>
          <w:lang w:val="en-GB"/>
        </w:rPr>
        <w:t>y</w:t>
      </w:r>
      <w:r w:rsidR="00BD333D" w:rsidRPr="00E94355">
        <w:rPr>
          <w:i/>
          <w:highlight w:val="green"/>
          <w:lang w:val="en-GB"/>
        </w:rPr>
        <w:t xml:space="preserve"> </w:t>
      </w:r>
      <w:r w:rsidR="00BD333D" w:rsidRPr="00E94355">
        <w:rPr>
          <w:highlight w:val="green"/>
          <w:lang w:val="en-GB"/>
        </w:rPr>
        <w:t>(</w:t>
      </w:r>
      <m:oMath>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den>
        </m:f>
        <m:r>
          <m:rPr>
            <m:sty m:val="p"/>
          </m:rPr>
          <w:rPr>
            <w:rFonts w:ascii="Cambria Math" w:hAnsi="Cambria Math"/>
            <w:highlight w:val="green"/>
            <w:lang w:val="en-GB"/>
          </w:rPr>
          <m:t xml:space="preserve"> </m:t>
        </m:r>
      </m:oMath>
      <w:r w:rsidR="00BD333D" w:rsidRPr="00E94355">
        <w:rPr>
          <w:highlight w:val="green"/>
          <w:lang w:val="en-GB"/>
        </w:rPr>
        <w:t>)</w:t>
      </w:r>
      <w:r w:rsidR="00BD333D" w:rsidRPr="00E94355">
        <w:rPr>
          <w:i/>
          <w:highlight w:val="green"/>
          <w:lang w:val="en-GB"/>
        </w:rPr>
        <w:t xml:space="preserve"> </w:t>
      </w:r>
      <w:r w:rsidRPr="00E94355">
        <w:rPr>
          <w:highlight w:val="green"/>
          <w:lang w:val="en-GB"/>
        </w:rPr>
        <w:t xml:space="preserve">and trait </w:t>
      </w:r>
      <w:r w:rsidRPr="00E94355">
        <w:rPr>
          <w:i/>
          <w:highlight w:val="green"/>
          <w:lang w:val="en-GB"/>
        </w:rPr>
        <w:t>z</w:t>
      </w:r>
      <w:r w:rsidR="00BD333D" w:rsidRPr="00E94355">
        <w:rPr>
          <w:highlight w:val="green"/>
          <w:lang w:val="en-GB"/>
        </w:rPr>
        <w:t xml:space="preserve"> (</w:t>
      </w:r>
      <m:oMath>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den>
        </m:f>
      </m:oMath>
      <w:r w:rsidR="00BD333D" w:rsidRPr="00E94355">
        <w:rPr>
          <w:highlight w:val="green"/>
          <w:lang w:val="en-GB"/>
        </w:rPr>
        <w:t>)</w:t>
      </w:r>
      <m:oMath>
        <m:r>
          <w:rPr>
            <w:rFonts w:ascii="Cambria Math" w:hAnsi="Cambria Math"/>
            <w:highlight w:val="green"/>
            <w:lang w:val="en-GB"/>
          </w:rPr>
          <m:t>.</m:t>
        </m:r>
      </m:oMath>
      <w:r w:rsidRPr="00E94355">
        <w:rPr>
          <w:highlight w:val="green"/>
          <w:lang w:val="en-GB"/>
        </w:rPr>
        <w:t xml:space="preserve"> </w:t>
      </w:r>
      <w:r w:rsidR="00B21503" w:rsidRPr="00E94355">
        <w:rPr>
          <w:highlight w:val="green"/>
          <w:lang w:val="en-GB"/>
        </w:rPr>
        <w:t xml:space="preserve">Note that the term </w:t>
      </w:r>
      <m:oMath>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den>
                </m:f>
              </m:e>
            </m:d>
          </m:e>
        </m:rad>
      </m:oMath>
      <w:r w:rsidR="00B21503" w:rsidRPr="00E94355">
        <w:rPr>
          <w:highlight w:val="green"/>
          <w:lang w:val="en-GB"/>
        </w:rPr>
        <w:t xml:space="preserve"> </w:t>
      </w:r>
      <w:r w:rsidR="008852EA" w:rsidRPr="00E94355">
        <w:rPr>
          <w:highlight w:val="green"/>
          <w:lang w:val="en-GB"/>
        </w:rPr>
        <w:t xml:space="preserve">essentially </w:t>
      </w:r>
      <w:r w:rsidR="00B21503" w:rsidRPr="00E94355">
        <w:rPr>
          <w:highlight w:val="green"/>
          <w:lang w:val="en-GB"/>
        </w:rPr>
        <w:t xml:space="preserve">represents </w:t>
      </w:r>
      <w:r w:rsidR="008852EA" w:rsidRPr="00E94355">
        <w:rPr>
          <w:highlight w:val="green"/>
          <w:lang w:val="en-GB"/>
        </w:rPr>
        <w:t>one</w:t>
      </w:r>
      <w:r w:rsidR="00B21503" w:rsidRPr="00E94355">
        <w:rPr>
          <w:highlight w:val="green"/>
          <w:lang w:val="en-GB"/>
        </w:rPr>
        <w:t xml:space="preserve"> minus th</w:t>
      </w:r>
      <w:r w:rsidR="00526F0A" w:rsidRPr="00E94355">
        <w:rPr>
          <w:highlight w:val="green"/>
          <w:lang w:val="en-GB"/>
        </w:rPr>
        <w:t>is</w:t>
      </w:r>
      <w:r w:rsidR="00B21503" w:rsidRPr="00E94355">
        <w:rPr>
          <w:highlight w:val="green"/>
          <w:lang w:val="en-GB"/>
        </w:rPr>
        <w:t xml:space="preserve"> geometric repeatability and that both terms add up to the value of 1.  This means that for two traits that are highly repeatable (e.g. sets of morphological traits), the phenotypic correlation will largely reflect the among-individual correlation, whereas for two traits that have a low repeatability (e.g. sets of behavioural traits), the phenotypic correlation instead largely reflects the within-individual correlation</w:t>
      </w:r>
      <w:r w:rsidR="008852EA" w:rsidRPr="00E94355">
        <w:rPr>
          <w:highlight w:val="green"/>
          <w:lang w:val="en-GB"/>
        </w:rPr>
        <w:t xml:space="preserve"> (Dingemanse &amp; Dochtermann 2013)</w:t>
      </w:r>
      <w:r w:rsidR="00B21503" w:rsidRPr="00E94355">
        <w:rPr>
          <w:highlight w:val="green"/>
          <w:lang w:val="en-GB"/>
        </w:rPr>
        <w:t>.</w:t>
      </w:r>
      <w:r w:rsidR="00DB35D0" w:rsidRPr="00E94355">
        <w:rPr>
          <w:highlight w:val="green"/>
          <w:lang w:val="en-GB"/>
        </w:rPr>
        <w:t xml:space="preserve"> </w:t>
      </w:r>
    </w:p>
    <w:p w14:paraId="5CBE2B93" w14:textId="77777777" w:rsidR="00AB516B" w:rsidRPr="00E94355" w:rsidRDefault="00AB516B" w:rsidP="006C03C7">
      <w:pPr>
        <w:rPr>
          <w:highlight w:val="green"/>
          <w:lang w:val="en-GB"/>
        </w:rPr>
      </w:pPr>
    </w:p>
    <w:p w14:paraId="02EAD35F" w14:textId="361BD01B" w:rsidR="003D24BB" w:rsidRPr="00E94355" w:rsidRDefault="00DB35D0" w:rsidP="006C03C7">
      <w:pPr>
        <w:rPr>
          <w:highlight w:val="green"/>
          <w:lang w:val="en-GB"/>
        </w:rPr>
      </w:pPr>
      <w:r w:rsidRPr="00E94355">
        <w:rPr>
          <w:highlight w:val="green"/>
          <w:lang w:val="en-GB"/>
        </w:rPr>
        <w:t xml:space="preserve">Let us now return to the example dataset that we </w:t>
      </w:r>
      <w:r w:rsidR="00AB516B" w:rsidRPr="00E94355">
        <w:rPr>
          <w:highlight w:val="green"/>
          <w:lang w:val="en-GB"/>
        </w:rPr>
        <w:t xml:space="preserve">considered in </w:t>
      </w:r>
      <w:r w:rsidR="00865025" w:rsidRPr="00E94355">
        <w:rPr>
          <w:highlight w:val="green"/>
          <w:lang w:val="en-GB"/>
        </w:rPr>
        <w:t xml:space="preserve">Step </w:t>
      </w:r>
      <w:r w:rsidR="00AB516B" w:rsidRPr="00E94355">
        <w:rPr>
          <w:highlight w:val="green"/>
          <w:lang w:val="en-GB"/>
        </w:rPr>
        <w:t>1</w:t>
      </w:r>
      <w:r w:rsidR="003D24BB" w:rsidRPr="00E94355">
        <w:rPr>
          <w:highlight w:val="green"/>
          <w:lang w:val="en-GB"/>
        </w:rPr>
        <w:t xml:space="preserve">, where we focussed on two repeatedly expressed traits that were negatively correlated within-individuals but did not harbour any among-individual variance.  </w:t>
      </w:r>
    </w:p>
    <w:p w14:paraId="05F0185E" w14:textId="77777777" w:rsidR="003D24BB" w:rsidRPr="00E94355" w:rsidRDefault="003D24BB" w:rsidP="006C03C7">
      <w:pPr>
        <w:rPr>
          <w:highlight w:val="green"/>
          <w:lang w:val="en-GB"/>
        </w:rPr>
      </w:pPr>
    </w:p>
    <w:p w14:paraId="15835479" w14:textId="2C1FD7E8" w:rsidR="003D24BB" w:rsidRPr="000C581A" w:rsidRDefault="00240817" w:rsidP="006C03C7">
      <w:pPr>
        <w:rPr>
          <w:lang w:val="en-GB"/>
        </w:rPr>
      </w:pPr>
      <w:r w:rsidRPr="00E94355">
        <w:rPr>
          <w:highlight w:val="green"/>
          <w:lang w:val="en-GB"/>
        </w:rPr>
        <w:t>We reprint</w:t>
      </w:r>
      <w:r w:rsidR="003D24BB" w:rsidRPr="00E94355">
        <w:rPr>
          <w:highlight w:val="green"/>
          <w:lang w:val="en-GB"/>
        </w:rPr>
        <w:t xml:space="preserve"> the equation describing the components shaping the phenotypic correlation:</w:t>
      </w:r>
    </w:p>
    <w:p w14:paraId="5CAAA1C7" w14:textId="77777777" w:rsidR="00240817" w:rsidRPr="000C581A" w:rsidRDefault="00240817" w:rsidP="006C03C7">
      <w:pPr>
        <w:rPr>
          <w:lang w:val="en-GB"/>
        </w:rPr>
      </w:pPr>
    </w:p>
    <w:p w14:paraId="570438FF" w14:textId="02D12620" w:rsidR="00DB35D0" w:rsidRPr="000C581A" w:rsidRDefault="00453E16" w:rsidP="006C03C7">
      <w:pPr>
        <w:rPr>
          <w:lang w:val="en-GB"/>
        </w:rPr>
      </w:pP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den>
                </m:f>
              </m:e>
            </m:d>
          </m:e>
        </m:rad>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den>
                </m:f>
              </m:e>
            </m:d>
          </m:e>
        </m:rad>
      </m:oMath>
      <w:r w:rsidR="00DB35D0" w:rsidRPr="000C581A">
        <w:rPr>
          <w:lang w:val="en-GB"/>
        </w:rPr>
        <w:tab/>
      </w:r>
      <w:r w:rsidR="00DB35D0" w:rsidRPr="000C581A">
        <w:rPr>
          <w:lang w:val="en-GB"/>
        </w:rPr>
        <w:tab/>
        <w:t xml:space="preserve"> </w:t>
      </w:r>
    </w:p>
    <w:p w14:paraId="580B792F" w14:textId="77777777" w:rsidR="00DB35D0" w:rsidRPr="000C581A" w:rsidRDefault="00DB35D0" w:rsidP="006C03C7">
      <w:pPr>
        <w:rPr>
          <w:lang w:val="en-GB"/>
        </w:rPr>
      </w:pPr>
    </w:p>
    <w:p w14:paraId="52E9535A" w14:textId="32B5BFF6" w:rsidR="003D24BB" w:rsidRPr="000C581A" w:rsidRDefault="00240817" w:rsidP="006C03C7">
      <w:pPr>
        <w:rPr>
          <w:lang w:val="en-GB"/>
        </w:rPr>
      </w:pPr>
      <w:r w:rsidRPr="00385F7B">
        <w:rPr>
          <w:highlight w:val="green"/>
          <w:lang w:val="en-GB"/>
        </w:rPr>
        <w:t xml:space="preserve">We have automatically taken forward your </w:t>
      </w:r>
      <w:r w:rsidR="003D24BB" w:rsidRPr="00385F7B">
        <w:rPr>
          <w:highlight w:val="green"/>
          <w:lang w:val="en-GB"/>
        </w:rPr>
        <w:t xml:space="preserve">inputs from </w:t>
      </w:r>
      <w:r w:rsidR="00865025" w:rsidRPr="00385F7B">
        <w:rPr>
          <w:highlight w:val="green"/>
          <w:lang w:val="en-GB"/>
        </w:rPr>
        <w:t>step</w:t>
      </w:r>
      <w:r w:rsidR="003D24BB" w:rsidRPr="00385F7B">
        <w:rPr>
          <w:highlight w:val="green"/>
          <w:lang w:val="en-GB"/>
        </w:rPr>
        <w:t xml:space="preserve"> 1, where you have set the within-individual variances for traits </w:t>
      </w:r>
      <w:r w:rsidR="003D24BB" w:rsidRPr="00385F7B">
        <w:rPr>
          <w:i/>
          <w:highlight w:val="green"/>
          <w:lang w:val="en-GB"/>
        </w:rPr>
        <w:t>y</w:t>
      </w:r>
      <w:r w:rsidR="003D24BB" w:rsidRPr="00385F7B">
        <w:rPr>
          <w:highlight w:val="green"/>
          <w:lang w:val="en-GB"/>
        </w:rPr>
        <w:t xml:space="preserve"> and </w:t>
      </w:r>
      <w:r w:rsidR="003D24BB" w:rsidRPr="00385F7B">
        <w:rPr>
          <w:i/>
          <w:highlight w:val="green"/>
          <w:lang w:val="en-GB"/>
        </w:rPr>
        <w:t>z</w:t>
      </w:r>
      <w:r w:rsidR="003D24BB" w:rsidRPr="00385F7B">
        <w:rPr>
          <w:highlight w:val="green"/>
          <w:lang w:val="en-GB"/>
        </w:rPr>
        <w:t xml:space="preserve"> as well as their covariance but where </w:t>
      </w:r>
      <w:r w:rsidRPr="00385F7B">
        <w:rPr>
          <w:highlight w:val="green"/>
          <w:lang w:val="en-GB"/>
        </w:rPr>
        <w:t>you</w:t>
      </w:r>
      <w:r w:rsidR="003D24BB" w:rsidRPr="00385F7B">
        <w:rPr>
          <w:highlight w:val="green"/>
          <w:lang w:val="en-GB"/>
        </w:rPr>
        <w:t xml:space="preserve"> assumed that the among-individual variances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oMath>
      <w:r w:rsidR="003D24BB" w:rsidRPr="00385F7B">
        <w:rPr>
          <w:highlight w:val="green"/>
          <w:lang w:val="en-GB"/>
        </w:rPr>
        <w:t xml:space="preserve">,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oMath>
      <w:r w:rsidR="003D24BB" w:rsidRPr="00385F7B">
        <w:rPr>
          <w:highlight w:val="green"/>
          <w:lang w:val="en-GB"/>
        </w:rPr>
        <w:t>)</w:t>
      </w:r>
      <w:r w:rsidRPr="00385F7B">
        <w:rPr>
          <w:highlight w:val="green"/>
          <w:lang w:val="en-GB"/>
        </w:rPr>
        <w:t xml:space="preserve"> </w:t>
      </w:r>
      <w:r w:rsidR="003D24BB" w:rsidRPr="00385F7B">
        <w:rPr>
          <w:highlight w:val="green"/>
          <w:lang w:val="en-GB"/>
        </w:rPr>
        <w:t>were equal to zero:</w:t>
      </w:r>
      <w:r w:rsidR="003D24BB" w:rsidRPr="000C581A">
        <w:rPr>
          <w:lang w:val="en-GB"/>
        </w:rPr>
        <w:t xml:space="preserve"> </w:t>
      </w:r>
    </w:p>
    <w:p w14:paraId="65EC8A15" w14:textId="77777777" w:rsidR="003D24BB" w:rsidRPr="000C581A" w:rsidRDefault="003D24BB" w:rsidP="006C03C7">
      <w:pPr>
        <w:rPr>
          <w:lang w:val="en-GB"/>
        </w:rPr>
      </w:pPr>
    </w:p>
    <w:p w14:paraId="4A10DB47" w14:textId="59EF4A58" w:rsidR="003D24BB" w:rsidRPr="000C581A" w:rsidRDefault="00453E16" w:rsidP="006C03C7">
      <w:pPr>
        <w:rPr>
          <w:lang w:val="en-GB"/>
        </w:rPr>
      </w:pP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den>
                </m:f>
              </m:e>
            </m:d>
          </m:e>
        </m:rad>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den>
                </m:f>
              </m:e>
            </m:d>
            <w:commentRangeStart w:id="8"/>
            <w:commentRangeEnd w:id="8"/>
            <m:r>
              <m:rPr>
                <m:sty m:val="p"/>
              </m:rPr>
              <w:rPr>
                <w:rStyle w:val="CommentReference"/>
                <w:rFonts w:ascii="Cambria Math" w:hAnsi="Cambria Math"/>
                <w:sz w:val="24"/>
                <w:szCs w:val="24"/>
                <w:highlight w:val="green"/>
                <w:lang w:val="en-GB"/>
              </w:rPr>
              <w:commentReference w:id="8"/>
            </m:r>
          </m:e>
        </m:rad>
      </m:oMath>
      <w:r w:rsidR="00B62667" w:rsidRPr="000C581A">
        <w:rPr>
          <w:lang w:val="en-GB"/>
        </w:rPr>
        <w:tab/>
      </w:r>
      <w:r w:rsidR="003D24BB" w:rsidRPr="000C581A">
        <w:rPr>
          <w:lang w:val="en-GB"/>
        </w:rPr>
        <w:tab/>
        <w:t xml:space="preserve"> </w:t>
      </w:r>
    </w:p>
    <w:p w14:paraId="1C7A3CF0" w14:textId="77777777" w:rsidR="00DB35D0" w:rsidRPr="000C581A" w:rsidRDefault="00DB35D0" w:rsidP="006C03C7">
      <w:pPr>
        <w:rPr>
          <w:lang w:val="en-GB"/>
        </w:rPr>
      </w:pPr>
    </w:p>
    <w:p w14:paraId="76519EF3" w14:textId="671AFC53" w:rsidR="003D24BB" w:rsidRPr="00385F7B" w:rsidRDefault="00B62667" w:rsidP="006C03C7">
      <w:pPr>
        <w:rPr>
          <w:highlight w:val="green"/>
          <w:lang w:val="en-GB"/>
        </w:rPr>
      </w:pPr>
      <w:r w:rsidRPr="00385F7B">
        <w:rPr>
          <w:highlight w:val="green"/>
          <w:lang w:val="en-GB"/>
        </w:rPr>
        <w:t xml:space="preserve">What you should note is that the geometric mean repeatability (defined above) is equal </w:t>
      </w:r>
      <w:r w:rsidR="00E424CE" w:rsidRPr="00385F7B">
        <w:rPr>
          <w:highlight w:val="green"/>
          <w:lang w:val="en-GB"/>
        </w:rPr>
        <w:t xml:space="preserve">to </w:t>
      </w:r>
      <w:r w:rsidRPr="00385F7B">
        <w:rPr>
          <w:highlight w:val="green"/>
          <w:lang w:val="en-GB"/>
        </w:rPr>
        <w:t xml:space="preserve">zero, while </w:t>
      </w:r>
      <w:r w:rsidR="00E424CE" w:rsidRPr="00385F7B">
        <w:rPr>
          <w:highlight w:val="green"/>
          <w:lang w:val="en-GB"/>
        </w:rPr>
        <w:t>one</w:t>
      </w:r>
      <w:r w:rsidRPr="00385F7B">
        <w:rPr>
          <w:highlight w:val="green"/>
          <w:lang w:val="en-GB"/>
        </w:rPr>
        <w:t xml:space="preserve"> minus this metric is equal to one, in cases </w:t>
      </w:r>
      <w:r w:rsidR="00E424CE" w:rsidRPr="00385F7B">
        <w:rPr>
          <w:highlight w:val="green"/>
          <w:lang w:val="en-GB"/>
        </w:rPr>
        <w:t xml:space="preserve">such as these </w:t>
      </w:r>
      <w:r w:rsidRPr="00385F7B">
        <w:rPr>
          <w:highlight w:val="green"/>
          <w:lang w:val="en-GB"/>
        </w:rPr>
        <w:t>where at least one of the traits harbours no among-individual variance</w:t>
      </w:r>
      <w:r w:rsidR="00E424CE" w:rsidRPr="00385F7B">
        <w:rPr>
          <w:highlight w:val="green"/>
          <w:lang w:val="en-GB"/>
        </w:rPr>
        <w:t>; therefore:</w:t>
      </w:r>
    </w:p>
    <w:p w14:paraId="0EB5B23F" w14:textId="77777777" w:rsidR="00B62667" w:rsidRPr="00385F7B" w:rsidRDefault="00B62667" w:rsidP="006C03C7">
      <w:pPr>
        <w:rPr>
          <w:highlight w:val="green"/>
          <w:lang w:val="en-GB"/>
        </w:rPr>
      </w:pPr>
    </w:p>
    <w:p w14:paraId="3934C71B" w14:textId="1C062F07" w:rsidR="00B62667" w:rsidRPr="000C581A" w:rsidRDefault="00453E16" w:rsidP="006C03C7">
      <w:pPr>
        <w:rPr>
          <w:lang w:val="en-GB"/>
        </w:rPr>
      </w:pP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oMath>
      <w:r w:rsidR="00B62667" w:rsidRPr="000C581A">
        <w:rPr>
          <w:lang w:val="en-GB"/>
        </w:rPr>
        <w:t xml:space="preserve"> </w:t>
      </w:r>
    </w:p>
    <w:p w14:paraId="54D36901" w14:textId="77777777" w:rsidR="00B62667" w:rsidRPr="000C581A" w:rsidRDefault="00B62667" w:rsidP="006C03C7">
      <w:pPr>
        <w:rPr>
          <w:lang w:val="en-GB"/>
        </w:rPr>
      </w:pPr>
    </w:p>
    <w:p w14:paraId="4F42EF34" w14:textId="25F56409" w:rsidR="00B62667" w:rsidRPr="000C581A" w:rsidRDefault="00C007C1" w:rsidP="006C03C7">
      <w:pPr>
        <w:rPr>
          <w:lang w:val="en-GB"/>
        </w:rPr>
      </w:pPr>
      <w:r w:rsidRPr="00385F7B">
        <w:rPr>
          <w:b/>
          <w:highlight w:val="green"/>
          <w:lang w:val="en-GB"/>
        </w:rPr>
        <w:t>Exercise:</w:t>
      </w:r>
      <w:r w:rsidR="00B62667" w:rsidRPr="00385F7B">
        <w:rPr>
          <w:highlight w:val="green"/>
          <w:lang w:val="en-GB"/>
        </w:rPr>
        <w:t xml:space="preserve"> We will </w:t>
      </w:r>
      <w:r w:rsidR="00537EA0" w:rsidRPr="00385F7B">
        <w:rPr>
          <w:highlight w:val="green"/>
          <w:lang w:val="en-GB"/>
        </w:rPr>
        <w:t xml:space="preserve">now </w:t>
      </w:r>
      <w:r w:rsidR="00B62667" w:rsidRPr="00385F7B">
        <w:rPr>
          <w:highlight w:val="green"/>
          <w:lang w:val="en-GB"/>
        </w:rPr>
        <w:t xml:space="preserve">introduce among-individual variance in both egg size (i.e.,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oMath>
      <w:r w:rsidR="00537EA0" w:rsidRPr="00385F7B">
        <w:rPr>
          <w:highlight w:val="green"/>
          <w:lang w:val="en-GB"/>
        </w:rPr>
        <w:t xml:space="preserve">&gt;0) and clutch size  (i.e.,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oMath>
      <w:r w:rsidR="00537EA0" w:rsidRPr="00385F7B">
        <w:rPr>
          <w:highlight w:val="green"/>
          <w:lang w:val="en-GB"/>
        </w:rPr>
        <w:t>&gt;0). For simplicity, we will assume that an individual’s average egg size over all its repeated observations is not correlated with its average clutch size over all its repeated observations, i.e., that the among-individual correlation is zero.</w:t>
      </w:r>
    </w:p>
    <w:p w14:paraId="0745834B" w14:textId="77777777" w:rsidR="00537EA0" w:rsidRPr="000C581A" w:rsidRDefault="00537EA0" w:rsidP="006C03C7">
      <w:pPr>
        <w:rPr>
          <w:lang w:val="en-GB"/>
        </w:rPr>
      </w:pPr>
    </w:p>
    <w:p w14:paraId="5D152512" w14:textId="494C9060" w:rsidR="004B2B7F" w:rsidRPr="000C581A" w:rsidRDefault="00537EA0" w:rsidP="006C03C7">
      <w:pPr>
        <w:rPr>
          <w:lang w:val="en-GB"/>
        </w:rPr>
      </w:pPr>
      <w:r w:rsidRPr="00385F7B">
        <w:rPr>
          <w:highlight w:val="green"/>
          <w:lang w:val="en-GB"/>
        </w:rPr>
        <w:t xml:space="preserve">As in </w:t>
      </w:r>
      <w:r w:rsidR="00865025" w:rsidRPr="00385F7B">
        <w:rPr>
          <w:highlight w:val="green"/>
          <w:lang w:val="en-GB"/>
        </w:rPr>
        <w:t>step</w:t>
      </w:r>
      <w:r w:rsidRPr="00385F7B">
        <w:rPr>
          <w:highlight w:val="green"/>
          <w:lang w:val="en-GB"/>
        </w:rPr>
        <w:t xml:space="preserve"> 1</w:t>
      </w:r>
      <w:r w:rsidR="0074310E" w:rsidRPr="00385F7B">
        <w:rPr>
          <w:highlight w:val="green"/>
          <w:lang w:val="en-GB"/>
        </w:rPr>
        <w:t xml:space="preserve"> above</w:t>
      </w:r>
      <w:r w:rsidRPr="00385F7B">
        <w:rPr>
          <w:highlight w:val="green"/>
          <w:lang w:val="en-GB"/>
        </w:rPr>
        <w:t xml:space="preserve">, we </w:t>
      </w:r>
      <w:r w:rsidR="004B2B7F" w:rsidRPr="00385F7B">
        <w:rPr>
          <w:highlight w:val="green"/>
          <w:lang w:val="en-GB"/>
        </w:rPr>
        <w:t>have set both the number of individuals, and the number of repeated measures per individual, to 10.</w:t>
      </w:r>
    </w:p>
    <w:p w14:paraId="1CAC4754" w14:textId="77777777" w:rsidR="00537EA0" w:rsidRPr="000C581A" w:rsidRDefault="00537EA0" w:rsidP="006C03C7">
      <w:pPr>
        <w:rPr>
          <w:lang w:val="en-GB"/>
        </w:rPr>
      </w:pPr>
    </w:p>
    <w:p w14:paraId="18391E49" w14:textId="04170680" w:rsidR="00537EA0" w:rsidRPr="000C581A" w:rsidRDefault="0074310E" w:rsidP="006C03C7">
      <w:pPr>
        <w:rPr>
          <w:lang w:val="en-GB"/>
        </w:rPr>
      </w:pPr>
      <w:r w:rsidRPr="00385F7B">
        <w:rPr>
          <w:highlight w:val="green"/>
          <w:lang w:val="en-GB"/>
        </w:rPr>
        <w:t>S</w:t>
      </w:r>
      <w:r w:rsidR="00537EA0" w:rsidRPr="00385F7B">
        <w:rPr>
          <w:highlight w:val="green"/>
          <w:lang w:val="en-GB"/>
        </w:rPr>
        <w:t>et the amount of within-individual variance in each of the two traits:</w:t>
      </w:r>
    </w:p>
    <w:tbl>
      <w:tblPr>
        <w:tblStyle w:val="TableGrid"/>
        <w:tblW w:w="0" w:type="auto"/>
        <w:tblLook w:val="04A0" w:firstRow="1" w:lastRow="0" w:firstColumn="1" w:lastColumn="0" w:noHBand="0" w:noVBand="1"/>
      </w:tblPr>
      <w:tblGrid>
        <w:gridCol w:w="4811"/>
        <w:gridCol w:w="4811"/>
      </w:tblGrid>
      <w:tr w:rsidR="00537EA0" w:rsidRPr="007E3569" w14:paraId="3601EDB4" w14:textId="77777777" w:rsidTr="00C277DE">
        <w:tc>
          <w:tcPr>
            <w:tcW w:w="4811" w:type="dxa"/>
          </w:tcPr>
          <w:p w14:paraId="624B95E8" w14:textId="77777777" w:rsidR="00537EA0" w:rsidRPr="000C581A" w:rsidRDefault="00537EA0" w:rsidP="006C03C7">
            <w:pPr>
              <w:rPr>
                <w:lang w:val="en-GB"/>
              </w:rPr>
            </w:pPr>
            <w:r w:rsidRPr="000C581A">
              <w:rPr>
                <w:lang w:val="en-GB"/>
              </w:rPr>
              <w:t>Within-individual variance Trait Y</w:t>
            </w:r>
          </w:p>
        </w:tc>
        <w:tc>
          <w:tcPr>
            <w:tcW w:w="4811" w:type="dxa"/>
          </w:tcPr>
          <w:p w14:paraId="08C2D8C0" w14:textId="77777777" w:rsidR="00537EA0" w:rsidRPr="000C581A" w:rsidRDefault="00537EA0" w:rsidP="006C03C7">
            <w:pPr>
              <w:rPr>
                <w:lang w:val="en-GB"/>
              </w:rPr>
            </w:pPr>
            <w:r w:rsidRPr="000C581A">
              <w:rPr>
                <w:lang w:val="en-GB"/>
              </w:rPr>
              <w:t>Within-individual variance Trait Z</w:t>
            </w:r>
          </w:p>
        </w:tc>
      </w:tr>
      <w:tr w:rsidR="00537EA0" w:rsidRPr="000C581A" w14:paraId="58778834" w14:textId="77777777" w:rsidTr="00C277DE">
        <w:tc>
          <w:tcPr>
            <w:tcW w:w="4811" w:type="dxa"/>
          </w:tcPr>
          <w:p w14:paraId="0308F5D3" w14:textId="77777777" w:rsidR="00537EA0" w:rsidRPr="000C581A" w:rsidRDefault="00537EA0" w:rsidP="006C03C7">
            <w:pPr>
              <w:rPr>
                <w:lang w:val="en-GB"/>
              </w:rPr>
            </w:pPr>
            <w:r w:rsidRPr="000C581A">
              <w:rPr>
                <w:lang w:val="en-GB"/>
              </w:rPr>
              <w:t>[Enter]</w:t>
            </w:r>
          </w:p>
        </w:tc>
        <w:tc>
          <w:tcPr>
            <w:tcW w:w="4811" w:type="dxa"/>
          </w:tcPr>
          <w:p w14:paraId="09CB548E" w14:textId="77777777" w:rsidR="00537EA0" w:rsidRPr="000C581A" w:rsidRDefault="00537EA0" w:rsidP="006C03C7">
            <w:pPr>
              <w:rPr>
                <w:lang w:val="en-GB"/>
              </w:rPr>
            </w:pPr>
            <w:r w:rsidRPr="000C581A">
              <w:rPr>
                <w:lang w:val="en-GB"/>
              </w:rPr>
              <w:t>[Enter]</w:t>
            </w:r>
          </w:p>
        </w:tc>
      </w:tr>
    </w:tbl>
    <w:p w14:paraId="7CB121B2" w14:textId="77777777" w:rsidR="00537EA0" w:rsidRPr="000C581A" w:rsidRDefault="00537EA0" w:rsidP="006C03C7">
      <w:pPr>
        <w:rPr>
          <w:lang w:val="en-GB"/>
        </w:rPr>
      </w:pPr>
    </w:p>
    <w:p w14:paraId="57AA84CD" w14:textId="664F1F85" w:rsidR="00537EA0" w:rsidRPr="000C581A" w:rsidRDefault="0074310E" w:rsidP="006C03C7">
      <w:pPr>
        <w:rPr>
          <w:lang w:val="en-GB"/>
        </w:rPr>
      </w:pPr>
      <w:r w:rsidRPr="00385F7B">
        <w:rPr>
          <w:highlight w:val="green"/>
          <w:lang w:val="en-GB"/>
        </w:rPr>
        <w:lastRenderedPageBreak/>
        <w:t>S</w:t>
      </w:r>
      <w:r w:rsidR="00537EA0" w:rsidRPr="00385F7B">
        <w:rPr>
          <w:highlight w:val="green"/>
          <w:lang w:val="en-GB"/>
        </w:rPr>
        <w:t>et the within-individual correlation, which should be negative in case female</w:t>
      </w:r>
      <w:r w:rsidR="00C274C4" w:rsidRPr="00385F7B">
        <w:rPr>
          <w:highlight w:val="green"/>
          <w:lang w:val="en-GB"/>
        </w:rPr>
        <w:t>s</w:t>
      </w:r>
      <w:r w:rsidR="00537EA0" w:rsidRPr="00385F7B">
        <w:rPr>
          <w:highlight w:val="green"/>
          <w:lang w:val="en-GB"/>
        </w:rPr>
        <w:t xml:space="preserve"> trade-off their investment in egg size versus number:</w:t>
      </w:r>
    </w:p>
    <w:tbl>
      <w:tblPr>
        <w:tblStyle w:val="TableGrid"/>
        <w:tblW w:w="0" w:type="auto"/>
        <w:tblLook w:val="04A0" w:firstRow="1" w:lastRow="0" w:firstColumn="1" w:lastColumn="0" w:noHBand="0" w:noVBand="1"/>
      </w:tblPr>
      <w:tblGrid>
        <w:gridCol w:w="4811"/>
      </w:tblGrid>
      <w:tr w:rsidR="00537EA0" w:rsidRPr="000C581A" w14:paraId="5C38FA53" w14:textId="77777777" w:rsidTr="00C277DE">
        <w:tc>
          <w:tcPr>
            <w:tcW w:w="4811" w:type="dxa"/>
          </w:tcPr>
          <w:p w14:paraId="43B5A149" w14:textId="485F2FB9" w:rsidR="00537EA0" w:rsidRPr="000C581A" w:rsidRDefault="00537EA0" w:rsidP="006C03C7">
            <w:pPr>
              <w:rPr>
                <w:lang w:val="en-GB"/>
              </w:rPr>
            </w:pPr>
            <w:r w:rsidRPr="000C581A">
              <w:rPr>
                <w:lang w:val="en-GB"/>
              </w:rPr>
              <w:t>Within-individual correlation Trait Y, Z</w:t>
            </w:r>
          </w:p>
        </w:tc>
      </w:tr>
      <w:tr w:rsidR="00537EA0" w:rsidRPr="000C581A" w14:paraId="453A2363" w14:textId="77777777" w:rsidTr="00C277DE">
        <w:tc>
          <w:tcPr>
            <w:tcW w:w="4811" w:type="dxa"/>
          </w:tcPr>
          <w:p w14:paraId="10E82429" w14:textId="77777777" w:rsidR="00537EA0" w:rsidRPr="000C581A" w:rsidRDefault="00537EA0" w:rsidP="006C03C7">
            <w:pPr>
              <w:rPr>
                <w:lang w:val="en-GB"/>
              </w:rPr>
            </w:pPr>
            <w:r w:rsidRPr="000C581A">
              <w:rPr>
                <w:lang w:val="en-GB"/>
              </w:rPr>
              <w:t>[Enter]</w:t>
            </w:r>
          </w:p>
        </w:tc>
      </w:tr>
    </w:tbl>
    <w:p w14:paraId="4CD3C0BC" w14:textId="77777777" w:rsidR="00537EA0" w:rsidRPr="000C581A" w:rsidRDefault="00537EA0" w:rsidP="006C03C7">
      <w:pPr>
        <w:rPr>
          <w:lang w:val="en-GB"/>
        </w:rPr>
      </w:pPr>
    </w:p>
    <w:p w14:paraId="37589ADF" w14:textId="2B3C0AEB" w:rsidR="0020519F" w:rsidRPr="000C581A" w:rsidRDefault="0020519F" w:rsidP="006C03C7">
      <w:pPr>
        <w:rPr>
          <w:lang w:val="en-GB"/>
        </w:rPr>
      </w:pPr>
      <w:r w:rsidRPr="00385F7B">
        <w:rPr>
          <w:highlight w:val="green"/>
          <w:lang w:val="en-GB"/>
        </w:rPr>
        <w:t xml:space="preserve">Previously, we assumed that the among-individual variances in </w:t>
      </w:r>
      <w:r w:rsidRPr="00385F7B">
        <w:rPr>
          <w:i/>
          <w:highlight w:val="green"/>
          <w:lang w:val="en-GB"/>
        </w:rPr>
        <w:t>y</w:t>
      </w:r>
      <w:r w:rsidRPr="00385F7B">
        <w:rPr>
          <w:highlight w:val="green"/>
          <w:lang w:val="en-GB"/>
        </w:rPr>
        <w:t xml:space="preserve"> and </w:t>
      </w:r>
      <w:r w:rsidRPr="00385F7B">
        <w:rPr>
          <w:i/>
          <w:highlight w:val="green"/>
          <w:lang w:val="en-GB"/>
        </w:rPr>
        <w:t>z</w:t>
      </w:r>
      <w:r w:rsidRPr="00385F7B">
        <w:rPr>
          <w:highlight w:val="green"/>
          <w:lang w:val="en-GB"/>
        </w:rPr>
        <w:t xml:space="preserve"> were zero, now set them to some number:</w:t>
      </w:r>
      <w:r w:rsidRPr="000C581A">
        <w:rPr>
          <w:lang w:val="en-GB"/>
        </w:rPr>
        <w:t xml:space="preserve"> </w:t>
      </w:r>
    </w:p>
    <w:tbl>
      <w:tblPr>
        <w:tblStyle w:val="TableGrid"/>
        <w:tblW w:w="0" w:type="auto"/>
        <w:tblLook w:val="04A0" w:firstRow="1" w:lastRow="0" w:firstColumn="1" w:lastColumn="0" w:noHBand="0" w:noVBand="1"/>
      </w:tblPr>
      <w:tblGrid>
        <w:gridCol w:w="4811"/>
        <w:gridCol w:w="4811"/>
      </w:tblGrid>
      <w:tr w:rsidR="0020519F" w:rsidRPr="007E3569" w14:paraId="06FD2AE3" w14:textId="77777777" w:rsidTr="00C277DE">
        <w:tc>
          <w:tcPr>
            <w:tcW w:w="4811" w:type="dxa"/>
          </w:tcPr>
          <w:p w14:paraId="5D3A1D99" w14:textId="4AC53E9D" w:rsidR="0020519F" w:rsidRPr="000C581A" w:rsidRDefault="0020519F" w:rsidP="006C03C7">
            <w:pPr>
              <w:rPr>
                <w:lang w:val="en-GB"/>
              </w:rPr>
            </w:pPr>
            <w:r w:rsidRPr="000C581A">
              <w:rPr>
                <w:lang w:val="en-GB"/>
              </w:rPr>
              <w:t>Among-individual variance Trait Y</w:t>
            </w:r>
          </w:p>
        </w:tc>
        <w:tc>
          <w:tcPr>
            <w:tcW w:w="4811" w:type="dxa"/>
          </w:tcPr>
          <w:p w14:paraId="198E6674" w14:textId="045E290A" w:rsidR="0020519F" w:rsidRPr="000C581A" w:rsidRDefault="0020519F" w:rsidP="006C03C7">
            <w:pPr>
              <w:rPr>
                <w:lang w:val="en-GB"/>
              </w:rPr>
            </w:pPr>
            <w:r w:rsidRPr="000C581A">
              <w:rPr>
                <w:lang w:val="en-GB"/>
              </w:rPr>
              <w:t>Among-individual variance Trait Z</w:t>
            </w:r>
          </w:p>
        </w:tc>
      </w:tr>
      <w:tr w:rsidR="0020519F" w:rsidRPr="000C581A" w14:paraId="4016C15B" w14:textId="77777777" w:rsidTr="00C277DE">
        <w:tc>
          <w:tcPr>
            <w:tcW w:w="4811" w:type="dxa"/>
          </w:tcPr>
          <w:p w14:paraId="39630987" w14:textId="77777777" w:rsidR="0020519F" w:rsidRPr="000C581A" w:rsidRDefault="0020519F" w:rsidP="006C03C7">
            <w:pPr>
              <w:rPr>
                <w:lang w:val="en-GB"/>
              </w:rPr>
            </w:pPr>
            <w:r w:rsidRPr="000C581A">
              <w:rPr>
                <w:lang w:val="en-GB"/>
              </w:rPr>
              <w:t>[Enter]</w:t>
            </w:r>
          </w:p>
        </w:tc>
        <w:tc>
          <w:tcPr>
            <w:tcW w:w="4811" w:type="dxa"/>
          </w:tcPr>
          <w:p w14:paraId="27714953" w14:textId="77777777" w:rsidR="0020519F" w:rsidRPr="000C581A" w:rsidRDefault="0020519F" w:rsidP="006C03C7">
            <w:pPr>
              <w:rPr>
                <w:lang w:val="en-GB"/>
              </w:rPr>
            </w:pPr>
            <w:r w:rsidRPr="000C581A">
              <w:rPr>
                <w:lang w:val="en-GB"/>
              </w:rPr>
              <w:t>[Enter]</w:t>
            </w:r>
          </w:p>
        </w:tc>
      </w:tr>
    </w:tbl>
    <w:p w14:paraId="00A128A1" w14:textId="599908CE" w:rsidR="0020519F" w:rsidRPr="000C581A" w:rsidRDefault="0020519F" w:rsidP="006C03C7">
      <w:pPr>
        <w:rPr>
          <w:lang w:val="en-GB"/>
        </w:rPr>
      </w:pPr>
    </w:p>
    <w:p w14:paraId="5EF3BF8B" w14:textId="13F00DB4" w:rsidR="0020519F" w:rsidRPr="000C581A" w:rsidRDefault="00D11723" w:rsidP="006C03C7">
      <w:pPr>
        <w:rPr>
          <w:lang w:val="en-GB"/>
        </w:rPr>
      </w:pPr>
      <w:r w:rsidRPr="00044545">
        <w:rPr>
          <w:highlight w:val="green"/>
          <w:lang w:val="en-GB"/>
        </w:rPr>
        <w:t>Remember, we assume for now that the among-individual correlation is zero.</w:t>
      </w:r>
    </w:p>
    <w:tbl>
      <w:tblPr>
        <w:tblStyle w:val="TableGrid"/>
        <w:tblW w:w="0" w:type="auto"/>
        <w:tblLook w:val="04A0" w:firstRow="1" w:lastRow="0" w:firstColumn="1" w:lastColumn="0" w:noHBand="0" w:noVBand="1"/>
      </w:tblPr>
      <w:tblGrid>
        <w:gridCol w:w="4811"/>
      </w:tblGrid>
      <w:tr w:rsidR="0020519F" w:rsidRPr="000C581A" w14:paraId="3D1DA520" w14:textId="77777777" w:rsidTr="00C277DE">
        <w:tc>
          <w:tcPr>
            <w:tcW w:w="4811" w:type="dxa"/>
          </w:tcPr>
          <w:p w14:paraId="41A04902" w14:textId="75013C3B" w:rsidR="0020519F" w:rsidRPr="000C581A" w:rsidRDefault="00D11723" w:rsidP="006C03C7">
            <w:pPr>
              <w:rPr>
                <w:lang w:val="en-GB"/>
              </w:rPr>
            </w:pPr>
            <w:r w:rsidRPr="000C581A">
              <w:rPr>
                <w:lang w:val="en-GB"/>
              </w:rPr>
              <w:t>Among</w:t>
            </w:r>
            <w:r w:rsidR="0020519F" w:rsidRPr="000C581A">
              <w:rPr>
                <w:lang w:val="en-GB"/>
              </w:rPr>
              <w:t>-individual correlation Trait Y, Z</w:t>
            </w:r>
          </w:p>
        </w:tc>
      </w:tr>
      <w:tr w:rsidR="0020519F" w:rsidRPr="000C581A" w14:paraId="06098857" w14:textId="77777777" w:rsidTr="00C277DE">
        <w:tc>
          <w:tcPr>
            <w:tcW w:w="4811" w:type="dxa"/>
          </w:tcPr>
          <w:p w14:paraId="355481EF" w14:textId="2F776F28" w:rsidR="0020519F" w:rsidRPr="000C581A" w:rsidRDefault="00D11723" w:rsidP="006C03C7">
            <w:pPr>
              <w:rPr>
                <w:lang w:val="en-GB"/>
              </w:rPr>
            </w:pPr>
            <w:r w:rsidRPr="000C581A">
              <w:rPr>
                <w:lang w:val="en-GB"/>
              </w:rPr>
              <w:t>0</w:t>
            </w:r>
          </w:p>
        </w:tc>
      </w:tr>
    </w:tbl>
    <w:p w14:paraId="36C03544" w14:textId="77777777" w:rsidR="0020519F" w:rsidRPr="000C581A" w:rsidRDefault="0020519F" w:rsidP="006C03C7">
      <w:pPr>
        <w:rPr>
          <w:lang w:val="en-GB"/>
        </w:rPr>
      </w:pPr>
    </w:p>
    <w:p w14:paraId="1E4AFF15" w14:textId="3E2882EC" w:rsidR="0020519F" w:rsidRPr="0028356E" w:rsidRDefault="0020519F" w:rsidP="006C03C7">
      <w:pPr>
        <w:rPr>
          <w:b/>
          <w:highlight w:val="green"/>
          <w:lang w:val="en-GB"/>
        </w:rPr>
      </w:pPr>
      <w:r w:rsidRPr="0028356E">
        <w:rPr>
          <w:b/>
          <w:highlight w:val="green"/>
          <w:lang w:val="en-GB"/>
        </w:rPr>
        <w:t>Results:</w:t>
      </w:r>
    </w:p>
    <w:p w14:paraId="6635DA31" w14:textId="77777777" w:rsidR="0020519F" w:rsidRPr="0028356E" w:rsidRDefault="0020519F" w:rsidP="006C03C7">
      <w:pPr>
        <w:rPr>
          <w:highlight w:val="green"/>
          <w:lang w:val="en-GB"/>
        </w:rPr>
      </w:pPr>
    </w:p>
    <w:p w14:paraId="1F766468" w14:textId="18383B33" w:rsidR="00D11723" w:rsidRPr="0028356E" w:rsidRDefault="00D11723" w:rsidP="006C03C7">
      <w:pPr>
        <w:rPr>
          <w:highlight w:val="green"/>
          <w:lang w:val="en-GB"/>
        </w:rPr>
      </w:pPr>
      <w:r w:rsidRPr="0028356E">
        <w:rPr>
          <w:highlight w:val="green"/>
          <w:lang w:val="en-GB"/>
        </w:rPr>
        <w:t>As we have seen in s</w:t>
      </w:r>
      <w:r w:rsidR="00B86D0C" w:rsidRPr="0028356E">
        <w:rPr>
          <w:highlight w:val="green"/>
          <w:lang w:val="en-GB"/>
        </w:rPr>
        <w:t>tep</w:t>
      </w:r>
      <w:r w:rsidRPr="0028356E">
        <w:rPr>
          <w:highlight w:val="green"/>
          <w:lang w:val="en-GB"/>
        </w:rPr>
        <w:t xml:space="preserve"> 1, you have defined the elements of the within-individual “variance-covariance matrix”:</w:t>
      </w:r>
    </w:p>
    <w:p w14:paraId="1BF6AA39" w14:textId="77777777" w:rsidR="00D11723" w:rsidRPr="0028356E" w:rsidRDefault="00D11723" w:rsidP="006C03C7">
      <w:pPr>
        <w:rPr>
          <w:highlight w:val="green"/>
          <w:lang w:val="en-GB"/>
        </w:rPr>
      </w:pPr>
    </w:p>
    <w:p w14:paraId="60ED0846" w14:textId="4A6B42E6" w:rsidR="00D11723" w:rsidRPr="0028356E"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e>
              </m:mr>
            </m:m>
          </m:e>
        </m:d>
      </m:oMath>
      <w:r w:rsidR="00D11723" w:rsidRPr="0028356E">
        <w:rPr>
          <w:highlight w:val="green"/>
          <w:lang w:val="en-GB"/>
        </w:rPr>
        <w:tab/>
      </w:r>
    </w:p>
    <w:p w14:paraId="00634EC8" w14:textId="77777777" w:rsidR="00D11723" w:rsidRPr="0028356E" w:rsidRDefault="00D11723" w:rsidP="006C03C7">
      <w:pPr>
        <w:rPr>
          <w:highlight w:val="green"/>
          <w:lang w:val="en-GB"/>
        </w:rPr>
      </w:pPr>
    </w:p>
    <w:p w14:paraId="43C2D3FB" w14:textId="528912BB" w:rsidR="00D11723" w:rsidRPr="0028356E" w:rsidRDefault="00D11723" w:rsidP="006C03C7">
      <w:pPr>
        <w:rPr>
          <w:highlight w:val="green"/>
          <w:lang w:val="en-GB"/>
        </w:rPr>
      </w:pPr>
      <w:r w:rsidRPr="0028356E">
        <w:rPr>
          <w:highlight w:val="green"/>
          <w:lang w:val="en-GB"/>
        </w:rPr>
        <w:t>Your entries resulted in the following values for this matrix</w:t>
      </w:r>
    </w:p>
    <w:p w14:paraId="244B1E66" w14:textId="77777777" w:rsidR="00D11723" w:rsidRPr="0028356E" w:rsidRDefault="00D11723" w:rsidP="006C03C7">
      <w:pPr>
        <w:rPr>
          <w:highlight w:val="green"/>
          <w:lang w:val="en-GB"/>
        </w:rPr>
      </w:pPr>
    </w:p>
    <w:p w14:paraId="6119B886" w14:textId="4E950783" w:rsidR="00D11723" w:rsidRPr="0028356E"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z</m:t>
                          </m:r>
                        </m:sub>
                      </m:sSub>
                    </m:sub>
                  </m:sSub>
                </m:e>
              </m:mr>
            </m:m>
          </m:e>
        </m:d>
        <w:commentRangeStart w:id="9"/>
        <m:r>
          <w:rPr>
            <w:rFonts w:ascii="Cambria Math" w:hAnsi="Cambria Math"/>
            <w:highlight w:val="green"/>
            <w:lang w:val="en-GB"/>
          </w:rPr>
          <m:t xml:space="preserve"> </m:t>
        </m:r>
      </m:oMath>
      <w:r w:rsidR="00D11723" w:rsidRPr="0028356E">
        <w:rPr>
          <w:highlight w:val="green"/>
          <w:lang w:val="en-GB"/>
        </w:rPr>
        <w:tab/>
      </w:r>
      <w:commentRangeEnd w:id="9"/>
      <w:r w:rsidR="00D11723" w:rsidRPr="0028356E">
        <w:rPr>
          <w:rStyle w:val="CommentReference"/>
          <w:sz w:val="24"/>
          <w:szCs w:val="24"/>
          <w:highlight w:val="green"/>
          <w:lang w:val="en-GB"/>
        </w:rPr>
        <w:commentReference w:id="9"/>
      </w:r>
    </w:p>
    <w:p w14:paraId="1472924D" w14:textId="77777777" w:rsidR="00D11723" w:rsidRPr="0028356E" w:rsidRDefault="00D11723" w:rsidP="006C03C7">
      <w:pPr>
        <w:rPr>
          <w:highlight w:val="green"/>
          <w:lang w:val="en-GB"/>
        </w:rPr>
      </w:pPr>
    </w:p>
    <w:p w14:paraId="1A0411A6" w14:textId="22369069" w:rsidR="00D11723" w:rsidRPr="0028356E" w:rsidRDefault="00D11723" w:rsidP="006C03C7">
      <w:pPr>
        <w:rPr>
          <w:highlight w:val="green"/>
          <w:lang w:val="en-GB"/>
        </w:rPr>
      </w:pPr>
      <w:r w:rsidRPr="0028356E">
        <w:rPr>
          <w:highlight w:val="green"/>
          <w:lang w:val="en-GB"/>
        </w:rPr>
        <w:t>You have now also defined the values for the among-individual matrix:</w:t>
      </w:r>
    </w:p>
    <w:p w14:paraId="2925C940" w14:textId="77777777" w:rsidR="00D11723" w:rsidRPr="0028356E" w:rsidRDefault="00D11723" w:rsidP="006C03C7">
      <w:pPr>
        <w:rPr>
          <w:highlight w:val="green"/>
          <w:lang w:val="en-GB"/>
        </w:rPr>
      </w:pPr>
    </w:p>
    <w:p w14:paraId="00DBBF26" w14:textId="53C70240" w:rsidR="00D11723" w:rsidRPr="0028356E"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Sub>
                        <m:sSubPr>
                          <m:ctrlPr>
                            <w:rPr>
                              <w:rFonts w:ascii="Cambria Math" w:hAnsi="Cambria Math"/>
                              <w:i/>
                              <w:highlight w:val="green"/>
                              <w:lang w:val="en-GB"/>
                            </w:rPr>
                          </m:ctrlPr>
                        </m:sSubPr>
                        <m:e>
                          <m:r>
                            <w:rPr>
                              <w:rFonts w:ascii="Cambria Math" w:hAnsi="Cambria Math"/>
                              <w:highlight w:val="green"/>
                              <w:lang w:val="en-GB"/>
                            </w:rPr>
                            <m:t>, I</m:t>
                          </m:r>
                        </m:e>
                        <m:sub>
                          <m:r>
                            <w:rPr>
                              <w:rFonts w:ascii="Cambria Math" w:hAnsi="Cambria Math"/>
                              <w:highlight w:val="green"/>
                              <w:lang w:val="en-GB"/>
                            </w:rPr>
                            <m:t>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Sub>
                        <m:sSubPr>
                          <m:ctrlPr>
                            <w:rPr>
                              <w:rFonts w:ascii="Cambria Math" w:hAnsi="Cambria Math"/>
                              <w:i/>
                              <w:highlight w:val="green"/>
                              <w:lang w:val="en-GB"/>
                            </w:rPr>
                          </m:ctrlPr>
                        </m:sSubPr>
                        <m:e>
                          <m:r>
                            <w:rPr>
                              <w:rFonts w:ascii="Cambria Math" w:hAnsi="Cambria Math"/>
                              <w:highlight w:val="green"/>
                              <w:lang w:val="en-GB"/>
                            </w:rPr>
                            <m:t>, I</m:t>
                          </m:r>
                        </m:e>
                        <m:sub>
                          <m:r>
                            <w:rPr>
                              <w:rFonts w:ascii="Cambria Math" w:hAnsi="Cambria Math"/>
                              <w:highlight w:val="green"/>
                              <w:lang w:val="en-GB"/>
                            </w:rPr>
                            <m:t>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e>
              </m:mr>
            </m:m>
          </m:e>
        </m:d>
      </m:oMath>
      <w:r w:rsidR="00D11723" w:rsidRPr="0028356E">
        <w:rPr>
          <w:highlight w:val="green"/>
          <w:lang w:val="en-GB"/>
        </w:rPr>
        <w:t xml:space="preserve"> </w:t>
      </w:r>
    </w:p>
    <w:p w14:paraId="224EC3F8" w14:textId="77777777" w:rsidR="00D11723" w:rsidRPr="0028356E" w:rsidRDefault="00D11723" w:rsidP="006C03C7">
      <w:pPr>
        <w:rPr>
          <w:highlight w:val="green"/>
          <w:lang w:val="en-GB"/>
        </w:rPr>
      </w:pPr>
    </w:p>
    <w:p w14:paraId="7D8883E8" w14:textId="77777777" w:rsidR="00D11723" w:rsidRPr="0028356E" w:rsidRDefault="00D11723" w:rsidP="006C03C7">
      <w:pPr>
        <w:rPr>
          <w:highlight w:val="green"/>
          <w:lang w:val="en-GB"/>
        </w:rPr>
      </w:pPr>
      <w:r w:rsidRPr="0028356E">
        <w:rPr>
          <w:highlight w:val="green"/>
          <w:lang w:val="en-GB"/>
        </w:rPr>
        <w:t>Your entries resulted in the following values for this matrix</w:t>
      </w:r>
    </w:p>
    <w:p w14:paraId="0C785867" w14:textId="40602994" w:rsidR="00D11723" w:rsidRPr="0028356E"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y</m:t>
                          </m:r>
                        </m:sub>
                      </m:sSub>
                    </m:sub>
                  </m:sSub>
                </m:e>
                <m:e>
                  <m:r>
                    <w:rPr>
                      <w:rFonts w:ascii="Cambria Math" w:hAnsi="Cambria Math"/>
                      <w:highlight w:val="green"/>
                      <w:lang w:val="en-GB"/>
                    </w:rPr>
                    <m:t>0</m:t>
                  </m:r>
                </m:e>
              </m:mr>
              <m:mr>
                <m:e>
                  <m:r>
                    <w:rPr>
                      <w:rFonts w:ascii="Cambria Math" w:hAnsi="Cambria Math"/>
                      <w:highlight w:val="green"/>
                      <w:lang w:val="en-GB"/>
                    </w:rPr>
                    <m:t>0</m:t>
                  </m:r>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z</m:t>
                          </m:r>
                        </m:sub>
                      </m:sSub>
                    </m:sub>
                  </m:sSub>
                </m:e>
              </m:mr>
            </m:m>
            <w:commentRangeStart w:id="10"/>
            <w:commentRangeEnd w:id="10"/>
            <m:r>
              <m:rPr>
                <m:sty m:val="p"/>
              </m:rPr>
              <w:rPr>
                <w:rStyle w:val="CommentReference"/>
                <w:rFonts w:ascii="Cambria Math" w:hAnsi="Cambria Math"/>
                <w:highlight w:val="green"/>
                <w:lang w:val="en-GB"/>
              </w:rPr>
              <w:commentReference w:id="10"/>
            </m:r>
          </m:e>
        </m:d>
      </m:oMath>
      <w:r w:rsidR="00D11723" w:rsidRPr="0028356E">
        <w:rPr>
          <w:highlight w:val="green"/>
          <w:lang w:val="en-GB"/>
        </w:rPr>
        <w:t xml:space="preserve"> </w:t>
      </w:r>
    </w:p>
    <w:p w14:paraId="42C0C0EF" w14:textId="77777777" w:rsidR="00D11723" w:rsidRPr="0028356E" w:rsidRDefault="00D11723" w:rsidP="006C03C7">
      <w:pPr>
        <w:rPr>
          <w:highlight w:val="green"/>
          <w:lang w:val="en-GB"/>
        </w:rPr>
      </w:pPr>
    </w:p>
    <w:p w14:paraId="367FB131" w14:textId="6CDFB665" w:rsidR="0074310E" w:rsidRPr="0028356E" w:rsidRDefault="00D11723" w:rsidP="006C03C7">
      <w:pPr>
        <w:rPr>
          <w:highlight w:val="green"/>
          <w:lang w:val="en-GB"/>
        </w:rPr>
      </w:pPr>
      <w:r w:rsidRPr="0028356E">
        <w:rPr>
          <w:highlight w:val="green"/>
          <w:lang w:val="en-GB"/>
        </w:rPr>
        <w:t xml:space="preserve">As you have set </w:t>
      </w:r>
      <w:r w:rsidR="006840C9" w:rsidRPr="0028356E">
        <w:rPr>
          <w:highlight w:val="green"/>
          <w:lang w:val="en-GB"/>
        </w:rPr>
        <w:t xml:space="preserve">both </w:t>
      </w:r>
      <w:r w:rsidRPr="0028356E">
        <w:rPr>
          <w:highlight w:val="green"/>
          <w:lang w:val="en-GB"/>
        </w:rPr>
        <w:t xml:space="preserve">the among- and within-individual variances, you have </w:t>
      </w:r>
      <w:r w:rsidR="0074310E" w:rsidRPr="0028356E">
        <w:rPr>
          <w:highlight w:val="green"/>
          <w:lang w:val="en-GB"/>
        </w:rPr>
        <w:t>defined</w:t>
      </w:r>
      <w:r w:rsidRPr="0028356E">
        <w:rPr>
          <w:highlight w:val="green"/>
          <w:lang w:val="en-GB"/>
        </w:rPr>
        <w:t xml:space="preserve"> the repeatabilities of both traits. </w:t>
      </w:r>
      <w:r w:rsidR="0074310E" w:rsidRPr="0028356E">
        <w:rPr>
          <w:highlight w:val="green"/>
          <w:lang w:val="en-GB"/>
        </w:rPr>
        <w:t xml:space="preserve">As detailed in module </w:t>
      </w:r>
      <w:r w:rsidR="006840C9" w:rsidRPr="0028356E">
        <w:rPr>
          <w:highlight w:val="green"/>
          <w:lang w:val="en-GB"/>
        </w:rPr>
        <w:t>on Basic Lessons</w:t>
      </w:r>
      <w:r w:rsidR="0074310E" w:rsidRPr="0028356E">
        <w:rPr>
          <w:highlight w:val="green"/>
          <w:lang w:val="en-GB"/>
        </w:rPr>
        <w:t>, repeatability ranges between 0 and 1 and is calculated as:</w:t>
      </w:r>
    </w:p>
    <w:p w14:paraId="4736AE57" w14:textId="77777777" w:rsidR="0074310E" w:rsidRPr="0028356E" w:rsidRDefault="0074310E" w:rsidP="006C03C7">
      <w:pPr>
        <w:rPr>
          <w:highlight w:val="green"/>
          <w:lang w:val="en-GB"/>
        </w:rPr>
      </w:pPr>
    </w:p>
    <w:p w14:paraId="671A4AE2" w14:textId="40641346" w:rsidR="0074310E" w:rsidRPr="0028356E" w:rsidRDefault="0074310E" w:rsidP="006C03C7">
      <w:pPr>
        <w:rPr>
          <w:highlight w:val="green"/>
          <w:lang w:val="en-GB"/>
        </w:rPr>
      </w:pPr>
      <m:oMath>
        <m:r>
          <w:rPr>
            <w:rFonts w:ascii="Cambria Math" w:hAnsi="Cambria Math"/>
            <w:highlight w:val="green"/>
            <w:lang w:val="en-GB"/>
          </w:rPr>
          <m:t>repeatability=</m:t>
        </m:r>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r>
                  <w:rPr>
                    <w:rFonts w:ascii="Cambria Math" w:hAnsi="Cambria Math"/>
                    <w:highlight w:val="green"/>
                    <w:lang w:val="en-GB"/>
                  </w:rPr>
                  <m:t>I</m:t>
                </m:r>
              </m:sub>
            </m:sSub>
          </m:num>
          <m:den>
            <m:sSub>
              <m:sSubPr>
                <m:ctrlPr>
                  <w:rPr>
                    <w:rFonts w:ascii="Cambria Math" w:hAnsi="Cambria Math"/>
                    <w:i/>
                    <w:highlight w:val="green"/>
                    <w:lang w:val="en-GB"/>
                  </w:rPr>
                </m:ctrlPr>
              </m:sSubPr>
              <m:e>
                <m:r>
                  <w:rPr>
                    <w:rFonts w:ascii="Cambria Math" w:hAnsi="Cambria Math"/>
                    <w:highlight w:val="green"/>
                    <w:lang w:val="en-GB"/>
                  </w:rPr>
                  <m:t>V</m:t>
                </m:r>
              </m:e>
              <m:sub>
                <m:r>
                  <w:rPr>
                    <w:rFonts w:ascii="Cambria Math" w:hAnsi="Cambria Math"/>
                    <w:highlight w:val="green"/>
                    <w:lang w:val="en-GB"/>
                  </w:rPr>
                  <m:t>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r>
                  <w:rPr>
                    <w:rFonts w:ascii="Cambria Math" w:hAnsi="Cambria Math"/>
                    <w:highlight w:val="green"/>
                    <w:lang w:val="en-GB"/>
                  </w:rPr>
                  <m:t>e</m:t>
                </m:r>
              </m:sub>
            </m:sSub>
          </m:den>
        </m:f>
      </m:oMath>
      <w:r w:rsidRPr="0028356E">
        <w:rPr>
          <w:highlight w:val="green"/>
          <w:lang w:val="en-GB"/>
        </w:rPr>
        <w:tab/>
      </w:r>
      <w:r w:rsidRPr="0028356E">
        <w:rPr>
          <w:highlight w:val="green"/>
          <w:lang w:val="en-GB"/>
        </w:rPr>
        <w:tab/>
      </w:r>
    </w:p>
    <w:p w14:paraId="0D6005E5" w14:textId="77777777" w:rsidR="0074310E" w:rsidRPr="0028356E" w:rsidRDefault="0074310E" w:rsidP="006C03C7">
      <w:pPr>
        <w:rPr>
          <w:highlight w:val="green"/>
          <w:lang w:val="en-GB"/>
        </w:rPr>
      </w:pPr>
    </w:p>
    <w:p w14:paraId="1FCBB340" w14:textId="46F21B39" w:rsidR="00D11723" w:rsidRPr="0028356E" w:rsidRDefault="0074310E" w:rsidP="006C03C7">
      <w:pPr>
        <w:rPr>
          <w:highlight w:val="green"/>
          <w:lang w:val="en-GB"/>
        </w:rPr>
      </w:pPr>
      <w:r w:rsidRPr="0028356E">
        <w:rPr>
          <w:highlight w:val="green"/>
          <w:lang w:val="en-GB"/>
        </w:rPr>
        <w:t>The repeatabilit</w:t>
      </w:r>
      <w:r w:rsidR="007018C3" w:rsidRPr="0028356E">
        <w:rPr>
          <w:highlight w:val="green"/>
          <w:lang w:val="en-GB"/>
        </w:rPr>
        <w:t>ies</w:t>
      </w:r>
      <w:r w:rsidRPr="0028356E">
        <w:rPr>
          <w:highlight w:val="green"/>
          <w:lang w:val="en-GB"/>
        </w:rPr>
        <w:t xml:space="preserve"> of </w:t>
      </w:r>
      <w:r w:rsidR="007018C3" w:rsidRPr="0028356E">
        <w:rPr>
          <w:highlight w:val="green"/>
          <w:lang w:val="en-GB"/>
        </w:rPr>
        <w:t>your</w:t>
      </w:r>
      <w:r w:rsidRPr="0028356E">
        <w:rPr>
          <w:highlight w:val="green"/>
          <w:lang w:val="en-GB"/>
        </w:rPr>
        <w:t xml:space="preserve"> two traits are:</w:t>
      </w:r>
    </w:p>
    <w:p w14:paraId="2F6220A9" w14:textId="77777777" w:rsidR="00D11723" w:rsidRPr="0028356E" w:rsidRDefault="00D11723" w:rsidP="006C03C7">
      <w:pPr>
        <w:rPr>
          <w:highlight w:val="green"/>
          <w:lang w:val="en-GB"/>
        </w:rPr>
      </w:pPr>
    </w:p>
    <w:tbl>
      <w:tblPr>
        <w:tblStyle w:val="TableGrid"/>
        <w:tblW w:w="0" w:type="auto"/>
        <w:tblLook w:val="04A0" w:firstRow="1" w:lastRow="0" w:firstColumn="1" w:lastColumn="0" w:noHBand="0" w:noVBand="1"/>
      </w:tblPr>
      <w:tblGrid>
        <w:gridCol w:w="4811"/>
        <w:gridCol w:w="4811"/>
      </w:tblGrid>
      <w:tr w:rsidR="00D11723" w:rsidRPr="0028356E" w14:paraId="50F9B6C3" w14:textId="77777777" w:rsidTr="00C277DE">
        <w:tc>
          <w:tcPr>
            <w:tcW w:w="4811" w:type="dxa"/>
          </w:tcPr>
          <w:p w14:paraId="272DD39A" w14:textId="18C61E4B" w:rsidR="00D11723" w:rsidRPr="0028356E" w:rsidRDefault="00D11723" w:rsidP="006C03C7">
            <w:pPr>
              <w:rPr>
                <w:highlight w:val="green"/>
                <w:lang w:val="en-GB"/>
              </w:rPr>
            </w:pPr>
            <w:r w:rsidRPr="0028356E">
              <w:rPr>
                <w:highlight w:val="green"/>
                <w:lang w:val="en-GB"/>
              </w:rPr>
              <w:lastRenderedPageBreak/>
              <w:t>Repeatability Trait Y</w:t>
            </w:r>
          </w:p>
        </w:tc>
        <w:tc>
          <w:tcPr>
            <w:tcW w:w="4811" w:type="dxa"/>
          </w:tcPr>
          <w:p w14:paraId="241B9396" w14:textId="2B2DE669" w:rsidR="00D11723" w:rsidRPr="0028356E" w:rsidRDefault="00D11723" w:rsidP="006C03C7">
            <w:pPr>
              <w:rPr>
                <w:highlight w:val="green"/>
                <w:lang w:val="en-GB"/>
              </w:rPr>
            </w:pPr>
            <w:r w:rsidRPr="0028356E">
              <w:rPr>
                <w:highlight w:val="green"/>
                <w:lang w:val="en-GB"/>
              </w:rPr>
              <w:t>Repeatability Trait Z</w:t>
            </w:r>
          </w:p>
        </w:tc>
      </w:tr>
      <w:tr w:rsidR="00D11723" w:rsidRPr="0028356E" w14:paraId="1F482FE5" w14:textId="77777777" w:rsidTr="00C277DE">
        <w:tc>
          <w:tcPr>
            <w:tcW w:w="4811" w:type="dxa"/>
          </w:tcPr>
          <w:p w14:paraId="16E52571" w14:textId="77777777" w:rsidR="00D11723" w:rsidRPr="0028356E" w:rsidRDefault="00D11723" w:rsidP="006C03C7">
            <w:pPr>
              <w:rPr>
                <w:highlight w:val="green"/>
                <w:lang w:val="en-GB"/>
              </w:rPr>
            </w:pPr>
            <w:r w:rsidRPr="0028356E">
              <w:rPr>
                <w:highlight w:val="green"/>
                <w:lang w:val="en-GB"/>
              </w:rPr>
              <w:t>[Enter]</w:t>
            </w:r>
          </w:p>
        </w:tc>
        <w:tc>
          <w:tcPr>
            <w:tcW w:w="4811" w:type="dxa"/>
          </w:tcPr>
          <w:p w14:paraId="6FDA2847" w14:textId="77777777" w:rsidR="00D11723" w:rsidRPr="0028356E" w:rsidRDefault="00D11723" w:rsidP="006C03C7">
            <w:pPr>
              <w:rPr>
                <w:highlight w:val="green"/>
                <w:lang w:val="en-GB"/>
              </w:rPr>
            </w:pPr>
            <w:r w:rsidRPr="0028356E">
              <w:rPr>
                <w:highlight w:val="green"/>
                <w:lang w:val="en-GB"/>
              </w:rPr>
              <w:t>[Enter]</w:t>
            </w:r>
          </w:p>
        </w:tc>
      </w:tr>
    </w:tbl>
    <w:p w14:paraId="08F2E8E8" w14:textId="77777777" w:rsidR="00D11723" w:rsidRPr="0028356E" w:rsidRDefault="00D11723" w:rsidP="006C03C7">
      <w:pPr>
        <w:rPr>
          <w:highlight w:val="green"/>
          <w:lang w:val="en-GB"/>
        </w:rPr>
      </w:pPr>
    </w:p>
    <w:p w14:paraId="0BA42722" w14:textId="09272A21" w:rsidR="00D11723" w:rsidRPr="0028356E" w:rsidRDefault="00D11723" w:rsidP="006C03C7">
      <w:pPr>
        <w:rPr>
          <w:highlight w:val="green"/>
          <w:lang w:val="en-GB"/>
        </w:rPr>
      </w:pPr>
      <w:r w:rsidRPr="0028356E">
        <w:rPr>
          <w:highlight w:val="green"/>
          <w:lang w:val="en-GB"/>
        </w:rPr>
        <w:t xml:space="preserve">We will now return to the equation </w:t>
      </w:r>
      <w:r w:rsidR="00412818" w:rsidRPr="0028356E">
        <w:rPr>
          <w:highlight w:val="green"/>
          <w:lang w:val="en-GB"/>
        </w:rPr>
        <w:t xml:space="preserve">that </w:t>
      </w:r>
      <w:r w:rsidRPr="0028356E">
        <w:rPr>
          <w:highlight w:val="green"/>
          <w:lang w:val="en-GB"/>
        </w:rPr>
        <w:t>describ</w:t>
      </w:r>
      <w:r w:rsidR="00412818" w:rsidRPr="0028356E">
        <w:rPr>
          <w:highlight w:val="green"/>
          <w:lang w:val="en-GB"/>
        </w:rPr>
        <w:t>es</w:t>
      </w:r>
      <w:r w:rsidRPr="0028356E">
        <w:rPr>
          <w:highlight w:val="green"/>
          <w:lang w:val="en-GB"/>
        </w:rPr>
        <w:t xml:space="preserve"> the components </w:t>
      </w:r>
      <w:r w:rsidR="00412818" w:rsidRPr="0028356E">
        <w:rPr>
          <w:highlight w:val="green"/>
          <w:lang w:val="en-GB"/>
        </w:rPr>
        <w:t>that shape</w:t>
      </w:r>
      <w:r w:rsidRPr="0028356E">
        <w:rPr>
          <w:highlight w:val="green"/>
          <w:lang w:val="en-GB"/>
        </w:rPr>
        <w:t xml:space="preserve"> the phenotypic correlation:</w:t>
      </w:r>
    </w:p>
    <w:p w14:paraId="10864F7D" w14:textId="77777777" w:rsidR="00D11723" w:rsidRPr="0028356E"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den>
                </m:f>
              </m:e>
            </m:d>
          </m:e>
        </m:rad>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den>
                </m:f>
              </m:e>
            </m:d>
          </m:e>
        </m:rad>
      </m:oMath>
      <w:r w:rsidR="00D11723" w:rsidRPr="0028356E">
        <w:rPr>
          <w:highlight w:val="green"/>
          <w:lang w:val="en-GB"/>
        </w:rPr>
        <w:tab/>
      </w:r>
      <w:r w:rsidR="00D11723" w:rsidRPr="0028356E">
        <w:rPr>
          <w:highlight w:val="green"/>
          <w:lang w:val="en-GB"/>
        </w:rPr>
        <w:tab/>
        <w:t xml:space="preserve"> </w:t>
      </w:r>
    </w:p>
    <w:p w14:paraId="1AED1826" w14:textId="77777777" w:rsidR="00D11723" w:rsidRPr="0028356E" w:rsidRDefault="00D11723" w:rsidP="006C03C7">
      <w:pPr>
        <w:rPr>
          <w:highlight w:val="green"/>
          <w:lang w:val="en-GB"/>
        </w:rPr>
      </w:pPr>
    </w:p>
    <w:p w14:paraId="14C420A8" w14:textId="21110875" w:rsidR="00D11723" w:rsidRPr="0028356E" w:rsidRDefault="00D11723" w:rsidP="006C03C7">
      <w:pPr>
        <w:rPr>
          <w:highlight w:val="green"/>
          <w:lang w:val="en-GB"/>
        </w:rPr>
      </w:pPr>
      <w:r w:rsidRPr="0028356E">
        <w:rPr>
          <w:highlight w:val="green"/>
          <w:lang w:val="en-GB"/>
        </w:rPr>
        <w:t xml:space="preserve">Your entries resulted in </w:t>
      </w:r>
      <w:r w:rsidR="0018614E" w:rsidRPr="0028356E">
        <w:rPr>
          <w:highlight w:val="green"/>
          <w:lang w:val="en-GB"/>
        </w:rPr>
        <w:t>the following values:</w:t>
      </w:r>
    </w:p>
    <w:p w14:paraId="686FB8CA" w14:textId="77777777" w:rsidR="0018614E" w:rsidRPr="0028356E" w:rsidRDefault="0018614E" w:rsidP="006C03C7">
      <w:pPr>
        <w:rPr>
          <w:highlight w:val="green"/>
          <w:lang w:val="en-GB"/>
        </w:rPr>
      </w:pPr>
    </w:p>
    <w:p w14:paraId="2331A65A" w14:textId="0A2F473B" w:rsidR="0018614E" w:rsidRPr="0028356E"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r>
          <w:rPr>
            <w:rFonts w:ascii="Cambria Math" w:hAnsi="Cambria Math"/>
            <w:highlight w:val="green"/>
            <w:lang w:val="en-GB"/>
          </w:rPr>
          <m:t>=0</m:t>
        </m:r>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den>
                </m:f>
              </m:e>
            </m:d>
          </m:e>
        </m:rad>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den>
                </m:f>
              </m:e>
            </m:d>
            <w:commentRangeStart w:id="11"/>
            <w:commentRangeEnd w:id="11"/>
            <m:r>
              <m:rPr>
                <m:sty m:val="p"/>
              </m:rPr>
              <w:rPr>
                <w:rStyle w:val="CommentReference"/>
                <w:rFonts w:ascii="Cambria Math" w:hAnsi="Cambria Math"/>
                <w:highlight w:val="green"/>
                <w:lang w:val="en-GB"/>
              </w:rPr>
              <w:commentReference w:id="11"/>
            </m:r>
          </m:e>
        </m:rad>
      </m:oMath>
      <w:r w:rsidR="0018614E" w:rsidRPr="0028356E">
        <w:rPr>
          <w:highlight w:val="green"/>
          <w:lang w:val="en-GB"/>
        </w:rPr>
        <w:tab/>
      </w:r>
      <w:r w:rsidR="0018614E" w:rsidRPr="0028356E">
        <w:rPr>
          <w:highlight w:val="green"/>
          <w:lang w:val="en-GB"/>
        </w:rPr>
        <w:tab/>
        <w:t xml:space="preserve"> </w:t>
      </w:r>
    </w:p>
    <w:p w14:paraId="42C7921A" w14:textId="77777777" w:rsidR="0018614E" w:rsidRPr="0028356E" w:rsidRDefault="0018614E" w:rsidP="006C03C7">
      <w:pPr>
        <w:rPr>
          <w:highlight w:val="green"/>
          <w:lang w:val="en-GB"/>
        </w:rPr>
      </w:pPr>
    </w:p>
    <w:p w14:paraId="26859696" w14:textId="6F3C9B8A" w:rsidR="00D11723" w:rsidRPr="0028356E" w:rsidRDefault="0018614E" w:rsidP="006C03C7">
      <w:pPr>
        <w:rPr>
          <w:highlight w:val="green"/>
          <w:lang w:val="en-GB"/>
        </w:rPr>
      </w:pPr>
      <w:r w:rsidRPr="0028356E">
        <w:rPr>
          <w:highlight w:val="green"/>
          <w:lang w:val="en-GB"/>
        </w:rPr>
        <w:t>Note that the phenotypic correlation (</w:t>
      </w: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oMath>
      <w:r w:rsidRPr="0028356E">
        <w:rPr>
          <w:highlight w:val="green"/>
          <w:lang w:val="en-GB"/>
        </w:rPr>
        <w:t>) no longer matches the within-individual correlation (</w:t>
      </w: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oMath>
      <w:r w:rsidRPr="0028356E">
        <w:rPr>
          <w:highlight w:val="green"/>
          <w:lang w:val="en-GB"/>
        </w:rPr>
        <w:t>). This is because both traits now harbour non-zero repeatability; as we have set the among-individual correlation (</w:t>
      </w: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oMath>
      <w:r w:rsidRPr="0028356E">
        <w:rPr>
          <w:highlight w:val="green"/>
          <w:lang w:val="en-GB"/>
        </w:rPr>
        <w:t xml:space="preserve">) to zero, </w:t>
      </w:r>
      <w:r w:rsidR="00AE4CA0" w:rsidRPr="0028356E">
        <w:rPr>
          <w:highlight w:val="green"/>
          <w:lang w:val="en-GB"/>
        </w:rPr>
        <w:t xml:space="preserve">in this specific scenario, </w:t>
      </w:r>
      <w:r w:rsidRPr="0028356E">
        <w:rPr>
          <w:highlight w:val="green"/>
          <w:lang w:val="en-GB"/>
        </w:rPr>
        <w:t>we can simplify the equation into:</w:t>
      </w:r>
    </w:p>
    <w:p w14:paraId="43FEC51C" w14:textId="77777777" w:rsidR="0018614E" w:rsidRPr="0028356E" w:rsidRDefault="0018614E" w:rsidP="006C03C7">
      <w:pPr>
        <w:rPr>
          <w:highlight w:val="green"/>
          <w:lang w:val="en-GB"/>
        </w:rPr>
      </w:pPr>
    </w:p>
    <w:p w14:paraId="6AD70C69" w14:textId="76AE23AD" w:rsidR="0018614E" w:rsidRPr="0028356E"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den>
                </m:f>
              </m:e>
            </m:d>
          </m:e>
        </m:rad>
      </m:oMath>
      <w:r w:rsidR="0018614E" w:rsidRPr="0028356E">
        <w:rPr>
          <w:highlight w:val="green"/>
          <w:lang w:val="en-GB"/>
        </w:rPr>
        <w:t xml:space="preserve"> </w:t>
      </w:r>
    </w:p>
    <w:p w14:paraId="7C55CC13" w14:textId="77777777" w:rsidR="00D11723" w:rsidRPr="0028356E" w:rsidRDefault="00D11723" w:rsidP="006C03C7">
      <w:pPr>
        <w:rPr>
          <w:highlight w:val="green"/>
          <w:lang w:val="en-GB"/>
        </w:rPr>
      </w:pPr>
    </w:p>
    <w:p w14:paraId="4CB5122F" w14:textId="18719B21" w:rsidR="00836B11" w:rsidRPr="0028356E" w:rsidRDefault="0018614E" w:rsidP="006C03C7">
      <w:pPr>
        <w:rPr>
          <w:highlight w:val="green"/>
          <w:lang w:val="en-GB"/>
        </w:rPr>
      </w:pPr>
      <w:r w:rsidRPr="0028356E">
        <w:rPr>
          <w:highlight w:val="green"/>
          <w:lang w:val="en-GB"/>
        </w:rPr>
        <w:t xml:space="preserve">Doing so clarifies that the </w:t>
      </w:r>
      <w:r w:rsidR="00836B11" w:rsidRPr="0028356E">
        <w:rPr>
          <w:highlight w:val="green"/>
          <w:lang w:val="en-GB"/>
        </w:rPr>
        <w:t xml:space="preserve">geometric mean repeatability of the two traits defines how well the phenotypic correlation in the data corresponds to the within-individual correlation occurring because of the presumed trade-off between </w:t>
      </w:r>
      <w:r w:rsidR="00B86D0C" w:rsidRPr="0028356E">
        <w:rPr>
          <w:highlight w:val="green"/>
          <w:lang w:val="en-GB"/>
        </w:rPr>
        <w:t>investments</w:t>
      </w:r>
      <w:r w:rsidR="00836B11" w:rsidRPr="0028356E">
        <w:rPr>
          <w:highlight w:val="green"/>
          <w:lang w:val="en-GB"/>
        </w:rPr>
        <w:t xml:space="preserve"> in egg size vs. number.</w:t>
      </w:r>
      <w:r w:rsidR="00AE4CA0" w:rsidRPr="0028356E">
        <w:rPr>
          <w:highlight w:val="green"/>
          <w:lang w:val="en-GB"/>
        </w:rPr>
        <w:t xml:space="preserve"> The equation also clarifies that the more repeatable the two traits are, the less apparent is the trade-off if one would focus solely on the overall phenotypic correlation.</w:t>
      </w:r>
    </w:p>
    <w:p w14:paraId="1116E3FC" w14:textId="77777777" w:rsidR="00836B11" w:rsidRPr="0028356E" w:rsidRDefault="00836B11" w:rsidP="006C03C7">
      <w:pPr>
        <w:rPr>
          <w:highlight w:val="green"/>
          <w:lang w:val="en-GB"/>
        </w:rPr>
      </w:pPr>
    </w:p>
    <w:p w14:paraId="0BDCB6FE" w14:textId="031DA654" w:rsidR="00836B11" w:rsidRPr="0028356E" w:rsidRDefault="00836B11" w:rsidP="006C03C7">
      <w:pPr>
        <w:rPr>
          <w:highlight w:val="green"/>
          <w:lang w:val="en-GB"/>
        </w:rPr>
      </w:pPr>
      <w:r w:rsidRPr="0028356E">
        <w:rPr>
          <w:highlight w:val="green"/>
          <w:lang w:val="en-GB"/>
        </w:rPr>
        <w:t>This insight can be visualized by presenting your data in two scatter plots.</w:t>
      </w:r>
    </w:p>
    <w:p w14:paraId="23828C74" w14:textId="77777777" w:rsidR="00836B11" w:rsidRPr="0028356E" w:rsidRDefault="00836B11" w:rsidP="006C03C7">
      <w:pPr>
        <w:rPr>
          <w:highlight w:val="green"/>
          <w:lang w:val="en-GB"/>
        </w:rPr>
      </w:pPr>
    </w:p>
    <w:p w14:paraId="625310DD" w14:textId="2F5E90D9" w:rsidR="00836B11" w:rsidRPr="000C581A" w:rsidRDefault="00836B11" w:rsidP="00AA272D">
      <w:pPr>
        <w:rPr>
          <w:lang w:val="en-GB"/>
        </w:rPr>
      </w:pPr>
      <w:r w:rsidRPr="0028356E">
        <w:rPr>
          <w:highlight w:val="green"/>
          <w:lang w:val="en-GB"/>
        </w:rPr>
        <w:t xml:space="preserve">The first scatter plot shows the </w:t>
      </w:r>
      <w:r w:rsidR="00AA272D" w:rsidRPr="0028356E">
        <w:rPr>
          <w:highlight w:val="green"/>
          <w:lang w:val="en-GB"/>
        </w:rPr>
        <w:t>correlation</w:t>
      </w:r>
      <w:r w:rsidRPr="0028356E">
        <w:rPr>
          <w:highlight w:val="green"/>
          <w:lang w:val="en-GB"/>
        </w:rPr>
        <w:t xml:space="preserve"> between the two traits </w:t>
      </w:r>
      <w:r w:rsidR="00AA272D" w:rsidRPr="0028356E">
        <w:rPr>
          <w:highlight w:val="green"/>
          <w:lang w:val="en-GB"/>
        </w:rPr>
        <w:t>that your entries (of within- and among-individual variances and covariances) above produced</w:t>
      </w:r>
      <w:r w:rsidRPr="0028356E">
        <w:rPr>
          <w:highlight w:val="green"/>
          <w:lang w:val="en-GB"/>
        </w:rPr>
        <w:t>:</w:t>
      </w:r>
    </w:p>
    <w:p w14:paraId="3C4C41E4" w14:textId="77777777" w:rsidR="00836B11" w:rsidRPr="000C581A" w:rsidRDefault="00836B11" w:rsidP="006C03C7">
      <w:pPr>
        <w:rPr>
          <w:lang w:val="en-GB"/>
        </w:rPr>
      </w:pPr>
    </w:p>
    <w:p w14:paraId="19DFA116" w14:textId="604ADF89" w:rsidR="00836B11" w:rsidRPr="00E52C90" w:rsidRDefault="00836B11" w:rsidP="006C03C7">
      <w:pPr>
        <w:rPr>
          <w:highlight w:val="green"/>
          <w:lang w:val="en-GB"/>
        </w:rPr>
      </w:pPr>
      <w:commentRangeStart w:id="12"/>
      <w:r w:rsidRPr="00E52C90">
        <w:rPr>
          <w:highlight w:val="green"/>
          <w:lang w:val="en-GB"/>
        </w:rPr>
        <w:t>[GRAPH]</w:t>
      </w:r>
      <w:commentRangeEnd w:id="12"/>
      <w:r w:rsidR="00B86D0C" w:rsidRPr="00E52C90">
        <w:rPr>
          <w:rStyle w:val="CommentReference"/>
          <w:highlight w:val="green"/>
          <w:lang w:val="en-GB"/>
        </w:rPr>
        <w:commentReference w:id="12"/>
      </w:r>
    </w:p>
    <w:p w14:paraId="5E5E361D" w14:textId="77777777" w:rsidR="00836B11" w:rsidRPr="00E52C90" w:rsidRDefault="00836B11" w:rsidP="006C03C7">
      <w:pPr>
        <w:rPr>
          <w:highlight w:val="green"/>
          <w:lang w:val="en-GB"/>
        </w:rPr>
      </w:pPr>
    </w:p>
    <w:p w14:paraId="01A51707" w14:textId="21DBE3B2" w:rsidR="00AA272D" w:rsidRPr="00E52C90" w:rsidRDefault="00AA272D" w:rsidP="00AA272D">
      <w:pPr>
        <w:rPr>
          <w:highlight w:val="green"/>
          <w:lang w:val="en-GB"/>
        </w:rPr>
      </w:pPr>
      <w:r w:rsidRPr="00E52C90">
        <w:rPr>
          <w:highlight w:val="green"/>
          <w:lang w:val="en-GB"/>
        </w:rPr>
        <w:t>The second scatter plot also uses your entries but assumes that you entered zero among-individual variances. This second plot therefore depicts the correlation in your data at the within-individual level alone:</w:t>
      </w:r>
    </w:p>
    <w:p w14:paraId="6666172D" w14:textId="77777777" w:rsidR="00AE4CA0" w:rsidRPr="00E52C90" w:rsidRDefault="00AE4CA0" w:rsidP="006C03C7">
      <w:pPr>
        <w:rPr>
          <w:highlight w:val="green"/>
          <w:lang w:val="en-GB"/>
        </w:rPr>
      </w:pPr>
    </w:p>
    <w:p w14:paraId="5E193AD5" w14:textId="3ABE896E" w:rsidR="00D11723" w:rsidRPr="00E52C90" w:rsidRDefault="00836B11" w:rsidP="006C03C7">
      <w:pPr>
        <w:rPr>
          <w:highlight w:val="green"/>
          <w:lang w:val="en-GB"/>
        </w:rPr>
      </w:pPr>
      <w:commentRangeStart w:id="13"/>
      <w:r w:rsidRPr="00E52C90">
        <w:rPr>
          <w:highlight w:val="green"/>
          <w:lang w:val="en-GB"/>
        </w:rPr>
        <w:t>[GRAPH]</w:t>
      </w:r>
      <w:commentRangeEnd w:id="13"/>
      <w:r w:rsidR="00B86D0C" w:rsidRPr="00E52C90">
        <w:rPr>
          <w:rStyle w:val="CommentReference"/>
          <w:highlight w:val="green"/>
          <w:lang w:val="en-GB"/>
        </w:rPr>
        <w:commentReference w:id="13"/>
      </w:r>
    </w:p>
    <w:p w14:paraId="790956F6" w14:textId="77777777" w:rsidR="00D11723" w:rsidRPr="00E52C90" w:rsidRDefault="00D11723" w:rsidP="006C03C7">
      <w:pPr>
        <w:rPr>
          <w:highlight w:val="green"/>
          <w:lang w:val="en-GB"/>
        </w:rPr>
      </w:pPr>
    </w:p>
    <w:p w14:paraId="75F82ECA" w14:textId="65C66605" w:rsidR="00D11723" w:rsidRPr="00E52C90" w:rsidRDefault="00836B11" w:rsidP="006C03C7">
      <w:pPr>
        <w:rPr>
          <w:highlight w:val="green"/>
          <w:lang w:val="en-GB"/>
        </w:rPr>
      </w:pPr>
      <w:r w:rsidRPr="00E52C90">
        <w:rPr>
          <w:highlight w:val="green"/>
          <w:lang w:val="en-GB"/>
        </w:rPr>
        <w:t xml:space="preserve">The </w:t>
      </w:r>
      <w:r w:rsidR="00AA272D" w:rsidRPr="00E52C90">
        <w:rPr>
          <w:highlight w:val="green"/>
          <w:lang w:val="en-GB"/>
        </w:rPr>
        <w:t>first</w:t>
      </w:r>
      <w:r w:rsidRPr="00E52C90">
        <w:rPr>
          <w:highlight w:val="green"/>
          <w:lang w:val="en-GB"/>
        </w:rPr>
        <w:t xml:space="preserve"> graph </w:t>
      </w:r>
      <w:r w:rsidR="00B57FCA" w:rsidRPr="00E52C90">
        <w:rPr>
          <w:highlight w:val="green"/>
          <w:lang w:val="en-GB"/>
        </w:rPr>
        <w:t xml:space="preserve">should </w:t>
      </w:r>
      <w:r w:rsidRPr="00E52C90">
        <w:rPr>
          <w:highlight w:val="green"/>
          <w:lang w:val="en-GB"/>
        </w:rPr>
        <w:t xml:space="preserve">show a weaker overall phenotypic association </w:t>
      </w:r>
      <w:r w:rsidR="00B57FCA" w:rsidRPr="00E52C90">
        <w:rPr>
          <w:highlight w:val="green"/>
          <w:lang w:val="en-GB"/>
        </w:rPr>
        <w:t>as explained above.</w:t>
      </w:r>
    </w:p>
    <w:p w14:paraId="10D891E4" w14:textId="77777777" w:rsidR="008A4D36" w:rsidRPr="00E52C90" w:rsidRDefault="008A4D36" w:rsidP="006C03C7">
      <w:pPr>
        <w:rPr>
          <w:highlight w:val="green"/>
          <w:lang w:val="en-GB"/>
        </w:rPr>
      </w:pPr>
    </w:p>
    <w:p w14:paraId="3D7E27A0" w14:textId="2E6C1B12" w:rsidR="00B57FCA" w:rsidRPr="000C581A" w:rsidRDefault="00B57FCA" w:rsidP="006C03C7">
      <w:pPr>
        <w:rPr>
          <w:lang w:val="en-GB"/>
        </w:rPr>
      </w:pPr>
      <w:r w:rsidRPr="00E52C90">
        <w:rPr>
          <w:b/>
          <w:highlight w:val="green"/>
          <w:lang w:val="en-GB"/>
        </w:rPr>
        <w:lastRenderedPageBreak/>
        <w:t>Conclusion</w:t>
      </w:r>
      <w:r w:rsidRPr="00E52C90">
        <w:rPr>
          <w:highlight w:val="green"/>
          <w:lang w:val="en-GB"/>
        </w:rPr>
        <w:t>:</w:t>
      </w:r>
      <w:r w:rsidR="00654723" w:rsidRPr="00E52C90">
        <w:rPr>
          <w:highlight w:val="green"/>
          <w:lang w:val="en-GB"/>
        </w:rPr>
        <w:t xml:space="preserve"> The phenotypic correlation reflects the within-individual correlation when measured for repeatedly expressed traits</w:t>
      </w:r>
      <w:r w:rsidR="000E105B" w:rsidRPr="00E52C90">
        <w:rPr>
          <w:highlight w:val="green"/>
          <w:lang w:val="en-GB"/>
        </w:rPr>
        <w:t>;</w:t>
      </w:r>
      <w:r w:rsidR="00654723" w:rsidRPr="00E52C90">
        <w:rPr>
          <w:highlight w:val="green"/>
          <w:lang w:val="en-GB"/>
        </w:rPr>
        <w:t xml:space="preserve"> however, their correspondence is a function of how repeatable the two traits are.</w:t>
      </w:r>
      <w:r w:rsidR="000E105B" w:rsidRPr="00E52C90">
        <w:rPr>
          <w:highlight w:val="green"/>
          <w:lang w:val="en-GB"/>
        </w:rPr>
        <w:t xml:space="preserve"> </w:t>
      </w:r>
      <w:r w:rsidR="00746F4E" w:rsidRPr="00E52C90">
        <w:rPr>
          <w:highlight w:val="green"/>
          <w:lang w:val="en-GB"/>
        </w:rPr>
        <w:t>You may explore this idea more fully by re-running the exercise for different levels of trait repeatabilities.</w:t>
      </w:r>
    </w:p>
    <w:p w14:paraId="7AEE54B2" w14:textId="77777777" w:rsidR="000E105B" w:rsidRPr="000C581A" w:rsidRDefault="000E105B" w:rsidP="006C03C7">
      <w:pPr>
        <w:rPr>
          <w:lang w:val="en-GB"/>
        </w:rPr>
      </w:pPr>
    </w:p>
    <w:p w14:paraId="0A61C430" w14:textId="77777777" w:rsidR="00BB59EF" w:rsidRPr="000B48B9" w:rsidRDefault="00BB59EF">
      <w:pPr>
        <w:rPr>
          <w:b/>
          <w:i/>
          <w:lang w:val="en-CA"/>
        </w:rPr>
      </w:pPr>
      <w:r>
        <w:rPr>
          <w:b/>
          <w:i/>
          <w:lang w:val="en-GB"/>
        </w:rPr>
        <w:br w:type="page"/>
      </w:r>
    </w:p>
    <w:p w14:paraId="7DE02B2A" w14:textId="4321FFDE" w:rsidR="00E95CE7" w:rsidRPr="000C581A" w:rsidRDefault="00E95CE7" w:rsidP="006C03C7">
      <w:pPr>
        <w:rPr>
          <w:b/>
          <w:i/>
          <w:lang w:val="en-GB"/>
        </w:rPr>
      </w:pPr>
      <w:r w:rsidRPr="000C581A">
        <w:rPr>
          <w:b/>
          <w:i/>
          <w:lang w:val="en-GB"/>
        </w:rPr>
        <w:lastRenderedPageBreak/>
        <w:t xml:space="preserve">Step </w:t>
      </w:r>
      <w:r w:rsidR="00C277DE" w:rsidRPr="000C581A">
        <w:rPr>
          <w:b/>
          <w:i/>
          <w:lang w:val="en-GB"/>
        </w:rPr>
        <w:t>3</w:t>
      </w:r>
      <w:r w:rsidRPr="000C581A">
        <w:rPr>
          <w:b/>
          <w:i/>
          <w:lang w:val="en-GB"/>
        </w:rPr>
        <w:t xml:space="preserve">. </w:t>
      </w:r>
      <w:r w:rsidR="00C277DE" w:rsidRPr="000C581A">
        <w:rPr>
          <w:b/>
          <w:i/>
          <w:lang w:val="en-GB"/>
        </w:rPr>
        <w:t>Level-specific correlations.</w:t>
      </w:r>
    </w:p>
    <w:p w14:paraId="1BE4D4E2" w14:textId="77777777" w:rsidR="00E95CE7" w:rsidRPr="000C581A" w:rsidRDefault="00E95CE7" w:rsidP="006C03C7">
      <w:pPr>
        <w:rPr>
          <w:b/>
          <w:lang w:val="en-GB"/>
        </w:rPr>
      </w:pPr>
    </w:p>
    <w:p w14:paraId="34C7A7DC" w14:textId="4674E416" w:rsidR="00E95CE7" w:rsidRPr="000C581A" w:rsidRDefault="00E95CE7" w:rsidP="006C03C7">
      <w:pPr>
        <w:rPr>
          <w:b/>
          <w:lang w:val="en-GB"/>
        </w:rPr>
      </w:pPr>
      <w:r w:rsidRPr="00652B7B">
        <w:rPr>
          <w:b/>
          <w:highlight w:val="green"/>
          <w:lang w:val="en-GB"/>
        </w:rPr>
        <w:t xml:space="preserve">Sub-goal: </w:t>
      </w:r>
      <w:r w:rsidR="00C277DE" w:rsidRPr="00652B7B">
        <w:rPr>
          <w:bCs/>
          <w:highlight w:val="green"/>
          <w:lang w:val="en-GB"/>
        </w:rPr>
        <w:t>Understanding the role of level-specific correlations in shaping phenotypic correlations in repeatedly expressed traits</w:t>
      </w:r>
    </w:p>
    <w:p w14:paraId="6A7F80E1" w14:textId="77777777" w:rsidR="00E95CE7" w:rsidRPr="000C581A" w:rsidRDefault="00E95CE7" w:rsidP="006C03C7">
      <w:pPr>
        <w:rPr>
          <w:b/>
          <w:lang w:val="en-GB"/>
        </w:rPr>
      </w:pPr>
    </w:p>
    <w:p w14:paraId="497C5E07" w14:textId="401673B1" w:rsidR="00C277DE" w:rsidRPr="000C581A" w:rsidRDefault="00E95CE7" w:rsidP="006C03C7">
      <w:pPr>
        <w:rPr>
          <w:lang w:val="en-GB"/>
        </w:rPr>
      </w:pPr>
      <w:r w:rsidRPr="00652B7B">
        <w:rPr>
          <w:b/>
          <w:highlight w:val="green"/>
          <w:lang w:val="en-GB"/>
        </w:rPr>
        <w:t xml:space="preserve">Introduction: </w:t>
      </w:r>
      <w:r w:rsidR="00C277DE" w:rsidRPr="00652B7B">
        <w:rPr>
          <w:highlight w:val="green"/>
          <w:lang w:val="en-GB"/>
        </w:rPr>
        <w:t xml:space="preserve">As a final step in our analysis of the within-individual trade-off between egg and clutch size, we will introduce another level of complexity. We will consider the idea that correlations often differ between hierarchical levels because of multiple mechanisms shaping phenotypic correlations. We will continue our example where individuals have to allocate limited resources into multiple costly traits, causing negative within-individual correlations due to trade-offs. We will now introduce the notion that there is a second mechanism causing covariance, namely among-individual variation in the acquisition of resources. </w:t>
      </w:r>
      <w:r w:rsidR="00B86D0C" w:rsidRPr="00652B7B">
        <w:rPr>
          <w:highlight w:val="green"/>
          <w:lang w:val="en-GB"/>
        </w:rPr>
        <w:t xml:space="preserve">This may lead to a situation where individuals with many resources </w:t>
      </w:r>
      <w:r w:rsidR="00593752" w:rsidRPr="00652B7B">
        <w:rPr>
          <w:highlight w:val="green"/>
          <w:lang w:val="en-GB"/>
        </w:rPr>
        <w:t xml:space="preserve">are able to </w:t>
      </w:r>
      <w:r w:rsidR="00B86D0C" w:rsidRPr="00652B7B">
        <w:rPr>
          <w:highlight w:val="green"/>
          <w:lang w:val="en-GB"/>
        </w:rPr>
        <w:t xml:space="preserve">produce </w:t>
      </w:r>
      <w:r w:rsidR="00593752" w:rsidRPr="00652B7B">
        <w:rPr>
          <w:highlight w:val="green"/>
          <w:lang w:val="en-GB"/>
        </w:rPr>
        <w:t xml:space="preserve">both </w:t>
      </w:r>
      <w:r w:rsidR="00B86D0C" w:rsidRPr="00652B7B">
        <w:rPr>
          <w:highlight w:val="green"/>
          <w:lang w:val="en-GB"/>
        </w:rPr>
        <w:t>large eggs and large clutches whereas individuals with fewer resources produce small eggs and small clutches</w:t>
      </w:r>
      <w:r w:rsidR="00593752" w:rsidRPr="00652B7B">
        <w:rPr>
          <w:highlight w:val="green"/>
          <w:lang w:val="en-GB"/>
        </w:rPr>
        <w:t xml:space="preserve"> instead</w:t>
      </w:r>
      <w:r w:rsidR="00B86D0C" w:rsidRPr="00652B7B">
        <w:rPr>
          <w:highlight w:val="green"/>
          <w:lang w:val="en-GB"/>
        </w:rPr>
        <w:t xml:space="preserve">. </w:t>
      </w:r>
      <w:r w:rsidR="002A282E" w:rsidRPr="00652B7B">
        <w:rPr>
          <w:highlight w:val="green"/>
          <w:lang w:val="en-GB"/>
        </w:rPr>
        <w:t xml:space="preserve">Variation in acquisition combined with allocation trade-offs therefore will lead to level-specific associations </w:t>
      </w:r>
      <w:r w:rsidR="003A7BC3" w:rsidRPr="00652B7B">
        <w:rPr>
          <w:highlight w:val="green"/>
          <w:lang w:val="en-GB"/>
        </w:rPr>
        <w:t>(</w:t>
      </w:r>
      <w:commentRangeStart w:id="14"/>
      <w:r w:rsidR="003A7BC3" w:rsidRPr="00652B7B">
        <w:rPr>
          <w:highlight w:val="green"/>
          <w:lang w:val="en-GB"/>
        </w:rPr>
        <w:t>van Noordwijk &amp; de Jong 1986</w:t>
      </w:r>
      <w:commentRangeEnd w:id="14"/>
      <w:r w:rsidR="003A7BC3" w:rsidRPr="00652B7B">
        <w:rPr>
          <w:rStyle w:val="CommentReference"/>
          <w:highlight w:val="green"/>
          <w:lang w:val="en-GB"/>
        </w:rPr>
        <w:commentReference w:id="14"/>
      </w:r>
      <w:r w:rsidR="003A7BC3" w:rsidRPr="00652B7B">
        <w:rPr>
          <w:highlight w:val="green"/>
          <w:lang w:val="en-GB"/>
        </w:rPr>
        <w:t>).</w:t>
      </w:r>
      <w:r w:rsidR="00B86D0C" w:rsidRPr="00652B7B">
        <w:rPr>
          <w:highlight w:val="green"/>
          <w:lang w:val="en-GB"/>
        </w:rPr>
        <w:t xml:space="preserve"> In statistical terms, an individual’s average egg size will correlate positively with its average clutch size over all its expressions. Essentially, what we have now set up is a situation where the correlations between egg size and number are opposite across hierarchical levels.</w:t>
      </w:r>
    </w:p>
    <w:p w14:paraId="28A738F8" w14:textId="77777777" w:rsidR="00E95CE7" w:rsidRPr="000C581A" w:rsidRDefault="00E95CE7" w:rsidP="006C03C7">
      <w:pPr>
        <w:rPr>
          <w:b/>
          <w:lang w:val="en-GB"/>
        </w:rPr>
      </w:pPr>
    </w:p>
    <w:p w14:paraId="177B46C7" w14:textId="2CEC4F33" w:rsidR="00B86D0C" w:rsidRPr="000C581A" w:rsidRDefault="00B86D0C" w:rsidP="006C03C7">
      <w:pPr>
        <w:rPr>
          <w:lang w:val="en-GB"/>
        </w:rPr>
      </w:pPr>
      <w:r w:rsidRPr="00652B7B">
        <w:rPr>
          <w:b/>
          <w:highlight w:val="green"/>
          <w:lang w:val="en-GB"/>
        </w:rPr>
        <w:t>Exercise:</w:t>
      </w:r>
      <w:r w:rsidRPr="00652B7B">
        <w:rPr>
          <w:highlight w:val="green"/>
          <w:lang w:val="en-GB"/>
        </w:rPr>
        <w:t xml:space="preserve"> </w:t>
      </w:r>
      <w:r w:rsidR="00151163" w:rsidRPr="00652B7B">
        <w:rPr>
          <w:highlight w:val="green"/>
          <w:lang w:val="en-GB"/>
        </w:rPr>
        <w:t xml:space="preserve">Set the within- and among-individual variances for the two traits. We suggest </w:t>
      </w:r>
      <w:r w:rsidR="00A27A9C" w:rsidRPr="00652B7B">
        <w:rPr>
          <w:highlight w:val="green"/>
          <w:lang w:val="en-GB"/>
        </w:rPr>
        <w:t xml:space="preserve">that </w:t>
      </w:r>
      <w:r w:rsidR="00151163" w:rsidRPr="00652B7B">
        <w:rPr>
          <w:highlight w:val="green"/>
          <w:lang w:val="en-GB"/>
        </w:rPr>
        <w:t>you creat</w:t>
      </w:r>
      <w:r w:rsidR="00A27A9C" w:rsidRPr="00652B7B">
        <w:rPr>
          <w:highlight w:val="green"/>
          <w:lang w:val="en-GB"/>
        </w:rPr>
        <w:t>e</w:t>
      </w:r>
      <w:r w:rsidR="00151163" w:rsidRPr="00652B7B">
        <w:rPr>
          <w:highlight w:val="green"/>
          <w:lang w:val="en-GB"/>
        </w:rPr>
        <w:t xml:space="preserve"> a </w:t>
      </w:r>
      <w:r w:rsidR="00A27A9C" w:rsidRPr="00652B7B">
        <w:rPr>
          <w:highlight w:val="green"/>
          <w:lang w:val="en-GB"/>
        </w:rPr>
        <w:t>dataset</w:t>
      </w:r>
      <w:r w:rsidR="00151163" w:rsidRPr="00652B7B">
        <w:rPr>
          <w:highlight w:val="green"/>
          <w:lang w:val="en-GB"/>
        </w:rPr>
        <w:t xml:space="preserve"> where the associated repeatabilities </w:t>
      </w:r>
      <w:r w:rsidR="00A27A9C" w:rsidRPr="00652B7B">
        <w:rPr>
          <w:highlight w:val="green"/>
          <w:lang w:val="en-GB"/>
        </w:rPr>
        <w:t>are</w:t>
      </w:r>
      <w:r w:rsidR="00151163" w:rsidRPr="00652B7B">
        <w:rPr>
          <w:highlight w:val="green"/>
          <w:lang w:val="en-GB"/>
        </w:rPr>
        <w:t xml:space="preserve"> 0.5</w:t>
      </w:r>
      <w:r w:rsidR="00AC49AC" w:rsidRPr="00652B7B">
        <w:rPr>
          <w:highlight w:val="green"/>
          <w:lang w:val="en-GB"/>
        </w:rPr>
        <w:t xml:space="preserve"> as this will result in a situation where the phenotypic correlation is affected equally by correlations at each of the two levels</w:t>
      </w:r>
      <w:r w:rsidR="00151163" w:rsidRPr="00652B7B">
        <w:rPr>
          <w:highlight w:val="green"/>
          <w:lang w:val="en-GB"/>
        </w:rPr>
        <w:t>.</w:t>
      </w:r>
      <w:r w:rsidR="00A27A9C" w:rsidRPr="00652B7B">
        <w:rPr>
          <w:highlight w:val="green"/>
          <w:lang w:val="en-GB"/>
        </w:rPr>
        <w:t xml:space="preserve"> </w:t>
      </w:r>
      <w:r w:rsidR="00AC49AC" w:rsidRPr="00652B7B">
        <w:rPr>
          <w:highlight w:val="green"/>
          <w:lang w:val="en-GB"/>
        </w:rPr>
        <w:t>You will also have to s</w:t>
      </w:r>
      <w:r w:rsidR="00A27A9C" w:rsidRPr="00652B7B">
        <w:rPr>
          <w:highlight w:val="green"/>
          <w:lang w:val="en-GB"/>
        </w:rPr>
        <w:t xml:space="preserve">et the within- and among-individual correlation. We suggest </w:t>
      </w:r>
      <w:r w:rsidR="00AC49AC" w:rsidRPr="00652B7B">
        <w:rPr>
          <w:highlight w:val="green"/>
          <w:lang w:val="en-GB"/>
        </w:rPr>
        <w:t xml:space="preserve">that </w:t>
      </w:r>
      <w:r w:rsidR="00A27A9C" w:rsidRPr="00652B7B">
        <w:rPr>
          <w:highlight w:val="green"/>
          <w:lang w:val="en-GB"/>
        </w:rPr>
        <w:t xml:space="preserve">you start with setting them to the same value </w:t>
      </w:r>
      <w:r w:rsidR="006A583D" w:rsidRPr="00652B7B">
        <w:rPr>
          <w:highlight w:val="green"/>
          <w:lang w:val="en-GB"/>
        </w:rPr>
        <w:t xml:space="preserve">but with </w:t>
      </w:r>
      <w:r w:rsidR="00A27A9C" w:rsidRPr="00652B7B">
        <w:rPr>
          <w:highlight w:val="green"/>
          <w:lang w:val="en-GB"/>
        </w:rPr>
        <w:t xml:space="preserve">opposite signs (e.g. within: r=-0.5 vs. between r=+0.5). </w:t>
      </w:r>
      <w:r w:rsidRPr="00652B7B">
        <w:rPr>
          <w:highlight w:val="green"/>
          <w:lang w:val="en-GB"/>
        </w:rPr>
        <w:t xml:space="preserve">As in step 1, we have </w:t>
      </w:r>
      <w:r w:rsidR="00AC49AC" w:rsidRPr="00652B7B">
        <w:rPr>
          <w:highlight w:val="green"/>
          <w:lang w:val="en-GB"/>
        </w:rPr>
        <w:t xml:space="preserve">already </w:t>
      </w:r>
      <w:r w:rsidRPr="00652B7B">
        <w:rPr>
          <w:highlight w:val="green"/>
          <w:lang w:val="en-GB"/>
        </w:rPr>
        <w:t>set both the number of individuals, and the number of repeated measures per individual, to 10.</w:t>
      </w:r>
    </w:p>
    <w:p w14:paraId="6F5706CD" w14:textId="77777777" w:rsidR="00B86D0C" w:rsidRPr="000C581A" w:rsidRDefault="00B86D0C" w:rsidP="006C03C7">
      <w:pPr>
        <w:rPr>
          <w:lang w:val="en-GB"/>
        </w:rPr>
      </w:pPr>
    </w:p>
    <w:p w14:paraId="78ACC8E3" w14:textId="0C688F34" w:rsidR="00B86D0C" w:rsidRPr="000C581A" w:rsidRDefault="00A27A9C" w:rsidP="006C03C7">
      <w:pPr>
        <w:rPr>
          <w:lang w:val="en-GB"/>
        </w:rPr>
      </w:pPr>
      <w:r w:rsidRPr="00652B7B">
        <w:rPr>
          <w:highlight w:val="green"/>
          <w:lang w:val="en-GB"/>
        </w:rPr>
        <w:t>S</w:t>
      </w:r>
      <w:r w:rsidR="00B86D0C" w:rsidRPr="00652B7B">
        <w:rPr>
          <w:highlight w:val="green"/>
          <w:lang w:val="en-GB"/>
        </w:rPr>
        <w:t>et the amount of within-individual variance in each of the two traits:</w:t>
      </w:r>
    </w:p>
    <w:tbl>
      <w:tblPr>
        <w:tblStyle w:val="TableGrid"/>
        <w:tblW w:w="0" w:type="auto"/>
        <w:tblLook w:val="04A0" w:firstRow="1" w:lastRow="0" w:firstColumn="1" w:lastColumn="0" w:noHBand="0" w:noVBand="1"/>
      </w:tblPr>
      <w:tblGrid>
        <w:gridCol w:w="4811"/>
        <w:gridCol w:w="4811"/>
      </w:tblGrid>
      <w:tr w:rsidR="00B86D0C" w:rsidRPr="007E3569" w14:paraId="5A837132" w14:textId="77777777" w:rsidTr="00124D92">
        <w:tc>
          <w:tcPr>
            <w:tcW w:w="4811" w:type="dxa"/>
          </w:tcPr>
          <w:p w14:paraId="17A3AFF7" w14:textId="77777777" w:rsidR="00B86D0C" w:rsidRPr="000C581A" w:rsidRDefault="00B86D0C" w:rsidP="006C03C7">
            <w:pPr>
              <w:rPr>
                <w:lang w:val="en-GB"/>
              </w:rPr>
            </w:pPr>
            <w:r w:rsidRPr="000C581A">
              <w:rPr>
                <w:lang w:val="en-GB"/>
              </w:rPr>
              <w:t>Within-individual variance Trait Y</w:t>
            </w:r>
          </w:p>
        </w:tc>
        <w:tc>
          <w:tcPr>
            <w:tcW w:w="4811" w:type="dxa"/>
          </w:tcPr>
          <w:p w14:paraId="7DA2682D" w14:textId="77777777" w:rsidR="00B86D0C" w:rsidRPr="000C581A" w:rsidRDefault="00B86D0C" w:rsidP="006C03C7">
            <w:pPr>
              <w:rPr>
                <w:lang w:val="en-GB"/>
              </w:rPr>
            </w:pPr>
            <w:r w:rsidRPr="000C581A">
              <w:rPr>
                <w:lang w:val="en-GB"/>
              </w:rPr>
              <w:t>Within-individual variance Trait Z</w:t>
            </w:r>
          </w:p>
        </w:tc>
      </w:tr>
      <w:tr w:rsidR="00B86D0C" w:rsidRPr="000C581A" w14:paraId="321EBA91" w14:textId="77777777" w:rsidTr="00124D92">
        <w:tc>
          <w:tcPr>
            <w:tcW w:w="4811" w:type="dxa"/>
          </w:tcPr>
          <w:p w14:paraId="7F9A65C0" w14:textId="77777777" w:rsidR="00B86D0C" w:rsidRPr="000C581A" w:rsidRDefault="00B86D0C" w:rsidP="006C03C7">
            <w:pPr>
              <w:rPr>
                <w:lang w:val="en-GB"/>
              </w:rPr>
            </w:pPr>
            <w:r w:rsidRPr="000C581A">
              <w:rPr>
                <w:lang w:val="en-GB"/>
              </w:rPr>
              <w:t>[Enter]</w:t>
            </w:r>
          </w:p>
        </w:tc>
        <w:tc>
          <w:tcPr>
            <w:tcW w:w="4811" w:type="dxa"/>
          </w:tcPr>
          <w:p w14:paraId="613E67BD" w14:textId="77777777" w:rsidR="00B86D0C" w:rsidRPr="000C581A" w:rsidRDefault="00B86D0C" w:rsidP="006C03C7">
            <w:pPr>
              <w:rPr>
                <w:lang w:val="en-GB"/>
              </w:rPr>
            </w:pPr>
            <w:r w:rsidRPr="000C581A">
              <w:rPr>
                <w:lang w:val="en-GB"/>
              </w:rPr>
              <w:t>[Enter]</w:t>
            </w:r>
          </w:p>
        </w:tc>
      </w:tr>
    </w:tbl>
    <w:p w14:paraId="5FE81EA5" w14:textId="77777777" w:rsidR="00B86D0C" w:rsidRPr="000C581A" w:rsidRDefault="00B86D0C" w:rsidP="006C03C7">
      <w:pPr>
        <w:rPr>
          <w:lang w:val="en-GB"/>
        </w:rPr>
      </w:pPr>
    </w:p>
    <w:p w14:paraId="66EC9534" w14:textId="0E7A83C1" w:rsidR="00B86D0C" w:rsidRPr="000C581A" w:rsidRDefault="00A27A9C" w:rsidP="006C03C7">
      <w:pPr>
        <w:rPr>
          <w:lang w:val="en-GB"/>
        </w:rPr>
      </w:pPr>
      <w:r w:rsidRPr="00652B7B">
        <w:rPr>
          <w:highlight w:val="green"/>
          <w:lang w:val="en-GB"/>
        </w:rPr>
        <w:t>S</w:t>
      </w:r>
      <w:r w:rsidR="00B86D0C" w:rsidRPr="00652B7B">
        <w:rPr>
          <w:highlight w:val="green"/>
          <w:lang w:val="en-GB"/>
        </w:rPr>
        <w:t>et the within-individual correlation, which should be negative in case female trade-off their investment in egg size versus number:</w:t>
      </w:r>
    </w:p>
    <w:tbl>
      <w:tblPr>
        <w:tblStyle w:val="TableGrid"/>
        <w:tblW w:w="0" w:type="auto"/>
        <w:tblLook w:val="04A0" w:firstRow="1" w:lastRow="0" w:firstColumn="1" w:lastColumn="0" w:noHBand="0" w:noVBand="1"/>
      </w:tblPr>
      <w:tblGrid>
        <w:gridCol w:w="4811"/>
      </w:tblGrid>
      <w:tr w:rsidR="00B86D0C" w:rsidRPr="000C581A" w14:paraId="284C36E4" w14:textId="77777777" w:rsidTr="00124D92">
        <w:tc>
          <w:tcPr>
            <w:tcW w:w="4811" w:type="dxa"/>
          </w:tcPr>
          <w:p w14:paraId="1D24CFFF" w14:textId="77777777" w:rsidR="00B86D0C" w:rsidRPr="000C581A" w:rsidRDefault="00B86D0C" w:rsidP="006C03C7">
            <w:pPr>
              <w:rPr>
                <w:lang w:val="en-GB"/>
              </w:rPr>
            </w:pPr>
            <w:r w:rsidRPr="000C581A">
              <w:rPr>
                <w:lang w:val="en-GB"/>
              </w:rPr>
              <w:t>Within-individual correlation Trait Y, Z</w:t>
            </w:r>
          </w:p>
        </w:tc>
      </w:tr>
      <w:tr w:rsidR="00B86D0C" w:rsidRPr="000C581A" w14:paraId="23571C09" w14:textId="77777777" w:rsidTr="00124D92">
        <w:tc>
          <w:tcPr>
            <w:tcW w:w="4811" w:type="dxa"/>
          </w:tcPr>
          <w:p w14:paraId="0EE286B9" w14:textId="77777777" w:rsidR="00B86D0C" w:rsidRPr="000C581A" w:rsidRDefault="00B86D0C" w:rsidP="006C03C7">
            <w:pPr>
              <w:rPr>
                <w:lang w:val="en-GB"/>
              </w:rPr>
            </w:pPr>
            <w:r w:rsidRPr="000C581A">
              <w:rPr>
                <w:lang w:val="en-GB"/>
              </w:rPr>
              <w:t>[Enter]</w:t>
            </w:r>
          </w:p>
        </w:tc>
      </w:tr>
    </w:tbl>
    <w:p w14:paraId="5FDB3AEB" w14:textId="77777777" w:rsidR="00B86D0C" w:rsidRPr="000C581A" w:rsidRDefault="00B86D0C" w:rsidP="006C03C7">
      <w:pPr>
        <w:rPr>
          <w:lang w:val="en-GB"/>
        </w:rPr>
      </w:pPr>
    </w:p>
    <w:p w14:paraId="7870254E" w14:textId="1B16DAF3" w:rsidR="00B86D0C" w:rsidRPr="000C581A" w:rsidRDefault="00A27A9C" w:rsidP="006C03C7">
      <w:pPr>
        <w:rPr>
          <w:lang w:val="en-GB"/>
        </w:rPr>
      </w:pPr>
      <w:r w:rsidRPr="00652B7B">
        <w:rPr>
          <w:highlight w:val="green"/>
          <w:lang w:val="en-GB"/>
        </w:rPr>
        <w:t>Set the amount of among-individual variance in each of the two traits:</w:t>
      </w:r>
    </w:p>
    <w:tbl>
      <w:tblPr>
        <w:tblStyle w:val="TableGrid"/>
        <w:tblW w:w="0" w:type="auto"/>
        <w:tblLook w:val="04A0" w:firstRow="1" w:lastRow="0" w:firstColumn="1" w:lastColumn="0" w:noHBand="0" w:noVBand="1"/>
      </w:tblPr>
      <w:tblGrid>
        <w:gridCol w:w="4811"/>
        <w:gridCol w:w="4811"/>
      </w:tblGrid>
      <w:tr w:rsidR="00B86D0C" w:rsidRPr="007E3569" w14:paraId="35BAE156" w14:textId="77777777" w:rsidTr="00124D92">
        <w:tc>
          <w:tcPr>
            <w:tcW w:w="4811" w:type="dxa"/>
          </w:tcPr>
          <w:p w14:paraId="01541CAC" w14:textId="77777777" w:rsidR="00B86D0C" w:rsidRPr="000C581A" w:rsidRDefault="00B86D0C" w:rsidP="006C03C7">
            <w:pPr>
              <w:rPr>
                <w:lang w:val="en-GB"/>
              </w:rPr>
            </w:pPr>
            <w:r w:rsidRPr="000C581A">
              <w:rPr>
                <w:lang w:val="en-GB"/>
              </w:rPr>
              <w:t>Among-individual variance Trait Y</w:t>
            </w:r>
          </w:p>
        </w:tc>
        <w:tc>
          <w:tcPr>
            <w:tcW w:w="4811" w:type="dxa"/>
          </w:tcPr>
          <w:p w14:paraId="12DCA537" w14:textId="77777777" w:rsidR="00B86D0C" w:rsidRPr="000C581A" w:rsidRDefault="00B86D0C" w:rsidP="006C03C7">
            <w:pPr>
              <w:rPr>
                <w:lang w:val="en-GB"/>
              </w:rPr>
            </w:pPr>
            <w:r w:rsidRPr="000C581A">
              <w:rPr>
                <w:lang w:val="en-GB"/>
              </w:rPr>
              <w:t>Among-individual variance Trait Z</w:t>
            </w:r>
          </w:p>
        </w:tc>
      </w:tr>
      <w:tr w:rsidR="00B86D0C" w:rsidRPr="000C581A" w14:paraId="73EF4AFE" w14:textId="77777777" w:rsidTr="00124D92">
        <w:tc>
          <w:tcPr>
            <w:tcW w:w="4811" w:type="dxa"/>
          </w:tcPr>
          <w:p w14:paraId="5D63619E" w14:textId="77777777" w:rsidR="00B86D0C" w:rsidRPr="000C581A" w:rsidRDefault="00B86D0C" w:rsidP="006C03C7">
            <w:pPr>
              <w:rPr>
                <w:lang w:val="en-GB"/>
              </w:rPr>
            </w:pPr>
            <w:r w:rsidRPr="000C581A">
              <w:rPr>
                <w:lang w:val="en-GB"/>
              </w:rPr>
              <w:t>[Enter]</w:t>
            </w:r>
          </w:p>
        </w:tc>
        <w:tc>
          <w:tcPr>
            <w:tcW w:w="4811" w:type="dxa"/>
          </w:tcPr>
          <w:p w14:paraId="48A4C390" w14:textId="77777777" w:rsidR="00B86D0C" w:rsidRPr="000C581A" w:rsidRDefault="00B86D0C" w:rsidP="006C03C7">
            <w:pPr>
              <w:rPr>
                <w:lang w:val="en-GB"/>
              </w:rPr>
            </w:pPr>
            <w:r w:rsidRPr="000C581A">
              <w:rPr>
                <w:lang w:val="en-GB"/>
              </w:rPr>
              <w:t>[Enter]</w:t>
            </w:r>
          </w:p>
        </w:tc>
      </w:tr>
    </w:tbl>
    <w:p w14:paraId="3E1CF0C1" w14:textId="77777777" w:rsidR="00B86D0C" w:rsidRPr="000C581A" w:rsidRDefault="00B86D0C" w:rsidP="006C03C7">
      <w:pPr>
        <w:rPr>
          <w:lang w:val="en-GB"/>
        </w:rPr>
      </w:pPr>
    </w:p>
    <w:p w14:paraId="774CE6F7" w14:textId="629DF946" w:rsidR="00B86D0C" w:rsidRPr="000C581A" w:rsidRDefault="00A27A9C" w:rsidP="006C03C7">
      <w:pPr>
        <w:rPr>
          <w:lang w:val="en-GB"/>
        </w:rPr>
      </w:pPr>
      <w:r w:rsidRPr="00652B7B">
        <w:rPr>
          <w:highlight w:val="green"/>
          <w:lang w:val="en-GB"/>
        </w:rPr>
        <w:t>Set the among-individual correlation, which should be positive if females with more resources can produce both large eggs and large clutches.</w:t>
      </w:r>
    </w:p>
    <w:tbl>
      <w:tblPr>
        <w:tblStyle w:val="TableGrid"/>
        <w:tblW w:w="0" w:type="auto"/>
        <w:tblLook w:val="04A0" w:firstRow="1" w:lastRow="0" w:firstColumn="1" w:lastColumn="0" w:noHBand="0" w:noVBand="1"/>
      </w:tblPr>
      <w:tblGrid>
        <w:gridCol w:w="4811"/>
      </w:tblGrid>
      <w:tr w:rsidR="00B86D0C" w:rsidRPr="000C581A" w14:paraId="70E01351" w14:textId="77777777" w:rsidTr="00124D92">
        <w:tc>
          <w:tcPr>
            <w:tcW w:w="4811" w:type="dxa"/>
          </w:tcPr>
          <w:p w14:paraId="5C457D2D" w14:textId="77777777" w:rsidR="00B86D0C" w:rsidRPr="000C581A" w:rsidRDefault="00B86D0C" w:rsidP="006C03C7">
            <w:pPr>
              <w:rPr>
                <w:lang w:val="en-GB"/>
              </w:rPr>
            </w:pPr>
            <w:r w:rsidRPr="000C581A">
              <w:rPr>
                <w:lang w:val="en-GB"/>
              </w:rPr>
              <w:t>Among-individual correlation Trait Y, Z</w:t>
            </w:r>
          </w:p>
        </w:tc>
      </w:tr>
      <w:tr w:rsidR="00B86D0C" w:rsidRPr="000C581A" w14:paraId="67F6051A" w14:textId="77777777" w:rsidTr="00124D92">
        <w:tc>
          <w:tcPr>
            <w:tcW w:w="4811" w:type="dxa"/>
          </w:tcPr>
          <w:p w14:paraId="5F5200D0" w14:textId="40BAAC61" w:rsidR="00B86D0C" w:rsidRPr="000C581A" w:rsidRDefault="00A27A9C" w:rsidP="006C03C7">
            <w:pPr>
              <w:rPr>
                <w:lang w:val="en-GB"/>
              </w:rPr>
            </w:pPr>
            <w:r w:rsidRPr="000C581A">
              <w:rPr>
                <w:lang w:val="en-GB"/>
              </w:rPr>
              <w:lastRenderedPageBreak/>
              <w:t>[Enter]</w:t>
            </w:r>
          </w:p>
        </w:tc>
      </w:tr>
    </w:tbl>
    <w:p w14:paraId="642E929B" w14:textId="77777777" w:rsidR="00B86D0C" w:rsidRPr="000C581A" w:rsidRDefault="00B86D0C" w:rsidP="006C03C7">
      <w:pPr>
        <w:rPr>
          <w:lang w:val="en-GB"/>
        </w:rPr>
      </w:pPr>
    </w:p>
    <w:p w14:paraId="69BB2E2E" w14:textId="77777777" w:rsidR="00B86D0C" w:rsidRPr="000C581A" w:rsidRDefault="00B86D0C" w:rsidP="006C03C7">
      <w:pPr>
        <w:rPr>
          <w:lang w:val="en-GB"/>
        </w:rPr>
      </w:pPr>
    </w:p>
    <w:p w14:paraId="4CE78DCD" w14:textId="77777777" w:rsidR="00B86D0C" w:rsidRPr="000C581A" w:rsidRDefault="00B86D0C" w:rsidP="006C03C7">
      <w:pPr>
        <w:rPr>
          <w:b/>
          <w:lang w:val="en-GB"/>
        </w:rPr>
      </w:pPr>
      <w:r w:rsidRPr="000C581A">
        <w:rPr>
          <w:b/>
          <w:lang w:val="en-GB"/>
        </w:rPr>
        <w:t>Results:</w:t>
      </w:r>
    </w:p>
    <w:p w14:paraId="6A37CB4F" w14:textId="77777777" w:rsidR="00B86D0C" w:rsidRPr="000C581A" w:rsidRDefault="00B86D0C" w:rsidP="006C03C7">
      <w:pPr>
        <w:rPr>
          <w:lang w:val="en-GB"/>
        </w:rPr>
      </w:pPr>
    </w:p>
    <w:p w14:paraId="797F8DBB" w14:textId="6670E1C3" w:rsidR="00B86D0C" w:rsidRPr="00652B7B" w:rsidRDefault="00554CEA" w:rsidP="006C03C7">
      <w:pPr>
        <w:rPr>
          <w:highlight w:val="green"/>
          <w:lang w:val="en-GB"/>
        </w:rPr>
      </w:pPr>
      <w:r w:rsidRPr="00652B7B">
        <w:rPr>
          <w:highlight w:val="green"/>
          <w:lang w:val="en-GB"/>
        </w:rPr>
        <w:t>Y</w:t>
      </w:r>
      <w:r w:rsidR="00B86D0C" w:rsidRPr="00652B7B">
        <w:rPr>
          <w:highlight w:val="green"/>
          <w:lang w:val="en-GB"/>
        </w:rPr>
        <w:t>ou have defined the elements of the within-individual “variance-covariance matrix”:</w:t>
      </w:r>
    </w:p>
    <w:p w14:paraId="2D6D3EB0" w14:textId="77777777" w:rsidR="00B86D0C" w:rsidRPr="00652B7B" w:rsidRDefault="00B86D0C" w:rsidP="006C03C7">
      <w:pPr>
        <w:rPr>
          <w:highlight w:val="green"/>
          <w:lang w:val="en-GB"/>
        </w:rPr>
      </w:pPr>
    </w:p>
    <w:p w14:paraId="530AB43D" w14:textId="77777777" w:rsidR="00B86D0C" w:rsidRPr="00652B7B"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mr>
            </m:m>
          </m:e>
        </m:d>
      </m:oMath>
      <w:r w:rsidR="00B86D0C" w:rsidRPr="00652B7B">
        <w:rPr>
          <w:highlight w:val="green"/>
          <w:lang w:val="en-GB"/>
        </w:rPr>
        <w:tab/>
      </w:r>
    </w:p>
    <w:p w14:paraId="5CB15AE1" w14:textId="77777777" w:rsidR="00B86D0C" w:rsidRPr="00652B7B" w:rsidRDefault="00B86D0C" w:rsidP="006C03C7">
      <w:pPr>
        <w:rPr>
          <w:highlight w:val="green"/>
          <w:lang w:val="en-GB"/>
        </w:rPr>
      </w:pPr>
    </w:p>
    <w:p w14:paraId="1AF857F6" w14:textId="1391E7A9" w:rsidR="00B86D0C" w:rsidRPr="00652B7B" w:rsidRDefault="00B86D0C" w:rsidP="006C03C7">
      <w:pPr>
        <w:rPr>
          <w:highlight w:val="green"/>
          <w:lang w:val="en-GB"/>
        </w:rPr>
      </w:pPr>
      <w:r w:rsidRPr="00652B7B">
        <w:rPr>
          <w:highlight w:val="green"/>
          <w:lang w:val="en-GB"/>
        </w:rPr>
        <w:t>Your entries resulted in the following values for this matrix</w:t>
      </w:r>
      <w:r w:rsidR="00554CEA" w:rsidRPr="00652B7B">
        <w:rPr>
          <w:highlight w:val="green"/>
          <w:lang w:val="en-GB"/>
        </w:rPr>
        <w:t>:</w:t>
      </w:r>
    </w:p>
    <w:p w14:paraId="44533343" w14:textId="77777777" w:rsidR="00B86D0C" w:rsidRPr="00652B7B" w:rsidRDefault="00B86D0C" w:rsidP="006C03C7">
      <w:pPr>
        <w:rPr>
          <w:highlight w:val="green"/>
          <w:lang w:val="en-GB"/>
        </w:rPr>
      </w:pPr>
    </w:p>
    <w:p w14:paraId="46E26256" w14:textId="77777777" w:rsidR="00B86D0C" w:rsidRPr="00652B7B"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mr>
            </m:m>
          </m:e>
        </m:d>
        <w:commentRangeStart w:id="15"/>
        <m:r>
          <w:rPr>
            <w:rFonts w:ascii="Cambria Math" w:hAnsi="Cambria Math"/>
            <w:highlight w:val="green"/>
            <w:lang w:val="en-GB"/>
          </w:rPr>
          <m:t xml:space="preserve"> </m:t>
        </m:r>
      </m:oMath>
      <w:r w:rsidR="00B86D0C" w:rsidRPr="00652B7B">
        <w:rPr>
          <w:highlight w:val="green"/>
          <w:lang w:val="en-GB"/>
        </w:rPr>
        <w:tab/>
      </w:r>
      <w:commentRangeEnd w:id="15"/>
      <w:r w:rsidR="00B86D0C" w:rsidRPr="00652B7B">
        <w:rPr>
          <w:rStyle w:val="CommentReference"/>
          <w:sz w:val="24"/>
          <w:szCs w:val="24"/>
          <w:highlight w:val="green"/>
          <w:lang w:val="en-GB"/>
        </w:rPr>
        <w:commentReference w:id="15"/>
      </w:r>
    </w:p>
    <w:p w14:paraId="75E364A4" w14:textId="77777777" w:rsidR="00B86D0C" w:rsidRPr="00652B7B" w:rsidRDefault="00B86D0C" w:rsidP="006C03C7">
      <w:pPr>
        <w:rPr>
          <w:highlight w:val="green"/>
          <w:lang w:val="en-GB"/>
        </w:rPr>
      </w:pPr>
    </w:p>
    <w:p w14:paraId="2F98DAE5" w14:textId="24DA8B1F" w:rsidR="00B86D0C" w:rsidRPr="00652B7B" w:rsidRDefault="00B86D0C" w:rsidP="006C03C7">
      <w:pPr>
        <w:rPr>
          <w:highlight w:val="green"/>
          <w:lang w:val="en-GB"/>
        </w:rPr>
      </w:pPr>
      <w:r w:rsidRPr="00652B7B">
        <w:rPr>
          <w:highlight w:val="green"/>
          <w:lang w:val="en-GB"/>
        </w:rPr>
        <w:t xml:space="preserve">You have now also defined the </w:t>
      </w:r>
      <w:r w:rsidR="00A7347C" w:rsidRPr="00652B7B">
        <w:rPr>
          <w:highlight w:val="green"/>
          <w:lang w:val="en-GB"/>
        </w:rPr>
        <w:t>elements</w:t>
      </w:r>
      <w:r w:rsidRPr="00652B7B">
        <w:rPr>
          <w:highlight w:val="green"/>
          <w:lang w:val="en-GB"/>
        </w:rPr>
        <w:t xml:space="preserve"> </w:t>
      </w:r>
      <w:r w:rsidR="00A7347C" w:rsidRPr="00652B7B">
        <w:rPr>
          <w:highlight w:val="green"/>
          <w:lang w:val="en-GB"/>
        </w:rPr>
        <w:t>of</w:t>
      </w:r>
      <w:r w:rsidRPr="00652B7B">
        <w:rPr>
          <w:highlight w:val="green"/>
          <w:lang w:val="en-GB"/>
        </w:rPr>
        <w:t xml:space="preserve"> the among-individual matrix:</w:t>
      </w:r>
    </w:p>
    <w:p w14:paraId="16124BA6" w14:textId="77777777" w:rsidR="00B86D0C" w:rsidRPr="00652B7B" w:rsidRDefault="00B86D0C" w:rsidP="006C03C7">
      <w:pPr>
        <w:rPr>
          <w:highlight w:val="green"/>
          <w:lang w:val="en-GB"/>
        </w:rPr>
      </w:pPr>
    </w:p>
    <w:p w14:paraId="56ECEB95" w14:textId="77777777" w:rsidR="00B86D0C" w:rsidRPr="00652B7B"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e>
              </m:mr>
            </m:m>
          </m:e>
        </m:d>
      </m:oMath>
      <w:r w:rsidR="00B86D0C" w:rsidRPr="00652B7B">
        <w:rPr>
          <w:highlight w:val="green"/>
          <w:lang w:val="en-GB"/>
        </w:rPr>
        <w:t xml:space="preserve"> </w:t>
      </w:r>
    </w:p>
    <w:p w14:paraId="5A168985" w14:textId="77777777" w:rsidR="00B86D0C" w:rsidRPr="00652B7B" w:rsidRDefault="00B86D0C" w:rsidP="006C03C7">
      <w:pPr>
        <w:rPr>
          <w:highlight w:val="green"/>
          <w:lang w:val="en-GB"/>
        </w:rPr>
      </w:pPr>
    </w:p>
    <w:p w14:paraId="2DA69DB7" w14:textId="77777777" w:rsidR="00B86D0C" w:rsidRPr="00652B7B" w:rsidRDefault="00B86D0C" w:rsidP="006C03C7">
      <w:pPr>
        <w:rPr>
          <w:highlight w:val="green"/>
          <w:lang w:val="en-GB"/>
        </w:rPr>
      </w:pPr>
      <w:r w:rsidRPr="00652B7B">
        <w:rPr>
          <w:highlight w:val="green"/>
          <w:lang w:val="en-GB"/>
        </w:rPr>
        <w:t>Your entries resulted in the following values for this matrix</w:t>
      </w:r>
    </w:p>
    <w:p w14:paraId="6BFD4C9F" w14:textId="6829CD45" w:rsidR="00B86D0C" w:rsidRPr="00652B7B"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e>
              </m:mr>
            </m:m>
            <w:commentRangeStart w:id="16"/>
            <w:commentRangeEnd w:id="16"/>
            <m:r>
              <m:rPr>
                <m:sty m:val="p"/>
              </m:rPr>
              <w:rPr>
                <w:rStyle w:val="CommentReference"/>
                <w:rFonts w:ascii="Cambria Math" w:hAnsi="Cambria Math"/>
                <w:highlight w:val="green"/>
                <w:lang w:val="en-GB"/>
              </w:rPr>
              <w:commentReference w:id="16"/>
            </m:r>
          </m:e>
        </m:d>
      </m:oMath>
      <w:r w:rsidR="00B86D0C" w:rsidRPr="00652B7B">
        <w:rPr>
          <w:highlight w:val="green"/>
          <w:lang w:val="en-GB"/>
        </w:rPr>
        <w:t xml:space="preserve"> </w:t>
      </w:r>
    </w:p>
    <w:p w14:paraId="6F71531D" w14:textId="77777777" w:rsidR="00B86D0C" w:rsidRPr="00652B7B" w:rsidRDefault="00B86D0C" w:rsidP="006C03C7">
      <w:pPr>
        <w:rPr>
          <w:highlight w:val="green"/>
          <w:lang w:val="en-GB"/>
        </w:rPr>
      </w:pPr>
    </w:p>
    <w:p w14:paraId="698E7A31" w14:textId="5F2669DE" w:rsidR="00B86D0C" w:rsidRPr="000C581A" w:rsidRDefault="00B86D0C" w:rsidP="006C03C7">
      <w:pPr>
        <w:rPr>
          <w:lang w:val="en-GB"/>
        </w:rPr>
      </w:pPr>
      <w:r w:rsidRPr="00652B7B">
        <w:rPr>
          <w:highlight w:val="green"/>
          <w:lang w:val="en-GB"/>
        </w:rPr>
        <w:t xml:space="preserve">As you have set </w:t>
      </w:r>
      <w:r w:rsidR="0057097D" w:rsidRPr="00652B7B">
        <w:rPr>
          <w:highlight w:val="green"/>
          <w:lang w:val="en-GB"/>
        </w:rPr>
        <w:t xml:space="preserve">both </w:t>
      </w:r>
      <w:r w:rsidRPr="00652B7B">
        <w:rPr>
          <w:highlight w:val="green"/>
          <w:lang w:val="en-GB"/>
        </w:rPr>
        <w:t>the among- and within-individual variances, you have set the repeatabilities of both traits. Those are:</w:t>
      </w:r>
    </w:p>
    <w:p w14:paraId="19F290FB" w14:textId="77777777" w:rsidR="00B86D0C" w:rsidRPr="000C581A" w:rsidRDefault="00B86D0C" w:rsidP="006C03C7">
      <w:pPr>
        <w:rPr>
          <w:lang w:val="en-GB"/>
        </w:rPr>
      </w:pPr>
    </w:p>
    <w:tbl>
      <w:tblPr>
        <w:tblStyle w:val="TableGrid"/>
        <w:tblW w:w="0" w:type="auto"/>
        <w:tblLook w:val="04A0" w:firstRow="1" w:lastRow="0" w:firstColumn="1" w:lastColumn="0" w:noHBand="0" w:noVBand="1"/>
      </w:tblPr>
      <w:tblGrid>
        <w:gridCol w:w="4811"/>
        <w:gridCol w:w="4811"/>
      </w:tblGrid>
      <w:tr w:rsidR="00B86D0C" w:rsidRPr="00652B7B" w14:paraId="49FDB1E5" w14:textId="77777777" w:rsidTr="00124D92">
        <w:tc>
          <w:tcPr>
            <w:tcW w:w="4811" w:type="dxa"/>
          </w:tcPr>
          <w:p w14:paraId="09B0A53C" w14:textId="77777777" w:rsidR="00B86D0C" w:rsidRPr="00652B7B" w:rsidRDefault="00B86D0C" w:rsidP="006C03C7">
            <w:pPr>
              <w:rPr>
                <w:lang w:val="en-GB"/>
              </w:rPr>
            </w:pPr>
            <w:r w:rsidRPr="00652B7B">
              <w:rPr>
                <w:lang w:val="en-GB"/>
              </w:rPr>
              <w:t>Repeatability Trait Y</w:t>
            </w:r>
          </w:p>
        </w:tc>
        <w:tc>
          <w:tcPr>
            <w:tcW w:w="4811" w:type="dxa"/>
          </w:tcPr>
          <w:p w14:paraId="58BF9D2D" w14:textId="77777777" w:rsidR="00B86D0C" w:rsidRPr="00652B7B" w:rsidRDefault="00B86D0C" w:rsidP="006C03C7">
            <w:pPr>
              <w:rPr>
                <w:lang w:val="en-GB"/>
              </w:rPr>
            </w:pPr>
            <w:r w:rsidRPr="00652B7B">
              <w:rPr>
                <w:lang w:val="en-GB"/>
              </w:rPr>
              <w:t>Repeatability Trait Z</w:t>
            </w:r>
          </w:p>
        </w:tc>
      </w:tr>
      <w:tr w:rsidR="00B86D0C" w:rsidRPr="000C581A" w14:paraId="6818BEC1" w14:textId="77777777" w:rsidTr="00124D92">
        <w:tc>
          <w:tcPr>
            <w:tcW w:w="4811" w:type="dxa"/>
          </w:tcPr>
          <w:p w14:paraId="249E8346" w14:textId="77777777" w:rsidR="00B86D0C" w:rsidRPr="00652B7B" w:rsidRDefault="00B86D0C" w:rsidP="006C03C7">
            <w:pPr>
              <w:rPr>
                <w:lang w:val="en-GB"/>
              </w:rPr>
            </w:pPr>
            <w:r w:rsidRPr="00652B7B">
              <w:rPr>
                <w:lang w:val="en-GB"/>
              </w:rPr>
              <w:t>[Enter]</w:t>
            </w:r>
          </w:p>
        </w:tc>
        <w:tc>
          <w:tcPr>
            <w:tcW w:w="4811" w:type="dxa"/>
          </w:tcPr>
          <w:p w14:paraId="701EC92D" w14:textId="77777777" w:rsidR="00B86D0C" w:rsidRPr="00652B7B" w:rsidRDefault="00B86D0C" w:rsidP="006C03C7">
            <w:pPr>
              <w:rPr>
                <w:lang w:val="en-GB"/>
              </w:rPr>
            </w:pPr>
            <w:r w:rsidRPr="00652B7B">
              <w:rPr>
                <w:lang w:val="en-GB"/>
              </w:rPr>
              <w:t>[Enter]</w:t>
            </w:r>
          </w:p>
        </w:tc>
      </w:tr>
    </w:tbl>
    <w:p w14:paraId="185AD240" w14:textId="77777777" w:rsidR="00B86D0C" w:rsidRPr="000C581A" w:rsidRDefault="00B86D0C" w:rsidP="006C03C7">
      <w:pPr>
        <w:rPr>
          <w:lang w:val="en-GB"/>
        </w:rPr>
      </w:pPr>
    </w:p>
    <w:p w14:paraId="6F409672" w14:textId="0A7A6F82" w:rsidR="00B86D0C" w:rsidRPr="00652B7B" w:rsidRDefault="00B86D0C" w:rsidP="006C03C7">
      <w:pPr>
        <w:rPr>
          <w:highlight w:val="green"/>
          <w:lang w:val="en-GB"/>
        </w:rPr>
      </w:pPr>
      <w:r w:rsidRPr="00652B7B">
        <w:rPr>
          <w:highlight w:val="green"/>
          <w:lang w:val="en-GB"/>
        </w:rPr>
        <w:t xml:space="preserve">We will now </w:t>
      </w:r>
      <w:r w:rsidR="00554CEA" w:rsidRPr="00652B7B">
        <w:rPr>
          <w:highlight w:val="green"/>
          <w:lang w:val="en-GB"/>
        </w:rPr>
        <w:t xml:space="preserve">again </w:t>
      </w:r>
      <w:r w:rsidRPr="00652B7B">
        <w:rPr>
          <w:highlight w:val="green"/>
          <w:lang w:val="en-GB"/>
        </w:rPr>
        <w:t>return to the equation describing the components affecting the phenotypic correlation:</w:t>
      </w:r>
    </w:p>
    <w:p w14:paraId="01DBB267" w14:textId="77777777" w:rsidR="00A7347C" w:rsidRPr="00652B7B" w:rsidRDefault="00A7347C" w:rsidP="006C03C7">
      <w:pPr>
        <w:rPr>
          <w:highlight w:val="green"/>
          <w:lang w:val="en-GB"/>
        </w:rPr>
      </w:pPr>
    </w:p>
    <w:p w14:paraId="1BD89245" w14:textId="77777777" w:rsidR="00B86D0C" w:rsidRPr="00652B7B"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den>
                </m:f>
              </m:e>
            </m:d>
          </m:e>
        </m:rad>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den>
                </m:f>
              </m:e>
            </m:d>
          </m:e>
        </m:rad>
      </m:oMath>
      <w:r w:rsidR="00B86D0C" w:rsidRPr="00652B7B">
        <w:rPr>
          <w:highlight w:val="green"/>
          <w:lang w:val="en-GB"/>
        </w:rPr>
        <w:tab/>
      </w:r>
      <w:r w:rsidR="00B86D0C" w:rsidRPr="00652B7B">
        <w:rPr>
          <w:highlight w:val="green"/>
          <w:lang w:val="en-GB"/>
        </w:rPr>
        <w:tab/>
        <w:t xml:space="preserve"> </w:t>
      </w:r>
    </w:p>
    <w:p w14:paraId="5E702879" w14:textId="77777777" w:rsidR="00B86D0C" w:rsidRPr="00652B7B" w:rsidRDefault="00B86D0C" w:rsidP="006C03C7">
      <w:pPr>
        <w:rPr>
          <w:highlight w:val="green"/>
          <w:lang w:val="en-GB"/>
        </w:rPr>
      </w:pPr>
    </w:p>
    <w:p w14:paraId="0FCD87C5" w14:textId="77777777" w:rsidR="00B86D0C" w:rsidRPr="000C581A" w:rsidRDefault="00B86D0C" w:rsidP="006C03C7">
      <w:pPr>
        <w:rPr>
          <w:lang w:val="en-GB"/>
        </w:rPr>
      </w:pPr>
      <w:r w:rsidRPr="00652B7B">
        <w:rPr>
          <w:highlight w:val="green"/>
          <w:lang w:val="en-GB"/>
        </w:rPr>
        <w:t>Your entries resulted in the following values:</w:t>
      </w:r>
    </w:p>
    <w:p w14:paraId="5ADE53ED" w14:textId="77777777" w:rsidR="00B86D0C" w:rsidRPr="000C581A" w:rsidRDefault="00B86D0C" w:rsidP="006C03C7">
      <w:pPr>
        <w:rPr>
          <w:lang w:val="en-GB"/>
        </w:rPr>
      </w:pPr>
    </w:p>
    <w:p w14:paraId="1E469041" w14:textId="5B80AA5D" w:rsidR="00B86D0C" w:rsidRPr="00652B7B"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den>
                </m:f>
              </m:e>
            </m:d>
          </m:e>
        </m:rad>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rad>
          <m:radPr>
            <m:degHide m:val="1"/>
            <m:ctrlPr>
              <w:rPr>
                <w:rFonts w:ascii="Cambria Math" w:hAnsi="Cambria Math"/>
                <w:i/>
                <w:highlight w:val="green"/>
                <w:lang w:val="en-GB"/>
              </w:rPr>
            </m:ctrlPr>
          </m:radPr>
          <m:deg/>
          <m:e>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den>
                </m:f>
              </m:e>
            </m:d>
            <m:d>
              <m:dPr>
                <m:ctrlPr>
                  <w:rPr>
                    <w:rFonts w:ascii="Cambria Math" w:hAnsi="Cambria Math"/>
                    <w:i/>
                    <w:highlight w:val="green"/>
                    <w:lang w:val="en-GB"/>
                  </w:rPr>
                </m:ctrlPr>
              </m:dPr>
              <m:e>
                <m:f>
                  <m:fPr>
                    <m:ctrlPr>
                      <w:rPr>
                        <w:rFonts w:ascii="Cambria Math" w:hAnsi="Cambria Math"/>
                        <w:i/>
                        <w:highlight w:val="green"/>
                        <w:lang w:val="en-GB"/>
                      </w:rPr>
                    </m:ctrlPr>
                  </m:fPr>
                  <m:num>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num>
                  <m:den>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den>
                </m:f>
              </m:e>
            </m:d>
            <w:commentRangeStart w:id="17"/>
            <w:commentRangeEnd w:id="17"/>
            <m:r>
              <m:rPr>
                <m:sty m:val="p"/>
              </m:rPr>
              <w:rPr>
                <w:rStyle w:val="CommentReference"/>
                <w:rFonts w:ascii="Cambria Math" w:hAnsi="Cambria Math"/>
                <w:highlight w:val="green"/>
                <w:lang w:val="en-GB"/>
              </w:rPr>
              <w:commentReference w:id="17"/>
            </m:r>
          </m:e>
        </m:rad>
      </m:oMath>
      <w:r w:rsidR="00B86D0C" w:rsidRPr="00652B7B">
        <w:rPr>
          <w:highlight w:val="green"/>
          <w:lang w:val="en-GB"/>
        </w:rPr>
        <w:tab/>
      </w:r>
      <w:r w:rsidR="00B86D0C" w:rsidRPr="00652B7B">
        <w:rPr>
          <w:highlight w:val="green"/>
          <w:lang w:val="en-GB"/>
        </w:rPr>
        <w:tab/>
        <w:t xml:space="preserve"> </w:t>
      </w:r>
    </w:p>
    <w:p w14:paraId="1418C956" w14:textId="77777777" w:rsidR="00B86D0C" w:rsidRPr="00652B7B" w:rsidRDefault="00B86D0C" w:rsidP="006C03C7">
      <w:pPr>
        <w:rPr>
          <w:highlight w:val="green"/>
          <w:lang w:val="en-GB"/>
        </w:rPr>
      </w:pPr>
    </w:p>
    <w:p w14:paraId="721493B7" w14:textId="194C6691" w:rsidR="00907375" w:rsidRPr="00652B7B" w:rsidRDefault="00B86D0C" w:rsidP="006C03C7">
      <w:pPr>
        <w:rPr>
          <w:highlight w:val="green"/>
          <w:lang w:val="en-GB"/>
        </w:rPr>
      </w:pPr>
      <w:r w:rsidRPr="00652B7B">
        <w:rPr>
          <w:highlight w:val="green"/>
          <w:lang w:val="en-GB"/>
        </w:rPr>
        <w:lastRenderedPageBreak/>
        <w:t xml:space="preserve">Note that </w:t>
      </w:r>
      <w:r w:rsidR="00907375" w:rsidRPr="00652B7B">
        <w:rPr>
          <w:highlight w:val="green"/>
          <w:lang w:val="en-GB"/>
        </w:rPr>
        <w:t>if you have entered different values for the within-individual correlation (</w:t>
      </w: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oMath>
      <w:r w:rsidR="00907375" w:rsidRPr="00652B7B">
        <w:rPr>
          <w:highlight w:val="green"/>
          <w:lang w:val="en-GB"/>
        </w:rPr>
        <w:t>) versus the among-individual correlation (</w:t>
      </w: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oMath>
      <w:r w:rsidR="00907375" w:rsidRPr="00652B7B">
        <w:rPr>
          <w:highlight w:val="green"/>
          <w:lang w:val="en-GB"/>
        </w:rPr>
        <w:t xml:space="preserve">), the overall phenotypic correlation is not accurately reflecting either one. Only when you would have entered the same value </w:t>
      </w:r>
      <w:r w:rsidR="00A7347C" w:rsidRPr="00652B7B">
        <w:rPr>
          <w:highlight w:val="green"/>
          <w:lang w:val="en-GB"/>
        </w:rPr>
        <w:t xml:space="preserve">and the same sign </w:t>
      </w:r>
      <w:r w:rsidR="00907375" w:rsidRPr="00652B7B">
        <w:rPr>
          <w:highlight w:val="green"/>
          <w:lang w:val="en-GB"/>
        </w:rPr>
        <w:t xml:space="preserve">for </w:t>
      </w:r>
      <w:r w:rsidR="00137308" w:rsidRPr="00652B7B">
        <w:rPr>
          <w:highlight w:val="green"/>
          <w:lang w:val="en-GB"/>
        </w:rPr>
        <w:t xml:space="preserve">both </w:t>
      </w:r>
      <w:r w:rsidR="00907375" w:rsidRPr="00652B7B">
        <w:rPr>
          <w:highlight w:val="green"/>
          <w:lang w:val="en-GB"/>
        </w:rPr>
        <w:t>the within- and among-individual correlation</w:t>
      </w:r>
      <w:r w:rsidR="00BD17A6" w:rsidRPr="00652B7B">
        <w:rPr>
          <w:highlight w:val="green"/>
          <w:lang w:val="en-GB"/>
        </w:rPr>
        <w:t>, would the overall phenotypic correlation be the same. So do try different values for the two types of correlations and check how this affects the overall phenotypic correlation</w:t>
      </w:r>
      <w:r w:rsidR="007D4B9C" w:rsidRPr="00652B7B">
        <w:rPr>
          <w:highlight w:val="green"/>
          <w:lang w:val="en-GB"/>
        </w:rPr>
        <w:t xml:space="preserve"> in your data</w:t>
      </w:r>
      <w:r w:rsidR="00BD17A6" w:rsidRPr="00652B7B">
        <w:rPr>
          <w:highlight w:val="green"/>
          <w:lang w:val="en-GB"/>
        </w:rPr>
        <w:t>.</w:t>
      </w:r>
    </w:p>
    <w:p w14:paraId="327EC878" w14:textId="77777777" w:rsidR="00BD17A6" w:rsidRPr="00652B7B" w:rsidRDefault="00BD17A6" w:rsidP="006C03C7">
      <w:pPr>
        <w:rPr>
          <w:highlight w:val="green"/>
          <w:lang w:val="en-GB"/>
        </w:rPr>
      </w:pPr>
    </w:p>
    <w:p w14:paraId="44DD6947" w14:textId="059D4AE3" w:rsidR="00BD17A6" w:rsidRPr="00652B7B" w:rsidRDefault="00BD17A6" w:rsidP="006C03C7">
      <w:pPr>
        <w:rPr>
          <w:highlight w:val="green"/>
          <w:lang w:val="en-GB"/>
        </w:rPr>
      </w:pPr>
      <w:r w:rsidRPr="00652B7B">
        <w:rPr>
          <w:highlight w:val="green"/>
          <w:lang w:val="en-GB"/>
        </w:rPr>
        <w:t xml:space="preserve">Another issue that you may investigate by changing the entry values above is the role of repeatability. You may for example choose within- and among-individual correlations of equal strength </w:t>
      </w:r>
      <w:r w:rsidR="007D4B9C" w:rsidRPr="00652B7B">
        <w:rPr>
          <w:highlight w:val="green"/>
          <w:lang w:val="en-GB"/>
        </w:rPr>
        <w:t xml:space="preserve">but opposite sign (e.g. -0.8 vs. 0.8) for a range of different repeatabilities. </w:t>
      </w:r>
      <w:r w:rsidR="00137308" w:rsidRPr="00652B7B">
        <w:rPr>
          <w:highlight w:val="green"/>
          <w:lang w:val="en-GB"/>
        </w:rPr>
        <w:t xml:space="preserve">You could also play with creating a dataset where one trait has a high and another trait has a low repeatability. </w:t>
      </w:r>
      <w:r w:rsidR="007D4B9C" w:rsidRPr="00652B7B">
        <w:rPr>
          <w:highlight w:val="green"/>
          <w:lang w:val="en-GB"/>
        </w:rPr>
        <w:t xml:space="preserve">You will find that </w:t>
      </w:r>
      <w:r w:rsidR="00137308" w:rsidRPr="00652B7B">
        <w:rPr>
          <w:highlight w:val="green"/>
          <w:lang w:val="en-GB"/>
        </w:rPr>
        <w:t>when</w:t>
      </w:r>
      <w:r w:rsidR="007D4B9C" w:rsidRPr="00652B7B">
        <w:rPr>
          <w:highlight w:val="green"/>
          <w:lang w:val="en-GB"/>
        </w:rPr>
        <w:t xml:space="preserve"> </w:t>
      </w:r>
      <w:r w:rsidR="00A7347C" w:rsidRPr="00652B7B">
        <w:rPr>
          <w:highlight w:val="green"/>
          <w:lang w:val="en-GB"/>
        </w:rPr>
        <w:t xml:space="preserve">both </w:t>
      </w:r>
      <w:r w:rsidR="007D4B9C" w:rsidRPr="00652B7B">
        <w:rPr>
          <w:highlight w:val="green"/>
          <w:lang w:val="en-GB"/>
        </w:rPr>
        <w:t xml:space="preserve">traits are highly repeatable, the phenotypic correlation will more closely reflect the among-individual correlation. By contrast, if </w:t>
      </w:r>
      <w:r w:rsidR="00137308" w:rsidRPr="00652B7B">
        <w:rPr>
          <w:highlight w:val="green"/>
          <w:lang w:val="en-GB"/>
        </w:rPr>
        <w:t>both</w:t>
      </w:r>
      <w:r w:rsidR="007D4B9C" w:rsidRPr="00652B7B">
        <w:rPr>
          <w:highlight w:val="green"/>
          <w:lang w:val="en-GB"/>
        </w:rPr>
        <w:t xml:space="preserve"> traits have a low repeatability, the phenotypic correlation will more closely reflect the within-individual correlations.</w:t>
      </w:r>
      <w:r w:rsidR="00137308" w:rsidRPr="00652B7B">
        <w:rPr>
          <w:highlight w:val="green"/>
          <w:lang w:val="en-GB"/>
        </w:rPr>
        <w:t xml:space="preserve"> </w:t>
      </w:r>
    </w:p>
    <w:p w14:paraId="0EF03D60" w14:textId="77777777" w:rsidR="007D4B9C" w:rsidRPr="00652B7B" w:rsidRDefault="007D4B9C" w:rsidP="006C03C7">
      <w:pPr>
        <w:rPr>
          <w:highlight w:val="green"/>
          <w:lang w:val="en-GB"/>
        </w:rPr>
      </w:pPr>
    </w:p>
    <w:p w14:paraId="703E23FB" w14:textId="49D28BCD" w:rsidR="00DD6044" w:rsidRPr="00652B7B" w:rsidRDefault="00DD6044" w:rsidP="006C03C7">
      <w:pPr>
        <w:rPr>
          <w:highlight w:val="green"/>
          <w:lang w:val="en-GB"/>
        </w:rPr>
      </w:pPr>
      <w:r w:rsidRPr="00652B7B">
        <w:rPr>
          <w:highlight w:val="green"/>
          <w:lang w:val="en-GB"/>
        </w:rPr>
        <w:t>But how can we visualize the patterns of correlation within vs. among individuals? We can do this by pr</w:t>
      </w:r>
      <w:r w:rsidR="00A7347C" w:rsidRPr="00652B7B">
        <w:rPr>
          <w:highlight w:val="green"/>
          <w:lang w:val="en-GB"/>
        </w:rPr>
        <w:t>oducing</w:t>
      </w:r>
      <w:r w:rsidRPr="00652B7B">
        <w:rPr>
          <w:highlight w:val="green"/>
          <w:lang w:val="en-GB"/>
        </w:rPr>
        <w:t xml:space="preserve"> three types of scatter plots.</w:t>
      </w:r>
    </w:p>
    <w:p w14:paraId="25E5A084" w14:textId="77777777" w:rsidR="00DD6044" w:rsidRPr="00652B7B" w:rsidRDefault="00DD6044" w:rsidP="006C03C7">
      <w:pPr>
        <w:rPr>
          <w:highlight w:val="green"/>
          <w:lang w:val="en-GB"/>
        </w:rPr>
      </w:pPr>
    </w:p>
    <w:p w14:paraId="1FEB867D" w14:textId="76EF936C" w:rsidR="00DD6044" w:rsidRPr="000C581A" w:rsidRDefault="00DD6044" w:rsidP="006C03C7">
      <w:pPr>
        <w:rPr>
          <w:lang w:val="en-GB"/>
        </w:rPr>
      </w:pPr>
      <w:r w:rsidRPr="00652B7B">
        <w:rPr>
          <w:highlight w:val="green"/>
          <w:lang w:val="en-GB"/>
        </w:rPr>
        <w:t>First, we can simply plot the raw data in a scatter plot</w:t>
      </w:r>
      <w:r w:rsidR="00F0223F" w:rsidRPr="00652B7B">
        <w:rPr>
          <w:highlight w:val="green"/>
          <w:lang w:val="en-GB"/>
        </w:rPr>
        <w:t>; this plot</w:t>
      </w:r>
      <w:r w:rsidRPr="00652B7B">
        <w:rPr>
          <w:highlight w:val="green"/>
          <w:lang w:val="en-GB"/>
        </w:rPr>
        <w:t xml:space="preserve"> represent</w:t>
      </w:r>
      <w:r w:rsidR="00F0223F" w:rsidRPr="00652B7B">
        <w:rPr>
          <w:highlight w:val="green"/>
          <w:lang w:val="en-GB"/>
        </w:rPr>
        <w:t>s</w:t>
      </w:r>
      <w:r w:rsidRPr="00652B7B">
        <w:rPr>
          <w:highlight w:val="green"/>
          <w:lang w:val="en-GB"/>
        </w:rPr>
        <w:t xml:space="preserve"> the overall phenotypic association between the two traits:</w:t>
      </w:r>
    </w:p>
    <w:p w14:paraId="0B550750" w14:textId="77777777" w:rsidR="00DD6044" w:rsidRPr="000C581A" w:rsidRDefault="00DD6044" w:rsidP="006C03C7">
      <w:pPr>
        <w:rPr>
          <w:lang w:val="en-GB"/>
        </w:rPr>
      </w:pPr>
    </w:p>
    <w:p w14:paraId="74C6CC64" w14:textId="5913F2E6" w:rsidR="00DD6044" w:rsidRPr="000C581A" w:rsidRDefault="00DD6044" w:rsidP="006C03C7">
      <w:pPr>
        <w:rPr>
          <w:lang w:val="en-GB"/>
        </w:rPr>
      </w:pPr>
      <w:commentRangeStart w:id="18"/>
      <w:r w:rsidRPr="000C581A">
        <w:rPr>
          <w:lang w:val="en-GB"/>
        </w:rPr>
        <w:t>[GRAPH]</w:t>
      </w:r>
      <w:commentRangeEnd w:id="18"/>
      <w:r w:rsidRPr="000C581A">
        <w:rPr>
          <w:rStyle w:val="CommentReference"/>
          <w:lang w:val="en-GB"/>
        </w:rPr>
        <w:commentReference w:id="18"/>
      </w:r>
      <w:r w:rsidRPr="000C581A">
        <w:rPr>
          <w:lang w:val="en-GB"/>
        </w:rPr>
        <w:t xml:space="preserve"> </w:t>
      </w:r>
    </w:p>
    <w:p w14:paraId="443639F4" w14:textId="77777777" w:rsidR="00DD6044" w:rsidRPr="000C581A" w:rsidRDefault="00DD6044" w:rsidP="006C03C7">
      <w:pPr>
        <w:rPr>
          <w:lang w:val="en-GB"/>
        </w:rPr>
      </w:pPr>
    </w:p>
    <w:p w14:paraId="65A98CFC" w14:textId="7B232183" w:rsidR="00DD6044" w:rsidRPr="00CE46BA" w:rsidRDefault="00DD6044" w:rsidP="006C03C7">
      <w:pPr>
        <w:rPr>
          <w:highlight w:val="green"/>
          <w:lang w:val="en-GB"/>
        </w:rPr>
      </w:pPr>
      <w:r w:rsidRPr="00CE46BA">
        <w:rPr>
          <w:highlight w:val="green"/>
          <w:lang w:val="en-GB"/>
        </w:rPr>
        <w:t>Second, we can calculate each individual’s mean value for each of the two traits, and plot these two values in a scatter plot. This plot of individual-mean values represents a visual of the among-individual correlation:</w:t>
      </w:r>
    </w:p>
    <w:p w14:paraId="34929363" w14:textId="77777777" w:rsidR="00DD6044" w:rsidRPr="00CE46BA" w:rsidRDefault="00DD6044" w:rsidP="006C03C7">
      <w:pPr>
        <w:rPr>
          <w:highlight w:val="green"/>
          <w:lang w:val="en-GB"/>
        </w:rPr>
      </w:pPr>
    </w:p>
    <w:p w14:paraId="762D0FC2" w14:textId="77777777" w:rsidR="00DD6044" w:rsidRPr="00CE46BA" w:rsidRDefault="00DD6044" w:rsidP="006C03C7">
      <w:pPr>
        <w:rPr>
          <w:highlight w:val="green"/>
          <w:lang w:val="en-GB"/>
        </w:rPr>
      </w:pPr>
      <w:commentRangeStart w:id="19"/>
      <w:r w:rsidRPr="00CE46BA">
        <w:rPr>
          <w:highlight w:val="green"/>
          <w:lang w:val="en-GB"/>
        </w:rPr>
        <w:t>[GRAPH]</w:t>
      </w:r>
      <w:commentRangeEnd w:id="19"/>
      <w:r w:rsidRPr="00CE46BA">
        <w:rPr>
          <w:rStyle w:val="CommentReference"/>
          <w:highlight w:val="green"/>
          <w:lang w:val="en-GB"/>
        </w:rPr>
        <w:commentReference w:id="19"/>
      </w:r>
      <w:r w:rsidRPr="00CE46BA">
        <w:rPr>
          <w:highlight w:val="green"/>
          <w:lang w:val="en-GB"/>
        </w:rPr>
        <w:t xml:space="preserve"> </w:t>
      </w:r>
    </w:p>
    <w:p w14:paraId="54B0E1EB" w14:textId="77777777" w:rsidR="00DD6044" w:rsidRPr="00CE46BA" w:rsidRDefault="00DD6044" w:rsidP="006C03C7">
      <w:pPr>
        <w:rPr>
          <w:highlight w:val="green"/>
          <w:lang w:val="en-GB"/>
        </w:rPr>
      </w:pPr>
    </w:p>
    <w:p w14:paraId="1CA42A91" w14:textId="5FF7A040" w:rsidR="00DD6044" w:rsidRPr="00CE46BA" w:rsidRDefault="00DD6044" w:rsidP="006C03C7">
      <w:pPr>
        <w:rPr>
          <w:highlight w:val="green"/>
          <w:lang w:val="en-GB"/>
        </w:rPr>
      </w:pPr>
      <w:r w:rsidRPr="00CE46BA">
        <w:rPr>
          <w:highlight w:val="green"/>
          <w:lang w:val="en-GB"/>
        </w:rPr>
        <w:t xml:space="preserve">Third, we can calculate how each observation deviates from an individual’s mean value for each of the two traits, and plot these two values in a scatter plot. This plot of within-individual deviations from </w:t>
      </w:r>
      <w:r w:rsidR="00F0223F" w:rsidRPr="00CE46BA">
        <w:rPr>
          <w:highlight w:val="green"/>
          <w:lang w:val="en-GB"/>
        </w:rPr>
        <w:t>individual-</w:t>
      </w:r>
      <w:r w:rsidRPr="00CE46BA">
        <w:rPr>
          <w:highlight w:val="green"/>
          <w:lang w:val="en-GB"/>
        </w:rPr>
        <w:t>means represents a visual of the within-individual correlation:</w:t>
      </w:r>
    </w:p>
    <w:p w14:paraId="6101BA31" w14:textId="77777777" w:rsidR="00DD6044" w:rsidRPr="00CE46BA" w:rsidRDefault="00DD6044" w:rsidP="006C03C7">
      <w:pPr>
        <w:rPr>
          <w:highlight w:val="green"/>
          <w:lang w:val="en-GB"/>
        </w:rPr>
      </w:pPr>
    </w:p>
    <w:p w14:paraId="1A50C883" w14:textId="77777777" w:rsidR="00DD6044" w:rsidRPr="00CE46BA" w:rsidRDefault="00DD6044" w:rsidP="006C03C7">
      <w:pPr>
        <w:rPr>
          <w:highlight w:val="green"/>
          <w:lang w:val="en-GB"/>
        </w:rPr>
      </w:pPr>
      <w:commentRangeStart w:id="20"/>
      <w:r w:rsidRPr="00CE46BA">
        <w:rPr>
          <w:highlight w:val="green"/>
          <w:lang w:val="en-GB"/>
        </w:rPr>
        <w:t>[GRAPH]</w:t>
      </w:r>
      <w:commentRangeEnd w:id="20"/>
      <w:r w:rsidRPr="00CE46BA">
        <w:rPr>
          <w:rStyle w:val="CommentReference"/>
          <w:highlight w:val="green"/>
          <w:lang w:val="en-GB"/>
        </w:rPr>
        <w:commentReference w:id="20"/>
      </w:r>
      <w:r w:rsidRPr="00CE46BA">
        <w:rPr>
          <w:highlight w:val="green"/>
          <w:lang w:val="en-GB"/>
        </w:rPr>
        <w:t xml:space="preserve"> </w:t>
      </w:r>
    </w:p>
    <w:p w14:paraId="74E8A8E4" w14:textId="77777777" w:rsidR="00DD6044" w:rsidRPr="00CE46BA" w:rsidRDefault="00DD6044" w:rsidP="006C03C7">
      <w:pPr>
        <w:rPr>
          <w:highlight w:val="green"/>
          <w:lang w:val="en-GB"/>
        </w:rPr>
      </w:pPr>
    </w:p>
    <w:p w14:paraId="644F5437" w14:textId="1A8AD69F" w:rsidR="00BD3E01" w:rsidRPr="000C581A" w:rsidRDefault="00B86D0C" w:rsidP="006C03C7">
      <w:pPr>
        <w:rPr>
          <w:lang w:val="en-GB"/>
        </w:rPr>
      </w:pPr>
      <w:r w:rsidRPr="00CE46BA">
        <w:rPr>
          <w:b/>
          <w:highlight w:val="green"/>
          <w:lang w:val="en-GB"/>
        </w:rPr>
        <w:t>Conclusion</w:t>
      </w:r>
      <w:r w:rsidRPr="00CE46BA">
        <w:rPr>
          <w:highlight w:val="green"/>
          <w:lang w:val="en-GB"/>
        </w:rPr>
        <w:t xml:space="preserve">: </w:t>
      </w:r>
      <w:r w:rsidR="00DD6044" w:rsidRPr="00CE46BA">
        <w:rPr>
          <w:highlight w:val="green"/>
          <w:lang w:val="en-GB"/>
        </w:rPr>
        <w:t xml:space="preserve">Repeatedly expressed traits often vary </w:t>
      </w:r>
      <w:r w:rsidR="00F0223F" w:rsidRPr="00CE46BA">
        <w:rPr>
          <w:highlight w:val="green"/>
          <w:lang w:val="en-GB"/>
        </w:rPr>
        <w:t>across</w:t>
      </w:r>
      <w:r w:rsidR="00DD6044" w:rsidRPr="00CE46BA">
        <w:rPr>
          <w:highlight w:val="green"/>
          <w:lang w:val="en-GB"/>
        </w:rPr>
        <w:t xml:space="preserve"> multiple hierarchical levels, such as within and among individuals. This means that the phenotypic correlation summarizes the correlations existing at different levels </w:t>
      </w:r>
      <w:r w:rsidR="00F0223F" w:rsidRPr="00CE46BA">
        <w:rPr>
          <w:highlight w:val="green"/>
          <w:lang w:val="en-GB"/>
        </w:rPr>
        <w:t xml:space="preserve">but that their respective influences are </w:t>
      </w:r>
      <w:r w:rsidR="00DD6044" w:rsidRPr="00CE46BA">
        <w:rPr>
          <w:highlight w:val="green"/>
          <w:lang w:val="en-GB"/>
        </w:rPr>
        <w:t>weighted</w:t>
      </w:r>
      <w:r w:rsidR="00F0223F" w:rsidRPr="00CE46BA">
        <w:rPr>
          <w:highlight w:val="green"/>
          <w:lang w:val="en-GB"/>
        </w:rPr>
        <w:t xml:space="preserve"> by</w:t>
      </w:r>
      <w:r w:rsidR="00DD6044" w:rsidRPr="00CE46BA">
        <w:rPr>
          <w:highlight w:val="green"/>
          <w:lang w:val="en-GB"/>
        </w:rPr>
        <w:t xml:space="preserve"> the amount of variance existing at each level. In other words, </w:t>
      </w:r>
      <w:r w:rsidR="00F0223F" w:rsidRPr="00CE46BA">
        <w:rPr>
          <w:highlight w:val="green"/>
          <w:lang w:val="en-GB"/>
        </w:rPr>
        <w:t xml:space="preserve">the </w:t>
      </w:r>
      <w:r w:rsidR="00DD6044" w:rsidRPr="00CE46BA">
        <w:rPr>
          <w:highlight w:val="green"/>
          <w:lang w:val="en-GB"/>
        </w:rPr>
        <w:t xml:space="preserve">correlation between </w:t>
      </w:r>
      <w:r w:rsidR="00F0223F" w:rsidRPr="00CE46BA">
        <w:rPr>
          <w:highlight w:val="green"/>
          <w:lang w:val="en-GB"/>
        </w:rPr>
        <w:t xml:space="preserve">two </w:t>
      </w:r>
      <w:r w:rsidR="00DD6044" w:rsidRPr="00CE46BA">
        <w:rPr>
          <w:highlight w:val="green"/>
          <w:lang w:val="en-GB"/>
        </w:rPr>
        <w:t xml:space="preserve">traits that have low repeatabilities (e.g. physiology, behaviour) will largely represent within-individual correlations, whereas correlations between traits that have high repeatabilities (e.g. morphology) will largely represent among-individual correlations. For this reason it is important to partition the phenotypic correlation into its underlying </w:t>
      </w:r>
      <w:r w:rsidR="00DD6044" w:rsidRPr="00CE46BA">
        <w:rPr>
          <w:highlight w:val="green"/>
          <w:lang w:val="en-GB"/>
        </w:rPr>
        <w:lastRenderedPageBreak/>
        <w:t xml:space="preserve">components when </w:t>
      </w:r>
      <w:r w:rsidR="008B70E7" w:rsidRPr="00CE46BA">
        <w:rPr>
          <w:highlight w:val="green"/>
          <w:lang w:val="en-GB"/>
        </w:rPr>
        <w:t xml:space="preserve">one is </w:t>
      </w:r>
      <w:r w:rsidR="00DD6044" w:rsidRPr="00CE46BA">
        <w:rPr>
          <w:highlight w:val="green"/>
          <w:lang w:val="en-GB"/>
        </w:rPr>
        <w:t>interested in level-specific patterns of correlations, such as correlations within individuals due to trade-offs.</w:t>
      </w:r>
    </w:p>
    <w:p w14:paraId="75A7F77C" w14:textId="77777777" w:rsidR="00E95CE7" w:rsidRPr="000C581A" w:rsidRDefault="00E95CE7" w:rsidP="006C03C7">
      <w:pPr>
        <w:rPr>
          <w:lang w:val="en-GB"/>
        </w:rPr>
      </w:pPr>
    </w:p>
    <w:p w14:paraId="2B17A282" w14:textId="77777777" w:rsidR="008D1B0B" w:rsidRDefault="008D1B0B">
      <w:pPr>
        <w:rPr>
          <w:b/>
          <w:lang w:val="en-GB"/>
        </w:rPr>
      </w:pPr>
      <w:r>
        <w:rPr>
          <w:b/>
          <w:lang w:val="en-GB"/>
        </w:rPr>
        <w:br w:type="page"/>
      </w:r>
    </w:p>
    <w:p w14:paraId="68EF0DA8" w14:textId="3AECD797" w:rsidR="00DD6044" w:rsidRPr="00CE46BA" w:rsidRDefault="00214A1B" w:rsidP="006C03C7">
      <w:pPr>
        <w:rPr>
          <w:b/>
          <w:highlight w:val="green"/>
          <w:lang w:val="en-GB"/>
        </w:rPr>
      </w:pPr>
      <w:r w:rsidRPr="00CE46BA">
        <w:rPr>
          <w:b/>
          <w:highlight w:val="green"/>
          <w:lang w:val="en-GB"/>
        </w:rPr>
        <w:lastRenderedPageBreak/>
        <w:t>Step 4</w:t>
      </w:r>
      <w:r w:rsidR="006B63ED" w:rsidRPr="00CE46BA">
        <w:rPr>
          <w:b/>
          <w:highlight w:val="green"/>
          <w:lang w:val="en-GB"/>
        </w:rPr>
        <w:t>. The Bivariate mixed-effects model</w:t>
      </w:r>
    </w:p>
    <w:p w14:paraId="5922830C" w14:textId="77777777" w:rsidR="006B63ED" w:rsidRPr="00CE46BA" w:rsidRDefault="006B63ED" w:rsidP="006C03C7">
      <w:pPr>
        <w:rPr>
          <w:highlight w:val="green"/>
          <w:lang w:val="en-GB"/>
        </w:rPr>
      </w:pPr>
    </w:p>
    <w:p w14:paraId="71F19A57" w14:textId="7A2F8BEC" w:rsidR="006B63ED" w:rsidRPr="00CE46BA" w:rsidRDefault="006B63ED" w:rsidP="006C03C7">
      <w:pPr>
        <w:rPr>
          <w:b/>
          <w:highlight w:val="green"/>
          <w:lang w:val="en-GB"/>
        </w:rPr>
      </w:pPr>
      <w:r w:rsidRPr="00CE46BA">
        <w:rPr>
          <w:b/>
          <w:highlight w:val="green"/>
          <w:lang w:val="en-GB"/>
        </w:rPr>
        <w:t xml:space="preserve">Sub-goal: </w:t>
      </w:r>
      <w:r w:rsidRPr="00CE46BA">
        <w:rPr>
          <w:bCs/>
          <w:highlight w:val="green"/>
          <w:lang w:val="en-GB"/>
        </w:rPr>
        <w:t>Understanding the difference between a univariate and a multivariate mixed-effects model</w:t>
      </w:r>
      <w:r w:rsidR="008B70E7" w:rsidRPr="00CE46BA">
        <w:rPr>
          <w:bCs/>
          <w:highlight w:val="green"/>
          <w:lang w:val="en-GB"/>
        </w:rPr>
        <w:t>, and how level-specific correlations are modelled.</w:t>
      </w:r>
    </w:p>
    <w:p w14:paraId="013DB16A" w14:textId="5B584922" w:rsidR="006B63ED" w:rsidRPr="00CE46BA" w:rsidRDefault="006B63ED" w:rsidP="006C03C7">
      <w:pPr>
        <w:rPr>
          <w:b/>
          <w:highlight w:val="green"/>
          <w:lang w:val="en-GB"/>
        </w:rPr>
      </w:pPr>
    </w:p>
    <w:p w14:paraId="3F5A0E0B" w14:textId="596AA5E1" w:rsidR="006B63ED" w:rsidRPr="00CE46BA" w:rsidRDefault="006B63ED" w:rsidP="006C03C7">
      <w:pPr>
        <w:rPr>
          <w:highlight w:val="green"/>
          <w:lang w:val="en-GB"/>
        </w:rPr>
      </w:pPr>
      <w:r w:rsidRPr="00CE46BA">
        <w:rPr>
          <w:b/>
          <w:highlight w:val="green"/>
          <w:lang w:val="en-GB"/>
        </w:rPr>
        <w:t>Introduction:</w:t>
      </w:r>
      <w:r w:rsidRPr="00CE46BA">
        <w:rPr>
          <w:highlight w:val="green"/>
          <w:lang w:val="en-GB"/>
        </w:rPr>
        <w:t xml:space="preserve"> In the previous modules </w:t>
      </w:r>
      <w:r w:rsidR="00A81E25" w:rsidRPr="00CE46BA">
        <w:rPr>
          <w:highlight w:val="green"/>
          <w:lang w:val="en-GB"/>
        </w:rPr>
        <w:t xml:space="preserve">(Basic Lessons, Non-stochastic Environments, and Random Regression) </w:t>
      </w:r>
      <w:r w:rsidRPr="00CE46BA">
        <w:rPr>
          <w:highlight w:val="green"/>
          <w:lang w:val="en-GB"/>
        </w:rPr>
        <w:t xml:space="preserve">we have considered univariate mixed-effects models. As you have seen, the univariate mixed-effects model enabled us to estimate the variance attributable to variation within- and among-individuals </w:t>
      </w:r>
      <w:r w:rsidR="006E4F5A" w:rsidRPr="00CE46BA">
        <w:rPr>
          <w:highlight w:val="green"/>
          <w:lang w:val="en-GB"/>
        </w:rPr>
        <w:t>in a single trait (</w:t>
      </w:r>
      <w:r w:rsidR="006E4F5A" w:rsidRPr="00CE46BA">
        <w:rPr>
          <w:i/>
          <w:highlight w:val="green"/>
          <w:lang w:val="en-GB"/>
        </w:rPr>
        <w:t>y</w:t>
      </w:r>
      <w:r w:rsidR="006E4F5A" w:rsidRPr="00CE46BA">
        <w:rPr>
          <w:highlight w:val="green"/>
          <w:lang w:val="en-GB"/>
        </w:rPr>
        <w:t xml:space="preserve">) </w:t>
      </w:r>
      <w:r w:rsidRPr="00CE46BA">
        <w:rPr>
          <w:highlight w:val="green"/>
          <w:lang w:val="en-GB"/>
        </w:rPr>
        <w:t>with the following equation:</w:t>
      </w:r>
    </w:p>
    <w:p w14:paraId="516570FD" w14:textId="77777777" w:rsidR="006B63ED" w:rsidRPr="00CE46BA" w:rsidRDefault="006B63ED" w:rsidP="006C03C7">
      <w:pPr>
        <w:rPr>
          <w:highlight w:val="green"/>
          <w:lang w:val="en-GB"/>
        </w:rPr>
      </w:pPr>
    </w:p>
    <w:p w14:paraId="7252148F" w14:textId="1622E811" w:rsidR="006B63ED" w:rsidRPr="000C581A" w:rsidRDefault="00453E16" w:rsidP="006C03C7">
      <w:pPr>
        <w:rPr>
          <w:lang w:val="en-GB"/>
        </w:rPr>
      </w:pPr>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0i</m:t>
                </m:r>
              </m:sub>
            </m:sSub>
          </m:e>
        </m:d>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m:t>
            </m:r>
            <m:r>
              <w:rPr>
                <w:rFonts w:ascii="Cambria Math" w:hAnsi="Cambria Math" w:cs="Lucida Sans Unicode"/>
                <w:highlight w:val="green"/>
                <w:lang w:val="en-GB"/>
              </w:rPr>
              <m:t>h</m:t>
            </m:r>
            <m:r>
              <w:rPr>
                <w:rFonts w:ascii="Cambria Math" w:hAnsi="Cambria Math"/>
                <w:highlight w:val="green"/>
                <w:lang w:val="en-GB"/>
              </w:rPr>
              <m:t>i</m:t>
            </m:r>
          </m:sub>
        </m:sSub>
      </m:oMath>
      <w:r w:rsidR="006B63ED" w:rsidRPr="000C581A">
        <w:rPr>
          <w:lang w:val="en-GB"/>
        </w:rPr>
        <w:t xml:space="preserve"> </w:t>
      </w:r>
    </w:p>
    <w:p w14:paraId="009C9CC7" w14:textId="77777777" w:rsidR="006B63ED" w:rsidRPr="000C581A" w:rsidRDefault="006B63ED" w:rsidP="006C03C7">
      <w:pPr>
        <w:keepNext/>
        <w:spacing w:after="200"/>
        <w:rPr>
          <w:lang w:val="en-GB"/>
        </w:rPr>
      </w:pPr>
    </w:p>
    <w:p w14:paraId="5FF56919" w14:textId="51A146C4" w:rsidR="006B63ED" w:rsidRPr="00CE46BA" w:rsidRDefault="000C581A" w:rsidP="006C03C7">
      <w:pPr>
        <w:keepNext/>
        <w:spacing w:after="200"/>
        <w:rPr>
          <w:highlight w:val="green"/>
          <w:lang w:val="en-GB"/>
        </w:rPr>
      </w:pPr>
      <w:r w:rsidRPr="00CE46BA">
        <w:rPr>
          <w:highlight w:val="green"/>
          <w:lang w:val="en-GB"/>
        </w:rPr>
        <w:t>The v</w:t>
      </w:r>
      <w:r w:rsidR="00A81E25" w:rsidRPr="00CE46BA">
        <w:rPr>
          <w:highlight w:val="green"/>
          <w:lang w:val="en-GB"/>
        </w:rPr>
        <w:t xml:space="preserve">ariation in </w:t>
      </w:r>
      <w:r w:rsidR="006B63ED" w:rsidRPr="00CE46BA">
        <w:rPr>
          <w:highlight w:val="green"/>
          <w:lang w:val="en-GB"/>
        </w:rPr>
        <w:t>intercept</w:t>
      </w:r>
      <w:r w:rsidR="00A81E25" w:rsidRPr="00CE46BA">
        <w:rPr>
          <w:highlight w:val="green"/>
          <w:lang w:val="en-GB"/>
        </w:rPr>
        <w:t>s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m:t>
                </m:r>
              </m:sub>
            </m:sSub>
          </m:sub>
        </m:sSub>
      </m:oMath>
      <w:r w:rsidR="00A81E25" w:rsidRPr="00CE46BA">
        <w:rPr>
          <w:highlight w:val="green"/>
          <w:lang w:val="en-GB"/>
        </w:rPr>
        <w:t xml:space="preserve">) </w:t>
      </w:r>
      <w:r w:rsidR="006B63ED" w:rsidRPr="00CE46BA">
        <w:rPr>
          <w:highlight w:val="green"/>
          <w:lang w:val="en-GB"/>
        </w:rPr>
        <w:t>among individuals w</w:t>
      </w:r>
      <w:r w:rsidRPr="00CE46BA">
        <w:rPr>
          <w:highlight w:val="green"/>
          <w:lang w:val="en-GB"/>
        </w:rPr>
        <w:t>as</w:t>
      </w:r>
      <w:r w:rsidR="006B63ED" w:rsidRPr="00CE46BA">
        <w:rPr>
          <w:highlight w:val="green"/>
          <w:lang w:val="en-GB"/>
        </w:rPr>
        <w:t xml:space="preserve"> assumed to be normally distributed (</w:t>
      </w:r>
      <m:oMath>
        <m:r>
          <w:rPr>
            <w:rFonts w:ascii="Cambria Math" w:hAnsi="Cambria Math"/>
            <w:highlight w:val="green"/>
            <w:lang w:val="en-GB"/>
          </w:rPr>
          <m:t>N</m:t>
        </m:r>
      </m:oMath>
      <w:r w:rsidR="006B63ED" w:rsidRPr="00CE46BA">
        <w:rPr>
          <w:highlight w:val="green"/>
          <w:lang w:val="en-GB"/>
        </w:rPr>
        <w:t>) with a mean of zero and a variance (</w:t>
      </w: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oMath>
      <w:r w:rsidR="006B63ED" w:rsidRPr="00CE46BA">
        <w:rPr>
          <w:highlight w:val="green"/>
          <w:lang w:val="en-GB"/>
        </w:rPr>
        <w:t xml:space="preserve">) </w:t>
      </w:r>
      <w:r w:rsidR="00A81E25" w:rsidRPr="00CE46BA">
        <w:rPr>
          <w:highlight w:val="green"/>
          <w:lang w:val="en-GB"/>
        </w:rPr>
        <w:t xml:space="preserve">and is called </w:t>
      </w:r>
      <w:r w:rsidR="006B63ED" w:rsidRPr="00CE46BA">
        <w:rPr>
          <w:highlight w:val="green"/>
          <w:lang w:val="en-GB"/>
        </w:rPr>
        <w:t xml:space="preserve">the </w:t>
      </w:r>
      <w:r w:rsidR="006B63ED" w:rsidRPr="00CE46BA">
        <w:rPr>
          <w:i/>
          <w:highlight w:val="green"/>
          <w:lang w:val="en-GB"/>
        </w:rPr>
        <w:t>among-individual variance</w:t>
      </w:r>
      <w:r w:rsidR="006B63ED" w:rsidRPr="00CE46BA">
        <w:rPr>
          <w:highlight w:val="green"/>
          <w:lang w:val="en-GB"/>
        </w:rPr>
        <w:t xml:space="preserve"> (estimated as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m:t>
                </m:r>
              </m:sub>
            </m:sSub>
          </m:sub>
        </m:sSub>
      </m:oMath>
      <w:r w:rsidR="006B63ED" w:rsidRPr="00CE46BA">
        <w:rPr>
          <w:highlight w:val="green"/>
          <w:lang w:val="en-GB"/>
        </w:rPr>
        <w:t>: the variance across random intercepts of individuals) :</w:t>
      </w:r>
    </w:p>
    <w:p w14:paraId="5C9CA3E6" w14:textId="77777777" w:rsidR="006B63ED" w:rsidRPr="00CE46BA" w:rsidRDefault="00453E16" w:rsidP="006C03C7">
      <w:pPr>
        <w:keepNext/>
        <w:spacing w:after="200"/>
        <w:rPr>
          <w:highlight w:val="green"/>
          <w:lang w:val="en-GB"/>
        </w:rPr>
      </w:pPr>
      <m:oMath>
        <m:d>
          <m:dPr>
            <m:begChr m:val="["/>
            <m:endChr m:val="]"/>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0j</m:t>
                </m:r>
              </m:sub>
            </m:sSub>
          </m:e>
        </m:d>
        <m:r>
          <w:rPr>
            <w:rFonts w:ascii="Cambria Math" w:hAnsi="Cambria Math"/>
            <w:highlight w:val="green"/>
            <w:lang w:val="en-GB"/>
          </w:rPr>
          <m:t xml:space="preserve"> ~N</m:t>
        </m:r>
        <m:d>
          <m:dPr>
            <m:ctrlPr>
              <w:rPr>
                <w:rFonts w:ascii="Cambria Math" w:hAnsi="Cambria Math"/>
                <w:i/>
                <w:highlight w:val="green"/>
                <w:lang w:val="en-GB"/>
              </w:rPr>
            </m:ctrlPr>
          </m:dPr>
          <m:e>
            <m:r>
              <w:rPr>
                <w:rFonts w:ascii="Cambria Math" w:hAnsi="Cambria Math"/>
                <w:highlight w:val="green"/>
                <w:lang w:val="en-GB"/>
              </w:rPr>
              <m:t>0,</m:t>
            </m:r>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e>
        </m:d>
      </m:oMath>
      <w:r w:rsidR="006B63ED" w:rsidRPr="00CE46BA">
        <w:rPr>
          <w:highlight w:val="green"/>
          <w:lang w:val="en-GB"/>
        </w:rPr>
        <w:tab/>
        <w:t>:</w:t>
      </w:r>
      <w:r w:rsidR="006B63ED" w:rsidRPr="00CE46BA">
        <w:rPr>
          <w:highlight w:val="green"/>
          <w:lang w:val="en-GB"/>
        </w:rPr>
        <w:tab/>
      </w: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r>
          <w:rPr>
            <w:rFonts w:ascii="Cambria Math" w:hAnsi="Cambria Math"/>
            <w:highlight w:val="green"/>
            <w:lang w:val="en-GB"/>
          </w:rPr>
          <m:t>=</m:t>
        </m:r>
        <m:d>
          <m:dPr>
            <m:begChr m:val="["/>
            <m:endChr m:val="]"/>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m:t>
                    </m:r>
                  </m:sub>
                </m:sSub>
              </m:sub>
            </m:sSub>
          </m:e>
        </m:d>
      </m:oMath>
      <w:r w:rsidR="006B63ED" w:rsidRPr="00CE46BA">
        <w:rPr>
          <w:highlight w:val="green"/>
          <w:lang w:val="en-GB"/>
        </w:rPr>
        <w:tab/>
      </w:r>
      <w:r w:rsidR="006B63ED" w:rsidRPr="00CE46BA">
        <w:rPr>
          <w:highlight w:val="green"/>
          <w:lang w:val="en-GB"/>
        </w:rPr>
        <w:tab/>
      </w:r>
      <w:r w:rsidR="006B63ED" w:rsidRPr="00CE46BA">
        <w:rPr>
          <w:highlight w:val="green"/>
          <w:lang w:val="en-GB"/>
        </w:rPr>
        <w:tab/>
      </w:r>
    </w:p>
    <w:p w14:paraId="5BF96F4C" w14:textId="45B138EE" w:rsidR="006B63ED" w:rsidRPr="00CE46BA" w:rsidRDefault="006B63ED" w:rsidP="006C03C7">
      <w:pPr>
        <w:keepNext/>
        <w:spacing w:after="200"/>
        <w:rPr>
          <w:highlight w:val="green"/>
          <w:lang w:val="en-GB"/>
        </w:rPr>
      </w:pPr>
      <w:r w:rsidRPr="00CE46BA">
        <w:rPr>
          <w:highlight w:val="green"/>
          <w:lang w:val="en-GB"/>
        </w:rPr>
        <w:t>A residual error (</w:t>
      </w:r>
      <m:oMath>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0ij</m:t>
            </m:r>
          </m:sub>
        </m:sSub>
      </m:oMath>
      <w:r w:rsidRPr="00CE46BA">
        <w:rPr>
          <w:highlight w:val="green"/>
          <w:lang w:val="en-GB"/>
        </w:rPr>
        <w:t>) was also assumed to be normally distributed, with zero mean and a variance (</w:t>
      </w: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oMath>
      <w:r w:rsidRPr="00CE46BA">
        <w:rPr>
          <w:highlight w:val="green"/>
          <w:lang w:val="en-GB"/>
        </w:rPr>
        <w:t xml:space="preserve">) representing the </w:t>
      </w:r>
      <w:r w:rsidRPr="00CE46BA">
        <w:rPr>
          <w:i/>
          <w:highlight w:val="green"/>
          <w:lang w:val="en-GB"/>
        </w:rPr>
        <w:t>within-individual variance</w:t>
      </w:r>
      <w:r w:rsidRPr="00CE46BA">
        <w:rPr>
          <w:highlight w:val="green"/>
          <w:lang w:val="en-GB"/>
        </w:rPr>
        <w:t>:</w:t>
      </w:r>
    </w:p>
    <w:p w14:paraId="20ACCC5B" w14:textId="77777777" w:rsidR="006B63ED" w:rsidRPr="00CE46BA" w:rsidRDefault="00453E16" w:rsidP="006C03C7">
      <w:pPr>
        <w:rPr>
          <w:highlight w:val="green"/>
          <w:lang w:val="en-GB"/>
        </w:rPr>
      </w:pPr>
      <m:oMath>
        <m:d>
          <m:dPr>
            <m:begChr m:val="["/>
            <m:endChr m:val="]"/>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0ij</m:t>
                </m:r>
              </m:sub>
            </m:sSub>
          </m:e>
        </m:d>
        <m:r>
          <w:rPr>
            <w:rFonts w:ascii="Cambria Math" w:hAnsi="Cambria Math"/>
            <w:highlight w:val="green"/>
            <w:lang w:val="en-GB"/>
          </w:rPr>
          <m:t xml:space="preserve"> ~N</m:t>
        </m:r>
        <m:d>
          <m:dPr>
            <m:ctrlPr>
              <w:rPr>
                <w:rFonts w:ascii="Cambria Math" w:hAnsi="Cambria Math"/>
                <w:i/>
                <w:highlight w:val="green"/>
                <w:lang w:val="en-GB"/>
              </w:rPr>
            </m:ctrlPr>
          </m:dPr>
          <m:e>
            <m:r>
              <w:rPr>
                <w:rFonts w:ascii="Cambria Math" w:hAnsi="Cambria Math"/>
                <w:highlight w:val="green"/>
                <w:lang w:val="en-GB"/>
              </w:rPr>
              <m:t>0,</m:t>
            </m:r>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e>
        </m:d>
      </m:oMath>
      <w:r w:rsidR="006B63ED" w:rsidRPr="00CE46BA">
        <w:rPr>
          <w:highlight w:val="green"/>
          <w:lang w:val="en-GB"/>
        </w:rPr>
        <w:t xml:space="preserve"> </w:t>
      </w:r>
      <w:r w:rsidR="006B63ED" w:rsidRPr="00CE46BA">
        <w:rPr>
          <w:highlight w:val="green"/>
          <w:lang w:val="en-GB"/>
        </w:rPr>
        <w:tab/>
        <w:t>:</w:t>
      </w:r>
      <w:r w:rsidR="006B63ED" w:rsidRPr="00CE46BA">
        <w:rPr>
          <w:highlight w:val="green"/>
          <w:lang w:val="en-GB"/>
        </w:rPr>
        <w:tab/>
      </w: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m:t>
                    </m:r>
                  </m:sub>
                </m:sSub>
              </m:sub>
            </m:sSub>
          </m:e>
        </m:d>
      </m:oMath>
      <w:r w:rsidR="006B63ED" w:rsidRPr="00CE46BA">
        <w:rPr>
          <w:highlight w:val="green"/>
          <w:lang w:val="en-GB"/>
        </w:rPr>
        <w:tab/>
      </w:r>
      <w:r w:rsidR="006B63ED" w:rsidRPr="00CE46BA">
        <w:rPr>
          <w:highlight w:val="green"/>
          <w:lang w:val="en-GB"/>
        </w:rPr>
        <w:tab/>
      </w:r>
      <w:r w:rsidR="006B63ED" w:rsidRPr="00CE46BA">
        <w:rPr>
          <w:highlight w:val="green"/>
          <w:lang w:val="en-GB"/>
        </w:rPr>
        <w:tab/>
      </w:r>
      <w:r w:rsidR="006B63ED" w:rsidRPr="00CE46BA">
        <w:rPr>
          <w:highlight w:val="green"/>
          <w:lang w:val="en-GB"/>
        </w:rPr>
        <w:tab/>
      </w:r>
      <w:r w:rsidR="006B63ED" w:rsidRPr="00CE46BA">
        <w:rPr>
          <w:highlight w:val="green"/>
          <w:lang w:val="en-GB"/>
        </w:rPr>
        <w:tab/>
      </w:r>
    </w:p>
    <w:p w14:paraId="5AE4AAEA" w14:textId="77777777" w:rsidR="006B63ED" w:rsidRPr="00CE46BA" w:rsidRDefault="006B63ED" w:rsidP="006C03C7">
      <w:pPr>
        <w:rPr>
          <w:highlight w:val="green"/>
          <w:lang w:val="en-GB"/>
        </w:rPr>
      </w:pPr>
    </w:p>
    <w:p w14:paraId="3A632F6C" w14:textId="11A4DF8D" w:rsidR="006B63ED" w:rsidRPr="000C581A" w:rsidRDefault="006B63ED" w:rsidP="006C03C7">
      <w:pPr>
        <w:rPr>
          <w:lang w:val="en-GB"/>
        </w:rPr>
      </w:pPr>
      <w:r w:rsidRPr="00CE46BA">
        <w:rPr>
          <w:highlight w:val="green"/>
          <w:lang w:val="en-GB"/>
        </w:rPr>
        <w:t xml:space="preserve">In the bivariate mixed-effects models, we are estimating these parameters simultaneously for two </w:t>
      </w:r>
      <w:r w:rsidR="00F677CF" w:rsidRPr="00CE46BA">
        <w:rPr>
          <w:highlight w:val="green"/>
          <w:lang w:val="en-GB"/>
        </w:rPr>
        <w:t>traits. That is, the model can be formulated as a set of two phenotypic equation</w:t>
      </w:r>
      <w:r w:rsidR="006C03C7" w:rsidRPr="00CE46BA">
        <w:rPr>
          <w:highlight w:val="green"/>
          <w:lang w:val="en-GB"/>
        </w:rPr>
        <w:t>s</w:t>
      </w:r>
      <w:r w:rsidR="00F677CF" w:rsidRPr="00CE46BA">
        <w:rPr>
          <w:highlight w:val="green"/>
          <w:lang w:val="en-GB"/>
        </w:rPr>
        <w:t xml:space="preserve"> (one for </w:t>
      </w:r>
      <w:r w:rsidR="00F677CF" w:rsidRPr="00CE46BA">
        <w:rPr>
          <w:i/>
          <w:highlight w:val="green"/>
          <w:lang w:val="en-GB"/>
        </w:rPr>
        <w:t>y</w:t>
      </w:r>
      <w:r w:rsidR="00F677CF" w:rsidRPr="00CE46BA">
        <w:rPr>
          <w:highlight w:val="green"/>
          <w:lang w:val="en-GB"/>
        </w:rPr>
        <w:t xml:space="preserve"> and one for </w:t>
      </w:r>
      <w:r w:rsidR="00F677CF" w:rsidRPr="00CE46BA">
        <w:rPr>
          <w:i/>
          <w:highlight w:val="green"/>
          <w:lang w:val="en-GB"/>
        </w:rPr>
        <w:t>z</w:t>
      </w:r>
      <w:r w:rsidR="00F677CF" w:rsidRPr="00CE46BA">
        <w:rPr>
          <w:highlight w:val="green"/>
          <w:lang w:val="en-GB"/>
        </w:rPr>
        <w:t>):</w:t>
      </w:r>
    </w:p>
    <w:p w14:paraId="318C6421" w14:textId="77777777" w:rsidR="00F677CF" w:rsidRPr="000C581A" w:rsidRDefault="00F677CF" w:rsidP="006C03C7">
      <w:pPr>
        <w:rPr>
          <w:lang w:val="en-GB"/>
        </w:rPr>
      </w:pPr>
    </w:p>
    <w:p w14:paraId="03B507CA" w14:textId="78861378" w:rsidR="00F677CF" w:rsidRPr="00CE46BA"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0yi</m:t>
                </m:r>
              </m:sub>
            </m:sSub>
          </m:e>
        </m:d>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r>
              <w:rPr>
                <w:rFonts w:ascii="Cambria Math" w:hAnsi="Cambria Math" w:cs="Lucida Sans Unicode"/>
                <w:highlight w:val="green"/>
                <w:lang w:val="en-GB"/>
              </w:rPr>
              <m:t>h</m:t>
            </m:r>
            <m:r>
              <w:rPr>
                <w:rFonts w:ascii="Cambria Math" w:hAnsi="Cambria Math"/>
                <w:highlight w:val="green"/>
                <w:lang w:val="en-GB"/>
              </w:rPr>
              <m:t>i</m:t>
            </m:r>
          </m:sub>
        </m:sSub>
      </m:oMath>
      <w:r w:rsidR="00F677CF" w:rsidRPr="00CE46BA">
        <w:rPr>
          <w:highlight w:val="green"/>
          <w:lang w:val="en-GB"/>
        </w:rPr>
        <w:t xml:space="preserve">    </w:t>
      </w:r>
    </w:p>
    <w:p w14:paraId="60E1D823" w14:textId="51EBB752" w:rsidR="006B63ED" w:rsidRPr="00CE46BA" w:rsidRDefault="006B63ED" w:rsidP="006C03C7">
      <w:pPr>
        <w:rPr>
          <w:highlight w:val="green"/>
          <w:lang w:val="en-GB"/>
        </w:rPr>
      </w:pPr>
      <w:r w:rsidRPr="00CE46BA">
        <w:rPr>
          <w:highlight w:val="green"/>
          <w:lang w:val="en-GB"/>
        </w:rPr>
        <w:tab/>
      </w:r>
      <w:r w:rsidRPr="00CE46BA">
        <w:rPr>
          <w:highlight w:val="green"/>
          <w:lang w:val="en-GB"/>
        </w:rPr>
        <w:tab/>
      </w:r>
      <w:r w:rsidRPr="00CE46BA">
        <w:rPr>
          <w:highlight w:val="green"/>
          <w:lang w:val="en-GB"/>
        </w:rPr>
        <w:tab/>
      </w:r>
      <w:r w:rsidRPr="00CE46BA">
        <w:rPr>
          <w:highlight w:val="green"/>
          <w:lang w:val="en-GB"/>
        </w:rPr>
        <w:tab/>
      </w:r>
      <w:r w:rsidRPr="00CE46BA">
        <w:rPr>
          <w:highlight w:val="green"/>
          <w:lang w:val="en-GB"/>
        </w:rPr>
        <w:tab/>
      </w:r>
    </w:p>
    <w:p w14:paraId="532DA9E1" w14:textId="1F5CADA0" w:rsidR="006B63ED" w:rsidRPr="00CE46BA"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z</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0z</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0zi</m:t>
                </m:r>
              </m:sub>
            </m:sSub>
          </m:e>
        </m:d>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r>
              <w:rPr>
                <w:rFonts w:ascii="Cambria Math" w:hAnsi="Cambria Math" w:cs="Lucida Sans Unicode"/>
                <w:highlight w:val="green"/>
                <w:lang w:val="en-GB"/>
              </w:rPr>
              <m:t>h</m:t>
            </m:r>
            <m:r>
              <w:rPr>
                <w:rFonts w:ascii="Cambria Math" w:hAnsi="Cambria Math"/>
                <w:highlight w:val="green"/>
                <w:lang w:val="en-GB"/>
              </w:rPr>
              <m:t>i</m:t>
            </m:r>
          </m:sub>
        </m:sSub>
      </m:oMath>
      <w:r w:rsidR="006B63ED" w:rsidRPr="00CE46BA">
        <w:rPr>
          <w:highlight w:val="green"/>
          <w:lang w:val="en-GB"/>
        </w:rPr>
        <w:tab/>
      </w:r>
      <w:r w:rsidR="006B63ED" w:rsidRPr="00CE46BA">
        <w:rPr>
          <w:highlight w:val="green"/>
          <w:lang w:val="en-GB"/>
        </w:rPr>
        <w:tab/>
      </w:r>
      <w:r w:rsidR="006B63ED" w:rsidRPr="00CE46BA">
        <w:rPr>
          <w:highlight w:val="green"/>
          <w:lang w:val="en-GB"/>
        </w:rPr>
        <w:tab/>
      </w:r>
      <w:r w:rsidR="006B63ED" w:rsidRPr="00CE46BA">
        <w:rPr>
          <w:highlight w:val="green"/>
          <w:lang w:val="en-GB"/>
        </w:rPr>
        <w:tab/>
      </w:r>
      <w:r w:rsidR="006B63ED" w:rsidRPr="00CE46BA">
        <w:rPr>
          <w:highlight w:val="green"/>
          <w:lang w:val="en-GB"/>
        </w:rPr>
        <w:tab/>
      </w:r>
    </w:p>
    <w:p w14:paraId="3F66AC03" w14:textId="77777777" w:rsidR="006B63ED" w:rsidRPr="00CE46BA" w:rsidRDefault="006B63ED" w:rsidP="006C03C7">
      <w:pPr>
        <w:rPr>
          <w:highlight w:val="green"/>
          <w:lang w:val="en-GB"/>
        </w:rPr>
      </w:pPr>
    </w:p>
    <w:p w14:paraId="5AC10904" w14:textId="08650AD4" w:rsidR="006C03C7" w:rsidRPr="00CE46BA" w:rsidRDefault="006C03C7" w:rsidP="006C03C7">
      <w:pPr>
        <w:rPr>
          <w:highlight w:val="green"/>
          <w:lang w:val="en-GB"/>
        </w:rPr>
      </w:pPr>
      <w:r w:rsidRPr="00CE46BA">
        <w:rPr>
          <w:highlight w:val="green"/>
          <w:lang w:val="en-GB"/>
        </w:rPr>
        <w:t>As was the case for univariate models, the random intercepts (</w:t>
      </w:r>
      <m:oMath>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0i</m:t>
            </m:r>
          </m:sub>
        </m:sSub>
      </m:oMath>
      <w:r w:rsidRPr="00CE46BA">
        <w:rPr>
          <w:highlight w:val="green"/>
          <w:lang w:val="en-GB"/>
        </w:rPr>
        <w:t>) and the within-individual contributions (</w:t>
      </w:r>
      <m:oMath>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0i</m:t>
            </m:r>
          </m:sub>
        </m:sSub>
      </m:oMath>
      <w:r w:rsidRPr="00CE46BA">
        <w:rPr>
          <w:highlight w:val="green"/>
          <w:lang w:val="en-GB"/>
        </w:rPr>
        <w:t xml:space="preserve">) to </w:t>
      </w:r>
      <w:r w:rsidRPr="00CE46BA">
        <w:rPr>
          <w:i/>
          <w:highlight w:val="green"/>
          <w:lang w:val="en-GB"/>
        </w:rPr>
        <w:t xml:space="preserve">y </w:t>
      </w:r>
      <w:r w:rsidRPr="00CE46BA">
        <w:rPr>
          <w:highlight w:val="green"/>
          <w:lang w:val="en-GB"/>
        </w:rPr>
        <w:t xml:space="preserve">and </w:t>
      </w:r>
      <w:r w:rsidRPr="00CE46BA">
        <w:rPr>
          <w:i/>
          <w:highlight w:val="green"/>
          <w:lang w:val="en-GB"/>
        </w:rPr>
        <w:t>z</w:t>
      </w:r>
      <w:r w:rsidRPr="00CE46BA">
        <w:rPr>
          <w:highlight w:val="green"/>
          <w:lang w:val="en-GB"/>
        </w:rPr>
        <w:t xml:space="preserve"> are modelled as having means of zero. However, in this bivariate case, neither the random intercepts nor the residual errors are independent. Instead, the random intercepts are </w:t>
      </w:r>
      <w:r w:rsidR="00FE1D26" w:rsidRPr="00CE46BA">
        <w:rPr>
          <w:highlight w:val="green"/>
          <w:lang w:val="en-GB"/>
        </w:rPr>
        <w:t xml:space="preserve">now </w:t>
      </w:r>
      <w:r w:rsidRPr="00CE46BA">
        <w:rPr>
          <w:highlight w:val="green"/>
          <w:lang w:val="en-GB"/>
        </w:rPr>
        <w:t>distributed assuming a multivariate normal distribution with a variance-covariance structure (</w:t>
      </w: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oMath>
      <w:r w:rsidRPr="00CE46BA">
        <w:rPr>
          <w:highlight w:val="green"/>
          <w:lang w:val="en-GB"/>
        </w:rPr>
        <w:t xml:space="preserve">) specifying the </w:t>
      </w:r>
      <w:r w:rsidR="009402DF" w:rsidRPr="00CE46BA">
        <w:rPr>
          <w:highlight w:val="green"/>
          <w:lang w:val="en-GB"/>
        </w:rPr>
        <w:t>among</w:t>
      </w:r>
      <w:r w:rsidRPr="00CE46BA">
        <w:rPr>
          <w:highlight w:val="green"/>
          <w:lang w:val="en-GB"/>
        </w:rPr>
        <w:t>-individual variances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oMath>
      <w:r w:rsidRPr="00CE46BA">
        <w:rPr>
          <w:highlight w:val="green"/>
          <w:lang w:val="en-GB"/>
        </w:rPr>
        <w:t xml:space="preserve"> and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oMath>
      <w:r w:rsidRPr="00CE46BA">
        <w:rPr>
          <w:highlight w:val="green"/>
          <w:lang w:val="en-GB"/>
        </w:rPr>
        <w:t>) and the among-individual covariance between the two attributes (</w:t>
      </w:r>
      <m:oMath>
        <m:r>
          <w:rPr>
            <w:rFonts w:ascii="Cambria Math" w:hAnsi="Cambria Math"/>
            <w:highlight w:val="green"/>
            <w:lang w:val="en-GB"/>
          </w:rPr>
          <m:t>CO</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oMath>
      <w:r w:rsidRPr="00CE46BA">
        <w:rPr>
          <w:highlight w:val="green"/>
          <w:lang w:val="en-GB"/>
        </w:rPr>
        <w:t xml:space="preserve">) : </w:t>
      </w:r>
    </w:p>
    <w:p w14:paraId="6E35B965" w14:textId="77777777" w:rsidR="006C03C7" w:rsidRPr="00CE46BA" w:rsidRDefault="006C03C7" w:rsidP="006C03C7">
      <w:pPr>
        <w:rPr>
          <w:highlight w:val="green"/>
          <w:lang w:val="en-GB"/>
        </w:rPr>
      </w:pPr>
    </w:p>
    <w:p w14:paraId="390EF2B0" w14:textId="77777777" w:rsidR="006C03C7" w:rsidRPr="00CE46BA"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e>
              </m:mr>
            </m:m>
          </m:e>
        </m:d>
      </m:oMath>
      <w:r w:rsidR="006C03C7" w:rsidRPr="00CE46BA">
        <w:rPr>
          <w:highlight w:val="green"/>
          <w:lang w:val="en-GB"/>
        </w:rPr>
        <w:t xml:space="preserve"> </w:t>
      </w:r>
    </w:p>
    <w:p w14:paraId="1E163847" w14:textId="77777777" w:rsidR="006C03C7" w:rsidRPr="00CE46BA" w:rsidRDefault="006C03C7" w:rsidP="006C03C7">
      <w:pPr>
        <w:rPr>
          <w:highlight w:val="green"/>
          <w:lang w:val="en-GB"/>
        </w:rPr>
      </w:pPr>
    </w:p>
    <w:p w14:paraId="52D42840" w14:textId="275D0E5B" w:rsidR="006C03C7" w:rsidRPr="00CE46BA" w:rsidRDefault="006C03C7" w:rsidP="006C03C7">
      <w:pPr>
        <w:rPr>
          <w:b/>
          <w:highlight w:val="green"/>
          <w:lang w:val="en-GB"/>
        </w:rPr>
      </w:pPr>
      <w:r w:rsidRPr="00CE46BA">
        <w:rPr>
          <w:highlight w:val="green"/>
          <w:lang w:val="en-GB"/>
        </w:rPr>
        <w:lastRenderedPageBreak/>
        <w:t>The residual errors (</w:t>
      </w:r>
      <m:oMath>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m:t>
            </m:r>
            <m:r>
              <w:rPr>
                <w:rFonts w:ascii="Cambria Math" w:hAnsi="Cambria Math" w:cs="Lucida Sans Unicode"/>
                <w:highlight w:val="green"/>
                <w:lang w:val="en-GB"/>
              </w:rPr>
              <m:t>h</m:t>
            </m:r>
            <m:r>
              <w:rPr>
                <w:rFonts w:ascii="Cambria Math" w:hAnsi="Cambria Math"/>
                <w:highlight w:val="green"/>
                <w:lang w:val="en-GB"/>
              </w:rPr>
              <m:t>i</m:t>
            </m:r>
          </m:sub>
        </m:sSub>
      </m:oMath>
      <w:r w:rsidRPr="00CE46BA">
        <w:rPr>
          <w:highlight w:val="green"/>
          <w:lang w:val="en-GB"/>
        </w:rPr>
        <w:t>) are likewise assumed to be drawn from a multivariate normal distribution, with means of zero, within-individual variances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oMath>
      <w:r w:rsidRPr="00CE46BA">
        <w:rPr>
          <w:highlight w:val="green"/>
          <w:lang w:val="en-GB"/>
        </w:rPr>
        <w:t xml:space="preserve"> and </w:t>
      </w: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oMath>
      <w:r w:rsidRPr="00CE46BA">
        <w:rPr>
          <w:highlight w:val="green"/>
          <w:lang w:val="en-GB"/>
        </w:rPr>
        <w:t>), and within-individual covariances (</w:t>
      </w:r>
      <m:oMath>
        <m:r>
          <w:rPr>
            <w:rFonts w:ascii="Cambria Math" w:hAnsi="Cambria Math"/>
            <w:highlight w:val="green"/>
            <w:lang w:val="en-GB"/>
          </w:rPr>
          <m:t>CO</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oMath>
      <w:r w:rsidRPr="00CE46BA">
        <w:rPr>
          <w:highlight w:val="green"/>
          <w:lang w:val="en-GB"/>
        </w:rPr>
        <w:t>):</w:t>
      </w:r>
      <w:r w:rsidRPr="00CE46BA">
        <w:rPr>
          <w:b/>
          <w:highlight w:val="green"/>
          <w:lang w:val="en-GB"/>
        </w:rPr>
        <w:t xml:space="preserve"> </w:t>
      </w:r>
    </w:p>
    <w:p w14:paraId="5D72CC9F" w14:textId="77777777" w:rsidR="00F677CF" w:rsidRPr="00CE46BA" w:rsidRDefault="00F677CF" w:rsidP="006C03C7">
      <w:pPr>
        <w:rPr>
          <w:highlight w:val="green"/>
          <w:lang w:val="en-GB"/>
        </w:rPr>
      </w:pPr>
    </w:p>
    <w:p w14:paraId="55232D3C" w14:textId="77777777" w:rsidR="00F677CF" w:rsidRPr="000C581A" w:rsidRDefault="00453E16" w:rsidP="006C03C7">
      <w:pPr>
        <w:rPr>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mr>
            </m:m>
          </m:e>
        </m:d>
        <m:r>
          <w:rPr>
            <w:rFonts w:ascii="Cambria Math" w:hAnsi="Cambria Math"/>
            <w:lang w:val="en-GB"/>
          </w:rPr>
          <m:t xml:space="preserve"> </m:t>
        </m:r>
      </m:oMath>
      <w:r w:rsidR="00F677CF" w:rsidRPr="000C581A">
        <w:rPr>
          <w:lang w:val="en-GB"/>
        </w:rPr>
        <w:tab/>
      </w:r>
    </w:p>
    <w:p w14:paraId="418B3B47" w14:textId="77777777" w:rsidR="00F677CF" w:rsidRPr="000C581A" w:rsidRDefault="00F677CF" w:rsidP="006C03C7">
      <w:pPr>
        <w:rPr>
          <w:lang w:val="en-GB"/>
        </w:rPr>
      </w:pPr>
    </w:p>
    <w:p w14:paraId="3999713C" w14:textId="6B3B5F71" w:rsidR="006C03C7" w:rsidRPr="00CE46BA" w:rsidRDefault="006C03C7" w:rsidP="006C03C7">
      <w:pPr>
        <w:rPr>
          <w:highlight w:val="green"/>
          <w:lang w:val="en-GB"/>
        </w:rPr>
      </w:pPr>
      <w:r w:rsidRPr="00CE46BA">
        <w:rPr>
          <w:highlight w:val="green"/>
          <w:lang w:val="en-GB"/>
        </w:rPr>
        <w:t>From these estimated matrices, we can calculate the phenotypic variances for each trait by adding up the variances estimated at each level:</w:t>
      </w:r>
    </w:p>
    <w:p w14:paraId="5C23FA04" w14:textId="77777777" w:rsidR="006C03C7" w:rsidRPr="00CE46BA" w:rsidRDefault="006C03C7" w:rsidP="006C03C7">
      <w:pPr>
        <w:rPr>
          <w:highlight w:val="green"/>
          <w:lang w:val="en-GB"/>
        </w:rPr>
      </w:pPr>
    </w:p>
    <w:p w14:paraId="5FC952C8" w14:textId="410A942B" w:rsidR="006C03C7" w:rsidRPr="00CE46BA"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oMath>
      <w:r w:rsidR="006C03C7" w:rsidRPr="00CE46BA">
        <w:rPr>
          <w:highlight w:val="green"/>
          <w:lang w:val="en-GB"/>
        </w:rPr>
        <w:t xml:space="preserve"> </w:t>
      </w:r>
    </w:p>
    <w:p w14:paraId="3FC70820" w14:textId="4DE2FD2D" w:rsidR="006C03C7" w:rsidRPr="00CE46BA"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oMath>
      <w:r w:rsidR="006C03C7" w:rsidRPr="00CE46BA">
        <w:rPr>
          <w:highlight w:val="green"/>
          <w:lang w:val="en-GB"/>
        </w:rPr>
        <w:t xml:space="preserve"> </w:t>
      </w:r>
    </w:p>
    <w:p w14:paraId="4EF5E12F" w14:textId="77777777" w:rsidR="006C03C7" w:rsidRPr="00CE46BA" w:rsidRDefault="006C03C7" w:rsidP="006C03C7">
      <w:pPr>
        <w:rPr>
          <w:highlight w:val="green"/>
          <w:lang w:val="en-GB"/>
        </w:rPr>
      </w:pPr>
    </w:p>
    <w:p w14:paraId="49CC9DCB" w14:textId="7C252800" w:rsidR="006C03C7" w:rsidRPr="00CE46BA" w:rsidRDefault="006C03C7" w:rsidP="006C03C7">
      <w:pPr>
        <w:rPr>
          <w:highlight w:val="green"/>
          <w:lang w:val="en-GB"/>
        </w:rPr>
      </w:pPr>
      <w:r w:rsidRPr="00CE46BA">
        <w:rPr>
          <w:highlight w:val="green"/>
          <w:lang w:val="en-GB"/>
        </w:rPr>
        <w:t>In the same fashion, we can calculate the phenotypic covariance between the two traits by adding up the covariances estimated at each level:</w:t>
      </w:r>
    </w:p>
    <w:p w14:paraId="516F93B9" w14:textId="77777777" w:rsidR="006C03C7" w:rsidRPr="00CE46BA" w:rsidRDefault="006C03C7" w:rsidP="006C03C7">
      <w:pPr>
        <w:rPr>
          <w:highlight w:val="green"/>
          <w:lang w:val="en-GB"/>
        </w:rPr>
      </w:pPr>
    </w:p>
    <w:p w14:paraId="49CE46CB" w14:textId="3EDABEC9" w:rsidR="006C03C7" w:rsidRPr="000C581A" w:rsidRDefault="00453E16" w:rsidP="006C03C7">
      <w:pPr>
        <w:rPr>
          <w:lang w:val="en-GB"/>
        </w:rPr>
      </w:pPr>
      <m:oMath>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sSub>
              <m:sSubPr>
                <m:ctrlPr>
                  <w:rPr>
                    <w:rFonts w:ascii="Cambria Math" w:hAnsi="Cambria Math"/>
                    <w:i/>
                    <w:highlight w:val="green"/>
                    <w:lang w:val="en-GB"/>
                  </w:rPr>
                </m:ctrlPr>
              </m:sSubPr>
              <m:e>
                <m:r>
                  <w:rPr>
                    <w:rFonts w:ascii="Cambria Math" w:hAnsi="Cambria Math"/>
                    <w:highlight w:val="green"/>
                    <w:lang w:val="en-GB"/>
                  </w:rPr>
                  <m:t>, P</m:t>
                </m:r>
              </m:e>
              <m:sub>
                <m:r>
                  <w:rPr>
                    <w:rFonts w:ascii="Cambria Math" w:hAnsi="Cambria Math"/>
                    <w:highlight w:val="green"/>
                    <w:lang w:val="en-GB"/>
                  </w:rPr>
                  <m:t>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oMath>
      <w:r w:rsidR="006C03C7" w:rsidRPr="000C581A">
        <w:rPr>
          <w:lang w:val="en-GB"/>
        </w:rPr>
        <w:t xml:space="preserve"> </w:t>
      </w:r>
    </w:p>
    <w:p w14:paraId="7FC59FD1" w14:textId="77777777" w:rsidR="006C03C7" w:rsidRPr="000C581A" w:rsidRDefault="006C03C7" w:rsidP="006C03C7">
      <w:pPr>
        <w:rPr>
          <w:lang w:val="en-GB"/>
        </w:rPr>
      </w:pPr>
    </w:p>
    <w:p w14:paraId="156DDC86" w14:textId="50EAB637" w:rsidR="00F677CF" w:rsidRPr="00CE46BA" w:rsidRDefault="00DB06F5" w:rsidP="006C03C7">
      <w:pPr>
        <w:rPr>
          <w:highlight w:val="green"/>
          <w:lang w:val="en-GB"/>
        </w:rPr>
      </w:pPr>
      <w:r w:rsidRPr="00CE46BA">
        <w:rPr>
          <w:highlight w:val="green"/>
          <w:lang w:val="en-GB"/>
        </w:rPr>
        <w:t>With this information in hand, we can now calculate the overall phenotypic correlation in the data.</w:t>
      </w:r>
    </w:p>
    <w:p w14:paraId="32B1D054" w14:textId="77777777" w:rsidR="00F677CF" w:rsidRPr="00CE46BA" w:rsidRDefault="00F677CF" w:rsidP="006C03C7">
      <w:pPr>
        <w:rPr>
          <w:highlight w:val="green"/>
          <w:lang w:val="en-GB"/>
        </w:rPr>
      </w:pPr>
    </w:p>
    <w:p w14:paraId="2B871263" w14:textId="3367CA7E" w:rsidR="00F677CF" w:rsidRPr="00CE46BA" w:rsidRDefault="00453E16" w:rsidP="006C03C7">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r</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r>
          <w:rPr>
            <w:rFonts w:ascii="Cambria Math" w:hAnsi="Cambria Math"/>
            <w:highlight w:val="green"/>
            <w:lang w:val="en-GB"/>
          </w:rPr>
          <m:t>=</m:t>
        </m:r>
        <m:f>
          <m:fPr>
            <m:ctrlPr>
              <w:rPr>
                <w:rFonts w:ascii="Cambria Math" w:hAnsi="Cambria Math"/>
                <w:i/>
                <w:highlight w:val="green"/>
                <w:lang w:val="en-GB"/>
              </w:rPr>
            </m:ctrlPr>
          </m:fPr>
          <m:num>
            <m:r>
              <w:rPr>
                <w:rFonts w:ascii="Cambria Math" w:hAnsi="Cambria Math"/>
                <w:highlight w:val="green"/>
                <w:lang w:val="en-GB"/>
              </w:rPr>
              <m:t>CO</m:t>
            </m:r>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num>
          <m:den>
            <m:rad>
              <m:radPr>
                <m:degHide m:val="1"/>
                <m:ctrlPr>
                  <w:rPr>
                    <w:rFonts w:ascii="Cambria Math" w:hAnsi="Cambria Math"/>
                    <w:i/>
                    <w:highlight w:val="green"/>
                    <w:lang w:val="en-GB"/>
                  </w:rPr>
                </m:ctrlPr>
              </m:radPr>
              <m:deg/>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y</m:t>
                        </m:r>
                      </m:sub>
                    </m:sSub>
                  </m:sub>
                </m:sSub>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P</m:t>
                        </m:r>
                      </m:e>
                      <m:sub>
                        <m:r>
                          <w:rPr>
                            <w:rFonts w:ascii="Cambria Math" w:hAnsi="Cambria Math"/>
                            <w:highlight w:val="green"/>
                            <w:lang w:val="en-GB"/>
                          </w:rPr>
                          <m:t>z</m:t>
                        </m:r>
                      </m:sub>
                    </m:sSub>
                  </m:sub>
                </m:sSub>
              </m:e>
            </m:rad>
          </m:den>
        </m:f>
      </m:oMath>
      <w:r w:rsidR="00DB06F5" w:rsidRPr="00CE46BA">
        <w:rPr>
          <w:highlight w:val="green"/>
          <w:lang w:val="en-GB"/>
        </w:rPr>
        <w:t xml:space="preserve"> </w:t>
      </w:r>
    </w:p>
    <w:p w14:paraId="77D937ED" w14:textId="77777777" w:rsidR="00F677CF" w:rsidRPr="00CE46BA" w:rsidRDefault="00F677CF" w:rsidP="006C03C7">
      <w:pPr>
        <w:rPr>
          <w:highlight w:val="green"/>
          <w:lang w:val="en-GB"/>
        </w:rPr>
      </w:pPr>
    </w:p>
    <w:p w14:paraId="6760814A" w14:textId="62A201E9" w:rsidR="00DB06F5" w:rsidRPr="000C581A" w:rsidRDefault="00DB06F5" w:rsidP="006C03C7">
      <w:pPr>
        <w:rPr>
          <w:lang w:val="en-GB"/>
        </w:rPr>
      </w:pPr>
      <w:r w:rsidRPr="00CE46BA">
        <w:rPr>
          <w:b/>
          <w:highlight w:val="green"/>
          <w:lang w:val="en-GB"/>
        </w:rPr>
        <w:t>Conclusion</w:t>
      </w:r>
      <w:r w:rsidRPr="00CE46BA">
        <w:rPr>
          <w:highlight w:val="green"/>
          <w:lang w:val="en-GB"/>
        </w:rPr>
        <w:t xml:space="preserve">: Bivariate mixed-effects models differ distinctly from univariate mixed-effects models as the former assumes multivariate normality </w:t>
      </w:r>
      <w:r w:rsidR="00FE1D26" w:rsidRPr="00CE46BA">
        <w:rPr>
          <w:highlight w:val="green"/>
          <w:lang w:val="en-GB"/>
        </w:rPr>
        <w:t>while the latter assumes univariate normality. Bivariate mixed-effects models estimate variances and covariances within and among each specified level from which overall phenotypic variances and covariances, as well as correlation, can be subsequently derived.</w:t>
      </w:r>
    </w:p>
    <w:p w14:paraId="24B2D1BF" w14:textId="3DB981F1" w:rsidR="005504E1" w:rsidRPr="000C581A" w:rsidRDefault="005504E1">
      <w:pPr>
        <w:rPr>
          <w:lang w:val="en-GB"/>
        </w:rPr>
      </w:pPr>
    </w:p>
    <w:p w14:paraId="67B43AEF" w14:textId="77777777" w:rsidR="008D1B0B" w:rsidRDefault="008D1B0B">
      <w:pPr>
        <w:rPr>
          <w:lang w:val="en-GB"/>
        </w:rPr>
      </w:pPr>
      <w:r>
        <w:rPr>
          <w:lang w:val="en-GB"/>
        </w:rPr>
        <w:br w:type="page"/>
      </w:r>
    </w:p>
    <w:p w14:paraId="7C3043FC" w14:textId="44C22939" w:rsidR="00FE1D26" w:rsidRPr="000470BB" w:rsidRDefault="00214A1B" w:rsidP="006C03C7">
      <w:pPr>
        <w:rPr>
          <w:highlight w:val="green"/>
          <w:lang w:val="en-GB"/>
        </w:rPr>
      </w:pPr>
      <w:r w:rsidRPr="000470BB">
        <w:rPr>
          <w:highlight w:val="green"/>
          <w:lang w:val="en-GB"/>
        </w:rPr>
        <w:lastRenderedPageBreak/>
        <w:t>Step 5</w:t>
      </w:r>
      <w:r w:rsidR="005504E1" w:rsidRPr="000470BB">
        <w:rPr>
          <w:highlight w:val="green"/>
          <w:lang w:val="en-GB"/>
        </w:rPr>
        <w:t>.</w:t>
      </w:r>
      <w:r w:rsidR="005504E1" w:rsidRPr="000470BB">
        <w:rPr>
          <w:b/>
          <w:highlight w:val="green"/>
          <w:lang w:val="en-GB"/>
        </w:rPr>
        <w:t xml:space="preserve"> Environmentally-induced correlations</w:t>
      </w:r>
      <w:r w:rsidR="00E13CB0" w:rsidRPr="000470BB">
        <w:rPr>
          <w:b/>
          <w:highlight w:val="green"/>
          <w:lang w:val="en-GB"/>
        </w:rPr>
        <w:t>.</w:t>
      </w:r>
    </w:p>
    <w:p w14:paraId="576BAC84" w14:textId="77777777" w:rsidR="005504E1" w:rsidRPr="000470BB" w:rsidRDefault="005504E1" w:rsidP="006C03C7">
      <w:pPr>
        <w:rPr>
          <w:highlight w:val="green"/>
          <w:lang w:val="en-GB"/>
        </w:rPr>
      </w:pPr>
    </w:p>
    <w:p w14:paraId="4F857678" w14:textId="68D60753" w:rsidR="005504E1" w:rsidRPr="000470BB" w:rsidRDefault="005504E1" w:rsidP="005504E1">
      <w:pPr>
        <w:rPr>
          <w:b/>
          <w:highlight w:val="green"/>
          <w:lang w:val="en-GB"/>
        </w:rPr>
      </w:pPr>
      <w:r w:rsidRPr="000470BB">
        <w:rPr>
          <w:b/>
          <w:highlight w:val="green"/>
          <w:lang w:val="en-GB"/>
        </w:rPr>
        <w:t>Sub-goal: Introducing integration of plasticity as a mechanism causing correlations.</w:t>
      </w:r>
    </w:p>
    <w:p w14:paraId="044C423E" w14:textId="77777777" w:rsidR="005504E1" w:rsidRPr="000470BB" w:rsidRDefault="005504E1" w:rsidP="005504E1">
      <w:pPr>
        <w:rPr>
          <w:b/>
          <w:highlight w:val="green"/>
          <w:lang w:val="en-GB"/>
        </w:rPr>
      </w:pPr>
    </w:p>
    <w:p w14:paraId="618E39A3" w14:textId="60BEBDA1" w:rsidR="005504E1" w:rsidRPr="000470BB" w:rsidRDefault="005504E1" w:rsidP="005504E1">
      <w:pPr>
        <w:rPr>
          <w:highlight w:val="green"/>
          <w:lang w:val="en-GB"/>
        </w:rPr>
      </w:pPr>
      <w:r w:rsidRPr="000470BB">
        <w:rPr>
          <w:b/>
          <w:highlight w:val="green"/>
          <w:lang w:val="en-GB"/>
        </w:rPr>
        <w:t xml:space="preserve">Introduction: </w:t>
      </w:r>
      <w:r w:rsidRPr="000470BB">
        <w:rPr>
          <w:highlight w:val="green"/>
          <w:lang w:val="en-GB"/>
        </w:rPr>
        <w:t>In the previous steps we have, considered a bivariate phenotypic equation where two traits correlated among- and/or within-individuals without considering plasticity as a mechanism causing this variation. This is why the double equation that we re-print here harboured no fixed effects apart from the statistical intercepts:</w:t>
      </w:r>
    </w:p>
    <w:p w14:paraId="0DCF24C0" w14:textId="77777777" w:rsidR="005504E1" w:rsidRPr="00574197" w:rsidRDefault="005504E1" w:rsidP="005504E1">
      <w:pPr>
        <w:rPr>
          <w:highlight w:val="yellow"/>
          <w:lang w:val="en-GB"/>
        </w:rPr>
      </w:pPr>
    </w:p>
    <w:p w14:paraId="0219AF6F" w14:textId="657A7CCF" w:rsidR="005504E1" w:rsidRPr="000470BB" w:rsidRDefault="00453E16" w:rsidP="005504E1">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0yi</m:t>
                </m:r>
              </m:sub>
            </m:sSub>
          </m:e>
        </m:d>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r>
              <w:rPr>
                <w:rFonts w:ascii="Cambria Math" w:hAnsi="Cambria Math" w:cs="Lucida Sans Unicode"/>
                <w:highlight w:val="green"/>
                <w:lang w:val="en-GB"/>
              </w:rPr>
              <m:t>h</m:t>
            </m:r>
            <m:r>
              <w:rPr>
                <w:rFonts w:ascii="Cambria Math" w:hAnsi="Cambria Math"/>
                <w:highlight w:val="green"/>
                <w:lang w:val="en-GB"/>
              </w:rPr>
              <m:t>i</m:t>
            </m:r>
          </m:sub>
        </m:sSub>
      </m:oMath>
      <w:r w:rsidR="005504E1" w:rsidRPr="000470BB">
        <w:rPr>
          <w:highlight w:val="green"/>
          <w:lang w:val="en-GB"/>
        </w:rPr>
        <w:t xml:space="preserve">    </w:t>
      </w:r>
    </w:p>
    <w:p w14:paraId="2E6BDC5D" w14:textId="77777777" w:rsidR="005504E1" w:rsidRPr="000470BB" w:rsidRDefault="005504E1" w:rsidP="005504E1">
      <w:pPr>
        <w:rPr>
          <w:highlight w:val="green"/>
          <w:lang w:val="en-GB"/>
        </w:rPr>
      </w:pPr>
      <w:r w:rsidRPr="000470BB">
        <w:rPr>
          <w:highlight w:val="green"/>
          <w:lang w:val="en-GB"/>
        </w:rPr>
        <w:tab/>
      </w:r>
      <w:r w:rsidRPr="000470BB">
        <w:rPr>
          <w:highlight w:val="green"/>
          <w:lang w:val="en-GB"/>
        </w:rPr>
        <w:tab/>
      </w:r>
      <w:r w:rsidRPr="000470BB">
        <w:rPr>
          <w:highlight w:val="green"/>
          <w:lang w:val="en-GB"/>
        </w:rPr>
        <w:tab/>
      </w:r>
      <w:r w:rsidRPr="000470BB">
        <w:rPr>
          <w:highlight w:val="green"/>
          <w:lang w:val="en-GB"/>
        </w:rPr>
        <w:tab/>
      </w:r>
      <w:r w:rsidRPr="000470BB">
        <w:rPr>
          <w:highlight w:val="green"/>
          <w:lang w:val="en-GB"/>
        </w:rPr>
        <w:tab/>
      </w:r>
    </w:p>
    <w:p w14:paraId="443F45A1" w14:textId="54407D2F" w:rsidR="005504E1" w:rsidRPr="000470BB" w:rsidRDefault="00453E16" w:rsidP="005504E1">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z</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0z</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0zi</m:t>
                </m:r>
              </m:sub>
            </m:sSub>
          </m:e>
        </m:d>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r>
              <w:rPr>
                <w:rFonts w:ascii="Cambria Math" w:hAnsi="Cambria Math" w:cs="Lucida Sans Unicode"/>
                <w:highlight w:val="green"/>
                <w:lang w:val="en-GB"/>
              </w:rPr>
              <m:t>h</m:t>
            </m:r>
            <m:r>
              <w:rPr>
                <w:rFonts w:ascii="Cambria Math" w:hAnsi="Cambria Math"/>
                <w:highlight w:val="green"/>
                <w:lang w:val="en-GB"/>
              </w:rPr>
              <m:t>i</m:t>
            </m:r>
          </m:sub>
        </m:sSub>
      </m:oMath>
      <w:r w:rsidR="005504E1" w:rsidRPr="000470BB">
        <w:rPr>
          <w:highlight w:val="green"/>
          <w:lang w:val="en-GB"/>
        </w:rPr>
        <w:t xml:space="preserve"> </w:t>
      </w:r>
    </w:p>
    <w:p w14:paraId="62AD1833" w14:textId="77777777" w:rsidR="00FE1D26" w:rsidRPr="000470BB" w:rsidRDefault="00FE1D26" w:rsidP="006C03C7">
      <w:pPr>
        <w:rPr>
          <w:highlight w:val="green"/>
          <w:lang w:val="en-GB"/>
        </w:rPr>
      </w:pPr>
    </w:p>
    <w:p w14:paraId="107DC0B4" w14:textId="3AC856D9" w:rsidR="005504E1" w:rsidRPr="000470BB" w:rsidRDefault="005504E1" w:rsidP="007F32B3">
      <w:pPr>
        <w:rPr>
          <w:highlight w:val="green"/>
          <w:lang w:val="en-GB"/>
        </w:rPr>
      </w:pPr>
      <w:r w:rsidRPr="000470BB">
        <w:rPr>
          <w:highlight w:val="green"/>
          <w:lang w:val="en-GB"/>
        </w:rPr>
        <w:t>In this final step, we will investigate the role of within-individual plasticity in generating correlation</w:t>
      </w:r>
      <w:r w:rsidR="007F32B3" w:rsidRPr="000470BB">
        <w:rPr>
          <w:highlight w:val="green"/>
          <w:lang w:val="en-GB"/>
        </w:rPr>
        <w:t>s</w:t>
      </w:r>
      <w:r w:rsidRPr="000470BB">
        <w:rPr>
          <w:highlight w:val="green"/>
          <w:lang w:val="en-GB"/>
        </w:rPr>
        <w:t xml:space="preserve"> among repeatedly expressed traits. Returning to our example of egg size and egg number, we can imagine that individuals breed repeatedly</w:t>
      </w:r>
      <w:r w:rsidR="00690F29" w:rsidRPr="000470BB">
        <w:rPr>
          <w:highlight w:val="green"/>
          <w:lang w:val="en-GB"/>
        </w:rPr>
        <w:t xml:space="preserve"> across a set of years</w:t>
      </w:r>
      <w:r w:rsidRPr="000470BB">
        <w:rPr>
          <w:highlight w:val="green"/>
          <w:lang w:val="en-GB"/>
        </w:rPr>
        <w:t xml:space="preserve">, sometimes </w:t>
      </w:r>
      <w:r w:rsidR="00690F29" w:rsidRPr="000470BB">
        <w:rPr>
          <w:highlight w:val="green"/>
          <w:lang w:val="en-GB"/>
        </w:rPr>
        <w:t xml:space="preserve">encountering </w:t>
      </w:r>
      <w:r w:rsidRPr="000470BB">
        <w:rPr>
          <w:highlight w:val="green"/>
          <w:lang w:val="en-GB"/>
        </w:rPr>
        <w:t xml:space="preserve">“good” and sometimes </w:t>
      </w:r>
      <w:r w:rsidR="00690F29" w:rsidRPr="000470BB">
        <w:rPr>
          <w:highlight w:val="green"/>
          <w:lang w:val="en-GB"/>
        </w:rPr>
        <w:t>encountering</w:t>
      </w:r>
      <w:r w:rsidRPr="000470BB">
        <w:rPr>
          <w:highlight w:val="green"/>
          <w:lang w:val="en-GB"/>
        </w:rPr>
        <w:t xml:space="preserve"> “bad” years. </w:t>
      </w:r>
      <w:r w:rsidR="00690F29" w:rsidRPr="000470BB">
        <w:rPr>
          <w:highlight w:val="green"/>
          <w:lang w:val="en-GB"/>
        </w:rPr>
        <w:t xml:space="preserve">We might expect females to plastically adjust both their eggs size and their clutch size to food availability, where we expect females to down-regulate both traits when encountering reduced food availability. </w:t>
      </w:r>
      <w:r w:rsidR="007F32B3" w:rsidRPr="000470BB">
        <w:rPr>
          <w:highlight w:val="green"/>
          <w:lang w:val="en-GB"/>
        </w:rPr>
        <w:t xml:space="preserve">We can model this situation by including </w:t>
      </w:r>
      <w:r w:rsidR="00AD7758" w:rsidRPr="000470BB">
        <w:rPr>
          <w:highlight w:val="green"/>
          <w:lang w:val="en-GB"/>
        </w:rPr>
        <w:t>food availability (</w:t>
      </w:r>
      <m:oMath>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CA"/>
              </w:rPr>
              <m:t>h</m:t>
            </m:r>
            <m:r>
              <w:rPr>
                <w:rFonts w:ascii="Cambria Math" w:hAnsi="Cambria Math"/>
                <w:highlight w:val="green"/>
              </w:rPr>
              <m:t>i</m:t>
            </m:r>
          </m:sub>
        </m:sSub>
      </m:oMath>
      <w:r w:rsidR="00AD7758" w:rsidRPr="000470BB">
        <w:rPr>
          <w:highlight w:val="green"/>
          <w:lang w:val="en-GB"/>
        </w:rPr>
        <w:t xml:space="preserve">) </w:t>
      </w:r>
      <w:r w:rsidR="007F32B3" w:rsidRPr="000470BB">
        <w:rPr>
          <w:highlight w:val="green"/>
          <w:lang w:val="en-GB"/>
        </w:rPr>
        <w:t xml:space="preserve">as a fixed-effect covariate affecting both </w:t>
      </w:r>
      <w:r w:rsidR="00AD7758" w:rsidRPr="000470BB">
        <w:rPr>
          <w:highlight w:val="green"/>
          <w:lang w:val="en-GB"/>
        </w:rPr>
        <w:t>egg size</w:t>
      </w:r>
      <w:r w:rsidR="007F32B3" w:rsidRPr="000470BB">
        <w:rPr>
          <w:highlight w:val="green"/>
          <w:lang w:val="en-GB"/>
        </w:rPr>
        <w:t xml:space="preserve"> (</w:t>
      </w:r>
      <m:oMath>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CA"/>
              </w:rPr>
              <m:t>1</m:t>
            </m:r>
            <m:r>
              <w:rPr>
                <w:rFonts w:ascii="Cambria Math" w:hAnsi="Cambria Math"/>
                <w:highlight w:val="green"/>
              </w:rPr>
              <m:t>y</m:t>
            </m:r>
          </m:sub>
        </m:sSub>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CA"/>
              </w:rPr>
              <m:t>h</m:t>
            </m:r>
            <m:r>
              <w:rPr>
                <w:rFonts w:ascii="Cambria Math" w:hAnsi="Cambria Math"/>
                <w:highlight w:val="green"/>
              </w:rPr>
              <m:t>i</m:t>
            </m:r>
          </m:sub>
        </m:sSub>
      </m:oMath>
      <w:r w:rsidR="007F32B3" w:rsidRPr="000470BB">
        <w:rPr>
          <w:highlight w:val="green"/>
          <w:lang w:val="en-GB"/>
        </w:rPr>
        <w:t>) and egg number (</w:t>
      </w:r>
      <m:oMath>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CA"/>
              </w:rPr>
              <m:t>1</m:t>
            </m:r>
            <m:r>
              <w:rPr>
                <w:rFonts w:ascii="Cambria Math" w:hAnsi="Cambria Math"/>
                <w:highlight w:val="green"/>
              </w:rPr>
              <m:t>z</m:t>
            </m:r>
          </m:sub>
        </m:sSub>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CA"/>
              </w:rPr>
              <m:t>h</m:t>
            </m:r>
            <m:r>
              <w:rPr>
                <w:rFonts w:ascii="Cambria Math" w:hAnsi="Cambria Math"/>
                <w:highlight w:val="green"/>
              </w:rPr>
              <m:t>i</m:t>
            </m:r>
          </m:sub>
        </m:sSub>
      </m:oMath>
      <w:r w:rsidR="007F32B3" w:rsidRPr="000470BB">
        <w:rPr>
          <w:highlight w:val="green"/>
          <w:lang w:val="en-GB"/>
        </w:rPr>
        <w:t>):</w:t>
      </w:r>
    </w:p>
    <w:p w14:paraId="387FE5FD" w14:textId="77777777" w:rsidR="007B6E94" w:rsidRPr="000470BB" w:rsidRDefault="007B6E94" w:rsidP="006C03C7">
      <w:pPr>
        <w:rPr>
          <w:highlight w:val="green"/>
          <w:lang w:val="en-GB"/>
        </w:rPr>
      </w:pPr>
    </w:p>
    <w:p w14:paraId="29C38921" w14:textId="3D5493FE" w:rsidR="007B6E94" w:rsidRPr="000470BB" w:rsidRDefault="00453E16" w:rsidP="007B6E94">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0yi</m:t>
                </m:r>
              </m:sub>
            </m:sSub>
          </m:e>
        </m:d>
        <m:r>
          <w:rPr>
            <w:rFonts w:ascii="Cambria Math" w:hAnsi="Cambria Math"/>
            <w:highlight w:val="green"/>
            <w:lang w:val="en-GB"/>
          </w:rPr>
          <m:t>+</m:t>
        </m:r>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GB"/>
              </w:rPr>
              <m:t>1</m:t>
            </m:r>
            <m:r>
              <w:rPr>
                <w:rFonts w:ascii="Cambria Math" w:hAnsi="Cambria Math"/>
                <w:highlight w:val="green"/>
              </w:rPr>
              <m:t>y</m:t>
            </m:r>
          </m:sub>
        </m:sSub>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GB"/>
              </w:rPr>
              <m:t>h</m:t>
            </m:r>
            <m:r>
              <w:rPr>
                <w:rFonts w:ascii="Cambria Math" w:hAnsi="Cambria Math"/>
                <w:highlight w:val="green"/>
              </w:rPr>
              <m:t>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r>
              <w:rPr>
                <w:rFonts w:ascii="Cambria Math" w:hAnsi="Cambria Math" w:cs="Lucida Sans Unicode"/>
                <w:highlight w:val="green"/>
                <w:lang w:val="en-GB"/>
              </w:rPr>
              <m:t>h</m:t>
            </m:r>
            <m:r>
              <w:rPr>
                <w:rFonts w:ascii="Cambria Math" w:hAnsi="Cambria Math"/>
                <w:highlight w:val="green"/>
                <w:lang w:val="en-GB"/>
              </w:rPr>
              <m:t>i</m:t>
            </m:r>
          </m:sub>
        </m:sSub>
      </m:oMath>
      <w:r w:rsidR="007B6E94" w:rsidRPr="000470BB">
        <w:rPr>
          <w:highlight w:val="green"/>
          <w:lang w:val="en-GB"/>
        </w:rPr>
        <w:t xml:space="preserve">    </w:t>
      </w:r>
    </w:p>
    <w:p w14:paraId="4D70916D" w14:textId="77777777" w:rsidR="007B6E94" w:rsidRPr="000470BB" w:rsidRDefault="007B6E94" w:rsidP="007B6E94">
      <w:pPr>
        <w:rPr>
          <w:highlight w:val="green"/>
          <w:lang w:val="en-GB"/>
        </w:rPr>
      </w:pPr>
      <w:r w:rsidRPr="000470BB">
        <w:rPr>
          <w:highlight w:val="green"/>
          <w:lang w:val="en-GB"/>
        </w:rPr>
        <w:tab/>
      </w:r>
      <w:r w:rsidRPr="000470BB">
        <w:rPr>
          <w:highlight w:val="green"/>
          <w:lang w:val="en-GB"/>
        </w:rPr>
        <w:tab/>
      </w:r>
      <w:r w:rsidRPr="000470BB">
        <w:rPr>
          <w:highlight w:val="green"/>
          <w:lang w:val="en-GB"/>
        </w:rPr>
        <w:tab/>
      </w:r>
      <w:r w:rsidRPr="000470BB">
        <w:rPr>
          <w:highlight w:val="green"/>
          <w:lang w:val="en-GB"/>
        </w:rPr>
        <w:tab/>
      </w:r>
      <w:r w:rsidRPr="000470BB">
        <w:rPr>
          <w:highlight w:val="green"/>
          <w:lang w:val="en-GB"/>
        </w:rPr>
        <w:tab/>
      </w:r>
    </w:p>
    <w:p w14:paraId="7287E5A6" w14:textId="51B036C5" w:rsidR="007B6E94" w:rsidRPr="000470BB" w:rsidRDefault="00453E16" w:rsidP="007B6E94">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z</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0z</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0zi</m:t>
                </m:r>
              </m:sub>
            </m:sSub>
          </m:e>
        </m:d>
        <m:r>
          <w:rPr>
            <w:rFonts w:ascii="Cambria Math" w:hAnsi="Cambria Math"/>
            <w:highlight w:val="green"/>
            <w:lang w:val="en-GB"/>
          </w:rPr>
          <m:t>+</m:t>
        </m:r>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GB"/>
              </w:rPr>
              <m:t>1</m:t>
            </m:r>
            <m:r>
              <w:rPr>
                <w:rFonts w:ascii="Cambria Math" w:hAnsi="Cambria Math"/>
                <w:highlight w:val="green"/>
              </w:rPr>
              <m:t>z</m:t>
            </m:r>
          </m:sub>
        </m:sSub>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GB"/>
              </w:rPr>
              <m:t>h</m:t>
            </m:r>
            <m:r>
              <w:rPr>
                <w:rFonts w:ascii="Cambria Math" w:hAnsi="Cambria Math"/>
                <w:highlight w:val="green"/>
              </w:rPr>
              <m:t>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r>
              <w:rPr>
                <w:rFonts w:ascii="Cambria Math" w:hAnsi="Cambria Math" w:cs="Lucida Sans Unicode"/>
                <w:highlight w:val="green"/>
                <w:lang w:val="en-GB"/>
              </w:rPr>
              <m:t>h</m:t>
            </m:r>
            <m:r>
              <w:rPr>
                <w:rFonts w:ascii="Cambria Math" w:hAnsi="Cambria Math"/>
                <w:highlight w:val="green"/>
                <w:lang w:val="en-GB"/>
              </w:rPr>
              <m:t>i</m:t>
            </m:r>
          </m:sub>
        </m:sSub>
      </m:oMath>
      <w:r w:rsidR="007B6E94" w:rsidRPr="000470BB">
        <w:rPr>
          <w:highlight w:val="green"/>
          <w:lang w:val="en-GB"/>
        </w:rPr>
        <w:t xml:space="preserve"> </w:t>
      </w:r>
    </w:p>
    <w:p w14:paraId="194D0D10" w14:textId="77777777" w:rsidR="007F32B3" w:rsidRPr="00292A2B" w:rsidRDefault="007F32B3" w:rsidP="007F32B3">
      <w:pPr>
        <w:rPr>
          <w:highlight w:val="yellow"/>
          <w:lang w:val="en-GB"/>
        </w:rPr>
      </w:pPr>
    </w:p>
    <w:p w14:paraId="5C53E38A" w14:textId="05616AC4" w:rsidR="007F32B3" w:rsidRPr="000C581A" w:rsidRDefault="007F32B3" w:rsidP="007F32B3">
      <w:pPr>
        <w:rPr>
          <w:lang w:val="en-GB"/>
        </w:rPr>
      </w:pPr>
      <w:r w:rsidRPr="000470BB">
        <w:rPr>
          <w:highlight w:val="green"/>
          <w:lang w:val="en-GB"/>
        </w:rPr>
        <w:t xml:space="preserve">To keep matters simple, we will </w:t>
      </w:r>
      <w:r w:rsidR="00CB61EC" w:rsidRPr="000470BB">
        <w:rPr>
          <w:highlight w:val="green"/>
          <w:lang w:val="en-GB"/>
        </w:rPr>
        <w:t>assume in this example that the two traits are neither correlated within nor correlated among individuals due to other mechanisms than variation in food availability. At the same time, we are assuming that both traits harbour both among- and within-individual variation.</w:t>
      </w:r>
      <w:r w:rsidR="00CB61EC" w:rsidRPr="000C581A">
        <w:rPr>
          <w:lang w:val="en-GB"/>
        </w:rPr>
        <w:t xml:space="preserve"> </w:t>
      </w:r>
    </w:p>
    <w:p w14:paraId="008F50AC" w14:textId="77777777" w:rsidR="00CB61EC" w:rsidRPr="000C581A" w:rsidRDefault="00CB61EC" w:rsidP="007F32B3">
      <w:pPr>
        <w:rPr>
          <w:lang w:val="en-GB"/>
        </w:rPr>
      </w:pPr>
    </w:p>
    <w:p w14:paraId="6CF095FF" w14:textId="03E5B3AC" w:rsidR="005A67CF" w:rsidRPr="000C581A" w:rsidRDefault="00CB61EC" w:rsidP="005A67CF">
      <w:pPr>
        <w:rPr>
          <w:b/>
          <w:lang w:val="en-GB"/>
        </w:rPr>
      </w:pPr>
      <w:r w:rsidRPr="000470BB">
        <w:rPr>
          <w:b/>
          <w:highlight w:val="green"/>
          <w:lang w:val="en-GB"/>
        </w:rPr>
        <w:t xml:space="preserve">Exercise: </w:t>
      </w:r>
      <w:r w:rsidR="00E13CB0" w:rsidRPr="000470BB">
        <w:rPr>
          <w:highlight w:val="green"/>
          <w:lang w:val="en-GB"/>
        </w:rPr>
        <w:t>We will generate a dataset for 100 individuals each sampled 10</w:t>
      </w:r>
      <w:commentRangeStart w:id="21"/>
      <w:r w:rsidR="00E13CB0" w:rsidRPr="000470BB">
        <w:rPr>
          <w:highlight w:val="green"/>
          <w:lang w:val="en-GB"/>
        </w:rPr>
        <w:t xml:space="preserve"> times</w:t>
      </w:r>
      <w:commentRangeEnd w:id="21"/>
      <w:r w:rsidR="000A4EBC" w:rsidRPr="000470BB">
        <w:rPr>
          <w:rStyle w:val="CommentReference"/>
          <w:highlight w:val="green"/>
        </w:rPr>
        <w:commentReference w:id="21"/>
      </w:r>
      <w:r w:rsidR="00E13CB0" w:rsidRPr="000470BB">
        <w:rPr>
          <w:highlight w:val="green"/>
          <w:lang w:val="en-GB"/>
        </w:rPr>
        <w:t>. Set the within- and among-individual variances for the two traits. We suggest that you create a dataset where the associated repeatabilities are 0.5. You will also have to set the within- and among-individual correlation</w:t>
      </w:r>
      <w:r w:rsidR="00A326D9" w:rsidRPr="000470BB">
        <w:rPr>
          <w:highlight w:val="green"/>
          <w:lang w:val="en-GB"/>
        </w:rPr>
        <w:t>s</w:t>
      </w:r>
      <w:r w:rsidR="00E13CB0" w:rsidRPr="000470BB">
        <w:rPr>
          <w:highlight w:val="green"/>
          <w:lang w:val="en-GB"/>
        </w:rPr>
        <w:t xml:space="preserve">. For </w:t>
      </w:r>
      <w:r w:rsidR="002E7EAD" w:rsidRPr="000470BB">
        <w:rPr>
          <w:highlight w:val="green"/>
          <w:lang w:val="en-GB"/>
        </w:rPr>
        <w:t>the purpose of this example</w:t>
      </w:r>
      <w:r w:rsidR="00E13CB0" w:rsidRPr="000470BB">
        <w:rPr>
          <w:highlight w:val="green"/>
          <w:lang w:val="en-GB"/>
        </w:rPr>
        <w:t>, we suggest that you set their values to zero.</w:t>
      </w:r>
      <w:r w:rsidR="005A67CF" w:rsidRPr="000470BB">
        <w:rPr>
          <w:highlight w:val="green"/>
          <w:lang w:val="en-GB"/>
        </w:rPr>
        <w:t xml:space="preserve"> We will assume that the environment is changing stochastically between the 10 time steps</w:t>
      </w:r>
      <w:r w:rsidR="00E6031B" w:rsidRPr="000470BB">
        <w:rPr>
          <w:highlight w:val="green"/>
          <w:lang w:val="en-GB"/>
        </w:rPr>
        <w:t>, and that the average phenotype in the population has a value of zero</w:t>
      </w:r>
      <w:r w:rsidR="005A67CF" w:rsidRPr="000470BB">
        <w:rPr>
          <w:highlight w:val="green"/>
          <w:lang w:val="en-GB"/>
        </w:rPr>
        <w:t>.</w:t>
      </w:r>
    </w:p>
    <w:p w14:paraId="76F34024" w14:textId="77777777" w:rsidR="005A67CF" w:rsidRPr="000C581A" w:rsidRDefault="005A67CF" w:rsidP="00E13CB0">
      <w:pPr>
        <w:rPr>
          <w:lang w:val="en-GB"/>
        </w:rPr>
      </w:pPr>
    </w:p>
    <w:p w14:paraId="3AE718B5" w14:textId="77777777" w:rsidR="00E13CB0" w:rsidRPr="000470BB" w:rsidRDefault="00E13CB0" w:rsidP="00E13CB0">
      <w:pPr>
        <w:rPr>
          <w:highlight w:val="green"/>
          <w:lang w:val="en-GB"/>
        </w:rPr>
      </w:pPr>
      <w:r w:rsidRPr="000470BB">
        <w:rPr>
          <w:highlight w:val="green"/>
          <w:lang w:val="en-GB"/>
        </w:rPr>
        <w:t>Set the amount of within-individual variance in each of the two traits:</w:t>
      </w:r>
    </w:p>
    <w:tbl>
      <w:tblPr>
        <w:tblStyle w:val="TableGrid"/>
        <w:tblW w:w="0" w:type="auto"/>
        <w:tblLook w:val="04A0" w:firstRow="1" w:lastRow="0" w:firstColumn="1" w:lastColumn="0" w:noHBand="0" w:noVBand="1"/>
      </w:tblPr>
      <w:tblGrid>
        <w:gridCol w:w="4811"/>
        <w:gridCol w:w="4811"/>
      </w:tblGrid>
      <w:tr w:rsidR="00E13CB0" w:rsidRPr="007E3569" w14:paraId="511C32E0" w14:textId="77777777" w:rsidTr="00A81E25">
        <w:tc>
          <w:tcPr>
            <w:tcW w:w="4811" w:type="dxa"/>
          </w:tcPr>
          <w:p w14:paraId="4EABB5F0" w14:textId="77777777" w:rsidR="00E13CB0" w:rsidRPr="000470BB" w:rsidRDefault="00E13CB0" w:rsidP="00A81E25">
            <w:pPr>
              <w:rPr>
                <w:highlight w:val="green"/>
                <w:lang w:val="en-GB"/>
              </w:rPr>
            </w:pPr>
            <w:r w:rsidRPr="000470BB">
              <w:rPr>
                <w:highlight w:val="green"/>
                <w:lang w:val="en-GB"/>
              </w:rPr>
              <w:t>Within-individual variance Trait Y</w:t>
            </w:r>
          </w:p>
        </w:tc>
        <w:tc>
          <w:tcPr>
            <w:tcW w:w="4811" w:type="dxa"/>
          </w:tcPr>
          <w:p w14:paraId="2C6F9E64" w14:textId="77777777" w:rsidR="00E13CB0" w:rsidRPr="000470BB" w:rsidRDefault="00E13CB0" w:rsidP="00A81E25">
            <w:pPr>
              <w:rPr>
                <w:highlight w:val="green"/>
                <w:lang w:val="en-GB"/>
              </w:rPr>
            </w:pPr>
            <w:r w:rsidRPr="000470BB">
              <w:rPr>
                <w:highlight w:val="green"/>
                <w:lang w:val="en-GB"/>
              </w:rPr>
              <w:t>Within-individual variance Trait Z</w:t>
            </w:r>
          </w:p>
        </w:tc>
      </w:tr>
      <w:tr w:rsidR="00E13CB0" w:rsidRPr="000470BB" w14:paraId="7D36274B" w14:textId="77777777" w:rsidTr="00A81E25">
        <w:tc>
          <w:tcPr>
            <w:tcW w:w="4811" w:type="dxa"/>
          </w:tcPr>
          <w:p w14:paraId="41D89F54" w14:textId="77777777" w:rsidR="00E13CB0" w:rsidRPr="000470BB" w:rsidRDefault="00E13CB0" w:rsidP="00A81E25">
            <w:pPr>
              <w:rPr>
                <w:highlight w:val="green"/>
                <w:lang w:val="en-GB"/>
              </w:rPr>
            </w:pPr>
            <w:r w:rsidRPr="000470BB">
              <w:rPr>
                <w:highlight w:val="green"/>
                <w:lang w:val="en-GB"/>
              </w:rPr>
              <w:t>[Enter]</w:t>
            </w:r>
          </w:p>
        </w:tc>
        <w:tc>
          <w:tcPr>
            <w:tcW w:w="4811" w:type="dxa"/>
          </w:tcPr>
          <w:p w14:paraId="2E653F32" w14:textId="77777777" w:rsidR="00E13CB0" w:rsidRPr="000470BB" w:rsidRDefault="00E13CB0" w:rsidP="00A81E25">
            <w:pPr>
              <w:rPr>
                <w:highlight w:val="green"/>
                <w:lang w:val="en-GB"/>
              </w:rPr>
            </w:pPr>
            <w:r w:rsidRPr="000470BB">
              <w:rPr>
                <w:highlight w:val="green"/>
                <w:lang w:val="en-GB"/>
              </w:rPr>
              <w:t>[Enter]</w:t>
            </w:r>
          </w:p>
        </w:tc>
      </w:tr>
    </w:tbl>
    <w:p w14:paraId="218E690D" w14:textId="77777777" w:rsidR="00E13CB0" w:rsidRPr="000470BB" w:rsidRDefault="00E13CB0" w:rsidP="00E13CB0">
      <w:pPr>
        <w:rPr>
          <w:highlight w:val="green"/>
          <w:lang w:val="en-GB"/>
        </w:rPr>
      </w:pPr>
    </w:p>
    <w:p w14:paraId="6F60D47D" w14:textId="2D5C2C05" w:rsidR="00E13CB0" w:rsidRPr="000470BB" w:rsidRDefault="00E13CB0" w:rsidP="00E13CB0">
      <w:pPr>
        <w:rPr>
          <w:highlight w:val="green"/>
          <w:lang w:val="en-GB"/>
        </w:rPr>
      </w:pPr>
      <w:r w:rsidRPr="000470BB">
        <w:rPr>
          <w:highlight w:val="green"/>
          <w:lang w:val="en-GB"/>
        </w:rPr>
        <w:t>Set the within-individual correlation:</w:t>
      </w:r>
    </w:p>
    <w:tbl>
      <w:tblPr>
        <w:tblStyle w:val="TableGrid"/>
        <w:tblW w:w="0" w:type="auto"/>
        <w:tblLook w:val="04A0" w:firstRow="1" w:lastRow="0" w:firstColumn="1" w:lastColumn="0" w:noHBand="0" w:noVBand="1"/>
      </w:tblPr>
      <w:tblGrid>
        <w:gridCol w:w="4811"/>
      </w:tblGrid>
      <w:tr w:rsidR="00E13CB0" w:rsidRPr="00F76BCC" w14:paraId="4301095C" w14:textId="77777777" w:rsidTr="00A81E25">
        <w:tc>
          <w:tcPr>
            <w:tcW w:w="4811" w:type="dxa"/>
          </w:tcPr>
          <w:p w14:paraId="70C4A529" w14:textId="77777777" w:rsidR="00E13CB0" w:rsidRPr="000470BB" w:rsidRDefault="00E13CB0" w:rsidP="00A81E25">
            <w:pPr>
              <w:rPr>
                <w:highlight w:val="green"/>
                <w:lang w:val="en-GB"/>
              </w:rPr>
            </w:pPr>
            <w:r w:rsidRPr="000470BB">
              <w:rPr>
                <w:highlight w:val="green"/>
                <w:lang w:val="en-GB"/>
              </w:rPr>
              <w:t>Within-individual correlation Trait Y, Z</w:t>
            </w:r>
          </w:p>
        </w:tc>
      </w:tr>
      <w:tr w:rsidR="00E13CB0" w:rsidRPr="00F76BCC" w14:paraId="7DE6E9F5" w14:textId="77777777" w:rsidTr="00A81E25">
        <w:tc>
          <w:tcPr>
            <w:tcW w:w="4811" w:type="dxa"/>
          </w:tcPr>
          <w:p w14:paraId="19D0E4D1" w14:textId="77777777" w:rsidR="00E13CB0" w:rsidRPr="00F76BCC" w:rsidRDefault="00E13CB0" w:rsidP="00A81E25">
            <w:pPr>
              <w:rPr>
                <w:highlight w:val="yellow"/>
                <w:lang w:val="en-GB"/>
              </w:rPr>
            </w:pPr>
            <w:r w:rsidRPr="000470BB">
              <w:rPr>
                <w:highlight w:val="green"/>
                <w:lang w:val="en-GB"/>
              </w:rPr>
              <w:lastRenderedPageBreak/>
              <w:t>[Enter]</w:t>
            </w:r>
          </w:p>
        </w:tc>
      </w:tr>
    </w:tbl>
    <w:p w14:paraId="1EAA5983" w14:textId="77777777" w:rsidR="00E13CB0" w:rsidRPr="00F76BCC" w:rsidRDefault="00E13CB0" w:rsidP="00E13CB0">
      <w:pPr>
        <w:rPr>
          <w:highlight w:val="yellow"/>
          <w:lang w:val="en-GB"/>
        </w:rPr>
      </w:pPr>
    </w:p>
    <w:p w14:paraId="0838B3A9" w14:textId="77777777" w:rsidR="00E13CB0" w:rsidRPr="000470BB" w:rsidRDefault="00E13CB0" w:rsidP="00E13CB0">
      <w:pPr>
        <w:rPr>
          <w:highlight w:val="green"/>
          <w:lang w:val="en-GB"/>
        </w:rPr>
      </w:pPr>
      <w:r w:rsidRPr="000470BB">
        <w:rPr>
          <w:highlight w:val="green"/>
          <w:lang w:val="en-GB"/>
        </w:rPr>
        <w:t>Set the amount of among-individual variance in each of the two traits:</w:t>
      </w:r>
    </w:p>
    <w:tbl>
      <w:tblPr>
        <w:tblStyle w:val="TableGrid"/>
        <w:tblW w:w="0" w:type="auto"/>
        <w:tblLook w:val="04A0" w:firstRow="1" w:lastRow="0" w:firstColumn="1" w:lastColumn="0" w:noHBand="0" w:noVBand="1"/>
      </w:tblPr>
      <w:tblGrid>
        <w:gridCol w:w="4811"/>
        <w:gridCol w:w="4811"/>
      </w:tblGrid>
      <w:tr w:rsidR="00E13CB0" w:rsidRPr="007E3569" w14:paraId="6250EFE3" w14:textId="77777777" w:rsidTr="00A81E25">
        <w:tc>
          <w:tcPr>
            <w:tcW w:w="4811" w:type="dxa"/>
          </w:tcPr>
          <w:p w14:paraId="02510F4C" w14:textId="77777777" w:rsidR="00E13CB0" w:rsidRPr="000470BB" w:rsidRDefault="00E13CB0" w:rsidP="00A81E25">
            <w:pPr>
              <w:rPr>
                <w:highlight w:val="green"/>
                <w:lang w:val="en-GB"/>
              </w:rPr>
            </w:pPr>
            <w:r w:rsidRPr="000470BB">
              <w:rPr>
                <w:highlight w:val="green"/>
                <w:lang w:val="en-GB"/>
              </w:rPr>
              <w:t>Among-individual variance Trait Y</w:t>
            </w:r>
          </w:p>
        </w:tc>
        <w:tc>
          <w:tcPr>
            <w:tcW w:w="4811" w:type="dxa"/>
          </w:tcPr>
          <w:p w14:paraId="7AC49339" w14:textId="77777777" w:rsidR="00E13CB0" w:rsidRPr="000470BB" w:rsidRDefault="00E13CB0" w:rsidP="00A81E25">
            <w:pPr>
              <w:rPr>
                <w:highlight w:val="green"/>
                <w:lang w:val="en-GB"/>
              </w:rPr>
            </w:pPr>
            <w:r w:rsidRPr="000470BB">
              <w:rPr>
                <w:highlight w:val="green"/>
                <w:lang w:val="en-GB"/>
              </w:rPr>
              <w:t>Among-individual variance Trait Z</w:t>
            </w:r>
          </w:p>
        </w:tc>
      </w:tr>
      <w:tr w:rsidR="00E13CB0" w:rsidRPr="000470BB" w14:paraId="44E91A38" w14:textId="77777777" w:rsidTr="00A81E25">
        <w:tc>
          <w:tcPr>
            <w:tcW w:w="4811" w:type="dxa"/>
          </w:tcPr>
          <w:p w14:paraId="560FC3BC" w14:textId="77777777" w:rsidR="00E13CB0" w:rsidRPr="000470BB" w:rsidRDefault="00E13CB0" w:rsidP="00A81E25">
            <w:pPr>
              <w:rPr>
                <w:highlight w:val="green"/>
                <w:lang w:val="en-GB"/>
              </w:rPr>
            </w:pPr>
            <w:r w:rsidRPr="000470BB">
              <w:rPr>
                <w:highlight w:val="green"/>
                <w:lang w:val="en-GB"/>
              </w:rPr>
              <w:t>[Enter]</w:t>
            </w:r>
          </w:p>
        </w:tc>
        <w:tc>
          <w:tcPr>
            <w:tcW w:w="4811" w:type="dxa"/>
          </w:tcPr>
          <w:p w14:paraId="35D4EF32" w14:textId="77777777" w:rsidR="00E13CB0" w:rsidRPr="000470BB" w:rsidRDefault="00E13CB0" w:rsidP="00A81E25">
            <w:pPr>
              <w:rPr>
                <w:highlight w:val="green"/>
                <w:lang w:val="en-GB"/>
              </w:rPr>
            </w:pPr>
            <w:r w:rsidRPr="000470BB">
              <w:rPr>
                <w:highlight w:val="green"/>
                <w:lang w:val="en-GB"/>
              </w:rPr>
              <w:t>[Enter]</w:t>
            </w:r>
          </w:p>
        </w:tc>
      </w:tr>
    </w:tbl>
    <w:p w14:paraId="3D9FB401" w14:textId="77777777" w:rsidR="00E13CB0" w:rsidRPr="000470BB" w:rsidRDefault="00E13CB0" w:rsidP="00E13CB0">
      <w:pPr>
        <w:rPr>
          <w:highlight w:val="green"/>
          <w:lang w:val="en-GB"/>
        </w:rPr>
      </w:pPr>
    </w:p>
    <w:p w14:paraId="32C96627" w14:textId="6E6B44F2" w:rsidR="00E13CB0" w:rsidRPr="000470BB" w:rsidRDefault="00E13CB0" w:rsidP="00E13CB0">
      <w:pPr>
        <w:rPr>
          <w:highlight w:val="green"/>
          <w:lang w:val="en-GB"/>
        </w:rPr>
      </w:pPr>
      <w:r w:rsidRPr="000470BB">
        <w:rPr>
          <w:highlight w:val="green"/>
          <w:lang w:val="en-GB"/>
        </w:rPr>
        <w:t>Set the among-individual correlation</w:t>
      </w:r>
      <w:r w:rsidR="00A326D9" w:rsidRPr="000470BB">
        <w:rPr>
          <w:highlight w:val="green"/>
          <w:lang w:val="en-GB"/>
        </w:rPr>
        <w:t>:</w:t>
      </w:r>
    </w:p>
    <w:tbl>
      <w:tblPr>
        <w:tblStyle w:val="TableGrid"/>
        <w:tblW w:w="0" w:type="auto"/>
        <w:tblLook w:val="04A0" w:firstRow="1" w:lastRow="0" w:firstColumn="1" w:lastColumn="0" w:noHBand="0" w:noVBand="1"/>
      </w:tblPr>
      <w:tblGrid>
        <w:gridCol w:w="4811"/>
      </w:tblGrid>
      <w:tr w:rsidR="00E13CB0" w:rsidRPr="000470BB" w14:paraId="5EE15EDC" w14:textId="77777777" w:rsidTr="00A81E25">
        <w:tc>
          <w:tcPr>
            <w:tcW w:w="4811" w:type="dxa"/>
          </w:tcPr>
          <w:p w14:paraId="7360AD32" w14:textId="77777777" w:rsidR="00E13CB0" w:rsidRPr="000470BB" w:rsidRDefault="00E13CB0" w:rsidP="00A81E25">
            <w:pPr>
              <w:rPr>
                <w:highlight w:val="green"/>
                <w:lang w:val="en-GB"/>
              </w:rPr>
            </w:pPr>
            <w:r w:rsidRPr="000470BB">
              <w:rPr>
                <w:highlight w:val="green"/>
                <w:lang w:val="en-GB"/>
              </w:rPr>
              <w:t>Among-individual correlation Trait Y, Z</w:t>
            </w:r>
          </w:p>
        </w:tc>
      </w:tr>
      <w:tr w:rsidR="00E13CB0" w:rsidRPr="00F76BCC" w14:paraId="4AE8C89D" w14:textId="77777777" w:rsidTr="00A81E25">
        <w:tc>
          <w:tcPr>
            <w:tcW w:w="4811" w:type="dxa"/>
          </w:tcPr>
          <w:p w14:paraId="0700F5F7" w14:textId="77777777" w:rsidR="00E13CB0" w:rsidRPr="000470BB" w:rsidRDefault="00E13CB0" w:rsidP="00A81E25">
            <w:pPr>
              <w:rPr>
                <w:highlight w:val="green"/>
                <w:lang w:val="en-GB"/>
              </w:rPr>
            </w:pPr>
            <w:r w:rsidRPr="000470BB">
              <w:rPr>
                <w:highlight w:val="green"/>
                <w:lang w:val="en-GB"/>
              </w:rPr>
              <w:t>[Enter]</w:t>
            </w:r>
          </w:p>
        </w:tc>
      </w:tr>
    </w:tbl>
    <w:p w14:paraId="2440F545" w14:textId="77777777" w:rsidR="00A326D9" w:rsidRPr="00F76BCC" w:rsidRDefault="00A326D9" w:rsidP="005A67CF">
      <w:pPr>
        <w:rPr>
          <w:highlight w:val="yellow"/>
          <w:lang w:val="en-GB"/>
        </w:rPr>
      </w:pPr>
    </w:p>
    <w:p w14:paraId="0ADC8B46" w14:textId="6B0E2D8F" w:rsidR="005A67CF" w:rsidRPr="000470BB" w:rsidRDefault="005A67CF" w:rsidP="005A67CF">
      <w:pPr>
        <w:rPr>
          <w:highlight w:val="green"/>
          <w:lang w:val="en-GB"/>
        </w:rPr>
      </w:pPr>
      <w:r w:rsidRPr="000470BB">
        <w:rPr>
          <w:highlight w:val="green"/>
          <w:lang w:val="en-GB"/>
        </w:rPr>
        <w:t xml:space="preserve">Set population-level slope (i.e., </w:t>
      </w:r>
      <w:r w:rsidR="00A326D9" w:rsidRPr="000470BB">
        <w:rPr>
          <w:highlight w:val="green"/>
          <w:lang w:val="en-GB"/>
        </w:rPr>
        <w:t xml:space="preserve">level of </w:t>
      </w:r>
      <w:r w:rsidRPr="000470BB">
        <w:rPr>
          <w:highlight w:val="green"/>
          <w:lang w:val="en-GB"/>
        </w:rPr>
        <w:t>plasticity to food availability) for each trait:</w:t>
      </w:r>
    </w:p>
    <w:tbl>
      <w:tblPr>
        <w:tblStyle w:val="TableGrid"/>
        <w:tblW w:w="0" w:type="auto"/>
        <w:tblLook w:val="04A0" w:firstRow="1" w:lastRow="0" w:firstColumn="1" w:lastColumn="0" w:noHBand="0" w:noVBand="1"/>
      </w:tblPr>
      <w:tblGrid>
        <w:gridCol w:w="4811"/>
        <w:gridCol w:w="4811"/>
      </w:tblGrid>
      <w:tr w:rsidR="005A67CF" w:rsidRPr="000470BB" w14:paraId="6A923454" w14:textId="77777777" w:rsidTr="00A81E25">
        <w:tc>
          <w:tcPr>
            <w:tcW w:w="4811" w:type="dxa"/>
          </w:tcPr>
          <w:p w14:paraId="49D7B7EC" w14:textId="7C666C9A" w:rsidR="005A67CF" w:rsidRPr="000470BB" w:rsidRDefault="005A67CF" w:rsidP="00A81E25">
            <w:pPr>
              <w:rPr>
                <w:highlight w:val="green"/>
                <w:lang w:val="en-GB"/>
              </w:rPr>
            </w:pPr>
            <w:r w:rsidRPr="000470BB">
              <w:rPr>
                <w:highlight w:val="green"/>
                <w:lang w:val="en-GB"/>
              </w:rPr>
              <w:t>Slope (</w:t>
            </w:r>
            <m:oMath>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rPr>
                    <m:t>1y</m:t>
                  </m:r>
                </m:sub>
              </m:sSub>
            </m:oMath>
            <w:r w:rsidRPr="000470BB">
              <w:rPr>
                <w:highlight w:val="green"/>
                <w:lang w:val="en-GB"/>
              </w:rPr>
              <w:t>)</w:t>
            </w:r>
          </w:p>
        </w:tc>
        <w:tc>
          <w:tcPr>
            <w:tcW w:w="4811" w:type="dxa"/>
          </w:tcPr>
          <w:p w14:paraId="73B7BB1D" w14:textId="044EDBFC" w:rsidR="005A67CF" w:rsidRPr="000470BB" w:rsidRDefault="005A67CF" w:rsidP="005A67CF">
            <w:pPr>
              <w:rPr>
                <w:highlight w:val="green"/>
                <w:lang w:val="en-GB"/>
              </w:rPr>
            </w:pPr>
            <w:r w:rsidRPr="000470BB">
              <w:rPr>
                <w:highlight w:val="green"/>
                <w:lang w:val="en-GB"/>
              </w:rPr>
              <w:t>Slope (</w:t>
            </w:r>
            <m:oMath>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rPr>
                    <m:t>1z</m:t>
                  </m:r>
                </m:sub>
              </m:sSub>
            </m:oMath>
            <w:r w:rsidRPr="000470BB">
              <w:rPr>
                <w:highlight w:val="green"/>
                <w:lang w:val="en-GB"/>
              </w:rPr>
              <w:t>)</w:t>
            </w:r>
          </w:p>
        </w:tc>
      </w:tr>
      <w:tr w:rsidR="005A67CF" w:rsidRPr="000470BB" w14:paraId="59A625C6" w14:textId="77777777" w:rsidTr="00A81E25">
        <w:tc>
          <w:tcPr>
            <w:tcW w:w="4811" w:type="dxa"/>
          </w:tcPr>
          <w:p w14:paraId="05EE70D5" w14:textId="77777777" w:rsidR="005A67CF" w:rsidRPr="000470BB" w:rsidRDefault="005A67CF" w:rsidP="00A81E25">
            <w:pPr>
              <w:rPr>
                <w:highlight w:val="green"/>
                <w:lang w:val="en-GB"/>
              </w:rPr>
            </w:pPr>
            <w:r w:rsidRPr="000470BB">
              <w:rPr>
                <w:highlight w:val="green"/>
                <w:lang w:val="en-GB"/>
              </w:rPr>
              <w:t>[Enter]</w:t>
            </w:r>
          </w:p>
        </w:tc>
        <w:tc>
          <w:tcPr>
            <w:tcW w:w="4811" w:type="dxa"/>
          </w:tcPr>
          <w:p w14:paraId="276B4797" w14:textId="77777777" w:rsidR="005A67CF" w:rsidRPr="000470BB" w:rsidRDefault="005A67CF" w:rsidP="00A81E25">
            <w:pPr>
              <w:rPr>
                <w:highlight w:val="green"/>
                <w:lang w:val="en-GB"/>
              </w:rPr>
            </w:pPr>
            <w:r w:rsidRPr="000470BB">
              <w:rPr>
                <w:highlight w:val="green"/>
                <w:lang w:val="en-GB"/>
              </w:rPr>
              <w:t>[Enter]</w:t>
            </w:r>
          </w:p>
        </w:tc>
      </w:tr>
    </w:tbl>
    <w:p w14:paraId="7EE3E460" w14:textId="77777777" w:rsidR="00CB61EC" w:rsidRPr="000470BB" w:rsidRDefault="00CB61EC" w:rsidP="00785CC8">
      <w:pPr>
        <w:rPr>
          <w:highlight w:val="green"/>
          <w:lang w:val="en-GB"/>
        </w:rPr>
      </w:pPr>
    </w:p>
    <w:p w14:paraId="79940372" w14:textId="590EFC07" w:rsidR="00E76B71" w:rsidRPr="000470BB" w:rsidRDefault="00E76B71" w:rsidP="00785CC8">
      <w:pPr>
        <w:rPr>
          <w:highlight w:val="green"/>
          <w:lang w:val="en-GB"/>
        </w:rPr>
      </w:pPr>
      <w:r w:rsidRPr="000470BB">
        <w:rPr>
          <w:highlight w:val="green"/>
          <w:lang w:val="en-GB"/>
        </w:rPr>
        <w:t>You have set the following bivariate phenotypic equation:</w:t>
      </w:r>
    </w:p>
    <w:p w14:paraId="22FFF481" w14:textId="77777777" w:rsidR="00E76B71" w:rsidRPr="000470BB" w:rsidRDefault="00E76B71" w:rsidP="00785CC8">
      <w:pPr>
        <w:rPr>
          <w:highlight w:val="green"/>
          <w:lang w:val="en-GB"/>
        </w:rPr>
      </w:pPr>
    </w:p>
    <w:p w14:paraId="14896D65" w14:textId="6A8571E7" w:rsidR="00E76B71" w:rsidRPr="000470BB" w:rsidRDefault="00453E16" w:rsidP="00E76B71">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0yi</m:t>
                </m:r>
              </m:sub>
            </m:sSub>
          </m:e>
        </m:d>
        <m:r>
          <w:rPr>
            <w:rFonts w:ascii="Cambria Math" w:hAnsi="Cambria Math"/>
            <w:highlight w:val="green"/>
            <w:lang w:val="en-GB"/>
          </w:rPr>
          <m:t>+</m:t>
        </m:r>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GB"/>
              </w:rPr>
              <m:t>1</m:t>
            </m:r>
            <m:r>
              <w:rPr>
                <w:rFonts w:ascii="Cambria Math" w:hAnsi="Cambria Math"/>
                <w:highlight w:val="green"/>
              </w:rPr>
              <m:t>y</m:t>
            </m:r>
          </m:sub>
        </m:sSub>
        <m:sSub>
          <m:sSubPr>
            <m:ctrlPr>
              <w:rPr>
                <w:rFonts w:ascii="Cambria Math" w:hAnsi="Cambria Math"/>
                <w:i/>
                <w:highlight w:val="green"/>
              </w:rPr>
            </m:ctrlPr>
          </m:sSubPr>
          <m:e>
            <m:r>
              <w:rPr>
                <w:rFonts w:ascii="Cambria Math" w:hAnsi="Cambria Math"/>
                <w:highlight w:val="green"/>
              </w:rPr>
              <m:t>x</m:t>
            </m:r>
            <m:r>
              <w:rPr>
                <w:rFonts w:ascii="Cambria Math" w:hAnsi="Cambria Math"/>
                <w:highlight w:val="green"/>
                <w:lang w:val="en-GB"/>
              </w:rPr>
              <m:t>h</m:t>
            </m:r>
          </m:e>
          <m:sub>
            <m:r>
              <w:rPr>
                <w:rFonts w:ascii="Cambria Math" w:hAnsi="Cambria Math"/>
                <w:highlight w:val="green"/>
              </w:rPr>
              <m:t>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r>
              <w:rPr>
                <w:rFonts w:ascii="Cambria Math" w:hAnsi="Cambria Math" w:cs="Lucida Sans Unicode"/>
                <w:highlight w:val="green"/>
                <w:lang w:val="en-GB"/>
              </w:rPr>
              <m:t>h</m:t>
            </m:r>
            <m:r>
              <w:rPr>
                <w:rFonts w:ascii="Cambria Math" w:hAnsi="Cambria Math"/>
                <w:highlight w:val="green"/>
                <w:lang w:val="en-GB"/>
              </w:rPr>
              <m:t>i</m:t>
            </m:r>
          </m:sub>
        </m:sSub>
      </m:oMath>
      <w:r w:rsidR="00E76B71" w:rsidRPr="000470BB">
        <w:rPr>
          <w:highlight w:val="green"/>
          <w:lang w:val="en-GB"/>
        </w:rPr>
        <w:t xml:space="preserve">    </w:t>
      </w:r>
    </w:p>
    <w:p w14:paraId="7736802C" w14:textId="77777777" w:rsidR="00E76B71" w:rsidRPr="000470BB" w:rsidRDefault="00E76B71" w:rsidP="00E76B71">
      <w:pPr>
        <w:rPr>
          <w:highlight w:val="green"/>
          <w:lang w:val="en-GB"/>
        </w:rPr>
      </w:pPr>
      <w:r w:rsidRPr="000470BB">
        <w:rPr>
          <w:highlight w:val="green"/>
          <w:lang w:val="en-GB"/>
        </w:rPr>
        <w:tab/>
      </w:r>
      <w:r w:rsidRPr="000470BB">
        <w:rPr>
          <w:highlight w:val="green"/>
          <w:lang w:val="en-GB"/>
        </w:rPr>
        <w:tab/>
      </w:r>
      <w:r w:rsidRPr="000470BB">
        <w:rPr>
          <w:highlight w:val="green"/>
          <w:lang w:val="en-GB"/>
        </w:rPr>
        <w:tab/>
      </w:r>
      <w:r w:rsidRPr="000470BB">
        <w:rPr>
          <w:highlight w:val="green"/>
          <w:lang w:val="en-GB"/>
        </w:rPr>
        <w:tab/>
      </w:r>
      <w:r w:rsidRPr="000470BB">
        <w:rPr>
          <w:highlight w:val="green"/>
          <w:lang w:val="en-GB"/>
        </w:rPr>
        <w:tab/>
      </w:r>
    </w:p>
    <w:p w14:paraId="38C48C36" w14:textId="1F585B65" w:rsidR="00E76B71" w:rsidRPr="000470BB" w:rsidRDefault="00453E16" w:rsidP="00E76B71">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z</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0z</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0zi</m:t>
                </m:r>
              </m:sub>
            </m:sSub>
          </m:e>
        </m:d>
        <m:r>
          <w:rPr>
            <w:rFonts w:ascii="Cambria Math" w:hAnsi="Cambria Math"/>
            <w:highlight w:val="green"/>
            <w:lang w:val="en-GB"/>
          </w:rPr>
          <m:t>+</m:t>
        </m:r>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GB"/>
              </w:rPr>
              <m:t>1</m:t>
            </m:r>
            <m:r>
              <w:rPr>
                <w:rFonts w:ascii="Cambria Math" w:hAnsi="Cambria Math"/>
                <w:highlight w:val="green"/>
              </w:rPr>
              <m:t>z</m:t>
            </m:r>
          </m:sub>
        </m:sSub>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GB"/>
              </w:rPr>
              <m:t>h</m:t>
            </m:r>
            <m:r>
              <w:rPr>
                <w:rFonts w:ascii="Cambria Math" w:hAnsi="Cambria Math"/>
                <w:highlight w:val="green"/>
              </w:rPr>
              <m:t>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r>
              <w:rPr>
                <w:rFonts w:ascii="Cambria Math" w:hAnsi="Cambria Math" w:cs="Lucida Sans Unicode"/>
                <w:highlight w:val="green"/>
                <w:lang w:val="en-GB"/>
              </w:rPr>
              <m:t>h</m:t>
            </m:r>
            <m:r>
              <w:rPr>
                <w:rFonts w:ascii="Cambria Math" w:hAnsi="Cambria Math"/>
                <w:highlight w:val="green"/>
                <w:lang w:val="en-GB"/>
              </w:rPr>
              <m:t>i</m:t>
            </m:r>
          </m:sub>
        </m:sSub>
      </m:oMath>
      <w:r w:rsidR="00E76B71" w:rsidRPr="000470BB">
        <w:rPr>
          <w:highlight w:val="green"/>
          <w:lang w:val="en-GB"/>
        </w:rPr>
        <w:t xml:space="preserve"> </w:t>
      </w:r>
    </w:p>
    <w:p w14:paraId="19F6AA75" w14:textId="77777777" w:rsidR="00A326D9" w:rsidRPr="000470BB" w:rsidRDefault="00A326D9" w:rsidP="00785CC8">
      <w:pPr>
        <w:rPr>
          <w:highlight w:val="green"/>
          <w:lang w:val="en-GB"/>
        </w:rPr>
      </w:pPr>
    </w:p>
    <w:p w14:paraId="780DDFD3" w14:textId="4750A84C" w:rsidR="00E76B71" w:rsidRPr="000470BB" w:rsidRDefault="00E76B71" w:rsidP="00E76B71">
      <w:pPr>
        <w:rPr>
          <w:highlight w:val="green"/>
          <w:lang w:val="en-GB"/>
        </w:rPr>
      </w:pPr>
      <w:r w:rsidRPr="000470BB">
        <w:rPr>
          <w:highlight w:val="green"/>
          <w:lang w:val="en-GB"/>
        </w:rPr>
        <w:t>Your entries resulted in the following values:</w:t>
      </w:r>
    </w:p>
    <w:p w14:paraId="39EB9B02" w14:textId="77777777" w:rsidR="00E76B71" w:rsidRPr="000470BB" w:rsidRDefault="00E76B71" w:rsidP="00E76B71">
      <w:pPr>
        <w:rPr>
          <w:highlight w:val="green"/>
          <w:lang w:val="en-GB"/>
        </w:rPr>
      </w:pPr>
    </w:p>
    <w:commentRangeStart w:id="22"/>
    <w:p w14:paraId="387C3981" w14:textId="41254632" w:rsidR="00E76B71" w:rsidRPr="000470BB" w:rsidRDefault="00453E16" w:rsidP="00E76B71">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0yi</m:t>
                </m:r>
              </m:sub>
            </m:sSub>
          </m:e>
        </m:d>
        <m:r>
          <w:rPr>
            <w:rFonts w:ascii="Cambria Math" w:hAnsi="Cambria Math"/>
            <w:highlight w:val="green"/>
            <w:lang w:val="en-GB"/>
          </w:rPr>
          <m:t>+</m:t>
        </m:r>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GB"/>
              </w:rPr>
              <m:t>1</m:t>
            </m:r>
            <m:r>
              <w:rPr>
                <w:rFonts w:ascii="Cambria Math" w:hAnsi="Cambria Math"/>
                <w:highlight w:val="green"/>
              </w:rPr>
              <m:t>y</m:t>
            </m:r>
          </m:sub>
        </m:sSub>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GB"/>
              </w:rPr>
              <m:t>h</m:t>
            </m:r>
            <m:r>
              <w:rPr>
                <w:rFonts w:ascii="Cambria Math" w:hAnsi="Cambria Math"/>
                <w:highlight w:val="green"/>
              </w:rPr>
              <m:t>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r>
              <w:rPr>
                <w:rFonts w:ascii="Cambria Math" w:hAnsi="Cambria Math" w:cs="Lucida Sans Unicode"/>
                <w:highlight w:val="green"/>
                <w:lang w:val="en-GB"/>
              </w:rPr>
              <m:t>h</m:t>
            </m:r>
            <m:r>
              <w:rPr>
                <w:rFonts w:ascii="Cambria Math" w:hAnsi="Cambria Math"/>
                <w:highlight w:val="green"/>
                <w:lang w:val="en-GB"/>
              </w:rPr>
              <m:t>i</m:t>
            </m:r>
          </m:sub>
        </m:sSub>
      </m:oMath>
      <w:r w:rsidR="00E76B71" w:rsidRPr="000470BB">
        <w:rPr>
          <w:highlight w:val="green"/>
          <w:lang w:val="en-GB"/>
        </w:rPr>
        <w:t xml:space="preserve">    </w:t>
      </w:r>
    </w:p>
    <w:p w14:paraId="10B6D206" w14:textId="77777777" w:rsidR="00E76B71" w:rsidRPr="000470BB" w:rsidRDefault="00E76B71" w:rsidP="00E76B71">
      <w:pPr>
        <w:rPr>
          <w:highlight w:val="green"/>
          <w:lang w:val="en-GB"/>
        </w:rPr>
      </w:pPr>
      <w:r w:rsidRPr="000470BB">
        <w:rPr>
          <w:highlight w:val="green"/>
          <w:lang w:val="en-GB"/>
        </w:rPr>
        <w:tab/>
      </w:r>
      <w:r w:rsidRPr="000470BB">
        <w:rPr>
          <w:highlight w:val="green"/>
          <w:lang w:val="en-GB"/>
        </w:rPr>
        <w:tab/>
      </w:r>
      <w:r w:rsidRPr="000470BB">
        <w:rPr>
          <w:highlight w:val="green"/>
          <w:lang w:val="en-GB"/>
        </w:rPr>
        <w:tab/>
      </w:r>
      <w:r w:rsidRPr="000470BB">
        <w:rPr>
          <w:highlight w:val="green"/>
          <w:lang w:val="en-GB"/>
        </w:rPr>
        <w:tab/>
      </w:r>
      <w:r w:rsidRPr="000470BB">
        <w:rPr>
          <w:highlight w:val="green"/>
          <w:lang w:val="en-GB"/>
        </w:rPr>
        <w:tab/>
      </w:r>
    </w:p>
    <w:p w14:paraId="50A3E095" w14:textId="2F5099E8" w:rsidR="00E76B71" w:rsidRPr="000470BB" w:rsidRDefault="00453E16" w:rsidP="00E76B71">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z</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0z</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0zi</m:t>
                </m:r>
              </m:sub>
            </m:sSub>
          </m:e>
        </m:d>
        <m:r>
          <w:rPr>
            <w:rFonts w:ascii="Cambria Math" w:hAnsi="Cambria Math"/>
            <w:highlight w:val="green"/>
            <w:lang w:val="en-GB"/>
          </w:rPr>
          <m:t>+</m:t>
        </m:r>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GB"/>
              </w:rPr>
              <m:t>1</m:t>
            </m:r>
            <m:r>
              <w:rPr>
                <w:rFonts w:ascii="Cambria Math" w:hAnsi="Cambria Math"/>
                <w:highlight w:val="green"/>
              </w:rPr>
              <m:t>z</m:t>
            </m:r>
          </m:sub>
        </m:sSub>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GB"/>
              </w:rPr>
              <m:t>h</m:t>
            </m:r>
            <m:r>
              <w:rPr>
                <w:rFonts w:ascii="Cambria Math" w:hAnsi="Cambria Math"/>
                <w:highlight w:val="green"/>
              </w:rPr>
              <m:t>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r>
              <w:rPr>
                <w:rFonts w:ascii="Cambria Math" w:hAnsi="Cambria Math" w:cs="Lucida Sans Unicode"/>
                <w:highlight w:val="green"/>
                <w:lang w:val="en-GB"/>
              </w:rPr>
              <m:t>h</m:t>
            </m:r>
            <m:r>
              <w:rPr>
                <w:rFonts w:ascii="Cambria Math" w:hAnsi="Cambria Math"/>
                <w:highlight w:val="green"/>
                <w:lang w:val="en-GB"/>
              </w:rPr>
              <m:t>i</m:t>
            </m:r>
          </m:sub>
        </m:sSub>
      </m:oMath>
      <w:r w:rsidR="00E76B71" w:rsidRPr="000470BB">
        <w:rPr>
          <w:highlight w:val="green"/>
          <w:lang w:val="en-GB"/>
        </w:rPr>
        <w:t xml:space="preserve"> </w:t>
      </w:r>
      <w:commentRangeEnd w:id="22"/>
      <w:r w:rsidR="00E76B71" w:rsidRPr="000470BB">
        <w:rPr>
          <w:rStyle w:val="CommentReference"/>
          <w:highlight w:val="green"/>
        </w:rPr>
        <w:commentReference w:id="22"/>
      </w:r>
    </w:p>
    <w:p w14:paraId="665153F6" w14:textId="77777777" w:rsidR="00E76B71" w:rsidRPr="00E91021" w:rsidRDefault="00E76B71" w:rsidP="00785CC8">
      <w:pPr>
        <w:rPr>
          <w:highlight w:val="yellow"/>
          <w:lang w:val="en-GB"/>
        </w:rPr>
      </w:pPr>
    </w:p>
    <w:p w14:paraId="64A37C6D" w14:textId="00C82BBB" w:rsidR="00E76B71" w:rsidRPr="000470BB" w:rsidRDefault="00E76B71" w:rsidP="00E76B71">
      <w:pPr>
        <w:rPr>
          <w:highlight w:val="green"/>
          <w:lang w:val="en-GB"/>
        </w:rPr>
      </w:pPr>
      <w:r w:rsidRPr="000470BB">
        <w:rPr>
          <w:highlight w:val="green"/>
          <w:lang w:val="en-GB"/>
        </w:rPr>
        <w:t>You have also defined the elements of the among-individual and residual within-individual variance-covariance matrices:</w:t>
      </w:r>
    </w:p>
    <w:p w14:paraId="1C6B0EDF" w14:textId="77777777" w:rsidR="00E76B71" w:rsidRPr="000470BB" w:rsidRDefault="00E76B71" w:rsidP="00E76B71">
      <w:pPr>
        <w:rPr>
          <w:highlight w:val="green"/>
          <w:lang w:val="en-GB"/>
        </w:rPr>
      </w:pPr>
    </w:p>
    <w:p w14:paraId="5226402D" w14:textId="77777777" w:rsidR="00E76B71" w:rsidRPr="000470BB" w:rsidRDefault="00453E16" w:rsidP="00E76B71">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e>
              </m:mr>
            </m:m>
          </m:e>
        </m:d>
      </m:oMath>
      <w:r w:rsidR="00E76B71" w:rsidRPr="000470BB">
        <w:rPr>
          <w:highlight w:val="green"/>
          <w:lang w:val="en-GB"/>
        </w:rPr>
        <w:t xml:space="preserve"> </w:t>
      </w:r>
    </w:p>
    <w:p w14:paraId="6EE93B96" w14:textId="77777777" w:rsidR="00E76B71" w:rsidRPr="000470BB" w:rsidRDefault="00E76B71" w:rsidP="00E76B71">
      <w:pPr>
        <w:rPr>
          <w:highlight w:val="green"/>
          <w:lang w:val="en-GB"/>
        </w:rPr>
      </w:pPr>
    </w:p>
    <w:p w14:paraId="049FC91B" w14:textId="77777777" w:rsidR="00E76B71" w:rsidRPr="000470BB" w:rsidRDefault="00453E16" w:rsidP="00E76B71">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mr>
            </m:m>
          </m:e>
        </m:d>
      </m:oMath>
      <w:r w:rsidR="00E76B71" w:rsidRPr="000470BB">
        <w:rPr>
          <w:highlight w:val="green"/>
          <w:lang w:val="en-GB"/>
        </w:rPr>
        <w:tab/>
      </w:r>
    </w:p>
    <w:p w14:paraId="00F2BB99" w14:textId="77777777" w:rsidR="00E76B71" w:rsidRPr="000470BB" w:rsidRDefault="00E76B71" w:rsidP="00E76B71">
      <w:pPr>
        <w:rPr>
          <w:highlight w:val="green"/>
          <w:lang w:val="en-GB"/>
        </w:rPr>
      </w:pPr>
    </w:p>
    <w:p w14:paraId="7B138531" w14:textId="7B09466D" w:rsidR="00E76B71" w:rsidRPr="000470BB" w:rsidRDefault="00E76B71" w:rsidP="00E76B71">
      <w:pPr>
        <w:rPr>
          <w:highlight w:val="green"/>
          <w:lang w:val="en-GB"/>
        </w:rPr>
      </w:pPr>
      <w:r w:rsidRPr="000470BB">
        <w:rPr>
          <w:highlight w:val="green"/>
          <w:lang w:val="en-GB"/>
        </w:rPr>
        <w:t xml:space="preserve">Your entries resulted in the following values for these </w:t>
      </w:r>
      <w:r w:rsidR="00FA37E0" w:rsidRPr="000470BB">
        <w:rPr>
          <w:highlight w:val="green"/>
          <w:lang w:val="en-GB"/>
        </w:rPr>
        <w:t>matrices</w:t>
      </w:r>
      <w:r w:rsidRPr="000470BB">
        <w:rPr>
          <w:highlight w:val="green"/>
          <w:lang w:val="en-GB"/>
        </w:rPr>
        <w:t>:</w:t>
      </w:r>
    </w:p>
    <w:p w14:paraId="12B8A335" w14:textId="77777777" w:rsidR="00E76B71" w:rsidRPr="000470BB" w:rsidRDefault="00453E16" w:rsidP="00E76B71">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e>
              </m:mr>
            </m:m>
          </m:e>
        </m:d>
      </m:oMath>
      <w:r w:rsidR="00E76B71" w:rsidRPr="000470BB">
        <w:rPr>
          <w:highlight w:val="green"/>
          <w:lang w:val="en-GB"/>
        </w:rPr>
        <w:t xml:space="preserve"> </w:t>
      </w:r>
    </w:p>
    <w:p w14:paraId="36E993E0" w14:textId="77777777" w:rsidR="00E76B71" w:rsidRPr="000470BB" w:rsidRDefault="00E76B71" w:rsidP="00E76B71">
      <w:pPr>
        <w:rPr>
          <w:highlight w:val="green"/>
          <w:lang w:val="en-GB"/>
        </w:rPr>
      </w:pPr>
    </w:p>
    <w:p w14:paraId="39DACCF8" w14:textId="77777777" w:rsidR="00E76B71" w:rsidRPr="000C581A" w:rsidRDefault="00453E16" w:rsidP="00E76B71">
      <w:pPr>
        <w:rPr>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mr>
            </m:m>
          </m:e>
        </m:d>
        <w:commentRangeStart w:id="23"/>
        <w:commentRangeEnd w:id="23"/>
        <m:r>
          <m:rPr>
            <m:sty m:val="p"/>
          </m:rPr>
          <w:rPr>
            <w:rStyle w:val="CommentReference"/>
            <w:rFonts w:ascii="Cambria Math" w:hAnsi="Cambria Math"/>
            <w:highlight w:val="green"/>
          </w:rPr>
          <w:commentReference w:id="23"/>
        </m:r>
        <m:r>
          <w:rPr>
            <w:rFonts w:ascii="Cambria Math" w:hAnsi="Cambria Math"/>
            <w:lang w:val="en-GB"/>
          </w:rPr>
          <m:t xml:space="preserve"> </m:t>
        </m:r>
      </m:oMath>
      <w:r w:rsidR="00E76B71" w:rsidRPr="000C581A">
        <w:rPr>
          <w:lang w:val="en-GB"/>
        </w:rPr>
        <w:tab/>
      </w:r>
    </w:p>
    <w:p w14:paraId="08495457" w14:textId="77777777" w:rsidR="00D207FF" w:rsidRPr="000C581A" w:rsidRDefault="00D207FF" w:rsidP="00E76B71">
      <w:pPr>
        <w:rPr>
          <w:lang w:val="en-GB"/>
        </w:rPr>
      </w:pPr>
    </w:p>
    <w:p w14:paraId="75514BED" w14:textId="0F57C5EE" w:rsidR="00D207FF" w:rsidRPr="00307775" w:rsidRDefault="00D207FF" w:rsidP="00D207FF">
      <w:pPr>
        <w:rPr>
          <w:highlight w:val="green"/>
          <w:lang w:val="en-GB"/>
        </w:rPr>
      </w:pPr>
      <w:r w:rsidRPr="00307775">
        <w:rPr>
          <w:highlight w:val="green"/>
          <w:lang w:val="en-GB"/>
        </w:rPr>
        <w:lastRenderedPageBreak/>
        <w:t xml:space="preserve">As we have seen in previous steps, we can visualize the patterns at the overall phenotypic level, within individuals, and </w:t>
      </w:r>
      <w:r w:rsidR="000470BB" w:rsidRPr="00307775">
        <w:rPr>
          <w:highlight w:val="green"/>
          <w:lang w:val="en-GB"/>
        </w:rPr>
        <w:t>among</w:t>
      </w:r>
      <w:r w:rsidRPr="00307775">
        <w:rPr>
          <w:highlight w:val="green"/>
          <w:lang w:val="en-GB"/>
        </w:rPr>
        <w:t xml:space="preserve"> individuals. </w:t>
      </w:r>
    </w:p>
    <w:p w14:paraId="4ADABB82" w14:textId="77777777" w:rsidR="00D207FF" w:rsidRPr="00307775" w:rsidRDefault="00D207FF" w:rsidP="00D207FF">
      <w:pPr>
        <w:rPr>
          <w:highlight w:val="green"/>
          <w:lang w:val="en-GB"/>
        </w:rPr>
      </w:pPr>
    </w:p>
    <w:p w14:paraId="765A98A9" w14:textId="39BAF864" w:rsidR="00D207FF" w:rsidRPr="000C581A" w:rsidRDefault="00D207FF" w:rsidP="00D207FF">
      <w:pPr>
        <w:rPr>
          <w:lang w:val="en-GB"/>
        </w:rPr>
      </w:pPr>
      <w:r w:rsidRPr="00307775">
        <w:rPr>
          <w:highlight w:val="green"/>
          <w:lang w:val="en-GB"/>
        </w:rPr>
        <w:t>First, we plot the raw data in a scatter plot; this plot represents the overall phenotypic association between the two traits:</w:t>
      </w:r>
    </w:p>
    <w:p w14:paraId="0C9F88FA" w14:textId="77777777" w:rsidR="00D207FF" w:rsidRPr="000C581A" w:rsidRDefault="00D207FF" w:rsidP="00D207FF">
      <w:pPr>
        <w:rPr>
          <w:lang w:val="en-GB"/>
        </w:rPr>
      </w:pPr>
    </w:p>
    <w:p w14:paraId="5F56A2C7" w14:textId="77777777" w:rsidR="00D207FF" w:rsidRPr="00AB3544" w:rsidRDefault="00D207FF" w:rsidP="00D207FF">
      <w:pPr>
        <w:rPr>
          <w:highlight w:val="green"/>
          <w:lang w:val="en-GB"/>
        </w:rPr>
      </w:pPr>
      <w:commentRangeStart w:id="24"/>
      <w:r w:rsidRPr="00AB3544">
        <w:rPr>
          <w:highlight w:val="green"/>
          <w:lang w:val="en-GB"/>
        </w:rPr>
        <w:t>[GRAPH]</w:t>
      </w:r>
      <w:commentRangeEnd w:id="24"/>
      <w:r w:rsidRPr="00AB3544">
        <w:rPr>
          <w:rStyle w:val="CommentReference"/>
          <w:highlight w:val="green"/>
          <w:lang w:val="en-GB"/>
        </w:rPr>
        <w:commentReference w:id="24"/>
      </w:r>
      <w:r w:rsidRPr="00AB3544">
        <w:rPr>
          <w:highlight w:val="green"/>
          <w:lang w:val="en-GB"/>
        </w:rPr>
        <w:t xml:space="preserve"> </w:t>
      </w:r>
    </w:p>
    <w:p w14:paraId="19AFA2D5" w14:textId="77777777" w:rsidR="00D207FF" w:rsidRPr="00AB3544" w:rsidRDefault="00D207FF" w:rsidP="00D207FF">
      <w:pPr>
        <w:rPr>
          <w:highlight w:val="green"/>
          <w:lang w:val="en-GB"/>
        </w:rPr>
      </w:pPr>
    </w:p>
    <w:p w14:paraId="0206867F" w14:textId="370C60BD" w:rsidR="00D207FF" w:rsidRPr="00AB3544" w:rsidRDefault="00D207FF" w:rsidP="00D207FF">
      <w:pPr>
        <w:rPr>
          <w:highlight w:val="green"/>
          <w:lang w:val="en-GB"/>
        </w:rPr>
      </w:pPr>
      <w:r w:rsidRPr="00AB3544">
        <w:rPr>
          <w:highlight w:val="green"/>
          <w:lang w:val="en-GB"/>
        </w:rPr>
        <w:t>Second, we calculated each individual’s mean value for each of the two traits, and plot</w:t>
      </w:r>
      <w:r w:rsidR="004C44D2" w:rsidRPr="00AB3544">
        <w:rPr>
          <w:highlight w:val="green"/>
          <w:lang w:val="en-GB"/>
        </w:rPr>
        <w:t>ted</w:t>
      </w:r>
      <w:r w:rsidRPr="00AB3544">
        <w:rPr>
          <w:highlight w:val="green"/>
          <w:lang w:val="en-GB"/>
        </w:rPr>
        <w:t xml:space="preserve"> these two values in a scatter plot. This plot of individual-mean values represents a visual of the among-individual correlation:</w:t>
      </w:r>
    </w:p>
    <w:p w14:paraId="4F6263B1" w14:textId="77777777" w:rsidR="00D207FF" w:rsidRPr="00AB3544" w:rsidRDefault="00D207FF" w:rsidP="00D207FF">
      <w:pPr>
        <w:rPr>
          <w:highlight w:val="green"/>
          <w:lang w:val="en-GB"/>
        </w:rPr>
      </w:pPr>
    </w:p>
    <w:p w14:paraId="0C9767EE" w14:textId="77777777" w:rsidR="00D207FF" w:rsidRPr="00AB3544" w:rsidRDefault="00D207FF" w:rsidP="00D207FF">
      <w:pPr>
        <w:rPr>
          <w:highlight w:val="green"/>
          <w:lang w:val="en-GB"/>
        </w:rPr>
      </w:pPr>
      <w:commentRangeStart w:id="25"/>
      <w:r w:rsidRPr="00AB3544">
        <w:rPr>
          <w:highlight w:val="green"/>
          <w:lang w:val="en-GB"/>
        </w:rPr>
        <w:t>[GRAPH]</w:t>
      </w:r>
      <w:commentRangeEnd w:id="25"/>
      <w:r w:rsidRPr="00AB3544">
        <w:rPr>
          <w:rStyle w:val="CommentReference"/>
          <w:highlight w:val="green"/>
          <w:lang w:val="en-GB"/>
        </w:rPr>
        <w:commentReference w:id="25"/>
      </w:r>
      <w:r w:rsidRPr="00AB3544">
        <w:rPr>
          <w:highlight w:val="green"/>
          <w:lang w:val="en-GB"/>
        </w:rPr>
        <w:t xml:space="preserve"> </w:t>
      </w:r>
    </w:p>
    <w:p w14:paraId="277ACBC9" w14:textId="77777777" w:rsidR="00D207FF" w:rsidRPr="00AB3544" w:rsidRDefault="00D207FF" w:rsidP="00D207FF">
      <w:pPr>
        <w:rPr>
          <w:highlight w:val="green"/>
          <w:lang w:val="en-GB"/>
        </w:rPr>
      </w:pPr>
    </w:p>
    <w:p w14:paraId="2CE8ABF2" w14:textId="29063DA1" w:rsidR="00D207FF" w:rsidRPr="00AB3544" w:rsidRDefault="00D207FF" w:rsidP="00D207FF">
      <w:pPr>
        <w:rPr>
          <w:highlight w:val="green"/>
          <w:lang w:val="en-GB"/>
        </w:rPr>
      </w:pPr>
      <w:r w:rsidRPr="00AB3544">
        <w:rPr>
          <w:highlight w:val="green"/>
          <w:lang w:val="en-GB"/>
        </w:rPr>
        <w:t>Third, we calculated how each observation deviates from an individual’s mean value for each of the two traits, and plot these two values in a scatter plot. This plot of within-individual deviations from individual-means represents a visual of the within-individual correlation:</w:t>
      </w:r>
    </w:p>
    <w:p w14:paraId="75193927" w14:textId="77777777" w:rsidR="00D207FF" w:rsidRPr="00AB3544" w:rsidRDefault="00D207FF" w:rsidP="00D207FF">
      <w:pPr>
        <w:rPr>
          <w:highlight w:val="green"/>
          <w:lang w:val="en-GB"/>
        </w:rPr>
      </w:pPr>
    </w:p>
    <w:p w14:paraId="63B28FFE" w14:textId="77777777" w:rsidR="00D207FF" w:rsidRPr="00AB3544" w:rsidRDefault="00D207FF" w:rsidP="00D207FF">
      <w:pPr>
        <w:rPr>
          <w:highlight w:val="green"/>
          <w:lang w:val="en-GB"/>
        </w:rPr>
      </w:pPr>
      <w:commentRangeStart w:id="26"/>
      <w:r w:rsidRPr="00AB3544">
        <w:rPr>
          <w:highlight w:val="green"/>
          <w:lang w:val="en-GB"/>
        </w:rPr>
        <w:t>[GRAPH]</w:t>
      </w:r>
      <w:commentRangeEnd w:id="26"/>
      <w:r w:rsidRPr="00AB3544">
        <w:rPr>
          <w:rStyle w:val="CommentReference"/>
          <w:highlight w:val="green"/>
          <w:lang w:val="en-GB"/>
        </w:rPr>
        <w:commentReference w:id="26"/>
      </w:r>
      <w:r w:rsidRPr="00AB3544">
        <w:rPr>
          <w:highlight w:val="green"/>
          <w:lang w:val="en-GB"/>
        </w:rPr>
        <w:t xml:space="preserve"> </w:t>
      </w:r>
    </w:p>
    <w:p w14:paraId="0035347F" w14:textId="77777777" w:rsidR="00D207FF" w:rsidRPr="00AB3544" w:rsidRDefault="00D207FF" w:rsidP="00E76B71">
      <w:pPr>
        <w:rPr>
          <w:highlight w:val="green"/>
          <w:lang w:val="en-GB"/>
        </w:rPr>
      </w:pPr>
    </w:p>
    <w:p w14:paraId="19B81EFD" w14:textId="03178E45" w:rsidR="007F7455" w:rsidRPr="00AB3544" w:rsidRDefault="007F7455" w:rsidP="00E76B71">
      <w:pPr>
        <w:rPr>
          <w:highlight w:val="green"/>
          <w:lang w:val="en-GB"/>
        </w:rPr>
      </w:pPr>
      <w:r w:rsidRPr="00AB3544">
        <w:rPr>
          <w:highlight w:val="green"/>
          <w:lang w:val="en-GB"/>
        </w:rPr>
        <w:t xml:space="preserve">Here is </w:t>
      </w:r>
      <w:r w:rsidR="00D64B83" w:rsidRPr="00AB3544">
        <w:rPr>
          <w:highlight w:val="green"/>
          <w:lang w:val="en-GB"/>
        </w:rPr>
        <w:t xml:space="preserve">also </w:t>
      </w:r>
      <w:r w:rsidRPr="00AB3544">
        <w:rPr>
          <w:highlight w:val="green"/>
          <w:lang w:val="en-GB"/>
        </w:rPr>
        <w:t xml:space="preserve">the plot showing </w:t>
      </w:r>
      <w:r w:rsidR="00D64B83" w:rsidRPr="00AB3544">
        <w:rPr>
          <w:highlight w:val="green"/>
          <w:lang w:val="en-GB"/>
        </w:rPr>
        <w:t>how the environment is changing over time:</w:t>
      </w:r>
    </w:p>
    <w:p w14:paraId="47898496" w14:textId="77777777" w:rsidR="007F7455" w:rsidRPr="00AB3544" w:rsidRDefault="007F7455" w:rsidP="00E76B71">
      <w:pPr>
        <w:rPr>
          <w:highlight w:val="green"/>
          <w:lang w:val="en-GB"/>
        </w:rPr>
      </w:pPr>
    </w:p>
    <w:p w14:paraId="61106ADA" w14:textId="157D90D0" w:rsidR="007F7455" w:rsidRPr="000C581A" w:rsidRDefault="007F7455" w:rsidP="00E76B71">
      <w:pPr>
        <w:rPr>
          <w:lang w:val="en-GB"/>
        </w:rPr>
      </w:pPr>
      <w:commentRangeStart w:id="27"/>
      <w:r w:rsidRPr="00AB3544">
        <w:rPr>
          <w:highlight w:val="green"/>
          <w:lang w:val="en-GB"/>
        </w:rPr>
        <w:t>[GRAPH]</w:t>
      </w:r>
      <w:commentRangeEnd w:id="27"/>
      <w:r w:rsidRPr="00AB3544">
        <w:rPr>
          <w:rStyle w:val="CommentReference"/>
          <w:highlight w:val="green"/>
          <w:lang w:val="en-GB"/>
        </w:rPr>
        <w:commentReference w:id="27"/>
      </w:r>
    </w:p>
    <w:p w14:paraId="420E9321" w14:textId="77777777" w:rsidR="007F7455" w:rsidRPr="000C581A" w:rsidRDefault="007F7455" w:rsidP="00E76B71">
      <w:pPr>
        <w:rPr>
          <w:lang w:val="en-GB"/>
        </w:rPr>
      </w:pPr>
    </w:p>
    <w:p w14:paraId="442F2112" w14:textId="29E99898" w:rsidR="007F7455" w:rsidRPr="00AB3544" w:rsidRDefault="007F7455" w:rsidP="00E76B71">
      <w:pPr>
        <w:rPr>
          <w:highlight w:val="green"/>
          <w:lang w:val="en-GB"/>
        </w:rPr>
      </w:pPr>
      <w:r w:rsidRPr="00AB3544">
        <w:rPr>
          <w:highlight w:val="green"/>
          <w:lang w:val="en-GB"/>
        </w:rPr>
        <w:t>If you chose a within- and among-individual correlation equal to zero and also set non-zero slopes for x for both traits, you will see that the data show a within-individual correlation. The correlation emerges at this level because we set the simulation to produce a situation where all individuals were sampled equally often and at the same time (i.e., there was no variation in the timing of sampling). This meant that the environment (food availability) varied within but not among individuals, and therefore caused correlations between egg size and number within but not among individuals either.</w:t>
      </w:r>
    </w:p>
    <w:p w14:paraId="0CE0DF77" w14:textId="77777777" w:rsidR="007F7455" w:rsidRPr="00AB3544" w:rsidRDefault="007F7455" w:rsidP="00E76B71">
      <w:pPr>
        <w:rPr>
          <w:highlight w:val="green"/>
          <w:lang w:val="en-GB"/>
        </w:rPr>
      </w:pPr>
    </w:p>
    <w:p w14:paraId="018FDA30" w14:textId="5DA33946" w:rsidR="007F7455" w:rsidRPr="00AB3544" w:rsidRDefault="00C67B0A" w:rsidP="00E76B71">
      <w:pPr>
        <w:rPr>
          <w:highlight w:val="green"/>
          <w:lang w:val="en-GB"/>
        </w:rPr>
      </w:pPr>
      <w:r w:rsidRPr="00AB3544">
        <w:rPr>
          <w:highlight w:val="green"/>
          <w:lang w:val="en-GB"/>
        </w:rPr>
        <w:t>We will now run a bivariate mixed-effects model on these data, where we will fit the following phenotypic equation with the following random effects structures:</w:t>
      </w:r>
    </w:p>
    <w:p w14:paraId="7FA0F9FC" w14:textId="77777777" w:rsidR="00C67B0A" w:rsidRPr="00AB3544" w:rsidRDefault="00C67B0A" w:rsidP="00E76B71">
      <w:pPr>
        <w:rPr>
          <w:highlight w:val="green"/>
          <w:lang w:val="en-GB"/>
        </w:rPr>
      </w:pPr>
    </w:p>
    <w:p w14:paraId="03C95114" w14:textId="34D5512F" w:rsidR="00C67B0A" w:rsidRPr="00AB3544" w:rsidRDefault="00453E16" w:rsidP="00C67B0A">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0yi</m:t>
                </m:r>
              </m:sub>
            </m:sSub>
          </m:e>
        </m:d>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r>
              <w:rPr>
                <w:rFonts w:ascii="Cambria Math" w:hAnsi="Cambria Math" w:cs="Lucida Sans Unicode"/>
                <w:highlight w:val="green"/>
                <w:lang w:val="en-GB"/>
              </w:rPr>
              <m:t>h</m:t>
            </m:r>
            <m:r>
              <w:rPr>
                <w:rFonts w:ascii="Cambria Math" w:hAnsi="Cambria Math"/>
                <w:highlight w:val="green"/>
                <w:lang w:val="en-GB"/>
              </w:rPr>
              <m:t>i</m:t>
            </m:r>
          </m:sub>
        </m:sSub>
      </m:oMath>
      <w:r w:rsidR="00C67B0A" w:rsidRPr="00AB3544">
        <w:rPr>
          <w:highlight w:val="green"/>
          <w:lang w:val="en-GB"/>
        </w:rPr>
        <w:t xml:space="preserve">    </w:t>
      </w:r>
    </w:p>
    <w:p w14:paraId="5D3826C8" w14:textId="77777777" w:rsidR="00C67B0A" w:rsidRPr="00AB3544" w:rsidRDefault="00C67B0A" w:rsidP="00C67B0A">
      <w:pPr>
        <w:rPr>
          <w:highlight w:val="green"/>
          <w:lang w:val="en-GB"/>
        </w:rPr>
      </w:pPr>
      <w:r w:rsidRPr="00AB3544">
        <w:rPr>
          <w:highlight w:val="green"/>
          <w:lang w:val="en-GB"/>
        </w:rPr>
        <w:tab/>
      </w:r>
      <w:r w:rsidRPr="00AB3544">
        <w:rPr>
          <w:highlight w:val="green"/>
          <w:lang w:val="en-GB"/>
        </w:rPr>
        <w:tab/>
      </w:r>
      <w:r w:rsidRPr="00AB3544">
        <w:rPr>
          <w:highlight w:val="green"/>
          <w:lang w:val="en-GB"/>
        </w:rPr>
        <w:tab/>
      </w:r>
      <w:r w:rsidRPr="00AB3544">
        <w:rPr>
          <w:highlight w:val="green"/>
          <w:lang w:val="en-GB"/>
        </w:rPr>
        <w:tab/>
      </w:r>
      <w:r w:rsidRPr="00AB3544">
        <w:rPr>
          <w:highlight w:val="green"/>
          <w:lang w:val="en-GB"/>
        </w:rPr>
        <w:tab/>
      </w:r>
    </w:p>
    <w:p w14:paraId="4E34C18A" w14:textId="4A8443BA" w:rsidR="00C67B0A" w:rsidRPr="00AB3544" w:rsidRDefault="00453E16" w:rsidP="00C67B0A">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z</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0z</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0zi</m:t>
                </m:r>
              </m:sub>
            </m:sSub>
          </m:e>
        </m:d>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r>
              <w:rPr>
                <w:rFonts w:ascii="Cambria Math" w:hAnsi="Cambria Math" w:cs="Lucida Sans Unicode"/>
                <w:highlight w:val="green"/>
                <w:lang w:val="en-GB"/>
              </w:rPr>
              <m:t>h</m:t>
            </m:r>
            <m:r>
              <w:rPr>
                <w:rFonts w:ascii="Cambria Math" w:hAnsi="Cambria Math"/>
                <w:highlight w:val="green"/>
                <w:lang w:val="en-GB"/>
              </w:rPr>
              <m:t>i</m:t>
            </m:r>
          </m:sub>
        </m:sSub>
      </m:oMath>
      <w:r w:rsidR="00C67B0A" w:rsidRPr="00AB3544">
        <w:rPr>
          <w:highlight w:val="green"/>
          <w:lang w:val="en-GB"/>
        </w:rPr>
        <w:t xml:space="preserve"> </w:t>
      </w:r>
    </w:p>
    <w:p w14:paraId="58F1A0C6" w14:textId="77777777" w:rsidR="00C67B0A" w:rsidRPr="00AB3544" w:rsidRDefault="00C67B0A" w:rsidP="00C67B0A">
      <w:pPr>
        <w:rPr>
          <w:highlight w:val="green"/>
          <w:lang w:val="en-GB"/>
        </w:rPr>
      </w:pPr>
    </w:p>
    <w:p w14:paraId="48B1BD5F" w14:textId="77777777" w:rsidR="00C67B0A" w:rsidRPr="00AB3544" w:rsidRDefault="00453E16" w:rsidP="00C67B0A">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e>
              </m:mr>
            </m:m>
          </m:e>
        </m:d>
      </m:oMath>
      <w:r w:rsidR="00C67B0A" w:rsidRPr="00AB3544">
        <w:rPr>
          <w:highlight w:val="green"/>
          <w:lang w:val="en-GB"/>
        </w:rPr>
        <w:t xml:space="preserve"> </w:t>
      </w:r>
    </w:p>
    <w:p w14:paraId="65BABF80" w14:textId="77777777" w:rsidR="00C67B0A" w:rsidRPr="00AB3544" w:rsidRDefault="00C67B0A" w:rsidP="00C67B0A">
      <w:pPr>
        <w:rPr>
          <w:highlight w:val="green"/>
          <w:lang w:val="en-GB"/>
        </w:rPr>
      </w:pPr>
    </w:p>
    <w:p w14:paraId="59D90E84" w14:textId="4851711C" w:rsidR="00C67B0A" w:rsidRPr="000C581A" w:rsidRDefault="00453E16" w:rsidP="00C67B0A">
      <w:pPr>
        <w:rPr>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mr>
            </m:m>
          </m:e>
        </m:d>
      </m:oMath>
      <w:r w:rsidR="00C67B0A" w:rsidRPr="000C581A">
        <w:rPr>
          <w:lang w:val="en-GB"/>
        </w:rPr>
        <w:tab/>
      </w:r>
    </w:p>
    <w:p w14:paraId="03647061" w14:textId="77777777" w:rsidR="00C67B0A" w:rsidRPr="000C581A" w:rsidRDefault="00C67B0A" w:rsidP="00E76B71">
      <w:pPr>
        <w:rPr>
          <w:lang w:val="en-GB"/>
        </w:rPr>
      </w:pPr>
    </w:p>
    <w:p w14:paraId="6180A321" w14:textId="77777777" w:rsidR="00C67B0A" w:rsidRPr="000C581A" w:rsidRDefault="00C67B0A" w:rsidP="00E76B71">
      <w:pPr>
        <w:rPr>
          <w:lang w:val="en-GB"/>
        </w:rPr>
      </w:pPr>
    </w:p>
    <w:p w14:paraId="1E2AF8D8" w14:textId="77230CD9" w:rsidR="007F7455" w:rsidRPr="00142143" w:rsidRDefault="00C67B0A" w:rsidP="00E76B71">
      <w:pPr>
        <w:rPr>
          <w:highlight w:val="green"/>
          <w:lang w:val="en-GB"/>
        </w:rPr>
      </w:pPr>
      <w:r w:rsidRPr="00142143">
        <w:rPr>
          <w:highlight w:val="green"/>
          <w:lang w:val="en-GB"/>
        </w:rPr>
        <w:t xml:space="preserve">Here we print the point estimates derived from a </w:t>
      </w:r>
      <w:r w:rsidR="000B48B9">
        <w:rPr>
          <w:highlight w:val="green"/>
          <w:lang w:val="en-GB"/>
        </w:rPr>
        <w:t>Bayesian</w:t>
      </w:r>
      <w:r w:rsidRPr="00142143">
        <w:rPr>
          <w:highlight w:val="green"/>
          <w:lang w:val="en-GB"/>
        </w:rPr>
        <w:t>-analysis of these data</w:t>
      </w:r>
      <w:r w:rsidR="007E3569">
        <w:rPr>
          <w:highlight w:val="green"/>
          <w:lang w:val="en-GB"/>
        </w:rPr>
        <w:t xml:space="preserve"> (true values are between brackets)</w:t>
      </w:r>
      <w:r w:rsidRPr="00142143">
        <w:rPr>
          <w:highlight w:val="green"/>
          <w:lang w:val="en-GB"/>
        </w:rPr>
        <w:t>:</w:t>
      </w:r>
    </w:p>
    <w:p w14:paraId="1F4953CA" w14:textId="77777777" w:rsidR="007F7455" w:rsidRPr="00142143" w:rsidRDefault="007F7455" w:rsidP="00E76B71">
      <w:pPr>
        <w:rPr>
          <w:highlight w:val="green"/>
          <w:lang w:val="en-GB"/>
        </w:rPr>
      </w:pPr>
    </w:p>
    <w:p w14:paraId="14C2FDB4" w14:textId="5B39BB53" w:rsidR="00C67B0A" w:rsidRPr="00142143" w:rsidRDefault="00453E16" w:rsidP="00C67B0A">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0yi</m:t>
                </m:r>
              </m:sub>
            </m:sSub>
          </m:e>
        </m:d>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r>
              <w:rPr>
                <w:rFonts w:ascii="Cambria Math" w:hAnsi="Cambria Math" w:cs="Lucida Sans Unicode"/>
                <w:highlight w:val="green"/>
                <w:lang w:val="en-GB"/>
              </w:rPr>
              <m:t>h</m:t>
            </m:r>
            <m:r>
              <w:rPr>
                <w:rFonts w:ascii="Cambria Math" w:hAnsi="Cambria Math"/>
                <w:highlight w:val="green"/>
                <w:lang w:val="en-GB"/>
              </w:rPr>
              <m:t>i</m:t>
            </m:r>
          </m:sub>
        </m:sSub>
      </m:oMath>
      <w:r w:rsidR="00C67B0A" w:rsidRPr="00142143">
        <w:rPr>
          <w:highlight w:val="green"/>
          <w:lang w:val="en-GB"/>
        </w:rPr>
        <w:t xml:space="preserve">    </w:t>
      </w:r>
    </w:p>
    <w:p w14:paraId="178B9293" w14:textId="77777777" w:rsidR="00C67B0A" w:rsidRPr="00142143" w:rsidRDefault="00C67B0A" w:rsidP="00C67B0A">
      <w:pPr>
        <w:rPr>
          <w:highlight w:val="green"/>
          <w:lang w:val="en-GB"/>
        </w:rPr>
      </w:pPr>
      <w:r w:rsidRPr="00142143">
        <w:rPr>
          <w:highlight w:val="green"/>
          <w:lang w:val="en-GB"/>
        </w:rPr>
        <w:tab/>
      </w:r>
      <w:r w:rsidRPr="00142143">
        <w:rPr>
          <w:highlight w:val="green"/>
          <w:lang w:val="en-GB"/>
        </w:rPr>
        <w:tab/>
      </w:r>
      <w:r w:rsidRPr="00142143">
        <w:rPr>
          <w:highlight w:val="green"/>
          <w:lang w:val="en-GB"/>
        </w:rPr>
        <w:tab/>
      </w:r>
      <w:r w:rsidRPr="00142143">
        <w:rPr>
          <w:highlight w:val="green"/>
          <w:lang w:val="en-GB"/>
        </w:rPr>
        <w:tab/>
      </w:r>
      <w:r w:rsidRPr="00142143">
        <w:rPr>
          <w:highlight w:val="green"/>
          <w:lang w:val="en-GB"/>
        </w:rPr>
        <w:tab/>
      </w:r>
    </w:p>
    <w:p w14:paraId="6082BD02" w14:textId="7D682858" w:rsidR="00C67B0A" w:rsidRPr="00142143" w:rsidRDefault="00453E16" w:rsidP="00C67B0A">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z</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0z</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0zi</m:t>
                </m:r>
              </m:sub>
            </m:sSub>
          </m:e>
        </m:d>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r>
              <w:rPr>
                <w:rFonts w:ascii="Cambria Math" w:hAnsi="Cambria Math" w:cs="Lucida Sans Unicode"/>
                <w:highlight w:val="green"/>
                <w:lang w:val="en-GB"/>
              </w:rPr>
              <m:t>h</m:t>
            </m:r>
            <m:r>
              <w:rPr>
                <w:rFonts w:ascii="Cambria Math" w:hAnsi="Cambria Math"/>
                <w:highlight w:val="green"/>
                <w:lang w:val="en-GB"/>
              </w:rPr>
              <m:t>i</m:t>
            </m:r>
          </m:sub>
        </m:sSub>
      </m:oMath>
      <w:r w:rsidR="00C67B0A" w:rsidRPr="00142143">
        <w:rPr>
          <w:highlight w:val="green"/>
          <w:lang w:val="en-GB"/>
        </w:rPr>
        <w:t xml:space="preserve"> </w:t>
      </w:r>
    </w:p>
    <w:p w14:paraId="1299EAFE" w14:textId="77777777" w:rsidR="00C67B0A" w:rsidRPr="00142143" w:rsidRDefault="00C67B0A" w:rsidP="00C67B0A">
      <w:pPr>
        <w:rPr>
          <w:highlight w:val="green"/>
          <w:lang w:val="en-GB"/>
        </w:rPr>
      </w:pPr>
    </w:p>
    <w:p w14:paraId="35D8D004" w14:textId="77777777" w:rsidR="00C67B0A" w:rsidRPr="00142143" w:rsidRDefault="00453E16" w:rsidP="00C67B0A">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e>
              </m:mr>
            </m:m>
          </m:e>
        </m:d>
      </m:oMath>
      <w:r w:rsidR="00C67B0A" w:rsidRPr="00142143">
        <w:rPr>
          <w:highlight w:val="green"/>
          <w:lang w:val="en-GB"/>
        </w:rPr>
        <w:t xml:space="preserve"> </w:t>
      </w:r>
    </w:p>
    <w:p w14:paraId="59B0F6B4" w14:textId="77777777" w:rsidR="00C67B0A" w:rsidRPr="00142143" w:rsidRDefault="00C67B0A" w:rsidP="00C67B0A">
      <w:pPr>
        <w:rPr>
          <w:highlight w:val="green"/>
          <w:lang w:val="en-GB"/>
        </w:rPr>
      </w:pPr>
    </w:p>
    <w:p w14:paraId="74F53BA4" w14:textId="77777777" w:rsidR="00C67B0A" w:rsidRPr="00142143" w:rsidRDefault="00453E16" w:rsidP="00C67B0A">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mr>
            </m:m>
            <w:commentRangeStart w:id="28"/>
            <w:commentRangeEnd w:id="28"/>
            <m:r>
              <m:rPr>
                <m:sty m:val="p"/>
              </m:rPr>
              <w:rPr>
                <w:rStyle w:val="CommentReference"/>
                <w:rFonts w:ascii="Cambria Math" w:hAnsi="Cambria Math"/>
                <w:highlight w:val="green"/>
              </w:rPr>
              <w:commentReference w:id="28"/>
            </m:r>
          </m:e>
        </m:d>
      </m:oMath>
      <w:r w:rsidR="00C67B0A" w:rsidRPr="00142143">
        <w:rPr>
          <w:highlight w:val="green"/>
          <w:lang w:val="en-GB"/>
        </w:rPr>
        <w:tab/>
      </w:r>
    </w:p>
    <w:p w14:paraId="4EF7B985" w14:textId="77777777" w:rsidR="007F7455" w:rsidRPr="00142143" w:rsidRDefault="007F7455" w:rsidP="00E76B71">
      <w:pPr>
        <w:rPr>
          <w:highlight w:val="green"/>
          <w:lang w:val="en-GB"/>
        </w:rPr>
      </w:pPr>
    </w:p>
    <w:p w14:paraId="305F9481" w14:textId="57DD8160" w:rsidR="00C67B0A" w:rsidRPr="00142143" w:rsidRDefault="00C67B0A" w:rsidP="00C67B0A">
      <w:pPr>
        <w:rPr>
          <w:highlight w:val="green"/>
          <w:lang w:val="en-GB"/>
        </w:rPr>
      </w:pPr>
      <w:r w:rsidRPr="00142143">
        <w:rPr>
          <w:highlight w:val="green"/>
          <w:lang w:val="en-GB"/>
        </w:rPr>
        <w:t>With these values, we can calculate the point estimates for the level-specific correlations:</w:t>
      </w:r>
    </w:p>
    <w:tbl>
      <w:tblPr>
        <w:tblStyle w:val="TableGrid"/>
        <w:tblW w:w="0" w:type="auto"/>
        <w:tblLook w:val="04A0" w:firstRow="1" w:lastRow="0" w:firstColumn="1" w:lastColumn="0" w:noHBand="0" w:noVBand="1"/>
      </w:tblPr>
      <w:tblGrid>
        <w:gridCol w:w="4811"/>
        <w:gridCol w:w="4811"/>
      </w:tblGrid>
      <w:tr w:rsidR="00C67B0A" w:rsidRPr="00142143" w14:paraId="6EB92904" w14:textId="77777777" w:rsidTr="00A81E25">
        <w:tc>
          <w:tcPr>
            <w:tcW w:w="4811" w:type="dxa"/>
          </w:tcPr>
          <w:p w14:paraId="5DD0D81A" w14:textId="12DBD699" w:rsidR="00C67B0A" w:rsidRPr="00142143" w:rsidRDefault="00C67B0A" w:rsidP="00A81E25">
            <w:pPr>
              <w:rPr>
                <w:highlight w:val="green"/>
                <w:lang w:val="en-GB"/>
              </w:rPr>
            </w:pPr>
            <w:r w:rsidRPr="00142143">
              <w:rPr>
                <w:highlight w:val="green"/>
                <w:lang w:val="en-GB"/>
              </w:rPr>
              <w:t>Among-individual correlation</w:t>
            </w:r>
          </w:p>
        </w:tc>
        <w:tc>
          <w:tcPr>
            <w:tcW w:w="4811" w:type="dxa"/>
          </w:tcPr>
          <w:p w14:paraId="2FFF42F9" w14:textId="19452234" w:rsidR="00C67B0A" w:rsidRPr="00142143" w:rsidRDefault="00B81F1B" w:rsidP="00B81F1B">
            <w:pPr>
              <w:rPr>
                <w:highlight w:val="green"/>
                <w:lang w:val="en-GB"/>
              </w:rPr>
            </w:pPr>
            <w:r w:rsidRPr="00142143">
              <w:rPr>
                <w:highlight w:val="green"/>
                <w:lang w:val="en-GB"/>
              </w:rPr>
              <w:t>Residual w</w:t>
            </w:r>
            <w:r w:rsidR="00C67B0A" w:rsidRPr="00142143">
              <w:rPr>
                <w:highlight w:val="green"/>
                <w:lang w:val="en-GB"/>
              </w:rPr>
              <w:t>ithin-individual correlation</w:t>
            </w:r>
          </w:p>
        </w:tc>
      </w:tr>
      <w:tr w:rsidR="00C67B0A" w:rsidRPr="00142143" w14:paraId="6E94EDBA" w14:textId="77777777" w:rsidTr="00A81E25">
        <w:tc>
          <w:tcPr>
            <w:tcW w:w="4811" w:type="dxa"/>
          </w:tcPr>
          <w:p w14:paraId="50676122" w14:textId="3D85AA0A" w:rsidR="00C67B0A" w:rsidRPr="00142143" w:rsidRDefault="00C67B0A" w:rsidP="00C67B0A">
            <w:pPr>
              <w:rPr>
                <w:highlight w:val="green"/>
                <w:lang w:val="en-GB"/>
              </w:rPr>
            </w:pPr>
            <w:r w:rsidRPr="00142143">
              <w:rPr>
                <w:highlight w:val="green"/>
                <w:lang w:val="en-GB"/>
              </w:rPr>
              <w:t>[calculate]</w:t>
            </w:r>
          </w:p>
        </w:tc>
        <w:tc>
          <w:tcPr>
            <w:tcW w:w="4811" w:type="dxa"/>
          </w:tcPr>
          <w:p w14:paraId="290637BC" w14:textId="617A626C" w:rsidR="00C67B0A" w:rsidRPr="00142143" w:rsidRDefault="00C67B0A" w:rsidP="00C67B0A">
            <w:pPr>
              <w:rPr>
                <w:highlight w:val="green"/>
                <w:lang w:val="en-GB"/>
              </w:rPr>
            </w:pPr>
            <w:r w:rsidRPr="00142143">
              <w:rPr>
                <w:highlight w:val="green"/>
                <w:lang w:val="en-GB"/>
              </w:rPr>
              <w:t>[calculate]</w:t>
            </w:r>
          </w:p>
        </w:tc>
      </w:tr>
    </w:tbl>
    <w:p w14:paraId="5E49D53F" w14:textId="77777777" w:rsidR="00C67B0A" w:rsidRPr="00142143" w:rsidRDefault="00C67B0A" w:rsidP="00E76B71">
      <w:pPr>
        <w:rPr>
          <w:highlight w:val="green"/>
          <w:lang w:val="en-GB"/>
        </w:rPr>
      </w:pPr>
    </w:p>
    <w:p w14:paraId="181D4DAC" w14:textId="485BFB0C" w:rsidR="00C67B0A" w:rsidRPr="00142143" w:rsidRDefault="00D64B83" w:rsidP="00E76B71">
      <w:pPr>
        <w:rPr>
          <w:highlight w:val="green"/>
          <w:lang w:val="en-GB"/>
        </w:rPr>
      </w:pPr>
      <w:r w:rsidRPr="00142143">
        <w:rPr>
          <w:highlight w:val="green"/>
          <w:lang w:val="en-GB"/>
        </w:rPr>
        <w:t>Importantly, t</w:t>
      </w:r>
      <w:r w:rsidR="00C67B0A" w:rsidRPr="00142143">
        <w:rPr>
          <w:highlight w:val="green"/>
          <w:lang w:val="en-GB"/>
        </w:rPr>
        <w:t>he estimates printed above</w:t>
      </w:r>
      <w:r w:rsidR="00B81F1B" w:rsidRPr="00142143">
        <w:rPr>
          <w:highlight w:val="green"/>
          <w:lang w:val="en-GB"/>
        </w:rPr>
        <w:t xml:space="preserve"> are from a model where the effect of food availability (x) </w:t>
      </w:r>
      <w:r w:rsidRPr="00142143">
        <w:rPr>
          <w:highlight w:val="green"/>
          <w:lang w:val="en-GB"/>
        </w:rPr>
        <w:t>wa</w:t>
      </w:r>
      <w:r w:rsidR="00B81F1B" w:rsidRPr="00142143">
        <w:rPr>
          <w:highlight w:val="green"/>
          <w:lang w:val="en-GB"/>
        </w:rPr>
        <w:t xml:space="preserve">s not modelled. Given the structure of the data, where food availability affected both traits but only varied within individuals, the residual within-individual correlation will </w:t>
      </w:r>
      <w:r w:rsidRPr="00142143">
        <w:rPr>
          <w:highlight w:val="green"/>
          <w:lang w:val="en-GB"/>
        </w:rPr>
        <w:t xml:space="preserve">thus </w:t>
      </w:r>
      <w:r w:rsidR="00B81F1B" w:rsidRPr="00142143">
        <w:rPr>
          <w:highlight w:val="green"/>
          <w:lang w:val="en-GB"/>
        </w:rPr>
        <w:t xml:space="preserve">be nonzero even if you modelled it to be zero. </w:t>
      </w:r>
    </w:p>
    <w:p w14:paraId="410D8E46" w14:textId="77777777" w:rsidR="00B81F1B" w:rsidRPr="00142143" w:rsidRDefault="00B81F1B" w:rsidP="00E76B71">
      <w:pPr>
        <w:rPr>
          <w:highlight w:val="green"/>
          <w:lang w:val="en-GB"/>
        </w:rPr>
      </w:pPr>
    </w:p>
    <w:p w14:paraId="2F00DB05" w14:textId="3D9BE239" w:rsidR="00B81F1B" w:rsidRPr="00142143" w:rsidRDefault="00B81F1B" w:rsidP="00B81F1B">
      <w:pPr>
        <w:rPr>
          <w:highlight w:val="green"/>
          <w:lang w:val="en-GB"/>
        </w:rPr>
      </w:pPr>
      <w:r w:rsidRPr="00142143">
        <w:rPr>
          <w:highlight w:val="green"/>
          <w:lang w:val="en-GB"/>
        </w:rPr>
        <w:t>We will now run an updated bivariate mixed-effects model on these data, where we will fit same model but now we do model the effect of food availability (x) on egg size and number:</w:t>
      </w:r>
    </w:p>
    <w:p w14:paraId="607B2B83" w14:textId="77777777" w:rsidR="00B81F1B" w:rsidRPr="00142143" w:rsidRDefault="00B81F1B" w:rsidP="00B81F1B">
      <w:pPr>
        <w:rPr>
          <w:highlight w:val="green"/>
          <w:lang w:val="en-GB"/>
        </w:rPr>
      </w:pPr>
    </w:p>
    <w:p w14:paraId="617D5E0C" w14:textId="48B3AFD4" w:rsidR="00B81F1B" w:rsidRPr="00142143" w:rsidRDefault="00453E16" w:rsidP="00B81F1B">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0yi</m:t>
                </m:r>
              </m:sub>
            </m:sSub>
          </m:e>
        </m:d>
        <m:r>
          <w:rPr>
            <w:rFonts w:ascii="Cambria Math" w:hAnsi="Cambria Math"/>
            <w:highlight w:val="green"/>
            <w:lang w:val="en-GB"/>
          </w:rPr>
          <m:t>+</m:t>
        </m:r>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GB"/>
              </w:rPr>
              <m:t>1</m:t>
            </m:r>
            <m:r>
              <w:rPr>
                <w:rFonts w:ascii="Cambria Math" w:hAnsi="Cambria Math"/>
                <w:highlight w:val="green"/>
              </w:rPr>
              <m:t>y</m:t>
            </m:r>
          </m:sub>
        </m:sSub>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GB"/>
              </w:rPr>
              <m:t>h</m:t>
            </m:r>
            <m:r>
              <w:rPr>
                <w:rFonts w:ascii="Cambria Math" w:hAnsi="Cambria Math"/>
                <w:highlight w:val="green"/>
              </w:rPr>
              <m:t>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r>
              <w:rPr>
                <w:rFonts w:ascii="Cambria Math" w:hAnsi="Cambria Math" w:cs="Lucida Sans Unicode"/>
                <w:highlight w:val="green"/>
                <w:lang w:val="en-GB"/>
              </w:rPr>
              <m:t>h</m:t>
            </m:r>
            <m:r>
              <w:rPr>
                <w:rFonts w:ascii="Cambria Math" w:hAnsi="Cambria Math"/>
                <w:highlight w:val="green"/>
                <w:lang w:val="en-GB"/>
              </w:rPr>
              <m:t>i</m:t>
            </m:r>
          </m:sub>
        </m:sSub>
      </m:oMath>
      <w:r w:rsidR="00B81F1B" w:rsidRPr="00142143">
        <w:rPr>
          <w:highlight w:val="green"/>
          <w:lang w:val="en-GB"/>
        </w:rPr>
        <w:t xml:space="preserve">    </w:t>
      </w:r>
    </w:p>
    <w:p w14:paraId="218DDE8F" w14:textId="77777777" w:rsidR="00B81F1B" w:rsidRPr="00142143" w:rsidRDefault="00B81F1B" w:rsidP="00B81F1B">
      <w:pPr>
        <w:rPr>
          <w:highlight w:val="green"/>
          <w:lang w:val="en-GB"/>
        </w:rPr>
      </w:pPr>
      <w:r w:rsidRPr="00142143">
        <w:rPr>
          <w:highlight w:val="green"/>
          <w:lang w:val="en-GB"/>
        </w:rPr>
        <w:tab/>
      </w:r>
      <w:r w:rsidRPr="00142143">
        <w:rPr>
          <w:highlight w:val="green"/>
          <w:lang w:val="en-GB"/>
        </w:rPr>
        <w:tab/>
      </w:r>
      <w:r w:rsidRPr="00142143">
        <w:rPr>
          <w:highlight w:val="green"/>
          <w:lang w:val="en-GB"/>
        </w:rPr>
        <w:tab/>
      </w:r>
      <w:r w:rsidRPr="00142143">
        <w:rPr>
          <w:highlight w:val="green"/>
          <w:lang w:val="en-GB"/>
        </w:rPr>
        <w:tab/>
      </w:r>
      <w:r w:rsidRPr="00142143">
        <w:rPr>
          <w:highlight w:val="green"/>
          <w:lang w:val="en-GB"/>
        </w:rPr>
        <w:tab/>
      </w:r>
    </w:p>
    <w:p w14:paraId="7AEAC9B3" w14:textId="763AD5BE" w:rsidR="00B81F1B" w:rsidRPr="00142143" w:rsidRDefault="00453E16" w:rsidP="00B81F1B">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z</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0z</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0zi</m:t>
                </m:r>
              </m:sub>
            </m:sSub>
          </m:e>
        </m:d>
        <m:r>
          <w:rPr>
            <w:rFonts w:ascii="Cambria Math" w:hAnsi="Cambria Math"/>
            <w:highlight w:val="green"/>
            <w:lang w:val="en-GB"/>
          </w:rPr>
          <m:t>+</m:t>
        </m:r>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GB"/>
              </w:rPr>
              <m:t>1</m:t>
            </m:r>
            <m:r>
              <w:rPr>
                <w:rFonts w:ascii="Cambria Math" w:hAnsi="Cambria Math"/>
                <w:highlight w:val="green"/>
              </w:rPr>
              <m:t>z</m:t>
            </m:r>
          </m:sub>
        </m:sSub>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GB"/>
              </w:rPr>
              <m:t>h</m:t>
            </m:r>
            <m:r>
              <w:rPr>
                <w:rFonts w:ascii="Cambria Math" w:hAnsi="Cambria Math"/>
                <w:highlight w:val="green"/>
              </w:rPr>
              <m:t>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r>
              <w:rPr>
                <w:rFonts w:ascii="Cambria Math" w:hAnsi="Cambria Math" w:cs="Lucida Sans Unicode"/>
                <w:highlight w:val="green"/>
                <w:lang w:val="en-GB"/>
              </w:rPr>
              <m:t>h</m:t>
            </m:r>
            <m:r>
              <w:rPr>
                <w:rFonts w:ascii="Cambria Math" w:hAnsi="Cambria Math"/>
                <w:highlight w:val="green"/>
                <w:lang w:val="en-GB"/>
              </w:rPr>
              <m:t>i</m:t>
            </m:r>
          </m:sub>
        </m:sSub>
      </m:oMath>
      <w:r w:rsidR="00B81F1B" w:rsidRPr="00142143">
        <w:rPr>
          <w:highlight w:val="green"/>
          <w:lang w:val="en-GB"/>
        </w:rPr>
        <w:t xml:space="preserve"> </w:t>
      </w:r>
    </w:p>
    <w:p w14:paraId="405BDF21" w14:textId="77777777" w:rsidR="00B81F1B" w:rsidRPr="00142143" w:rsidRDefault="00B81F1B" w:rsidP="00B81F1B">
      <w:pPr>
        <w:rPr>
          <w:highlight w:val="green"/>
          <w:lang w:val="en-GB"/>
        </w:rPr>
      </w:pPr>
    </w:p>
    <w:p w14:paraId="1C48D3BD" w14:textId="77777777" w:rsidR="00B81F1B" w:rsidRPr="00142143" w:rsidRDefault="00453E16" w:rsidP="00B81F1B">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e>
              </m:mr>
            </m:m>
          </m:e>
        </m:d>
      </m:oMath>
      <w:r w:rsidR="00B81F1B" w:rsidRPr="00142143">
        <w:rPr>
          <w:highlight w:val="green"/>
          <w:lang w:val="en-GB"/>
        </w:rPr>
        <w:t xml:space="preserve"> </w:t>
      </w:r>
    </w:p>
    <w:p w14:paraId="30EFA8F1" w14:textId="77777777" w:rsidR="00B81F1B" w:rsidRPr="00142143" w:rsidRDefault="00B81F1B" w:rsidP="00B81F1B">
      <w:pPr>
        <w:rPr>
          <w:highlight w:val="green"/>
          <w:lang w:val="en-GB"/>
        </w:rPr>
      </w:pPr>
    </w:p>
    <w:p w14:paraId="7530F0A0" w14:textId="77777777" w:rsidR="00B81F1B" w:rsidRPr="00142143" w:rsidRDefault="00453E16" w:rsidP="00B81F1B">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mr>
            </m:m>
          </m:e>
        </m:d>
      </m:oMath>
      <w:r w:rsidR="00B81F1B" w:rsidRPr="00142143">
        <w:rPr>
          <w:highlight w:val="green"/>
          <w:lang w:val="en-GB"/>
        </w:rPr>
        <w:tab/>
      </w:r>
    </w:p>
    <w:p w14:paraId="718C2A79" w14:textId="77777777" w:rsidR="00B81F1B" w:rsidRPr="00142143" w:rsidRDefault="00B81F1B" w:rsidP="00B81F1B">
      <w:pPr>
        <w:rPr>
          <w:highlight w:val="green"/>
          <w:lang w:val="en-GB"/>
        </w:rPr>
      </w:pPr>
    </w:p>
    <w:p w14:paraId="0D5D808F" w14:textId="79074C2B" w:rsidR="00B81F1B" w:rsidRPr="00142143" w:rsidRDefault="00B81F1B" w:rsidP="00B81F1B">
      <w:pPr>
        <w:rPr>
          <w:highlight w:val="green"/>
          <w:lang w:val="en-GB"/>
        </w:rPr>
      </w:pPr>
      <w:r w:rsidRPr="00142143">
        <w:rPr>
          <w:highlight w:val="green"/>
          <w:lang w:val="en-GB"/>
        </w:rPr>
        <w:t xml:space="preserve">Here we print the point estimates derived from a </w:t>
      </w:r>
      <w:r w:rsidR="000B48B9">
        <w:rPr>
          <w:highlight w:val="green"/>
          <w:lang w:val="en-GB"/>
        </w:rPr>
        <w:t>Bayesian</w:t>
      </w:r>
      <w:r w:rsidRPr="00142143">
        <w:rPr>
          <w:highlight w:val="green"/>
          <w:lang w:val="en-GB"/>
        </w:rPr>
        <w:t>-analysis of these data</w:t>
      </w:r>
      <w:r w:rsidR="007E3569">
        <w:rPr>
          <w:highlight w:val="green"/>
          <w:lang w:val="en-GB"/>
        </w:rPr>
        <w:t xml:space="preserve"> (</w:t>
      </w:r>
      <w:r w:rsidR="007E3569">
        <w:rPr>
          <w:highlight w:val="green"/>
          <w:lang w:val="en-GB"/>
        </w:rPr>
        <w:t>true values are between brackets</w:t>
      </w:r>
      <w:bookmarkStart w:id="29" w:name="_GoBack"/>
      <w:bookmarkEnd w:id="29"/>
      <w:r w:rsidR="007E3569">
        <w:rPr>
          <w:highlight w:val="green"/>
          <w:lang w:val="en-GB"/>
        </w:rPr>
        <w:t>)</w:t>
      </w:r>
      <w:r w:rsidRPr="00142143">
        <w:rPr>
          <w:highlight w:val="green"/>
          <w:lang w:val="en-GB"/>
        </w:rPr>
        <w:t>:</w:t>
      </w:r>
    </w:p>
    <w:p w14:paraId="57199968" w14:textId="77777777" w:rsidR="00B81F1B" w:rsidRPr="00142143" w:rsidRDefault="00B81F1B" w:rsidP="00B81F1B">
      <w:pPr>
        <w:rPr>
          <w:highlight w:val="green"/>
          <w:lang w:val="en-GB"/>
        </w:rPr>
      </w:pPr>
    </w:p>
    <w:p w14:paraId="771628BF" w14:textId="6EF67B36" w:rsidR="00B81F1B" w:rsidRPr="00142143" w:rsidRDefault="00453E16" w:rsidP="00B81F1B">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0y</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0yi</m:t>
                </m:r>
              </m:sub>
            </m:sSub>
          </m:e>
        </m:d>
        <m:r>
          <w:rPr>
            <w:rFonts w:ascii="Cambria Math" w:hAnsi="Cambria Math"/>
            <w:highlight w:val="green"/>
            <w:lang w:val="en-GB"/>
          </w:rPr>
          <m:t>+</m:t>
        </m:r>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GB"/>
              </w:rPr>
              <m:t>1</m:t>
            </m:r>
            <m:r>
              <w:rPr>
                <w:rFonts w:ascii="Cambria Math" w:hAnsi="Cambria Math"/>
                <w:highlight w:val="green"/>
              </w:rPr>
              <m:t>y</m:t>
            </m:r>
          </m:sub>
        </m:sSub>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GB"/>
              </w:rPr>
              <m:t>h</m:t>
            </m:r>
            <m:r>
              <w:rPr>
                <w:rFonts w:ascii="Cambria Math" w:hAnsi="Cambria Math"/>
                <w:highlight w:val="green"/>
              </w:rPr>
              <m:t>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r>
              <w:rPr>
                <w:rFonts w:ascii="Cambria Math" w:hAnsi="Cambria Math" w:cs="Lucida Sans Unicode"/>
                <w:highlight w:val="green"/>
                <w:lang w:val="en-GB"/>
              </w:rPr>
              <m:t>h</m:t>
            </m:r>
            <m:r>
              <w:rPr>
                <w:rFonts w:ascii="Cambria Math" w:hAnsi="Cambria Math"/>
                <w:highlight w:val="green"/>
                <w:lang w:val="en-GB"/>
              </w:rPr>
              <m:t>i</m:t>
            </m:r>
          </m:sub>
        </m:sSub>
      </m:oMath>
      <w:r w:rsidR="00B81F1B" w:rsidRPr="00142143">
        <w:rPr>
          <w:highlight w:val="green"/>
          <w:lang w:val="en-GB"/>
        </w:rPr>
        <w:t xml:space="preserve">    </w:t>
      </w:r>
    </w:p>
    <w:p w14:paraId="282624F8" w14:textId="77777777" w:rsidR="00B81F1B" w:rsidRPr="00142143" w:rsidRDefault="00B81F1B" w:rsidP="00B81F1B">
      <w:pPr>
        <w:rPr>
          <w:highlight w:val="green"/>
          <w:lang w:val="en-GB"/>
        </w:rPr>
      </w:pPr>
      <w:r w:rsidRPr="00142143">
        <w:rPr>
          <w:highlight w:val="green"/>
          <w:lang w:val="en-GB"/>
        </w:rPr>
        <w:tab/>
      </w:r>
      <w:r w:rsidRPr="00142143">
        <w:rPr>
          <w:highlight w:val="green"/>
          <w:lang w:val="en-GB"/>
        </w:rPr>
        <w:tab/>
      </w:r>
      <w:r w:rsidRPr="00142143">
        <w:rPr>
          <w:highlight w:val="green"/>
          <w:lang w:val="en-GB"/>
        </w:rPr>
        <w:tab/>
      </w:r>
      <w:r w:rsidRPr="00142143">
        <w:rPr>
          <w:highlight w:val="green"/>
          <w:lang w:val="en-GB"/>
        </w:rPr>
        <w:tab/>
      </w:r>
      <w:r w:rsidRPr="00142143">
        <w:rPr>
          <w:highlight w:val="green"/>
          <w:lang w:val="en-GB"/>
        </w:rPr>
        <w:tab/>
      </w:r>
    </w:p>
    <w:p w14:paraId="5A65020D" w14:textId="0DA8B463" w:rsidR="00B81F1B" w:rsidRPr="00142143" w:rsidRDefault="00453E16" w:rsidP="00B81F1B">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z</m:t>
            </m:r>
          </m:e>
          <m:sub>
            <m:r>
              <w:rPr>
                <w:rFonts w:ascii="Cambria Math" w:hAnsi="Cambria Math"/>
                <w:highlight w:val="green"/>
                <w:lang w:val="en-GB"/>
              </w:rPr>
              <m:t>hi</m:t>
            </m:r>
          </m:sub>
        </m:sSub>
        <m:r>
          <w:rPr>
            <w:rFonts w:ascii="Cambria Math" w:hAnsi="Cambria Math"/>
            <w:highlight w:val="green"/>
            <w:lang w:val="en-GB"/>
          </w:rPr>
          <m:t xml:space="preserve">= </m:t>
        </m:r>
        <m:d>
          <m:dPr>
            <m:ctrlPr>
              <w:rPr>
                <w:rFonts w:ascii="Cambria Math" w:hAnsi="Cambria Math"/>
                <w:i/>
                <w:highlight w:val="green"/>
                <w:lang w:val="en-GB"/>
              </w:rPr>
            </m:ctrlPr>
          </m:dPr>
          <m:e>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0z</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0zi</m:t>
                </m:r>
              </m:sub>
            </m:sSub>
          </m:e>
        </m:d>
        <m:r>
          <w:rPr>
            <w:rFonts w:ascii="Cambria Math" w:hAnsi="Cambria Math"/>
            <w:highlight w:val="green"/>
            <w:lang w:val="en-GB"/>
          </w:rPr>
          <m:t>+</m:t>
        </m:r>
        <m:sSub>
          <m:sSubPr>
            <m:ctrlPr>
              <w:rPr>
                <w:rFonts w:ascii="Cambria Math" w:hAnsi="Cambria Math"/>
                <w:i/>
                <w:highlight w:val="green"/>
              </w:rPr>
            </m:ctrlPr>
          </m:sSubPr>
          <m:e>
            <m:r>
              <w:rPr>
                <w:rFonts w:ascii="Cambria Math" w:hAnsi="Cambria Math"/>
                <w:highlight w:val="green"/>
              </w:rPr>
              <m:t>β</m:t>
            </m:r>
          </m:e>
          <m:sub>
            <m:r>
              <w:rPr>
                <w:rFonts w:ascii="Cambria Math" w:hAnsi="Cambria Math"/>
                <w:highlight w:val="green"/>
                <w:lang w:val="en-GB"/>
              </w:rPr>
              <m:t>1</m:t>
            </m:r>
            <m:r>
              <w:rPr>
                <w:rFonts w:ascii="Cambria Math" w:hAnsi="Cambria Math"/>
                <w:highlight w:val="green"/>
              </w:rPr>
              <m:t>z</m:t>
            </m:r>
          </m:sub>
        </m:sSub>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lang w:val="en-GB"/>
              </w:rPr>
              <m:t>h</m:t>
            </m:r>
            <m:r>
              <w:rPr>
                <w:rFonts w:ascii="Cambria Math" w:hAnsi="Cambria Math"/>
                <w:highlight w:val="green"/>
              </w:rPr>
              <m:t>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r>
              <w:rPr>
                <w:rFonts w:ascii="Cambria Math" w:hAnsi="Cambria Math" w:cs="Lucida Sans Unicode"/>
                <w:highlight w:val="green"/>
                <w:lang w:val="en-GB"/>
              </w:rPr>
              <m:t>h</m:t>
            </m:r>
            <m:r>
              <w:rPr>
                <w:rFonts w:ascii="Cambria Math" w:hAnsi="Cambria Math"/>
                <w:highlight w:val="green"/>
                <w:lang w:val="en-GB"/>
              </w:rPr>
              <m:t>i</m:t>
            </m:r>
          </m:sub>
        </m:sSub>
      </m:oMath>
      <w:r w:rsidR="00B81F1B" w:rsidRPr="00142143">
        <w:rPr>
          <w:highlight w:val="green"/>
          <w:lang w:val="en-GB"/>
        </w:rPr>
        <w:t xml:space="preserve"> </w:t>
      </w:r>
    </w:p>
    <w:p w14:paraId="6319EF34" w14:textId="77777777" w:rsidR="00B81F1B" w:rsidRPr="00142143" w:rsidRDefault="00B81F1B" w:rsidP="00B81F1B">
      <w:pPr>
        <w:rPr>
          <w:highlight w:val="green"/>
          <w:lang w:val="en-GB"/>
        </w:rPr>
      </w:pPr>
    </w:p>
    <w:p w14:paraId="74FA7BEC" w14:textId="77777777" w:rsidR="00B81F1B" w:rsidRPr="00142143" w:rsidRDefault="00453E16" w:rsidP="00B81F1B">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ind</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ind</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ind</m:t>
                          </m:r>
                        </m:e>
                        <m:sub>
                          <m:r>
                            <w:rPr>
                              <w:rFonts w:ascii="Cambria Math" w:hAnsi="Cambria Math"/>
                              <w:highlight w:val="green"/>
                              <w:lang w:val="en-GB"/>
                            </w:rPr>
                            <m:t>0z</m:t>
                          </m:r>
                        </m:sub>
                      </m:sSub>
                    </m:sub>
                  </m:sSub>
                </m:e>
              </m:mr>
            </m:m>
          </m:e>
        </m:d>
      </m:oMath>
      <w:r w:rsidR="00B81F1B" w:rsidRPr="00142143">
        <w:rPr>
          <w:highlight w:val="green"/>
          <w:lang w:val="en-GB"/>
        </w:rPr>
        <w:t xml:space="preserve"> </w:t>
      </w:r>
    </w:p>
    <w:p w14:paraId="48710B5D" w14:textId="77777777" w:rsidR="00B81F1B" w:rsidRPr="00142143" w:rsidRDefault="00B81F1B" w:rsidP="00B81F1B">
      <w:pPr>
        <w:rPr>
          <w:highlight w:val="green"/>
          <w:lang w:val="en-GB"/>
        </w:rPr>
      </w:pPr>
    </w:p>
    <w:p w14:paraId="33CDC794" w14:textId="77777777" w:rsidR="00B81F1B" w:rsidRPr="00142143" w:rsidRDefault="00453E16" w:rsidP="00B81F1B">
      <w:pPr>
        <w:rPr>
          <w:highlight w:val="green"/>
          <w:lang w:val="en-GB"/>
        </w:rPr>
      </w:pPr>
      <m:oMath>
        <m:sSub>
          <m:sSubPr>
            <m:ctrlPr>
              <w:rPr>
                <w:rFonts w:ascii="Cambria Math" w:hAnsi="Cambria Math"/>
                <w:i/>
                <w:highlight w:val="green"/>
                <w:lang w:val="en-GB"/>
              </w:rPr>
            </m:ctrlPr>
          </m:sSubPr>
          <m:e>
            <m:r>
              <w:rPr>
                <w:rFonts w:ascii="Cambria Math" w:hAnsi="Cambria Math"/>
                <w:highlight w:val="green"/>
                <w:lang w:val="en-GB"/>
              </w:rPr>
              <m:t>Ω</m:t>
            </m:r>
          </m:e>
          <m:sub>
            <m:r>
              <w:rPr>
                <w:rFonts w:ascii="Cambria Math" w:hAnsi="Cambria Math"/>
                <w:highlight w:val="green"/>
                <w:lang w:val="en-GB"/>
              </w:rPr>
              <m:t>e</m:t>
            </m:r>
          </m:sub>
        </m:sSub>
        <m:r>
          <w:rPr>
            <w:rFonts w:ascii="Cambria Math" w:hAnsi="Cambria Math"/>
            <w:highlight w:val="green"/>
            <w:lang w:val="en-GB"/>
          </w:rPr>
          <m:t>=</m:t>
        </m:r>
        <m:d>
          <m:dPr>
            <m:begChr m:val="["/>
            <m:endChr m:val="]"/>
            <m:ctrlPr>
              <w:rPr>
                <w:rFonts w:ascii="Cambria Math" w:hAnsi="Cambria Math"/>
                <w:i/>
                <w:highlight w:val="green"/>
                <w:lang w:val="en-GB"/>
              </w:rPr>
            </m:ctrlPr>
          </m:dPr>
          <m:e>
            <m:m>
              <m:mPr>
                <m:mcs>
                  <m:mc>
                    <m:mcPr>
                      <m:count m:val="2"/>
                      <m:mcJc m:val="center"/>
                    </m:mcPr>
                  </m:mc>
                </m:mcs>
                <m:ctrlPr>
                  <w:rPr>
                    <w:rFonts w:ascii="Cambria Math" w:hAnsi="Cambria Math"/>
                    <w:i/>
                    <w:highlight w:val="green"/>
                    <w:lang w:val="en-GB"/>
                  </w:rPr>
                </m:ctrlPr>
              </m:mPr>
              <m:mr>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ub>
                  </m:sSub>
                </m:e>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mr>
              <m:mr>
                <m:e>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e>
                <m:e>
                  <m:sSub>
                    <m:sSubPr>
                      <m:ctrlPr>
                        <w:rPr>
                          <w:rFonts w:ascii="Cambria Math" w:hAnsi="Cambria Math"/>
                          <w:i/>
                          <w:highlight w:val="green"/>
                          <w:lang w:val="en-GB"/>
                        </w:rPr>
                      </m:ctrlPr>
                    </m:sSubPr>
                    <m:e>
                      <m:r>
                        <w:rPr>
                          <w:rFonts w:ascii="Cambria Math" w:hAnsi="Cambria Math"/>
                          <w:highlight w:val="green"/>
                          <w:lang w:val="en-GB"/>
                        </w:rPr>
                        <m:t>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0z</m:t>
                          </m:r>
                        </m:sub>
                      </m:sSub>
                    </m:sub>
                  </m:sSub>
                </m:e>
              </m:mr>
            </m:m>
            <w:commentRangeStart w:id="30"/>
            <w:commentRangeEnd w:id="30"/>
            <m:r>
              <m:rPr>
                <m:sty m:val="p"/>
              </m:rPr>
              <w:rPr>
                <w:rStyle w:val="CommentReference"/>
                <w:rFonts w:ascii="Cambria Math" w:hAnsi="Cambria Math"/>
                <w:highlight w:val="green"/>
              </w:rPr>
              <w:commentReference w:id="30"/>
            </m:r>
          </m:e>
        </m:d>
      </m:oMath>
      <w:r w:rsidR="00B81F1B" w:rsidRPr="00142143">
        <w:rPr>
          <w:highlight w:val="green"/>
          <w:lang w:val="en-GB"/>
        </w:rPr>
        <w:tab/>
      </w:r>
    </w:p>
    <w:p w14:paraId="786E359B" w14:textId="77777777" w:rsidR="00B81F1B" w:rsidRPr="00142143" w:rsidRDefault="00B81F1B" w:rsidP="00B81F1B">
      <w:pPr>
        <w:rPr>
          <w:highlight w:val="green"/>
          <w:lang w:val="en-GB"/>
        </w:rPr>
      </w:pPr>
    </w:p>
    <w:p w14:paraId="370B6808" w14:textId="77777777" w:rsidR="00B81F1B" w:rsidRPr="00142143" w:rsidRDefault="00B81F1B" w:rsidP="00B81F1B">
      <w:pPr>
        <w:rPr>
          <w:highlight w:val="green"/>
          <w:lang w:val="en-GB"/>
        </w:rPr>
      </w:pPr>
      <w:r w:rsidRPr="00142143">
        <w:rPr>
          <w:highlight w:val="green"/>
          <w:lang w:val="en-GB"/>
        </w:rPr>
        <w:t>With these values, we can calculate the point estimates for the level-specific correlations:</w:t>
      </w:r>
    </w:p>
    <w:tbl>
      <w:tblPr>
        <w:tblStyle w:val="TableGrid"/>
        <w:tblW w:w="0" w:type="auto"/>
        <w:tblLook w:val="04A0" w:firstRow="1" w:lastRow="0" w:firstColumn="1" w:lastColumn="0" w:noHBand="0" w:noVBand="1"/>
      </w:tblPr>
      <w:tblGrid>
        <w:gridCol w:w="4811"/>
        <w:gridCol w:w="4811"/>
      </w:tblGrid>
      <w:tr w:rsidR="00B81F1B" w:rsidRPr="00142143" w14:paraId="67A2F254" w14:textId="77777777" w:rsidTr="00A81E25">
        <w:tc>
          <w:tcPr>
            <w:tcW w:w="4811" w:type="dxa"/>
          </w:tcPr>
          <w:p w14:paraId="4BA2C3F6" w14:textId="77777777" w:rsidR="00B81F1B" w:rsidRPr="00142143" w:rsidRDefault="00B81F1B" w:rsidP="00A81E25">
            <w:pPr>
              <w:rPr>
                <w:highlight w:val="green"/>
                <w:lang w:val="en-GB"/>
              </w:rPr>
            </w:pPr>
            <w:r w:rsidRPr="00142143">
              <w:rPr>
                <w:highlight w:val="green"/>
                <w:lang w:val="en-GB"/>
              </w:rPr>
              <w:t>Among-individual correlation</w:t>
            </w:r>
          </w:p>
        </w:tc>
        <w:tc>
          <w:tcPr>
            <w:tcW w:w="4811" w:type="dxa"/>
          </w:tcPr>
          <w:p w14:paraId="3E449207" w14:textId="77777777" w:rsidR="00B81F1B" w:rsidRPr="00142143" w:rsidRDefault="00B81F1B" w:rsidP="00A81E25">
            <w:pPr>
              <w:rPr>
                <w:highlight w:val="green"/>
                <w:lang w:val="en-GB"/>
              </w:rPr>
            </w:pPr>
            <w:r w:rsidRPr="00142143">
              <w:rPr>
                <w:highlight w:val="green"/>
                <w:lang w:val="en-GB"/>
              </w:rPr>
              <w:t>Residual within-individual correlation</w:t>
            </w:r>
          </w:p>
        </w:tc>
      </w:tr>
      <w:tr w:rsidR="00B81F1B" w:rsidRPr="00142143" w14:paraId="36AEA2DD" w14:textId="77777777" w:rsidTr="00A81E25">
        <w:tc>
          <w:tcPr>
            <w:tcW w:w="4811" w:type="dxa"/>
          </w:tcPr>
          <w:p w14:paraId="71376DE9" w14:textId="77777777" w:rsidR="00B81F1B" w:rsidRPr="00142143" w:rsidRDefault="00B81F1B" w:rsidP="00A81E25">
            <w:pPr>
              <w:rPr>
                <w:highlight w:val="green"/>
                <w:lang w:val="en-GB"/>
              </w:rPr>
            </w:pPr>
            <w:r w:rsidRPr="00142143">
              <w:rPr>
                <w:highlight w:val="green"/>
                <w:lang w:val="en-GB"/>
              </w:rPr>
              <w:t>[calculate]</w:t>
            </w:r>
          </w:p>
        </w:tc>
        <w:tc>
          <w:tcPr>
            <w:tcW w:w="4811" w:type="dxa"/>
          </w:tcPr>
          <w:p w14:paraId="768064F9" w14:textId="77777777" w:rsidR="00B81F1B" w:rsidRPr="00142143" w:rsidRDefault="00B81F1B" w:rsidP="00A81E25">
            <w:pPr>
              <w:rPr>
                <w:highlight w:val="green"/>
                <w:lang w:val="en-GB"/>
              </w:rPr>
            </w:pPr>
            <w:r w:rsidRPr="00142143">
              <w:rPr>
                <w:highlight w:val="green"/>
                <w:lang w:val="en-GB"/>
              </w:rPr>
              <w:t>[calculate]</w:t>
            </w:r>
          </w:p>
        </w:tc>
      </w:tr>
    </w:tbl>
    <w:p w14:paraId="64AABC3E" w14:textId="77777777" w:rsidR="00B81F1B" w:rsidRPr="00142143" w:rsidRDefault="00B81F1B" w:rsidP="00B81F1B">
      <w:pPr>
        <w:rPr>
          <w:highlight w:val="green"/>
          <w:lang w:val="en-GB"/>
        </w:rPr>
      </w:pPr>
    </w:p>
    <w:p w14:paraId="700CA342" w14:textId="10CD813A" w:rsidR="00B81F1B" w:rsidRPr="00142143" w:rsidRDefault="00B81F1B" w:rsidP="00B81F1B">
      <w:pPr>
        <w:rPr>
          <w:highlight w:val="green"/>
          <w:lang w:val="en-GB"/>
        </w:rPr>
      </w:pPr>
      <w:r w:rsidRPr="00142143">
        <w:rPr>
          <w:highlight w:val="green"/>
          <w:lang w:val="en-GB"/>
        </w:rPr>
        <w:t>This new model should properly recover the effect of x on y and z. You will notice that the residual within-individual covariance (</w:t>
      </w:r>
      <m:oMath>
        <m:sSub>
          <m:sSubPr>
            <m:ctrlPr>
              <w:rPr>
                <w:rFonts w:ascii="Cambria Math" w:hAnsi="Cambria Math"/>
                <w:i/>
                <w:highlight w:val="green"/>
                <w:lang w:val="en-GB"/>
              </w:rPr>
            </m:ctrlPr>
          </m:sSubPr>
          <m:e>
            <m:r>
              <w:rPr>
                <w:rFonts w:ascii="Cambria Math" w:hAnsi="Cambria Math"/>
                <w:highlight w:val="green"/>
                <w:lang w:val="en-GB"/>
              </w:rPr>
              <m:t>Cov</m:t>
            </m:r>
          </m:e>
          <m:sub>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0y</m:t>
                </m:r>
              </m:sub>
            </m:sSub>
            <m:sSub>
              <m:sSubPr>
                <m:ctrlPr>
                  <w:rPr>
                    <w:rFonts w:ascii="Cambria Math" w:hAnsi="Cambria Math"/>
                    <w:i/>
                    <w:highlight w:val="green"/>
                    <w:lang w:val="en-GB"/>
                  </w:rPr>
                </m:ctrlPr>
              </m:sSubPr>
              <m:e>
                <m:r>
                  <w:rPr>
                    <w:rFonts w:ascii="Cambria Math" w:hAnsi="Cambria Math"/>
                    <w:highlight w:val="green"/>
                    <w:lang w:val="en-GB"/>
                  </w:rPr>
                  <m:t>, e</m:t>
                </m:r>
              </m:e>
              <m:sub>
                <m:r>
                  <w:rPr>
                    <w:rFonts w:ascii="Cambria Math" w:hAnsi="Cambria Math"/>
                    <w:highlight w:val="green"/>
                    <w:lang w:val="en-GB"/>
                  </w:rPr>
                  <m:t>0z</m:t>
                </m:r>
              </m:sub>
            </m:sSub>
          </m:sub>
        </m:sSub>
      </m:oMath>
      <w:r w:rsidRPr="00142143">
        <w:rPr>
          <w:highlight w:val="green"/>
          <w:lang w:val="en-GB"/>
        </w:rPr>
        <w:t xml:space="preserve">) should now </w:t>
      </w:r>
      <w:r w:rsidR="0018562B" w:rsidRPr="00142143">
        <w:rPr>
          <w:highlight w:val="green"/>
          <w:lang w:val="en-GB"/>
        </w:rPr>
        <w:t xml:space="preserve">better </w:t>
      </w:r>
      <w:r w:rsidRPr="00142143">
        <w:rPr>
          <w:highlight w:val="green"/>
          <w:lang w:val="en-GB"/>
        </w:rPr>
        <w:t xml:space="preserve">resemble the estimate that you </w:t>
      </w:r>
      <w:r w:rsidR="002E7179" w:rsidRPr="00142143">
        <w:rPr>
          <w:highlight w:val="green"/>
          <w:lang w:val="en-GB"/>
        </w:rPr>
        <w:t xml:space="preserve">should have </w:t>
      </w:r>
      <w:r w:rsidRPr="00142143">
        <w:rPr>
          <w:highlight w:val="green"/>
          <w:lang w:val="en-GB"/>
        </w:rPr>
        <w:t xml:space="preserve">expected based on the within-individual correlation that you entered previously. This is because the within-individual covariance </w:t>
      </w:r>
      <w:r w:rsidR="00430DB3" w:rsidRPr="00142143">
        <w:rPr>
          <w:highlight w:val="green"/>
          <w:lang w:val="en-GB"/>
        </w:rPr>
        <w:t>is now explained by the fixed effect covariate, and therefore food availability no longer contributes to the residual within-individual variances.</w:t>
      </w:r>
    </w:p>
    <w:p w14:paraId="63396F47" w14:textId="77777777" w:rsidR="00430DB3" w:rsidRPr="00142143" w:rsidRDefault="00430DB3" w:rsidP="00B81F1B">
      <w:pPr>
        <w:rPr>
          <w:highlight w:val="green"/>
          <w:lang w:val="en-GB"/>
        </w:rPr>
      </w:pPr>
    </w:p>
    <w:p w14:paraId="590A19A0" w14:textId="2AA63BF7" w:rsidR="00737D2F" w:rsidRPr="000C581A" w:rsidRDefault="001B2D09" w:rsidP="00B81F1B">
      <w:pPr>
        <w:rPr>
          <w:lang w:val="en-GB"/>
        </w:rPr>
      </w:pPr>
      <w:r w:rsidRPr="00142143">
        <w:rPr>
          <w:b/>
          <w:highlight w:val="green"/>
          <w:lang w:val="en-GB"/>
        </w:rPr>
        <w:t>Conclusion:</w:t>
      </w:r>
      <w:r w:rsidRPr="00142143">
        <w:rPr>
          <w:highlight w:val="green"/>
          <w:lang w:val="en-GB"/>
        </w:rPr>
        <w:t xml:space="preserve"> Integration of plasticity, where the same environmental factor affects multiple phenotypic traits</w:t>
      </w:r>
      <w:r w:rsidR="00F16A72" w:rsidRPr="00142143">
        <w:rPr>
          <w:highlight w:val="green"/>
          <w:lang w:val="en-GB"/>
        </w:rPr>
        <w:t>,</w:t>
      </w:r>
      <w:r w:rsidRPr="00142143">
        <w:rPr>
          <w:highlight w:val="green"/>
          <w:lang w:val="en-GB"/>
        </w:rPr>
        <w:t xml:space="preserve"> leads to patterns of trait correlations in phenotypic data. </w:t>
      </w:r>
      <w:r w:rsidR="00F16A72" w:rsidRPr="00142143">
        <w:rPr>
          <w:highlight w:val="green"/>
          <w:lang w:val="en-GB"/>
        </w:rPr>
        <w:t xml:space="preserve">Provided that such environmental factors varied solely within individuals, environmental variation would cause residual within-individual correlations if not accounted for. </w:t>
      </w:r>
      <w:r w:rsidR="00737D2F" w:rsidRPr="00142143">
        <w:rPr>
          <w:highlight w:val="green"/>
          <w:lang w:val="en-GB"/>
        </w:rPr>
        <w:t>Though not further articulated here, we can imagine that such types of environmental effects could also cause among-individual correlations in situations where the sampling design was such that it resulted in among-individual variation in the timing of sampling. In such situations, among- and within-individual correlations would occur in the presence of integration of plasticity, provided that its effects were not modelled in the fixed-effects structure of the statistical model.</w:t>
      </w:r>
      <w:r w:rsidR="0018562B" w:rsidRPr="00142143">
        <w:rPr>
          <w:highlight w:val="green"/>
          <w:lang w:val="en-GB"/>
        </w:rPr>
        <w:t xml:space="preserve"> We will explore this issue and others in another module (Sampling and Bivariate Models).</w:t>
      </w:r>
    </w:p>
    <w:sectPr w:rsidR="00737D2F" w:rsidRPr="000C581A" w:rsidSect="00D5780B">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ycen" w:date="2016-10-07T12:13:00Z" w:initials="H">
    <w:p w14:paraId="3918A187" w14:textId="57DF2E31" w:rsidR="00044545" w:rsidRDefault="00044545">
      <w:pPr>
        <w:pStyle w:val="CommentText"/>
        <w:rPr>
          <w:lang w:val="en-CA"/>
        </w:rPr>
      </w:pPr>
      <w:r>
        <w:rPr>
          <w:rStyle w:val="CommentReference"/>
        </w:rPr>
        <w:annotationRef/>
      </w:r>
      <w:r w:rsidRPr="003F22FA">
        <w:rPr>
          <w:lang w:val="en-CA"/>
        </w:rPr>
        <w:t>NT = 2</w:t>
      </w:r>
    </w:p>
    <w:p w14:paraId="43A423E0" w14:textId="46DAAADD" w:rsidR="00044545" w:rsidRDefault="00044545">
      <w:pPr>
        <w:pStyle w:val="CommentText"/>
        <w:rPr>
          <w:lang w:val="en-CA"/>
        </w:rPr>
      </w:pPr>
      <w:r>
        <w:rPr>
          <w:lang w:val="en-CA"/>
        </w:rPr>
        <w:t>NI = 10</w:t>
      </w:r>
    </w:p>
    <w:p w14:paraId="4B5CEC1B" w14:textId="797806FF" w:rsidR="00044545" w:rsidRPr="003F22FA" w:rsidRDefault="00044545">
      <w:pPr>
        <w:pStyle w:val="CommentText"/>
        <w:rPr>
          <w:lang w:val="en-CA"/>
        </w:rPr>
      </w:pPr>
      <w:r>
        <w:rPr>
          <w:lang w:val="en-CA"/>
        </w:rPr>
        <w:t>NR = 10</w:t>
      </w:r>
    </w:p>
    <w:p w14:paraId="2CD3E404" w14:textId="23C67A48" w:rsidR="00044545" w:rsidRPr="003F22FA" w:rsidRDefault="00044545">
      <w:pPr>
        <w:pStyle w:val="CommentText"/>
        <w:rPr>
          <w:lang w:val="en-CA"/>
        </w:rPr>
      </w:pPr>
      <w:r w:rsidRPr="003F22FA">
        <w:rPr>
          <w:lang w:val="en-CA"/>
        </w:rPr>
        <w:t>Sample at the same time</w:t>
      </w:r>
    </w:p>
  </w:comment>
  <w:comment w:id="1" w:author="dingemanse" w:date="2016-10-07T15:13:00Z" w:initials="d">
    <w:p w14:paraId="4C39496C" w14:textId="67B38DC9" w:rsidR="00044545" w:rsidRPr="003F22FA" w:rsidRDefault="00044545">
      <w:pPr>
        <w:pStyle w:val="CommentText"/>
        <w:rPr>
          <w:lang w:val="en-CA"/>
        </w:rPr>
      </w:pPr>
      <w:r>
        <w:rPr>
          <w:rStyle w:val="CommentReference"/>
        </w:rPr>
        <w:annotationRef/>
      </w:r>
      <w:r w:rsidRPr="003F22FA">
        <w:rPr>
          <w:lang w:val="en-CA"/>
        </w:rPr>
        <w:t>Note for Dave : Hassen will fix the notion later.</w:t>
      </w:r>
    </w:p>
  </w:comment>
  <w:comment w:id="2" w:author="dingemanse" w:date="2016-10-04T11:57:00Z" w:initials="d">
    <w:p w14:paraId="70EF8D9F" w14:textId="3EEE8D6E" w:rsidR="00044545" w:rsidRPr="003F22FA" w:rsidRDefault="00044545">
      <w:pPr>
        <w:pStyle w:val="CommentText"/>
        <w:rPr>
          <w:lang w:val="en-CA"/>
        </w:rPr>
      </w:pPr>
      <w:r>
        <w:rPr>
          <w:rStyle w:val="CommentReference"/>
        </w:rPr>
        <w:annotationRef/>
      </w:r>
      <w:r w:rsidRPr="003F22FA">
        <w:rPr>
          <w:lang w:val="en-CA"/>
        </w:rPr>
        <w:t>Here you should print the two variances and the covariance (the latter calculated from the information provided on the correlation and the two variances.</w:t>
      </w:r>
    </w:p>
  </w:comment>
  <w:comment w:id="5" w:author="dingemanse" w:date="2016-10-04T16:45:00Z" w:initials="d">
    <w:p w14:paraId="4EF58FF7" w14:textId="15FBAAE3" w:rsidR="00044545" w:rsidRPr="003F22FA" w:rsidRDefault="00044545">
      <w:pPr>
        <w:pStyle w:val="CommentText"/>
        <w:rPr>
          <w:lang w:val="en-CA"/>
        </w:rPr>
      </w:pPr>
      <w:r>
        <w:rPr>
          <w:rStyle w:val="CommentReference"/>
        </w:rPr>
        <w:annotationRef/>
      </w:r>
      <w:r w:rsidRPr="003F22FA">
        <w:rPr>
          <w:lang w:val="en-CA"/>
        </w:rPr>
        <w:t>Plot the data, y vs. z, scatter plot, each individual its own colour.</w:t>
      </w:r>
    </w:p>
  </w:comment>
  <w:comment w:id="6" w:author="dingemanse" w:date="2016-10-07T15:18:00Z" w:initials="d">
    <w:p w14:paraId="1C1B848A" w14:textId="60CDDECC" w:rsidR="00044545" w:rsidRPr="003F22FA" w:rsidRDefault="00044545" w:rsidP="00C52013">
      <w:pPr>
        <w:tabs>
          <w:tab w:val="left" w:pos="0"/>
        </w:tabs>
        <w:rPr>
          <w:lang w:val="en-CA"/>
        </w:rPr>
      </w:pPr>
      <w:r>
        <w:rPr>
          <w:rStyle w:val="CommentReference"/>
        </w:rPr>
        <w:annotationRef/>
      </w:r>
      <w:r w:rsidRPr="003F22FA">
        <w:rPr>
          <w:rFonts w:ascii="Calibri" w:hAnsi="Calibri"/>
          <w:noProof/>
          <w:lang w:val="en-CA"/>
        </w:rPr>
        <w:t xml:space="preserve">Nicolaus, M., Brommer, J.E., Ubels, R., Tinbergen, J.M. &amp; Dingemanse, N.J. (2013) Exploring patterns of variation in clutch size-density reaction norms in a wild passerine bird. </w:t>
      </w:r>
      <w:r w:rsidRPr="003F22FA">
        <w:rPr>
          <w:rFonts w:ascii="Calibri" w:hAnsi="Calibri"/>
          <w:i/>
          <w:noProof/>
          <w:lang w:val="en-CA"/>
        </w:rPr>
        <w:t>Journal of Evolutionary Biology</w:t>
      </w:r>
      <w:r w:rsidRPr="003F22FA">
        <w:rPr>
          <w:rFonts w:ascii="Calibri" w:hAnsi="Calibri"/>
          <w:noProof/>
          <w:lang w:val="en-CA"/>
        </w:rPr>
        <w:t>, 26, 2031-2043.</w:t>
      </w:r>
    </w:p>
  </w:comment>
  <w:comment w:id="7" w:author="dingemanse" w:date="2016-10-07T15:19:00Z" w:initials="d">
    <w:p w14:paraId="75C046C1" w14:textId="77777777" w:rsidR="00044545" w:rsidRPr="003F22FA" w:rsidRDefault="00044545" w:rsidP="00DF6C72">
      <w:pPr>
        <w:tabs>
          <w:tab w:val="left" w:pos="0"/>
        </w:tabs>
        <w:spacing w:after="240"/>
        <w:rPr>
          <w:rFonts w:ascii="Calibri" w:hAnsi="Calibri"/>
          <w:noProof/>
          <w:lang w:val="en-CA"/>
        </w:rPr>
      </w:pPr>
      <w:r>
        <w:rPr>
          <w:rStyle w:val="CommentReference"/>
        </w:rPr>
        <w:annotationRef/>
      </w:r>
    </w:p>
    <w:p w14:paraId="77E423BA" w14:textId="6C674748" w:rsidR="00044545" w:rsidRPr="003F22FA" w:rsidRDefault="00044545" w:rsidP="00DF6C72">
      <w:pPr>
        <w:tabs>
          <w:tab w:val="left" w:pos="0"/>
        </w:tabs>
        <w:spacing w:after="240"/>
        <w:rPr>
          <w:rFonts w:ascii="Calibri" w:hAnsi="Calibri"/>
          <w:noProof/>
          <w:lang w:val="en-CA"/>
        </w:rPr>
      </w:pPr>
      <w:r w:rsidRPr="003F22FA">
        <w:rPr>
          <w:rFonts w:ascii="Calibri" w:hAnsi="Calibri"/>
          <w:noProof/>
          <w:lang w:val="en-CA"/>
        </w:rPr>
        <w:t xml:space="preserve">Dingemanse, N.J. &amp; Dochtermann, N.A. (2013) Quantifying individual variation in behaviour: mixed-effect modelling approaches. </w:t>
      </w:r>
      <w:r w:rsidRPr="003F22FA">
        <w:rPr>
          <w:rFonts w:ascii="Calibri" w:hAnsi="Calibri"/>
          <w:i/>
          <w:noProof/>
          <w:lang w:val="en-CA"/>
        </w:rPr>
        <w:t>Journal of Animal Ecology</w:t>
      </w:r>
      <w:r w:rsidRPr="003F22FA">
        <w:rPr>
          <w:rFonts w:ascii="Calibri" w:hAnsi="Calibri"/>
          <w:noProof/>
          <w:lang w:val="en-CA"/>
        </w:rPr>
        <w:t>, 82, 39-54.</w:t>
      </w:r>
    </w:p>
    <w:p w14:paraId="3387A48B" w14:textId="77777777" w:rsidR="00044545" w:rsidRPr="003F22FA" w:rsidRDefault="00044545" w:rsidP="00DF6C72">
      <w:pPr>
        <w:tabs>
          <w:tab w:val="left" w:pos="0"/>
        </w:tabs>
        <w:rPr>
          <w:rFonts w:ascii="Calibri" w:hAnsi="Calibri"/>
          <w:noProof/>
          <w:lang w:val="en-CA"/>
        </w:rPr>
      </w:pPr>
    </w:p>
    <w:p w14:paraId="063B7F19" w14:textId="77777777" w:rsidR="00044545" w:rsidRPr="003F22FA" w:rsidRDefault="00044545" w:rsidP="00DF6C72">
      <w:pPr>
        <w:tabs>
          <w:tab w:val="left" w:pos="0"/>
        </w:tabs>
        <w:rPr>
          <w:rFonts w:ascii="Calibri" w:hAnsi="Calibri"/>
          <w:noProof/>
          <w:lang w:val="en-CA"/>
        </w:rPr>
      </w:pPr>
      <w:r w:rsidRPr="003F22FA">
        <w:rPr>
          <w:rFonts w:ascii="Calibri" w:hAnsi="Calibri"/>
          <w:noProof/>
          <w:lang w:val="en-CA"/>
        </w:rPr>
        <w:t xml:space="preserve">Dingemanse, N.J., Dochtermann, N.A. &amp; Nakagawa, S. (2012) Defining behavioural syndromes and the role of "syndrome deviation" to study its evolution. </w:t>
      </w:r>
      <w:r w:rsidRPr="003F22FA">
        <w:rPr>
          <w:rFonts w:ascii="Calibri" w:hAnsi="Calibri"/>
          <w:i/>
          <w:noProof/>
          <w:lang w:val="en-CA"/>
        </w:rPr>
        <w:t>Behavioral Ecology and Sociobiology</w:t>
      </w:r>
      <w:r w:rsidRPr="003F22FA">
        <w:rPr>
          <w:rFonts w:ascii="Calibri" w:hAnsi="Calibri"/>
          <w:noProof/>
          <w:lang w:val="en-CA"/>
        </w:rPr>
        <w:t>, 66, 1543-1548.</w:t>
      </w:r>
    </w:p>
    <w:p w14:paraId="593C9FF4" w14:textId="05D13B32" w:rsidR="00044545" w:rsidRPr="003F22FA" w:rsidRDefault="00044545">
      <w:pPr>
        <w:pStyle w:val="CommentText"/>
        <w:rPr>
          <w:lang w:val="en-CA"/>
        </w:rPr>
      </w:pPr>
    </w:p>
  </w:comment>
  <w:comment w:id="8" w:author="dingemanse" w:date="2016-10-08T09:22:00Z" w:initials="d">
    <w:p w14:paraId="39E6183D" w14:textId="77777777" w:rsidR="00044545" w:rsidRPr="003F22FA" w:rsidRDefault="00044545">
      <w:pPr>
        <w:pStyle w:val="CommentText"/>
        <w:rPr>
          <w:lang w:val="en-CA"/>
        </w:rPr>
      </w:pPr>
      <w:r>
        <w:rPr>
          <w:rStyle w:val="CommentReference"/>
        </w:rPr>
        <w:annotationRef/>
      </w:r>
    </w:p>
    <w:p w14:paraId="0D06EC4C" w14:textId="77777777" w:rsidR="00044545" w:rsidRPr="003F22FA" w:rsidRDefault="00044545">
      <w:pPr>
        <w:pStyle w:val="CommentText"/>
        <w:rPr>
          <w:lang w:val="en-CA"/>
        </w:rPr>
      </w:pPr>
      <w:r w:rsidRPr="003F22FA">
        <w:rPr>
          <w:lang w:val="en-CA"/>
        </w:rPr>
        <w:t>Hassen :</w:t>
      </w:r>
    </w:p>
    <w:p w14:paraId="4B226A13" w14:textId="3FC88AA9" w:rsidR="00044545" w:rsidRPr="003F22FA" w:rsidRDefault="00044545">
      <w:pPr>
        <w:pStyle w:val="CommentText"/>
        <w:rPr>
          <w:lang w:val="en-CA"/>
        </w:rPr>
      </w:pPr>
      <w:r w:rsidRPr="003F22FA">
        <w:rPr>
          <w:lang w:val="en-CA"/>
        </w:rPr>
        <w:t xml:space="preserve">Automatically fill in the entries of covariance and corrrelation from the sub-module 1. </w:t>
      </w:r>
    </w:p>
    <w:p w14:paraId="7F443AD2" w14:textId="77777777" w:rsidR="00044545" w:rsidRPr="003F22FA" w:rsidRDefault="00044545">
      <w:pPr>
        <w:pStyle w:val="CommentText"/>
        <w:rPr>
          <w:lang w:val="en-CA"/>
        </w:rPr>
      </w:pPr>
    </w:p>
    <w:p w14:paraId="77917A87" w14:textId="574FD746" w:rsidR="00044545" w:rsidRPr="003F22FA" w:rsidRDefault="00044545">
      <w:pPr>
        <w:pStyle w:val="CommentText"/>
        <w:rPr>
          <w:lang w:val="en-CA"/>
        </w:rPr>
      </w:pPr>
      <w:r w:rsidRPr="00AB0A3A">
        <w:rPr>
          <w:lang w:val="en-CA"/>
        </w:rPr>
        <w:t xml:space="preserve">Also calculate </w:t>
      </w: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z</m:t>
                </m:r>
              </m:sub>
            </m:sSub>
          </m:sub>
        </m:sSub>
        <m:r>
          <w:rPr>
            <w:rFonts w:ascii="Cambria Math" w:hAnsi="Cambria Math"/>
            <w:lang w:val="en-GB"/>
          </w:rPr>
          <m:t xml:space="preserve">,  </m:t>
        </m:r>
        <m:r>
          <m:rPr>
            <m:sty m:val="p"/>
          </m:rPr>
          <w:rPr>
            <w:rFonts w:ascii="Cambria Math" w:hAnsi="Cambria Math"/>
            <w:lang w:val="en-GB"/>
          </w:rPr>
          <m:t xml:space="preserve">which should be equal to </m:t>
        </m:r>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0y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0z</m:t>
                </m:r>
              </m:sub>
            </m:sSub>
          </m:sub>
        </m:sSub>
      </m:oMath>
    </w:p>
  </w:comment>
  <w:comment w:id="9" w:author="dingemanse" w:date="2016-10-05T10:51:00Z" w:initials="d">
    <w:p w14:paraId="32C8CCE4" w14:textId="77777777" w:rsidR="00044545" w:rsidRPr="003F22FA" w:rsidRDefault="00044545" w:rsidP="00D11723">
      <w:pPr>
        <w:pStyle w:val="CommentText"/>
        <w:rPr>
          <w:lang w:val="en-CA"/>
        </w:rPr>
      </w:pPr>
      <w:r>
        <w:rPr>
          <w:rStyle w:val="CommentReference"/>
        </w:rPr>
        <w:annotationRef/>
      </w:r>
      <w:r w:rsidRPr="003F22FA">
        <w:rPr>
          <w:lang w:val="en-CA"/>
        </w:rPr>
        <w:t>Here you should print the two variances and the covariance (the latter calculated from the information provided on the correlation and the two variances.</w:t>
      </w:r>
    </w:p>
  </w:comment>
  <w:comment w:id="10" w:author="dingemanse" w:date="2016-10-05T10:57:00Z" w:initials="d">
    <w:p w14:paraId="7FE4151F" w14:textId="73726A67" w:rsidR="00044545" w:rsidRPr="003F22FA" w:rsidRDefault="00044545">
      <w:pPr>
        <w:pStyle w:val="CommentText"/>
        <w:rPr>
          <w:lang w:val="en-CA"/>
        </w:rPr>
      </w:pPr>
      <w:r>
        <w:rPr>
          <w:rStyle w:val="CommentReference"/>
        </w:rPr>
        <w:annotationRef/>
      </w:r>
      <w:r w:rsidRPr="003F22FA">
        <w:rPr>
          <w:lang w:val="en-CA"/>
        </w:rPr>
        <w:t>Fill in entries here.</w:t>
      </w:r>
    </w:p>
  </w:comment>
  <w:comment w:id="11" w:author="dingemanse" w:date="2016-10-07T15:30:00Z" w:initials="d">
    <w:p w14:paraId="7D3CCD41" w14:textId="0CD7F10E" w:rsidR="00044545" w:rsidRPr="003F22FA" w:rsidRDefault="00044545">
      <w:pPr>
        <w:pStyle w:val="CommentText"/>
        <w:rPr>
          <w:lang w:val="en-CA"/>
        </w:rPr>
      </w:pPr>
      <w:r>
        <w:rPr>
          <w:rStyle w:val="CommentReference"/>
        </w:rPr>
        <w:annotationRef/>
      </w:r>
      <w:r w:rsidRPr="003F22FA">
        <w:rPr>
          <w:lang w:val="en-CA"/>
        </w:rPr>
        <w:t xml:space="preserve">Fill in all parameters, and calculate </w:t>
      </w: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z</m:t>
                </m:r>
              </m:sub>
            </m:sSub>
          </m:sub>
        </m:sSub>
      </m:oMath>
      <w:r w:rsidRPr="003F22FA">
        <w:rPr>
          <w:lang w:val="en-CA"/>
        </w:rPr>
        <w:t xml:space="preserve">. </w:t>
      </w:r>
    </w:p>
  </w:comment>
  <w:comment w:id="12" w:author="dingemanse" w:date="2016-10-08T09:27:00Z" w:initials="d">
    <w:p w14:paraId="3577F04C" w14:textId="77777777" w:rsidR="00044545" w:rsidRDefault="00044545">
      <w:pPr>
        <w:pStyle w:val="CommentText"/>
        <w:rPr>
          <w:lang w:val="en-CA"/>
        </w:rPr>
      </w:pPr>
      <w:r>
        <w:rPr>
          <w:rStyle w:val="CommentReference"/>
        </w:rPr>
        <w:annotationRef/>
      </w:r>
    </w:p>
    <w:p w14:paraId="2341875B" w14:textId="149549AB" w:rsidR="00044545" w:rsidRDefault="00044545">
      <w:pPr>
        <w:pStyle w:val="CommentText"/>
        <w:rPr>
          <w:lang w:val="en-CA"/>
        </w:rPr>
      </w:pPr>
      <w:r>
        <w:rPr>
          <w:lang w:val="en-CA"/>
        </w:rPr>
        <w:t>Simple scatter plot based on the simulated data above. (100 observations).</w:t>
      </w:r>
    </w:p>
    <w:p w14:paraId="24957424" w14:textId="77777777" w:rsidR="00044545" w:rsidRDefault="00044545">
      <w:pPr>
        <w:pStyle w:val="CommentText"/>
        <w:rPr>
          <w:lang w:val="en-CA"/>
        </w:rPr>
      </w:pPr>
    </w:p>
    <w:p w14:paraId="18B425D9" w14:textId="6FAE437D" w:rsidR="00044545" w:rsidRPr="003F22FA" w:rsidRDefault="00044545">
      <w:pPr>
        <w:pStyle w:val="CommentText"/>
        <w:rPr>
          <w:lang w:val="en-CA"/>
        </w:rPr>
      </w:pPr>
      <w:r>
        <w:rPr>
          <w:lang w:val="en-CA"/>
        </w:rPr>
        <w:t>Plot here a simple scatter plot with y (egg size) on the x-axis and z (egg number) on the y-axis.</w:t>
      </w:r>
    </w:p>
  </w:comment>
  <w:comment w:id="13" w:author="dingemanse" w:date="2016-10-08T09:35:00Z" w:initials="d">
    <w:p w14:paraId="3E22DF21" w14:textId="177E343F" w:rsidR="00044545" w:rsidRDefault="00044545">
      <w:pPr>
        <w:pStyle w:val="CommentText"/>
        <w:rPr>
          <w:lang w:val="en-CA"/>
        </w:rPr>
      </w:pPr>
      <w:r>
        <w:rPr>
          <w:rStyle w:val="CommentReference"/>
        </w:rPr>
        <w:annotationRef/>
      </w:r>
      <w:r>
        <w:rPr>
          <w:lang w:val="en-CA"/>
        </w:rPr>
        <w:t>Same scatter plot as above but now all data are within-individual centered.</w:t>
      </w:r>
    </w:p>
    <w:p w14:paraId="5FA71732" w14:textId="77777777" w:rsidR="00044545" w:rsidRDefault="00044545">
      <w:pPr>
        <w:pStyle w:val="CommentText"/>
        <w:rPr>
          <w:lang w:val="en-CA"/>
        </w:rPr>
      </w:pPr>
    </w:p>
    <w:p w14:paraId="2831CFDA" w14:textId="6192FAE4" w:rsidR="00044545" w:rsidRPr="003F22FA" w:rsidRDefault="00044545">
      <w:pPr>
        <w:pStyle w:val="CommentText"/>
        <w:rPr>
          <w:lang w:val="en-CA"/>
        </w:rPr>
      </w:pPr>
      <w:r>
        <w:rPr>
          <w:lang w:val="en-CA"/>
        </w:rPr>
        <w:t>[This means that there should be no among-individual variance in either y or z visible in the scatterplot]</w:t>
      </w:r>
    </w:p>
  </w:comment>
  <w:comment w:id="14" w:author="dingemanse" w:date="2016-10-07T15:36:00Z" w:initials="d">
    <w:p w14:paraId="5B44FA4C" w14:textId="29AE69B1" w:rsidR="00044545" w:rsidRPr="003F22FA" w:rsidRDefault="00044545">
      <w:pPr>
        <w:pStyle w:val="CommentText"/>
        <w:rPr>
          <w:lang w:val="en-CA"/>
        </w:rPr>
      </w:pPr>
      <w:r>
        <w:rPr>
          <w:rStyle w:val="CommentReference"/>
        </w:rPr>
        <w:annotationRef/>
      </w:r>
      <w:r w:rsidRPr="003F22FA">
        <w:rPr>
          <w:rFonts w:ascii="Calibri" w:hAnsi="Calibri"/>
          <w:noProof/>
          <w:lang w:val="en-CA"/>
        </w:rPr>
        <w:t xml:space="preserve">van Noordwijk, A.J. &amp; de Jong, G. (1986) Acquisition and allocation of resources - Their influence on variation in life-history tactics. </w:t>
      </w:r>
      <w:r w:rsidRPr="003F22FA">
        <w:rPr>
          <w:rFonts w:ascii="Calibri" w:hAnsi="Calibri"/>
          <w:i/>
          <w:noProof/>
          <w:lang w:val="en-CA"/>
        </w:rPr>
        <w:t>American Naturalist</w:t>
      </w:r>
      <w:r w:rsidRPr="003F22FA">
        <w:rPr>
          <w:rFonts w:ascii="Calibri" w:hAnsi="Calibri"/>
          <w:noProof/>
          <w:lang w:val="en-CA"/>
        </w:rPr>
        <w:t>, 128, 137-142.</w:t>
      </w:r>
    </w:p>
  </w:comment>
  <w:comment w:id="15" w:author="dingemanse" w:date="2016-10-05T15:22:00Z" w:initials="d">
    <w:p w14:paraId="29C74029" w14:textId="77777777" w:rsidR="00044545" w:rsidRPr="003F22FA" w:rsidRDefault="00044545" w:rsidP="00B86D0C">
      <w:pPr>
        <w:pStyle w:val="CommentText"/>
        <w:rPr>
          <w:lang w:val="en-CA"/>
        </w:rPr>
      </w:pPr>
      <w:r>
        <w:rPr>
          <w:rStyle w:val="CommentReference"/>
        </w:rPr>
        <w:annotationRef/>
      </w:r>
      <w:r w:rsidRPr="003F22FA">
        <w:rPr>
          <w:lang w:val="en-CA"/>
        </w:rPr>
        <w:t>Here you should print the two variances and the covariance (the latter calculated from the information provided on the correlation and the two variances.</w:t>
      </w:r>
    </w:p>
  </w:comment>
  <w:comment w:id="16" w:author="dingemanse" w:date="2016-10-08T09:38:00Z" w:initials="d">
    <w:p w14:paraId="5BF53D4F" w14:textId="4EBF9A2D" w:rsidR="00044545" w:rsidRPr="003F22FA" w:rsidRDefault="00044545" w:rsidP="00B86D0C">
      <w:pPr>
        <w:pStyle w:val="CommentText"/>
        <w:rPr>
          <w:lang w:val="en-CA"/>
        </w:rPr>
      </w:pPr>
      <w:r>
        <w:rPr>
          <w:rStyle w:val="CommentReference"/>
        </w:rPr>
        <w:annotationRef/>
      </w:r>
      <w:r>
        <w:rPr>
          <w:lang w:val="en-CA"/>
        </w:rPr>
        <w:t>Idem but now for the among-individual matrix.</w:t>
      </w:r>
    </w:p>
  </w:comment>
  <w:comment w:id="17" w:author="dingemanse" w:date="2016-10-08T09:39:00Z" w:initials="d">
    <w:p w14:paraId="6A3DE66C" w14:textId="2D221827" w:rsidR="00044545" w:rsidRPr="003F22FA" w:rsidRDefault="00044545" w:rsidP="00B86D0C">
      <w:pPr>
        <w:pStyle w:val="CommentText"/>
        <w:rPr>
          <w:lang w:val="en-CA"/>
        </w:rPr>
      </w:pPr>
      <w:r>
        <w:rPr>
          <w:rStyle w:val="CommentReference"/>
        </w:rPr>
        <w:annotationRef/>
      </w:r>
      <w:r w:rsidRPr="003F22FA">
        <w:rPr>
          <w:rStyle w:val="CommentReference"/>
          <w:lang w:val="en-CA"/>
        </w:rPr>
        <w:t xml:space="preserve">Fill in and calculate </w:t>
      </w:r>
      <w:r>
        <w:rPr>
          <w:rStyle w:val="CommentReference"/>
          <w:lang w:val="en-CA"/>
        </w:rPr>
        <w:t>the phenotypic correlation (</w:t>
      </w:r>
      <w:r w:rsidRPr="003F22FA">
        <w:rPr>
          <w:rStyle w:val="CommentReference"/>
          <w:lang w:val="en-CA"/>
        </w:rPr>
        <w:t>Rp,p</w:t>
      </w:r>
      <w:r>
        <w:rPr>
          <w:rStyle w:val="CommentReference"/>
          <w:lang w:val="en-CA"/>
        </w:rPr>
        <w:t>).</w:t>
      </w:r>
    </w:p>
  </w:comment>
  <w:comment w:id="18" w:author="dingemanse" w:date="2016-10-07T19:09:00Z" w:initials="d">
    <w:p w14:paraId="6D5A443C" w14:textId="1BC53870" w:rsidR="00044545" w:rsidRPr="003F22FA" w:rsidRDefault="00044545">
      <w:pPr>
        <w:pStyle w:val="CommentText"/>
        <w:rPr>
          <w:lang w:val="en-CA"/>
        </w:rPr>
      </w:pPr>
      <w:r>
        <w:rPr>
          <w:rStyle w:val="CommentReference"/>
        </w:rPr>
        <w:annotationRef/>
      </w:r>
      <w:r w:rsidRPr="003F22FA">
        <w:rPr>
          <w:lang w:val="en-CA"/>
        </w:rPr>
        <w:t xml:space="preserve">Scatter plot of the data, Trait Z plotted on Trait Y. </w:t>
      </w:r>
    </w:p>
  </w:comment>
  <w:comment w:id="19" w:author="dingemanse" w:date="2016-10-07T19:09:00Z" w:initials="d">
    <w:p w14:paraId="39C27AAA" w14:textId="06259824" w:rsidR="00044545" w:rsidRPr="003F22FA" w:rsidRDefault="00044545" w:rsidP="00DD6044">
      <w:pPr>
        <w:pStyle w:val="CommentText"/>
        <w:rPr>
          <w:lang w:val="en-CA"/>
        </w:rPr>
      </w:pPr>
      <w:r>
        <w:rPr>
          <w:rStyle w:val="CommentReference"/>
        </w:rPr>
        <w:annotationRef/>
      </w:r>
      <w:r w:rsidRPr="003F22FA">
        <w:rPr>
          <w:lang w:val="en-CA"/>
        </w:rPr>
        <w:t>Scatter plot of the individual means of Trait Z on Trait Y.</w:t>
      </w:r>
    </w:p>
  </w:comment>
  <w:comment w:id="20" w:author="dingemanse" w:date="2016-10-07T19:11:00Z" w:initials="d">
    <w:p w14:paraId="43551D2F" w14:textId="29837398" w:rsidR="00044545" w:rsidRDefault="00044545" w:rsidP="00DD6044">
      <w:pPr>
        <w:pStyle w:val="CommentText"/>
      </w:pPr>
      <w:r>
        <w:rPr>
          <w:rStyle w:val="CommentReference"/>
        </w:rPr>
        <w:annotationRef/>
      </w:r>
      <w:r w:rsidRPr="003F22FA">
        <w:rPr>
          <w:lang w:val="en-CA"/>
        </w:rPr>
        <w:t xml:space="preserve">Scatter plot of the deviations from individual means. </w:t>
      </w:r>
      <w:r>
        <w:t>Trait Z on Trait Y.</w:t>
      </w:r>
    </w:p>
    <w:p w14:paraId="334D7B1A" w14:textId="77777777" w:rsidR="00044545" w:rsidRDefault="00044545" w:rsidP="00DD6044">
      <w:pPr>
        <w:pStyle w:val="CommentText"/>
      </w:pPr>
    </w:p>
    <w:p w14:paraId="282913D8" w14:textId="3E7864EB" w:rsidR="00044545" w:rsidRPr="003F22FA" w:rsidRDefault="00044545" w:rsidP="00DD6044">
      <w:pPr>
        <w:pStyle w:val="CommentText"/>
        <w:rPr>
          <w:lang w:val="en-CA"/>
        </w:rPr>
      </w:pPr>
      <w:r w:rsidRPr="003F22FA">
        <w:rPr>
          <w:lang w:val="en-CA"/>
        </w:rPr>
        <w:t>Graphs as in D&amp;D2013</w:t>
      </w:r>
    </w:p>
  </w:comment>
  <w:comment w:id="21" w:author="dingemanse" w:date="2016-10-08T09:48:00Z" w:initials="d">
    <w:p w14:paraId="2A4BA638" w14:textId="77777777" w:rsidR="00044545" w:rsidRDefault="00044545" w:rsidP="000A4EBC">
      <w:pPr>
        <w:pStyle w:val="CommentText"/>
        <w:rPr>
          <w:lang w:val="en-CA"/>
        </w:rPr>
      </w:pPr>
      <w:r>
        <w:rPr>
          <w:rStyle w:val="CommentReference"/>
        </w:rPr>
        <w:annotationRef/>
      </w:r>
    </w:p>
    <w:p w14:paraId="1EF3DFB3" w14:textId="33347901" w:rsidR="00044545" w:rsidRDefault="00044545" w:rsidP="000A4EBC">
      <w:pPr>
        <w:pStyle w:val="CommentText"/>
        <w:rPr>
          <w:lang w:val="en-CA"/>
        </w:rPr>
      </w:pPr>
      <w:r>
        <w:rPr>
          <w:rStyle w:val="CommentReference"/>
        </w:rPr>
        <w:annotationRef/>
      </w:r>
      <w:r w:rsidRPr="003F22FA">
        <w:rPr>
          <w:lang w:val="en-CA"/>
        </w:rPr>
        <w:t>NT = 2</w:t>
      </w:r>
    </w:p>
    <w:p w14:paraId="0CD99C63" w14:textId="7F12D9DA" w:rsidR="00044545" w:rsidRDefault="00044545" w:rsidP="000A4EBC">
      <w:pPr>
        <w:pStyle w:val="CommentText"/>
        <w:rPr>
          <w:lang w:val="en-CA"/>
        </w:rPr>
      </w:pPr>
      <w:r>
        <w:rPr>
          <w:lang w:val="en-CA"/>
        </w:rPr>
        <w:t>NI = 100</w:t>
      </w:r>
    </w:p>
    <w:p w14:paraId="13514AF3" w14:textId="77777777" w:rsidR="00044545" w:rsidRPr="003F22FA" w:rsidRDefault="00044545" w:rsidP="000A4EBC">
      <w:pPr>
        <w:pStyle w:val="CommentText"/>
        <w:rPr>
          <w:lang w:val="en-CA"/>
        </w:rPr>
      </w:pPr>
      <w:r>
        <w:rPr>
          <w:lang w:val="en-CA"/>
        </w:rPr>
        <w:t>NR = 10</w:t>
      </w:r>
    </w:p>
    <w:p w14:paraId="5DC1A43C" w14:textId="30B4FC9B" w:rsidR="00044545" w:rsidRPr="00214A1B" w:rsidRDefault="00044545" w:rsidP="000A4EBC">
      <w:pPr>
        <w:pStyle w:val="CommentText"/>
        <w:rPr>
          <w:lang w:val="en-CA"/>
        </w:rPr>
      </w:pPr>
      <w:r w:rsidRPr="003F22FA">
        <w:rPr>
          <w:lang w:val="en-CA"/>
        </w:rPr>
        <w:t>Sample at the same time</w:t>
      </w:r>
    </w:p>
  </w:comment>
  <w:comment w:id="22" w:author="dingemanse" w:date="2016-10-08T09:50:00Z" w:initials="d">
    <w:p w14:paraId="1EA65E44" w14:textId="422D2E2D" w:rsidR="00044545" w:rsidRPr="003F22FA" w:rsidRDefault="00044545">
      <w:pPr>
        <w:pStyle w:val="CommentText"/>
        <w:rPr>
          <w:lang w:val="en-CA"/>
        </w:rPr>
      </w:pPr>
      <w:r>
        <w:rPr>
          <w:rStyle w:val="CommentReference"/>
        </w:rPr>
        <w:annotationRef/>
      </w:r>
      <w:r w:rsidRPr="003F22FA">
        <w:rPr>
          <w:lang w:val="en-CA"/>
        </w:rPr>
        <w:t xml:space="preserve">Fill in 0 for the intercept, and the </w:t>
      </w:r>
      <w:r>
        <w:rPr>
          <w:lang w:val="en-CA"/>
        </w:rPr>
        <w:t xml:space="preserve">entered </w:t>
      </w:r>
      <w:r w:rsidRPr="003F22FA">
        <w:rPr>
          <w:lang w:val="en-CA"/>
        </w:rPr>
        <w:t>values for b1 for y and z.</w:t>
      </w:r>
    </w:p>
  </w:comment>
  <w:comment w:id="23" w:author="dingemanse" w:date="2016-10-07T17:03:00Z" w:initials="d">
    <w:p w14:paraId="46F84CC3" w14:textId="72CF760A" w:rsidR="00044545" w:rsidRPr="003F22FA" w:rsidRDefault="00044545">
      <w:pPr>
        <w:pStyle w:val="CommentText"/>
        <w:rPr>
          <w:lang w:val="en-CA"/>
        </w:rPr>
      </w:pPr>
      <w:r>
        <w:rPr>
          <w:rStyle w:val="CommentReference"/>
        </w:rPr>
        <w:annotationRef/>
      </w:r>
      <w:r w:rsidRPr="003F22FA">
        <w:rPr>
          <w:lang w:val="en-CA"/>
        </w:rPr>
        <w:t>Fill in all numbers.</w:t>
      </w:r>
    </w:p>
  </w:comment>
  <w:comment w:id="24" w:author="dingemanse" w:date="2016-10-07T17:15:00Z" w:initials="d">
    <w:p w14:paraId="544AE2A8" w14:textId="77777777" w:rsidR="00044545" w:rsidRPr="003F22FA" w:rsidRDefault="00044545" w:rsidP="00D207FF">
      <w:pPr>
        <w:pStyle w:val="CommentText"/>
        <w:rPr>
          <w:lang w:val="en-CA"/>
        </w:rPr>
      </w:pPr>
      <w:r>
        <w:rPr>
          <w:rStyle w:val="CommentReference"/>
        </w:rPr>
        <w:annotationRef/>
      </w:r>
      <w:r w:rsidRPr="003F22FA">
        <w:rPr>
          <w:lang w:val="en-CA"/>
        </w:rPr>
        <w:t>Scatter plot of the data.</w:t>
      </w:r>
    </w:p>
  </w:comment>
  <w:comment w:id="25" w:author="dingemanse" w:date="2016-10-07T17:15:00Z" w:initials="d">
    <w:p w14:paraId="57E629A3" w14:textId="77777777" w:rsidR="00044545" w:rsidRPr="003F22FA" w:rsidRDefault="00044545" w:rsidP="00D207FF">
      <w:pPr>
        <w:pStyle w:val="CommentText"/>
        <w:rPr>
          <w:lang w:val="en-CA"/>
        </w:rPr>
      </w:pPr>
      <w:r>
        <w:rPr>
          <w:rStyle w:val="CommentReference"/>
        </w:rPr>
        <w:annotationRef/>
      </w:r>
      <w:r w:rsidRPr="003F22FA">
        <w:rPr>
          <w:lang w:val="en-CA"/>
        </w:rPr>
        <w:t>Scatter plot of the individual means.</w:t>
      </w:r>
    </w:p>
  </w:comment>
  <w:comment w:id="26" w:author="dingemanse" w:date="2016-10-07T17:15:00Z" w:initials="d">
    <w:p w14:paraId="33D82D8E" w14:textId="77777777" w:rsidR="00044545" w:rsidRPr="003F22FA" w:rsidRDefault="00044545" w:rsidP="00D207FF">
      <w:pPr>
        <w:pStyle w:val="CommentText"/>
        <w:rPr>
          <w:lang w:val="en-CA"/>
        </w:rPr>
      </w:pPr>
      <w:r>
        <w:rPr>
          <w:rStyle w:val="CommentReference"/>
        </w:rPr>
        <w:annotationRef/>
      </w:r>
      <w:r w:rsidRPr="003F22FA">
        <w:rPr>
          <w:lang w:val="en-CA"/>
        </w:rPr>
        <w:t>Scatter plot of the deviations from individual means.</w:t>
      </w:r>
    </w:p>
    <w:p w14:paraId="0758642D" w14:textId="77777777" w:rsidR="00044545" w:rsidRPr="003F22FA" w:rsidRDefault="00044545" w:rsidP="00D207FF">
      <w:pPr>
        <w:pStyle w:val="CommentText"/>
        <w:rPr>
          <w:lang w:val="en-CA"/>
        </w:rPr>
      </w:pPr>
    </w:p>
    <w:p w14:paraId="6507BFAD" w14:textId="77777777" w:rsidR="00044545" w:rsidRPr="003F22FA" w:rsidRDefault="00044545" w:rsidP="00D207FF">
      <w:pPr>
        <w:pStyle w:val="CommentText"/>
        <w:rPr>
          <w:lang w:val="en-CA"/>
        </w:rPr>
      </w:pPr>
      <w:r w:rsidRPr="003F22FA">
        <w:rPr>
          <w:lang w:val="en-CA"/>
        </w:rPr>
        <w:t>Graphs as in D&amp;D2013</w:t>
      </w:r>
    </w:p>
  </w:comment>
  <w:comment w:id="27" w:author="dingemanse" w:date="2016-10-07T17:18:00Z" w:initials="d">
    <w:p w14:paraId="14ACBE56" w14:textId="6C4FDDAA" w:rsidR="00044545" w:rsidRPr="003F22FA" w:rsidRDefault="00044545" w:rsidP="007F7455">
      <w:pPr>
        <w:pStyle w:val="CommentText"/>
        <w:rPr>
          <w:lang w:val="en-CA"/>
        </w:rPr>
      </w:pPr>
      <w:r>
        <w:rPr>
          <w:rStyle w:val="CommentReference"/>
        </w:rPr>
        <w:annotationRef/>
      </w:r>
      <w:r w:rsidRPr="003F22FA">
        <w:rPr>
          <w:lang w:val="en-CA"/>
        </w:rPr>
        <w:t>Scatter plot E as a function of T.</w:t>
      </w:r>
    </w:p>
  </w:comment>
  <w:comment w:id="28" w:author="dingemanse" w:date="2016-10-07T17:24:00Z" w:initials="d">
    <w:p w14:paraId="7EFE0420" w14:textId="4094BB09" w:rsidR="00044545" w:rsidRPr="003F22FA" w:rsidRDefault="00044545">
      <w:pPr>
        <w:pStyle w:val="CommentText"/>
        <w:rPr>
          <w:lang w:val="en-CA"/>
        </w:rPr>
      </w:pPr>
      <w:r>
        <w:rPr>
          <w:rStyle w:val="CommentReference"/>
        </w:rPr>
        <w:annotationRef/>
      </w:r>
      <w:r w:rsidRPr="003F22FA">
        <w:rPr>
          <w:lang w:val="en-CA"/>
        </w:rPr>
        <w:t>Print the point estimates for each parameter.</w:t>
      </w:r>
    </w:p>
  </w:comment>
  <w:comment w:id="30" w:author="dingemanse" w:date="2016-10-07T17:28:00Z" w:initials="d">
    <w:p w14:paraId="05048D10" w14:textId="77777777" w:rsidR="00044545" w:rsidRPr="003F22FA" w:rsidRDefault="00044545" w:rsidP="00B81F1B">
      <w:pPr>
        <w:pStyle w:val="CommentText"/>
        <w:rPr>
          <w:lang w:val="en-CA"/>
        </w:rPr>
      </w:pPr>
      <w:r>
        <w:rPr>
          <w:rStyle w:val="CommentReference"/>
        </w:rPr>
        <w:annotationRef/>
      </w:r>
      <w:r w:rsidRPr="003F22FA">
        <w:rPr>
          <w:lang w:val="en-CA"/>
        </w:rPr>
        <w:t>Print the point estimates for each parameter.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D3E404" w15:done="0"/>
  <w15:commentEx w15:paraId="4C39496C" w15:done="0"/>
  <w15:commentEx w15:paraId="70EF8D9F" w15:done="0"/>
  <w15:commentEx w15:paraId="4EF58FF7" w15:done="0"/>
  <w15:commentEx w15:paraId="1C1B848A" w15:done="0"/>
  <w15:commentEx w15:paraId="593C9FF4" w15:done="0"/>
  <w15:commentEx w15:paraId="77917A87" w15:done="0"/>
  <w15:commentEx w15:paraId="32C8CCE4" w15:done="0"/>
  <w15:commentEx w15:paraId="7FE4151F" w15:done="0"/>
  <w15:commentEx w15:paraId="7D3CCD41" w15:done="0"/>
  <w15:commentEx w15:paraId="18B425D9" w15:done="0"/>
  <w15:commentEx w15:paraId="2831CFDA" w15:done="0"/>
  <w15:commentEx w15:paraId="5B44FA4C" w15:done="0"/>
  <w15:commentEx w15:paraId="29C74029" w15:done="0"/>
  <w15:commentEx w15:paraId="5BF53D4F" w15:done="0"/>
  <w15:commentEx w15:paraId="6A3DE66C" w15:done="0"/>
  <w15:commentEx w15:paraId="6D5A443C" w15:done="0"/>
  <w15:commentEx w15:paraId="39C27AAA" w15:done="0"/>
  <w15:commentEx w15:paraId="282913D8" w15:done="0"/>
  <w15:commentEx w15:paraId="5DC1A43C" w15:done="0"/>
  <w15:commentEx w15:paraId="1EA65E44" w15:done="0"/>
  <w15:commentEx w15:paraId="46F84CC3" w15:done="0"/>
  <w15:commentEx w15:paraId="544AE2A8" w15:done="0"/>
  <w15:commentEx w15:paraId="57E629A3" w15:done="0"/>
  <w15:commentEx w15:paraId="6507BFAD" w15:done="0"/>
  <w15:commentEx w15:paraId="14ACBE56" w15:done="0"/>
  <w15:commentEx w15:paraId="7EFE0420" w15:done="0"/>
  <w15:commentEx w15:paraId="05048D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3E404" w16cid:durableId="20F4266E"/>
  <w16cid:commentId w16cid:paraId="4C39496C" w16cid:durableId="20F4266F"/>
  <w16cid:commentId w16cid:paraId="70EF8D9F" w16cid:durableId="20F42670"/>
  <w16cid:commentId w16cid:paraId="4EF58FF7" w16cid:durableId="20F42671"/>
  <w16cid:commentId w16cid:paraId="1C1B848A" w16cid:durableId="20F42672"/>
  <w16cid:commentId w16cid:paraId="593C9FF4" w16cid:durableId="20F42673"/>
  <w16cid:commentId w16cid:paraId="77917A87" w16cid:durableId="20F42674"/>
  <w16cid:commentId w16cid:paraId="32C8CCE4" w16cid:durableId="20F42675"/>
  <w16cid:commentId w16cid:paraId="7FE4151F" w16cid:durableId="20F42676"/>
  <w16cid:commentId w16cid:paraId="7D3CCD41" w16cid:durableId="20F42677"/>
  <w16cid:commentId w16cid:paraId="18B425D9" w16cid:durableId="20F42678"/>
  <w16cid:commentId w16cid:paraId="2831CFDA" w16cid:durableId="20F42679"/>
  <w16cid:commentId w16cid:paraId="5B44FA4C" w16cid:durableId="20F4267A"/>
  <w16cid:commentId w16cid:paraId="29C74029" w16cid:durableId="20F4267B"/>
  <w16cid:commentId w16cid:paraId="5BF53D4F" w16cid:durableId="20F4267C"/>
  <w16cid:commentId w16cid:paraId="6A3DE66C" w16cid:durableId="20F4267D"/>
  <w16cid:commentId w16cid:paraId="6D5A443C" w16cid:durableId="20F4267E"/>
  <w16cid:commentId w16cid:paraId="39C27AAA" w16cid:durableId="20F4267F"/>
  <w16cid:commentId w16cid:paraId="282913D8" w16cid:durableId="20F42680"/>
  <w16cid:commentId w16cid:paraId="5DC1A43C" w16cid:durableId="20F42681"/>
  <w16cid:commentId w16cid:paraId="1EA65E44" w16cid:durableId="20F42682"/>
  <w16cid:commentId w16cid:paraId="46F84CC3" w16cid:durableId="20F42683"/>
  <w16cid:commentId w16cid:paraId="544AE2A8" w16cid:durableId="20F42684"/>
  <w16cid:commentId w16cid:paraId="57E629A3" w16cid:durableId="20F42685"/>
  <w16cid:commentId w16cid:paraId="6507BFAD" w16cid:durableId="20F42686"/>
  <w16cid:commentId w16cid:paraId="14ACBE56" w16cid:durableId="20F42687"/>
  <w16cid:commentId w16cid:paraId="7EFE0420" w16cid:durableId="20F42688"/>
  <w16cid:commentId w16cid:paraId="05048D10" w16cid:durableId="20F426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11973" w14:textId="77777777" w:rsidR="00453E16" w:rsidRDefault="00453E16" w:rsidP="00E60845">
      <w:r>
        <w:separator/>
      </w:r>
    </w:p>
  </w:endnote>
  <w:endnote w:type="continuationSeparator" w:id="0">
    <w:p w14:paraId="2B803B62" w14:textId="77777777" w:rsidR="00453E16" w:rsidRDefault="00453E16" w:rsidP="00E6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D8A91" w14:textId="77777777" w:rsidR="00453E16" w:rsidRDefault="00453E16" w:rsidP="00E60845">
      <w:r>
        <w:separator/>
      </w:r>
    </w:p>
  </w:footnote>
  <w:footnote w:type="continuationSeparator" w:id="0">
    <w:p w14:paraId="3176EC64" w14:textId="77777777" w:rsidR="00453E16" w:rsidRDefault="00453E16" w:rsidP="00E60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94502"/>
    <w:multiLevelType w:val="hybridMultilevel"/>
    <w:tmpl w:val="64D0F0C0"/>
    <w:lvl w:ilvl="0" w:tplc="7DC442D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160BBA"/>
    <w:multiLevelType w:val="hybridMultilevel"/>
    <w:tmpl w:val="626EAF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ycen">
    <w15:presenceInfo w15:providerId="None" w15:userId="Hayc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C3MDA0NbcwMzE2MjdR0lEKTi0uzszPAykwqQUAOzMFCiwAAAA="/>
  </w:docVars>
  <w:rsids>
    <w:rsidRoot w:val="000625F3"/>
    <w:rsid w:val="00000C97"/>
    <w:rsid w:val="000011EC"/>
    <w:rsid w:val="00003098"/>
    <w:rsid w:val="00003615"/>
    <w:rsid w:val="000036DC"/>
    <w:rsid w:val="0000377A"/>
    <w:rsid w:val="000066BC"/>
    <w:rsid w:val="000121BC"/>
    <w:rsid w:val="00013B6B"/>
    <w:rsid w:val="00015036"/>
    <w:rsid w:val="000155D8"/>
    <w:rsid w:val="00017AEB"/>
    <w:rsid w:val="00023C25"/>
    <w:rsid w:val="00024A31"/>
    <w:rsid w:val="0002705B"/>
    <w:rsid w:val="00027539"/>
    <w:rsid w:val="00030FC3"/>
    <w:rsid w:val="00033183"/>
    <w:rsid w:val="000337F7"/>
    <w:rsid w:val="00033905"/>
    <w:rsid w:val="00035A9F"/>
    <w:rsid w:val="00037CA2"/>
    <w:rsid w:val="00040DAD"/>
    <w:rsid w:val="00041936"/>
    <w:rsid w:val="0004217A"/>
    <w:rsid w:val="0004333F"/>
    <w:rsid w:val="00044545"/>
    <w:rsid w:val="0004485E"/>
    <w:rsid w:val="00044D97"/>
    <w:rsid w:val="000470BB"/>
    <w:rsid w:val="00047E75"/>
    <w:rsid w:val="00050F38"/>
    <w:rsid w:val="00053972"/>
    <w:rsid w:val="00061092"/>
    <w:rsid w:val="000610C9"/>
    <w:rsid w:val="0006169C"/>
    <w:rsid w:val="000625F3"/>
    <w:rsid w:val="000637B3"/>
    <w:rsid w:val="0006384C"/>
    <w:rsid w:val="0006456C"/>
    <w:rsid w:val="00064E06"/>
    <w:rsid w:val="0007126C"/>
    <w:rsid w:val="00072178"/>
    <w:rsid w:val="00072DC9"/>
    <w:rsid w:val="00074326"/>
    <w:rsid w:val="00074B48"/>
    <w:rsid w:val="000762BB"/>
    <w:rsid w:val="00076C1A"/>
    <w:rsid w:val="000813F4"/>
    <w:rsid w:val="0008160B"/>
    <w:rsid w:val="00081637"/>
    <w:rsid w:val="00084EF9"/>
    <w:rsid w:val="00096916"/>
    <w:rsid w:val="00096985"/>
    <w:rsid w:val="00097910"/>
    <w:rsid w:val="000A1C2B"/>
    <w:rsid w:val="000A3E5E"/>
    <w:rsid w:val="000A4EBC"/>
    <w:rsid w:val="000B016E"/>
    <w:rsid w:val="000B03CE"/>
    <w:rsid w:val="000B19EB"/>
    <w:rsid w:val="000B48B9"/>
    <w:rsid w:val="000B5B3C"/>
    <w:rsid w:val="000B726A"/>
    <w:rsid w:val="000C0B3C"/>
    <w:rsid w:val="000C0B65"/>
    <w:rsid w:val="000C1803"/>
    <w:rsid w:val="000C4AE3"/>
    <w:rsid w:val="000C535A"/>
    <w:rsid w:val="000C581A"/>
    <w:rsid w:val="000D4877"/>
    <w:rsid w:val="000D7721"/>
    <w:rsid w:val="000E105B"/>
    <w:rsid w:val="000F0126"/>
    <w:rsid w:val="00101945"/>
    <w:rsid w:val="00104C90"/>
    <w:rsid w:val="0010608A"/>
    <w:rsid w:val="00107339"/>
    <w:rsid w:val="00107DF8"/>
    <w:rsid w:val="00111289"/>
    <w:rsid w:val="001122EE"/>
    <w:rsid w:val="00114677"/>
    <w:rsid w:val="00115E73"/>
    <w:rsid w:val="00122A88"/>
    <w:rsid w:val="001235A6"/>
    <w:rsid w:val="00124D92"/>
    <w:rsid w:val="00125D01"/>
    <w:rsid w:val="0012623C"/>
    <w:rsid w:val="00127641"/>
    <w:rsid w:val="00127841"/>
    <w:rsid w:val="001305E5"/>
    <w:rsid w:val="001309A2"/>
    <w:rsid w:val="001346BF"/>
    <w:rsid w:val="00135152"/>
    <w:rsid w:val="00137040"/>
    <w:rsid w:val="00137308"/>
    <w:rsid w:val="00140E53"/>
    <w:rsid w:val="001419C3"/>
    <w:rsid w:val="00142143"/>
    <w:rsid w:val="00151163"/>
    <w:rsid w:val="001515B9"/>
    <w:rsid w:val="001545AC"/>
    <w:rsid w:val="0016168A"/>
    <w:rsid w:val="00164C6B"/>
    <w:rsid w:val="00164CD8"/>
    <w:rsid w:val="00164E1F"/>
    <w:rsid w:val="001650BD"/>
    <w:rsid w:val="00166B4E"/>
    <w:rsid w:val="0017294B"/>
    <w:rsid w:val="0017342C"/>
    <w:rsid w:val="00174238"/>
    <w:rsid w:val="0017604F"/>
    <w:rsid w:val="001816ED"/>
    <w:rsid w:val="0018562B"/>
    <w:rsid w:val="00185A08"/>
    <w:rsid w:val="00185D13"/>
    <w:rsid w:val="0018614E"/>
    <w:rsid w:val="0019270A"/>
    <w:rsid w:val="00193753"/>
    <w:rsid w:val="001954DA"/>
    <w:rsid w:val="001A3490"/>
    <w:rsid w:val="001A57C9"/>
    <w:rsid w:val="001B0FBB"/>
    <w:rsid w:val="001B2D09"/>
    <w:rsid w:val="001B2E67"/>
    <w:rsid w:val="001B3C6E"/>
    <w:rsid w:val="001C1DFA"/>
    <w:rsid w:val="001C48FA"/>
    <w:rsid w:val="001C6EE1"/>
    <w:rsid w:val="001E0841"/>
    <w:rsid w:val="001E1048"/>
    <w:rsid w:val="001E3399"/>
    <w:rsid w:val="001E6704"/>
    <w:rsid w:val="001E6E19"/>
    <w:rsid w:val="001F1D63"/>
    <w:rsid w:val="001F2BCF"/>
    <w:rsid w:val="001F357E"/>
    <w:rsid w:val="0020253D"/>
    <w:rsid w:val="00202EC8"/>
    <w:rsid w:val="002030C6"/>
    <w:rsid w:val="00204B7A"/>
    <w:rsid w:val="0020519F"/>
    <w:rsid w:val="00205B4B"/>
    <w:rsid w:val="002070CD"/>
    <w:rsid w:val="00214A1B"/>
    <w:rsid w:val="002152B3"/>
    <w:rsid w:val="002171DF"/>
    <w:rsid w:val="00217510"/>
    <w:rsid w:val="00217943"/>
    <w:rsid w:val="002208D4"/>
    <w:rsid w:val="002272F4"/>
    <w:rsid w:val="002311FB"/>
    <w:rsid w:val="00233230"/>
    <w:rsid w:val="0023547B"/>
    <w:rsid w:val="00235B9C"/>
    <w:rsid w:val="00240817"/>
    <w:rsid w:val="00242C5C"/>
    <w:rsid w:val="00243B35"/>
    <w:rsid w:val="00243E09"/>
    <w:rsid w:val="0025424F"/>
    <w:rsid w:val="00254CE7"/>
    <w:rsid w:val="00255255"/>
    <w:rsid w:val="002553A5"/>
    <w:rsid w:val="00255D8F"/>
    <w:rsid w:val="00261371"/>
    <w:rsid w:val="00262564"/>
    <w:rsid w:val="00263786"/>
    <w:rsid w:val="002652B1"/>
    <w:rsid w:val="002679F6"/>
    <w:rsid w:val="00271830"/>
    <w:rsid w:val="002722BB"/>
    <w:rsid w:val="0027385A"/>
    <w:rsid w:val="002804FB"/>
    <w:rsid w:val="00282E9D"/>
    <w:rsid w:val="0028356E"/>
    <w:rsid w:val="002836DA"/>
    <w:rsid w:val="00286EA5"/>
    <w:rsid w:val="00292A2B"/>
    <w:rsid w:val="0029607C"/>
    <w:rsid w:val="00296C0D"/>
    <w:rsid w:val="002A0945"/>
    <w:rsid w:val="002A282E"/>
    <w:rsid w:val="002A45CB"/>
    <w:rsid w:val="002A4AC5"/>
    <w:rsid w:val="002A5EE7"/>
    <w:rsid w:val="002A6C7D"/>
    <w:rsid w:val="002B240E"/>
    <w:rsid w:val="002B3E2B"/>
    <w:rsid w:val="002B595D"/>
    <w:rsid w:val="002B7724"/>
    <w:rsid w:val="002C062F"/>
    <w:rsid w:val="002C4158"/>
    <w:rsid w:val="002C68F6"/>
    <w:rsid w:val="002C741C"/>
    <w:rsid w:val="002D28BA"/>
    <w:rsid w:val="002D28CD"/>
    <w:rsid w:val="002D49BE"/>
    <w:rsid w:val="002D549A"/>
    <w:rsid w:val="002D5E41"/>
    <w:rsid w:val="002E00C4"/>
    <w:rsid w:val="002E250B"/>
    <w:rsid w:val="002E7179"/>
    <w:rsid w:val="002E7EAD"/>
    <w:rsid w:val="002F1517"/>
    <w:rsid w:val="002F2950"/>
    <w:rsid w:val="002F36A0"/>
    <w:rsid w:val="003009A8"/>
    <w:rsid w:val="003016B4"/>
    <w:rsid w:val="00305E0F"/>
    <w:rsid w:val="00307775"/>
    <w:rsid w:val="00310018"/>
    <w:rsid w:val="00312EA1"/>
    <w:rsid w:val="00320B64"/>
    <w:rsid w:val="00320D0E"/>
    <w:rsid w:val="00322B98"/>
    <w:rsid w:val="00322C33"/>
    <w:rsid w:val="003311C2"/>
    <w:rsid w:val="003317C2"/>
    <w:rsid w:val="00331DF7"/>
    <w:rsid w:val="00341DDF"/>
    <w:rsid w:val="003436F5"/>
    <w:rsid w:val="00345A31"/>
    <w:rsid w:val="003563FF"/>
    <w:rsid w:val="00360CEE"/>
    <w:rsid w:val="003613F0"/>
    <w:rsid w:val="0036206B"/>
    <w:rsid w:val="003643F4"/>
    <w:rsid w:val="00373499"/>
    <w:rsid w:val="00373D0C"/>
    <w:rsid w:val="003758A0"/>
    <w:rsid w:val="003808FD"/>
    <w:rsid w:val="003810DF"/>
    <w:rsid w:val="003830E7"/>
    <w:rsid w:val="003856D9"/>
    <w:rsid w:val="00385F7B"/>
    <w:rsid w:val="0038768A"/>
    <w:rsid w:val="003907C9"/>
    <w:rsid w:val="003922D0"/>
    <w:rsid w:val="00392D3C"/>
    <w:rsid w:val="00393AF4"/>
    <w:rsid w:val="00393FA1"/>
    <w:rsid w:val="00395D6A"/>
    <w:rsid w:val="003962B0"/>
    <w:rsid w:val="003A1005"/>
    <w:rsid w:val="003A4171"/>
    <w:rsid w:val="003A62C8"/>
    <w:rsid w:val="003A7BC3"/>
    <w:rsid w:val="003B1E28"/>
    <w:rsid w:val="003B23FF"/>
    <w:rsid w:val="003B37B3"/>
    <w:rsid w:val="003B5E07"/>
    <w:rsid w:val="003C12D2"/>
    <w:rsid w:val="003C1429"/>
    <w:rsid w:val="003C1475"/>
    <w:rsid w:val="003C5D51"/>
    <w:rsid w:val="003C6BCA"/>
    <w:rsid w:val="003C7855"/>
    <w:rsid w:val="003C79F3"/>
    <w:rsid w:val="003D0AB1"/>
    <w:rsid w:val="003D0B19"/>
    <w:rsid w:val="003D24BB"/>
    <w:rsid w:val="003E7487"/>
    <w:rsid w:val="003F22FA"/>
    <w:rsid w:val="003F2709"/>
    <w:rsid w:val="003F398F"/>
    <w:rsid w:val="00400F2F"/>
    <w:rsid w:val="0040254A"/>
    <w:rsid w:val="00403EC1"/>
    <w:rsid w:val="00412818"/>
    <w:rsid w:val="00414666"/>
    <w:rsid w:val="00416DB3"/>
    <w:rsid w:val="00420491"/>
    <w:rsid w:val="004210D5"/>
    <w:rsid w:val="004245E2"/>
    <w:rsid w:val="004258FE"/>
    <w:rsid w:val="00427C20"/>
    <w:rsid w:val="0043071D"/>
    <w:rsid w:val="00430DB3"/>
    <w:rsid w:val="00431CAB"/>
    <w:rsid w:val="00432C74"/>
    <w:rsid w:val="00434F7C"/>
    <w:rsid w:val="004371C4"/>
    <w:rsid w:val="00441C3D"/>
    <w:rsid w:val="00446085"/>
    <w:rsid w:val="004464A5"/>
    <w:rsid w:val="00447486"/>
    <w:rsid w:val="00447BB6"/>
    <w:rsid w:val="00453E16"/>
    <w:rsid w:val="00455EF3"/>
    <w:rsid w:val="00457D4E"/>
    <w:rsid w:val="00460D01"/>
    <w:rsid w:val="00461184"/>
    <w:rsid w:val="00463277"/>
    <w:rsid w:val="004662E1"/>
    <w:rsid w:val="004675A4"/>
    <w:rsid w:val="00470C62"/>
    <w:rsid w:val="004743D8"/>
    <w:rsid w:val="00481DA0"/>
    <w:rsid w:val="00482775"/>
    <w:rsid w:val="004842CA"/>
    <w:rsid w:val="004854E3"/>
    <w:rsid w:val="00486D16"/>
    <w:rsid w:val="00487144"/>
    <w:rsid w:val="00493058"/>
    <w:rsid w:val="004937A4"/>
    <w:rsid w:val="00495C5F"/>
    <w:rsid w:val="00495C6C"/>
    <w:rsid w:val="00497EAB"/>
    <w:rsid w:val="004A0408"/>
    <w:rsid w:val="004A048F"/>
    <w:rsid w:val="004A0FB0"/>
    <w:rsid w:val="004A37F3"/>
    <w:rsid w:val="004A3DBF"/>
    <w:rsid w:val="004A5AE7"/>
    <w:rsid w:val="004A699B"/>
    <w:rsid w:val="004A770D"/>
    <w:rsid w:val="004B2B7F"/>
    <w:rsid w:val="004C0488"/>
    <w:rsid w:val="004C1E14"/>
    <w:rsid w:val="004C44D2"/>
    <w:rsid w:val="004C552C"/>
    <w:rsid w:val="004D6356"/>
    <w:rsid w:val="004E389A"/>
    <w:rsid w:val="004E4B1D"/>
    <w:rsid w:val="004E4C63"/>
    <w:rsid w:val="004E7462"/>
    <w:rsid w:val="004F1FF9"/>
    <w:rsid w:val="004F53B0"/>
    <w:rsid w:val="004F59F5"/>
    <w:rsid w:val="00500543"/>
    <w:rsid w:val="005007DE"/>
    <w:rsid w:val="005012ED"/>
    <w:rsid w:val="005066FA"/>
    <w:rsid w:val="005118EF"/>
    <w:rsid w:val="0051484B"/>
    <w:rsid w:val="00517951"/>
    <w:rsid w:val="00521375"/>
    <w:rsid w:val="00525E00"/>
    <w:rsid w:val="00526137"/>
    <w:rsid w:val="00526D19"/>
    <w:rsid w:val="00526F0A"/>
    <w:rsid w:val="00527209"/>
    <w:rsid w:val="00532049"/>
    <w:rsid w:val="005339C7"/>
    <w:rsid w:val="00536532"/>
    <w:rsid w:val="00536FCF"/>
    <w:rsid w:val="005375EC"/>
    <w:rsid w:val="00537EA0"/>
    <w:rsid w:val="00544EA5"/>
    <w:rsid w:val="005504E1"/>
    <w:rsid w:val="0055258D"/>
    <w:rsid w:val="00552BDF"/>
    <w:rsid w:val="00553FB0"/>
    <w:rsid w:val="00554CEA"/>
    <w:rsid w:val="00556B36"/>
    <w:rsid w:val="00556CEC"/>
    <w:rsid w:val="0056018A"/>
    <w:rsid w:val="00562671"/>
    <w:rsid w:val="0056401E"/>
    <w:rsid w:val="00564893"/>
    <w:rsid w:val="0057050D"/>
    <w:rsid w:val="0057097D"/>
    <w:rsid w:val="005715AB"/>
    <w:rsid w:val="00574197"/>
    <w:rsid w:val="00575122"/>
    <w:rsid w:val="00576192"/>
    <w:rsid w:val="005821D3"/>
    <w:rsid w:val="00585681"/>
    <w:rsid w:val="005902AC"/>
    <w:rsid w:val="0059252A"/>
    <w:rsid w:val="00592EA2"/>
    <w:rsid w:val="00593752"/>
    <w:rsid w:val="00597483"/>
    <w:rsid w:val="005A10F7"/>
    <w:rsid w:val="005A67CF"/>
    <w:rsid w:val="005A70D9"/>
    <w:rsid w:val="005B32B0"/>
    <w:rsid w:val="005B3F06"/>
    <w:rsid w:val="005C1519"/>
    <w:rsid w:val="005C1EC9"/>
    <w:rsid w:val="005C3380"/>
    <w:rsid w:val="005C4D5B"/>
    <w:rsid w:val="005C5F55"/>
    <w:rsid w:val="005C7011"/>
    <w:rsid w:val="005D00F6"/>
    <w:rsid w:val="005D2DAB"/>
    <w:rsid w:val="005D5237"/>
    <w:rsid w:val="005D5279"/>
    <w:rsid w:val="005D682D"/>
    <w:rsid w:val="005D7DE4"/>
    <w:rsid w:val="005E08A3"/>
    <w:rsid w:val="005E2E61"/>
    <w:rsid w:val="005E5D7E"/>
    <w:rsid w:val="005F04C7"/>
    <w:rsid w:val="005F0B23"/>
    <w:rsid w:val="005F2C94"/>
    <w:rsid w:val="005F3612"/>
    <w:rsid w:val="005F58CB"/>
    <w:rsid w:val="005F597E"/>
    <w:rsid w:val="005F760C"/>
    <w:rsid w:val="00601E1F"/>
    <w:rsid w:val="00607766"/>
    <w:rsid w:val="00616435"/>
    <w:rsid w:val="00616D7D"/>
    <w:rsid w:val="0062086D"/>
    <w:rsid w:val="00620FDD"/>
    <w:rsid w:val="00621074"/>
    <w:rsid w:val="0062551B"/>
    <w:rsid w:val="00632570"/>
    <w:rsid w:val="0063358E"/>
    <w:rsid w:val="00640343"/>
    <w:rsid w:val="00642315"/>
    <w:rsid w:val="006429F5"/>
    <w:rsid w:val="0064524F"/>
    <w:rsid w:val="006455D1"/>
    <w:rsid w:val="00652B7B"/>
    <w:rsid w:val="00654723"/>
    <w:rsid w:val="00656203"/>
    <w:rsid w:val="00657841"/>
    <w:rsid w:val="0066007D"/>
    <w:rsid w:val="006622FF"/>
    <w:rsid w:val="006629EA"/>
    <w:rsid w:val="00666969"/>
    <w:rsid w:val="00672636"/>
    <w:rsid w:val="00673D71"/>
    <w:rsid w:val="00675783"/>
    <w:rsid w:val="00675D64"/>
    <w:rsid w:val="00683365"/>
    <w:rsid w:val="0068376B"/>
    <w:rsid w:val="006840C9"/>
    <w:rsid w:val="006867EC"/>
    <w:rsid w:val="00690045"/>
    <w:rsid w:val="00690F29"/>
    <w:rsid w:val="006A07D3"/>
    <w:rsid w:val="006A583D"/>
    <w:rsid w:val="006A60F5"/>
    <w:rsid w:val="006A6AF1"/>
    <w:rsid w:val="006A7148"/>
    <w:rsid w:val="006B19DD"/>
    <w:rsid w:val="006B23ED"/>
    <w:rsid w:val="006B2777"/>
    <w:rsid w:val="006B4B8D"/>
    <w:rsid w:val="006B4D07"/>
    <w:rsid w:val="006B57B9"/>
    <w:rsid w:val="006B63ED"/>
    <w:rsid w:val="006B6927"/>
    <w:rsid w:val="006B7B05"/>
    <w:rsid w:val="006B7F23"/>
    <w:rsid w:val="006C03C7"/>
    <w:rsid w:val="006C2EE6"/>
    <w:rsid w:val="006C48EF"/>
    <w:rsid w:val="006D027E"/>
    <w:rsid w:val="006D4A6B"/>
    <w:rsid w:val="006D5C23"/>
    <w:rsid w:val="006E141A"/>
    <w:rsid w:val="006E4C1B"/>
    <w:rsid w:val="006E4C93"/>
    <w:rsid w:val="006E4F5A"/>
    <w:rsid w:val="006F1DD6"/>
    <w:rsid w:val="006F3F3C"/>
    <w:rsid w:val="006F79AF"/>
    <w:rsid w:val="006F7F15"/>
    <w:rsid w:val="007018C3"/>
    <w:rsid w:val="00701DC3"/>
    <w:rsid w:val="007051F8"/>
    <w:rsid w:val="00706021"/>
    <w:rsid w:val="007062D4"/>
    <w:rsid w:val="0071195D"/>
    <w:rsid w:val="00714546"/>
    <w:rsid w:val="00716D00"/>
    <w:rsid w:val="007206C2"/>
    <w:rsid w:val="00722487"/>
    <w:rsid w:val="00725104"/>
    <w:rsid w:val="0072597F"/>
    <w:rsid w:val="007261A8"/>
    <w:rsid w:val="00726BA0"/>
    <w:rsid w:val="00726EEC"/>
    <w:rsid w:val="00727CFE"/>
    <w:rsid w:val="00732166"/>
    <w:rsid w:val="00734739"/>
    <w:rsid w:val="0073755E"/>
    <w:rsid w:val="00737D2F"/>
    <w:rsid w:val="007419CD"/>
    <w:rsid w:val="007421A7"/>
    <w:rsid w:val="0074310E"/>
    <w:rsid w:val="00746CBE"/>
    <w:rsid w:val="00746DD3"/>
    <w:rsid w:val="00746F4E"/>
    <w:rsid w:val="00750B35"/>
    <w:rsid w:val="00750C4C"/>
    <w:rsid w:val="0075177D"/>
    <w:rsid w:val="0076148F"/>
    <w:rsid w:val="007614CD"/>
    <w:rsid w:val="00763C68"/>
    <w:rsid w:val="007640DF"/>
    <w:rsid w:val="0076529A"/>
    <w:rsid w:val="007660D0"/>
    <w:rsid w:val="007671B3"/>
    <w:rsid w:val="00767A7A"/>
    <w:rsid w:val="00770C89"/>
    <w:rsid w:val="00773F2B"/>
    <w:rsid w:val="00776F8D"/>
    <w:rsid w:val="007843AE"/>
    <w:rsid w:val="007845D1"/>
    <w:rsid w:val="00785CC8"/>
    <w:rsid w:val="00796E53"/>
    <w:rsid w:val="007A2418"/>
    <w:rsid w:val="007A2E1C"/>
    <w:rsid w:val="007A3B69"/>
    <w:rsid w:val="007A5AC2"/>
    <w:rsid w:val="007A65F1"/>
    <w:rsid w:val="007B2F00"/>
    <w:rsid w:val="007B5067"/>
    <w:rsid w:val="007B6E94"/>
    <w:rsid w:val="007C032B"/>
    <w:rsid w:val="007C075B"/>
    <w:rsid w:val="007C3331"/>
    <w:rsid w:val="007D4981"/>
    <w:rsid w:val="007D4B9C"/>
    <w:rsid w:val="007D7360"/>
    <w:rsid w:val="007E1F40"/>
    <w:rsid w:val="007E3569"/>
    <w:rsid w:val="007F0C0D"/>
    <w:rsid w:val="007F32B3"/>
    <w:rsid w:val="007F4337"/>
    <w:rsid w:val="007F7455"/>
    <w:rsid w:val="008043A8"/>
    <w:rsid w:val="00806868"/>
    <w:rsid w:val="00811F56"/>
    <w:rsid w:val="008122D3"/>
    <w:rsid w:val="008168C4"/>
    <w:rsid w:val="0083352E"/>
    <w:rsid w:val="00836B11"/>
    <w:rsid w:val="008404F6"/>
    <w:rsid w:val="008408EF"/>
    <w:rsid w:val="008451A5"/>
    <w:rsid w:val="008511E2"/>
    <w:rsid w:val="00853E24"/>
    <w:rsid w:val="0086039C"/>
    <w:rsid w:val="00863FA7"/>
    <w:rsid w:val="00864500"/>
    <w:rsid w:val="00865025"/>
    <w:rsid w:val="008677D5"/>
    <w:rsid w:val="00873DCE"/>
    <w:rsid w:val="008776FA"/>
    <w:rsid w:val="0088034B"/>
    <w:rsid w:val="008828F1"/>
    <w:rsid w:val="008834B9"/>
    <w:rsid w:val="008852EA"/>
    <w:rsid w:val="008902B5"/>
    <w:rsid w:val="00891984"/>
    <w:rsid w:val="008922E9"/>
    <w:rsid w:val="00892616"/>
    <w:rsid w:val="00893286"/>
    <w:rsid w:val="008A1A02"/>
    <w:rsid w:val="008A4D36"/>
    <w:rsid w:val="008A7EAB"/>
    <w:rsid w:val="008B5F54"/>
    <w:rsid w:val="008B6F8F"/>
    <w:rsid w:val="008B70E7"/>
    <w:rsid w:val="008C0409"/>
    <w:rsid w:val="008C108A"/>
    <w:rsid w:val="008C1138"/>
    <w:rsid w:val="008C2454"/>
    <w:rsid w:val="008C3697"/>
    <w:rsid w:val="008C462F"/>
    <w:rsid w:val="008C71B7"/>
    <w:rsid w:val="008D1B0B"/>
    <w:rsid w:val="008D2E43"/>
    <w:rsid w:val="008E0876"/>
    <w:rsid w:val="008E137A"/>
    <w:rsid w:val="008E2D2D"/>
    <w:rsid w:val="008F09F8"/>
    <w:rsid w:val="008F1B93"/>
    <w:rsid w:val="008F4744"/>
    <w:rsid w:val="008F700B"/>
    <w:rsid w:val="00907375"/>
    <w:rsid w:val="009155D5"/>
    <w:rsid w:val="00920291"/>
    <w:rsid w:val="00924644"/>
    <w:rsid w:val="00924FA2"/>
    <w:rsid w:val="00926C76"/>
    <w:rsid w:val="00936E81"/>
    <w:rsid w:val="009402DF"/>
    <w:rsid w:val="0094118D"/>
    <w:rsid w:val="00942B36"/>
    <w:rsid w:val="00942F2D"/>
    <w:rsid w:val="00945100"/>
    <w:rsid w:val="00946B57"/>
    <w:rsid w:val="0096068A"/>
    <w:rsid w:val="009626BC"/>
    <w:rsid w:val="009655B5"/>
    <w:rsid w:val="00966E85"/>
    <w:rsid w:val="0096716F"/>
    <w:rsid w:val="0097529A"/>
    <w:rsid w:val="00975841"/>
    <w:rsid w:val="00977B87"/>
    <w:rsid w:val="00985344"/>
    <w:rsid w:val="0098782B"/>
    <w:rsid w:val="009902BA"/>
    <w:rsid w:val="0099288A"/>
    <w:rsid w:val="009932FD"/>
    <w:rsid w:val="0099610A"/>
    <w:rsid w:val="0099612B"/>
    <w:rsid w:val="009A4DB5"/>
    <w:rsid w:val="009A52DE"/>
    <w:rsid w:val="009A688D"/>
    <w:rsid w:val="009B0919"/>
    <w:rsid w:val="009B2971"/>
    <w:rsid w:val="009B3378"/>
    <w:rsid w:val="009C0C2A"/>
    <w:rsid w:val="009C463F"/>
    <w:rsid w:val="009C5EF3"/>
    <w:rsid w:val="009C7DCD"/>
    <w:rsid w:val="009D04E3"/>
    <w:rsid w:val="009D484C"/>
    <w:rsid w:val="009D59F0"/>
    <w:rsid w:val="009D7F18"/>
    <w:rsid w:val="009D7F1F"/>
    <w:rsid w:val="009E449F"/>
    <w:rsid w:val="009E567C"/>
    <w:rsid w:val="009F311B"/>
    <w:rsid w:val="009F785C"/>
    <w:rsid w:val="00A00C5D"/>
    <w:rsid w:val="00A04259"/>
    <w:rsid w:val="00A127DA"/>
    <w:rsid w:val="00A12FD8"/>
    <w:rsid w:val="00A17867"/>
    <w:rsid w:val="00A22268"/>
    <w:rsid w:val="00A25855"/>
    <w:rsid w:val="00A2669B"/>
    <w:rsid w:val="00A26EEB"/>
    <w:rsid w:val="00A27A9C"/>
    <w:rsid w:val="00A27C7B"/>
    <w:rsid w:val="00A3188D"/>
    <w:rsid w:val="00A326D9"/>
    <w:rsid w:val="00A32A5D"/>
    <w:rsid w:val="00A356D4"/>
    <w:rsid w:val="00A37040"/>
    <w:rsid w:val="00A41C1A"/>
    <w:rsid w:val="00A46D25"/>
    <w:rsid w:val="00A5295D"/>
    <w:rsid w:val="00A5439A"/>
    <w:rsid w:val="00A548B3"/>
    <w:rsid w:val="00A629DC"/>
    <w:rsid w:val="00A65B46"/>
    <w:rsid w:val="00A66136"/>
    <w:rsid w:val="00A66542"/>
    <w:rsid w:val="00A67440"/>
    <w:rsid w:val="00A72FC1"/>
    <w:rsid w:val="00A7347C"/>
    <w:rsid w:val="00A74FB0"/>
    <w:rsid w:val="00A76BF8"/>
    <w:rsid w:val="00A76FD1"/>
    <w:rsid w:val="00A77B24"/>
    <w:rsid w:val="00A81E25"/>
    <w:rsid w:val="00A912FA"/>
    <w:rsid w:val="00A939D1"/>
    <w:rsid w:val="00A960F3"/>
    <w:rsid w:val="00A97806"/>
    <w:rsid w:val="00AA2401"/>
    <w:rsid w:val="00AA272D"/>
    <w:rsid w:val="00AA6146"/>
    <w:rsid w:val="00AB0A3A"/>
    <w:rsid w:val="00AB137E"/>
    <w:rsid w:val="00AB166E"/>
    <w:rsid w:val="00AB33FD"/>
    <w:rsid w:val="00AB3544"/>
    <w:rsid w:val="00AB4CF8"/>
    <w:rsid w:val="00AB516B"/>
    <w:rsid w:val="00AB51D6"/>
    <w:rsid w:val="00AC431B"/>
    <w:rsid w:val="00AC49AC"/>
    <w:rsid w:val="00AC54BC"/>
    <w:rsid w:val="00AC6EEB"/>
    <w:rsid w:val="00AD5B83"/>
    <w:rsid w:val="00AD664F"/>
    <w:rsid w:val="00AD7758"/>
    <w:rsid w:val="00AE492E"/>
    <w:rsid w:val="00AE4CA0"/>
    <w:rsid w:val="00AE4D7F"/>
    <w:rsid w:val="00AF2716"/>
    <w:rsid w:val="00B00846"/>
    <w:rsid w:val="00B14387"/>
    <w:rsid w:val="00B21503"/>
    <w:rsid w:val="00B229D0"/>
    <w:rsid w:val="00B22DCE"/>
    <w:rsid w:val="00B253A0"/>
    <w:rsid w:val="00B3010D"/>
    <w:rsid w:val="00B33C28"/>
    <w:rsid w:val="00B37729"/>
    <w:rsid w:val="00B3791B"/>
    <w:rsid w:val="00B40AF5"/>
    <w:rsid w:val="00B410D4"/>
    <w:rsid w:val="00B416FB"/>
    <w:rsid w:val="00B54791"/>
    <w:rsid w:val="00B57FCA"/>
    <w:rsid w:val="00B6067F"/>
    <w:rsid w:val="00B60D38"/>
    <w:rsid w:val="00B61404"/>
    <w:rsid w:val="00B6167D"/>
    <w:rsid w:val="00B61923"/>
    <w:rsid w:val="00B62667"/>
    <w:rsid w:val="00B6324A"/>
    <w:rsid w:val="00B64611"/>
    <w:rsid w:val="00B6681A"/>
    <w:rsid w:val="00B673EA"/>
    <w:rsid w:val="00B717F2"/>
    <w:rsid w:val="00B74201"/>
    <w:rsid w:val="00B75424"/>
    <w:rsid w:val="00B7649B"/>
    <w:rsid w:val="00B81420"/>
    <w:rsid w:val="00B81F1B"/>
    <w:rsid w:val="00B83C4F"/>
    <w:rsid w:val="00B83C71"/>
    <w:rsid w:val="00B864B6"/>
    <w:rsid w:val="00B86972"/>
    <w:rsid w:val="00B86D0C"/>
    <w:rsid w:val="00B95FED"/>
    <w:rsid w:val="00B96827"/>
    <w:rsid w:val="00BA0B1C"/>
    <w:rsid w:val="00BA1973"/>
    <w:rsid w:val="00BA2024"/>
    <w:rsid w:val="00BA2409"/>
    <w:rsid w:val="00BA2597"/>
    <w:rsid w:val="00BA7E0A"/>
    <w:rsid w:val="00BB12EB"/>
    <w:rsid w:val="00BB4805"/>
    <w:rsid w:val="00BB59EF"/>
    <w:rsid w:val="00BB6BF5"/>
    <w:rsid w:val="00BC3A32"/>
    <w:rsid w:val="00BD0DA4"/>
    <w:rsid w:val="00BD17A6"/>
    <w:rsid w:val="00BD333D"/>
    <w:rsid w:val="00BD3E01"/>
    <w:rsid w:val="00BD53F5"/>
    <w:rsid w:val="00BD696C"/>
    <w:rsid w:val="00BE0FDC"/>
    <w:rsid w:val="00BE122E"/>
    <w:rsid w:val="00BE6F6F"/>
    <w:rsid w:val="00BF114C"/>
    <w:rsid w:val="00BF5ADB"/>
    <w:rsid w:val="00C004EF"/>
    <w:rsid w:val="00C007C1"/>
    <w:rsid w:val="00C00C05"/>
    <w:rsid w:val="00C01B5A"/>
    <w:rsid w:val="00C07197"/>
    <w:rsid w:val="00C12C16"/>
    <w:rsid w:val="00C146F0"/>
    <w:rsid w:val="00C14989"/>
    <w:rsid w:val="00C20AD2"/>
    <w:rsid w:val="00C226CE"/>
    <w:rsid w:val="00C24705"/>
    <w:rsid w:val="00C24989"/>
    <w:rsid w:val="00C24B94"/>
    <w:rsid w:val="00C274C4"/>
    <w:rsid w:val="00C27622"/>
    <w:rsid w:val="00C277DE"/>
    <w:rsid w:val="00C332E8"/>
    <w:rsid w:val="00C4042F"/>
    <w:rsid w:val="00C44C42"/>
    <w:rsid w:val="00C464C4"/>
    <w:rsid w:val="00C464D6"/>
    <w:rsid w:val="00C46BCE"/>
    <w:rsid w:val="00C50A27"/>
    <w:rsid w:val="00C52013"/>
    <w:rsid w:val="00C532F9"/>
    <w:rsid w:val="00C56F09"/>
    <w:rsid w:val="00C6215A"/>
    <w:rsid w:val="00C661B0"/>
    <w:rsid w:val="00C6621B"/>
    <w:rsid w:val="00C66F92"/>
    <w:rsid w:val="00C67B0A"/>
    <w:rsid w:val="00C72F49"/>
    <w:rsid w:val="00C738E5"/>
    <w:rsid w:val="00C81162"/>
    <w:rsid w:val="00C845D5"/>
    <w:rsid w:val="00C90F2B"/>
    <w:rsid w:val="00C91215"/>
    <w:rsid w:val="00C91715"/>
    <w:rsid w:val="00C929C9"/>
    <w:rsid w:val="00C96AAD"/>
    <w:rsid w:val="00C97482"/>
    <w:rsid w:val="00C97C65"/>
    <w:rsid w:val="00CA114E"/>
    <w:rsid w:val="00CA712D"/>
    <w:rsid w:val="00CB61EC"/>
    <w:rsid w:val="00CC0013"/>
    <w:rsid w:val="00CC0ED6"/>
    <w:rsid w:val="00CC146D"/>
    <w:rsid w:val="00CC20DB"/>
    <w:rsid w:val="00CC318A"/>
    <w:rsid w:val="00CC3C74"/>
    <w:rsid w:val="00CC4418"/>
    <w:rsid w:val="00CC5130"/>
    <w:rsid w:val="00CC640E"/>
    <w:rsid w:val="00CD0575"/>
    <w:rsid w:val="00CD0904"/>
    <w:rsid w:val="00CD21FD"/>
    <w:rsid w:val="00CD28D3"/>
    <w:rsid w:val="00CD5568"/>
    <w:rsid w:val="00CD730E"/>
    <w:rsid w:val="00CE46BA"/>
    <w:rsid w:val="00CE7415"/>
    <w:rsid w:val="00CE79D8"/>
    <w:rsid w:val="00CE7F1E"/>
    <w:rsid w:val="00CF0F35"/>
    <w:rsid w:val="00CF3734"/>
    <w:rsid w:val="00CF388F"/>
    <w:rsid w:val="00CF7CC0"/>
    <w:rsid w:val="00D03976"/>
    <w:rsid w:val="00D047E7"/>
    <w:rsid w:val="00D05EA2"/>
    <w:rsid w:val="00D10A40"/>
    <w:rsid w:val="00D11723"/>
    <w:rsid w:val="00D12D53"/>
    <w:rsid w:val="00D16A7D"/>
    <w:rsid w:val="00D16D4A"/>
    <w:rsid w:val="00D172C3"/>
    <w:rsid w:val="00D207FF"/>
    <w:rsid w:val="00D21BDB"/>
    <w:rsid w:val="00D21BEE"/>
    <w:rsid w:val="00D23146"/>
    <w:rsid w:val="00D24098"/>
    <w:rsid w:val="00D25B32"/>
    <w:rsid w:val="00D267D6"/>
    <w:rsid w:val="00D336D8"/>
    <w:rsid w:val="00D3760E"/>
    <w:rsid w:val="00D40E5D"/>
    <w:rsid w:val="00D43857"/>
    <w:rsid w:val="00D477B6"/>
    <w:rsid w:val="00D50337"/>
    <w:rsid w:val="00D527B6"/>
    <w:rsid w:val="00D5780B"/>
    <w:rsid w:val="00D57DD5"/>
    <w:rsid w:val="00D616BF"/>
    <w:rsid w:val="00D64674"/>
    <w:rsid w:val="00D64B83"/>
    <w:rsid w:val="00D7352A"/>
    <w:rsid w:val="00D73E5A"/>
    <w:rsid w:val="00D808D8"/>
    <w:rsid w:val="00D810F8"/>
    <w:rsid w:val="00D81CEC"/>
    <w:rsid w:val="00D837FD"/>
    <w:rsid w:val="00D84BC4"/>
    <w:rsid w:val="00D851D1"/>
    <w:rsid w:val="00D86825"/>
    <w:rsid w:val="00D92256"/>
    <w:rsid w:val="00D94CD6"/>
    <w:rsid w:val="00DA00A0"/>
    <w:rsid w:val="00DA4594"/>
    <w:rsid w:val="00DA4994"/>
    <w:rsid w:val="00DA5595"/>
    <w:rsid w:val="00DB06F5"/>
    <w:rsid w:val="00DB35D0"/>
    <w:rsid w:val="00DC0FB6"/>
    <w:rsid w:val="00DC31BF"/>
    <w:rsid w:val="00DC4DB7"/>
    <w:rsid w:val="00DC7930"/>
    <w:rsid w:val="00DC7DB1"/>
    <w:rsid w:val="00DD5DDF"/>
    <w:rsid w:val="00DD6044"/>
    <w:rsid w:val="00DD6A0F"/>
    <w:rsid w:val="00DE30CF"/>
    <w:rsid w:val="00DE3A57"/>
    <w:rsid w:val="00DE3C5B"/>
    <w:rsid w:val="00DE3EDB"/>
    <w:rsid w:val="00DE7850"/>
    <w:rsid w:val="00DF0EA6"/>
    <w:rsid w:val="00DF1C2D"/>
    <w:rsid w:val="00DF69F4"/>
    <w:rsid w:val="00DF6C72"/>
    <w:rsid w:val="00E01FE0"/>
    <w:rsid w:val="00E037C7"/>
    <w:rsid w:val="00E10BB8"/>
    <w:rsid w:val="00E13AFB"/>
    <w:rsid w:val="00E13CB0"/>
    <w:rsid w:val="00E15178"/>
    <w:rsid w:val="00E16261"/>
    <w:rsid w:val="00E178BE"/>
    <w:rsid w:val="00E201DF"/>
    <w:rsid w:val="00E23DBA"/>
    <w:rsid w:val="00E27B8E"/>
    <w:rsid w:val="00E35D94"/>
    <w:rsid w:val="00E424CE"/>
    <w:rsid w:val="00E478A4"/>
    <w:rsid w:val="00E523A7"/>
    <w:rsid w:val="00E52C90"/>
    <w:rsid w:val="00E6031B"/>
    <w:rsid w:val="00E60845"/>
    <w:rsid w:val="00E65D04"/>
    <w:rsid w:val="00E66021"/>
    <w:rsid w:val="00E7234C"/>
    <w:rsid w:val="00E73FC9"/>
    <w:rsid w:val="00E752FF"/>
    <w:rsid w:val="00E75491"/>
    <w:rsid w:val="00E757C8"/>
    <w:rsid w:val="00E759F3"/>
    <w:rsid w:val="00E76B71"/>
    <w:rsid w:val="00E77965"/>
    <w:rsid w:val="00E806E1"/>
    <w:rsid w:val="00E84E5D"/>
    <w:rsid w:val="00E86896"/>
    <w:rsid w:val="00E9028D"/>
    <w:rsid w:val="00E91021"/>
    <w:rsid w:val="00E94355"/>
    <w:rsid w:val="00E95CE7"/>
    <w:rsid w:val="00EA0233"/>
    <w:rsid w:val="00EA0D40"/>
    <w:rsid w:val="00EA3B4C"/>
    <w:rsid w:val="00EB16C2"/>
    <w:rsid w:val="00EC0226"/>
    <w:rsid w:val="00EC20F9"/>
    <w:rsid w:val="00EC3D1F"/>
    <w:rsid w:val="00ED037C"/>
    <w:rsid w:val="00ED29C4"/>
    <w:rsid w:val="00ED4048"/>
    <w:rsid w:val="00EE179C"/>
    <w:rsid w:val="00EE59CE"/>
    <w:rsid w:val="00EE644D"/>
    <w:rsid w:val="00EF0FD0"/>
    <w:rsid w:val="00EF1608"/>
    <w:rsid w:val="00EF2FFC"/>
    <w:rsid w:val="00EF337B"/>
    <w:rsid w:val="00EF457F"/>
    <w:rsid w:val="00EF6F64"/>
    <w:rsid w:val="00F00214"/>
    <w:rsid w:val="00F010BB"/>
    <w:rsid w:val="00F0183D"/>
    <w:rsid w:val="00F01A1F"/>
    <w:rsid w:val="00F0223F"/>
    <w:rsid w:val="00F06059"/>
    <w:rsid w:val="00F06D6B"/>
    <w:rsid w:val="00F12531"/>
    <w:rsid w:val="00F14BF1"/>
    <w:rsid w:val="00F16A72"/>
    <w:rsid w:val="00F17056"/>
    <w:rsid w:val="00F1713E"/>
    <w:rsid w:val="00F20CB5"/>
    <w:rsid w:val="00F2226A"/>
    <w:rsid w:val="00F22C5D"/>
    <w:rsid w:val="00F2753C"/>
    <w:rsid w:val="00F30AF0"/>
    <w:rsid w:val="00F33592"/>
    <w:rsid w:val="00F42C67"/>
    <w:rsid w:val="00F43B8A"/>
    <w:rsid w:val="00F50074"/>
    <w:rsid w:val="00F53B3A"/>
    <w:rsid w:val="00F562C0"/>
    <w:rsid w:val="00F57477"/>
    <w:rsid w:val="00F651F3"/>
    <w:rsid w:val="00F653E4"/>
    <w:rsid w:val="00F65AD6"/>
    <w:rsid w:val="00F677CF"/>
    <w:rsid w:val="00F679E8"/>
    <w:rsid w:val="00F7034A"/>
    <w:rsid w:val="00F703C3"/>
    <w:rsid w:val="00F71E89"/>
    <w:rsid w:val="00F7243A"/>
    <w:rsid w:val="00F743C6"/>
    <w:rsid w:val="00F749C7"/>
    <w:rsid w:val="00F75177"/>
    <w:rsid w:val="00F76BCC"/>
    <w:rsid w:val="00F76CDA"/>
    <w:rsid w:val="00F77168"/>
    <w:rsid w:val="00F842E0"/>
    <w:rsid w:val="00F86AB7"/>
    <w:rsid w:val="00F86F68"/>
    <w:rsid w:val="00F87A4E"/>
    <w:rsid w:val="00F9159B"/>
    <w:rsid w:val="00F92F99"/>
    <w:rsid w:val="00F95839"/>
    <w:rsid w:val="00FA0CEE"/>
    <w:rsid w:val="00FA2781"/>
    <w:rsid w:val="00FA37E0"/>
    <w:rsid w:val="00FA3C9D"/>
    <w:rsid w:val="00FA428C"/>
    <w:rsid w:val="00FA68CE"/>
    <w:rsid w:val="00FC044A"/>
    <w:rsid w:val="00FC3624"/>
    <w:rsid w:val="00FC3C6F"/>
    <w:rsid w:val="00FC43ED"/>
    <w:rsid w:val="00FC46F8"/>
    <w:rsid w:val="00FD018E"/>
    <w:rsid w:val="00FD2E9A"/>
    <w:rsid w:val="00FE1D26"/>
    <w:rsid w:val="00FE5C5F"/>
    <w:rsid w:val="00FE5DC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0E20C"/>
  <w15:docId w15:val="{C916DA8E-5496-46C5-9265-B1F97E3E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64D6"/>
    <w:rPr>
      <w:sz w:val="18"/>
      <w:szCs w:val="18"/>
    </w:rPr>
  </w:style>
  <w:style w:type="paragraph" w:styleId="CommentText">
    <w:name w:val="annotation text"/>
    <w:basedOn w:val="Normal"/>
    <w:link w:val="CommentTextChar"/>
    <w:uiPriority w:val="99"/>
    <w:unhideWhenUsed/>
    <w:rsid w:val="00C464D6"/>
  </w:style>
  <w:style w:type="character" w:customStyle="1" w:styleId="CommentTextChar">
    <w:name w:val="Comment Text Char"/>
    <w:basedOn w:val="DefaultParagraphFont"/>
    <w:link w:val="CommentText"/>
    <w:uiPriority w:val="99"/>
    <w:rsid w:val="00C464D6"/>
    <w:rPr>
      <w:lang w:val="fr-CA"/>
    </w:rPr>
  </w:style>
  <w:style w:type="paragraph" w:styleId="CommentSubject">
    <w:name w:val="annotation subject"/>
    <w:basedOn w:val="CommentText"/>
    <w:next w:val="CommentText"/>
    <w:link w:val="CommentSubjectChar"/>
    <w:uiPriority w:val="99"/>
    <w:semiHidden/>
    <w:unhideWhenUsed/>
    <w:rsid w:val="00C464D6"/>
    <w:rPr>
      <w:b/>
      <w:bCs/>
      <w:sz w:val="20"/>
      <w:szCs w:val="20"/>
    </w:rPr>
  </w:style>
  <w:style w:type="character" w:customStyle="1" w:styleId="CommentSubjectChar">
    <w:name w:val="Comment Subject Char"/>
    <w:basedOn w:val="CommentTextChar"/>
    <w:link w:val="CommentSubject"/>
    <w:uiPriority w:val="99"/>
    <w:semiHidden/>
    <w:rsid w:val="00C464D6"/>
    <w:rPr>
      <w:b/>
      <w:bCs/>
      <w:sz w:val="20"/>
      <w:szCs w:val="20"/>
      <w:lang w:val="fr-CA"/>
    </w:rPr>
  </w:style>
  <w:style w:type="paragraph" w:styleId="BalloonText">
    <w:name w:val="Balloon Text"/>
    <w:basedOn w:val="Normal"/>
    <w:link w:val="BalloonTextChar"/>
    <w:uiPriority w:val="99"/>
    <w:semiHidden/>
    <w:unhideWhenUsed/>
    <w:rsid w:val="00C464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4D6"/>
    <w:rPr>
      <w:rFonts w:ascii="Lucida Grande" w:hAnsi="Lucida Grande" w:cs="Lucida Grande"/>
      <w:sz w:val="18"/>
      <w:szCs w:val="18"/>
      <w:lang w:val="fr-CA"/>
    </w:rPr>
  </w:style>
  <w:style w:type="paragraph" w:styleId="ListParagraph">
    <w:name w:val="List Paragraph"/>
    <w:basedOn w:val="Normal"/>
    <w:uiPriority w:val="34"/>
    <w:qFormat/>
    <w:rsid w:val="00C845D5"/>
    <w:pPr>
      <w:spacing w:after="200"/>
      <w:ind w:left="720"/>
      <w:contextualSpacing/>
    </w:pPr>
    <w:rPr>
      <w:rFonts w:eastAsia="Calibri"/>
      <w:sz w:val="22"/>
      <w:szCs w:val="22"/>
      <w:lang w:val="en-GB" w:eastAsia="en-US"/>
    </w:rPr>
  </w:style>
  <w:style w:type="table" w:styleId="TableGrid">
    <w:name w:val="Table Grid"/>
    <w:basedOn w:val="TableNormal"/>
    <w:uiPriority w:val="59"/>
    <w:rsid w:val="00437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3B69"/>
    <w:rPr>
      <w:color w:val="808080"/>
    </w:rPr>
  </w:style>
  <w:style w:type="paragraph" w:styleId="EndnoteText">
    <w:name w:val="endnote text"/>
    <w:basedOn w:val="Normal"/>
    <w:link w:val="EndnoteTextChar"/>
    <w:uiPriority w:val="99"/>
    <w:semiHidden/>
    <w:unhideWhenUsed/>
    <w:rsid w:val="00E60845"/>
    <w:rPr>
      <w:sz w:val="20"/>
      <w:szCs w:val="20"/>
    </w:rPr>
  </w:style>
  <w:style w:type="character" w:customStyle="1" w:styleId="EndnoteTextChar">
    <w:name w:val="Endnote Text Char"/>
    <w:basedOn w:val="DefaultParagraphFont"/>
    <w:link w:val="EndnoteText"/>
    <w:uiPriority w:val="99"/>
    <w:semiHidden/>
    <w:rsid w:val="00E60845"/>
    <w:rPr>
      <w:sz w:val="20"/>
      <w:szCs w:val="20"/>
      <w:lang w:val="fr-CA"/>
    </w:rPr>
  </w:style>
  <w:style w:type="character" w:styleId="EndnoteReference">
    <w:name w:val="endnote reference"/>
    <w:basedOn w:val="DefaultParagraphFont"/>
    <w:uiPriority w:val="99"/>
    <w:semiHidden/>
    <w:unhideWhenUsed/>
    <w:rsid w:val="00E60845"/>
    <w:rPr>
      <w:vertAlign w:val="superscript"/>
    </w:rPr>
  </w:style>
  <w:style w:type="paragraph" w:styleId="Revision">
    <w:name w:val="Revision"/>
    <w:hidden/>
    <w:uiPriority w:val="99"/>
    <w:semiHidden/>
    <w:rsid w:val="003F22FA"/>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412C-20E3-41D2-87B8-5381A41C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4573</TotalTime>
  <Pages>19</Pages>
  <Words>5365</Words>
  <Characters>29511</Characters>
  <Application>Microsoft Office Word</Application>
  <DocSecurity>0</DocSecurity>
  <Lines>245</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UQAM</Company>
  <LinksUpToDate>false</LinksUpToDate>
  <CharactersWithSpaces>34807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Reale</dc:creator>
  <cp:lastModifiedBy>Hassen Allegue</cp:lastModifiedBy>
  <cp:revision>332</cp:revision>
  <dcterms:created xsi:type="dcterms:W3CDTF">2016-05-03T00:47:00Z</dcterms:created>
  <dcterms:modified xsi:type="dcterms:W3CDTF">2019-08-08T16:36:00Z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184653</vt:lpwstr>
  </property>
  <property fmtid="{D5CDD505-2E9C-101B-9397-08002B2CF9AE}" pid="3" name="ProjectId">
    <vt:lpwstr>-1</vt:lpwstr>
  </property>
  <property fmtid="{D5CDD505-2E9C-101B-9397-08002B2CF9AE}" pid="4" name="StyleId">
    <vt:lpwstr>http://www.zotero.org/styles/vancouver</vt:lpwstr>
  </property>
</Properties>
</file>