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7DA7" w14:textId="5ECC29D5" w:rsidR="00C0163C" w:rsidRPr="00F94CD6" w:rsidRDefault="00F65B71" w:rsidP="00C0163C">
      <w:pPr>
        <w:rPr>
          <w:rFonts w:asciiTheme="majorHAnsi" w:hAnsiTheme="majorHAnsi"/>
          <w:b/>
          <w:sz w:val="24"/>
          <w:szCs w:val="24"/>
          <w:lang w:val="en-GB"/>
          <w:rPrChange w:id="0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</w:pPr>
      <w:r w:rsidRPr="00F94CD6">
        <w:rPr>
          <w:rFonts w:asciiTheme="majorHAnsi" w:hAnsiTheme="majorHAnsi"/>
          <w:b/>
          <w:sz w:val="24"/>
          <w:szCs w:val="24"/>
        </w:rPr>
        <w:t>Introduction to non-Gaussian traits</w:t>
      </w:r>
      <w:r w:rsidRPr="00F94CD6">
        <w:rPr>
          <w:rFonts w:asciiTheme="majorHAnsi" w:hAnsiTheme="majorHAnsi"/>
          <w:b/>
          <w:sz w:val="24"/>
          <w:szCs w:val="24"/>
          <w:lang w:val="en-GB"/>
          <w:rPrChange w:id="1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  <w:t xml:space="preserve"> (</w:t>
      </w:r>
      <w:r w:rsidRPr="00F94CD6">
        <w:rPr>
          <w:rFonts w:asciiTheme="majorHAnsi" w:hAnsiTheme="majorHAnsi"/>
          <w:b/>
          <w:sz w:val="24"/>
          <w:szCs w:val="24"/>
          <w:rPrChange w:id="2" w:author="Allegue, Hassen" w:date="2021-06-09T09:54:00Z">
            <w:rPr>
              <w:rFonts w:asciiTheme="majorHAnsi" w:hAnsiTheme="majorHAnsi"/>
              <w:b/>
              <w:sz w:val="24"/>
              <w:szCs w:val="24"/>
            </w:rPr>
          </w:rPrChange>
        </w:rPr>
        <w:t>count, binary and proportion data</w:t>
      </w:r>
      <w:r w:rsidRPr="00F94CD6">
        <w:rPr>
          <w:rFonts w:asciiTheme="majorHAnsi" w:hAnsiTheme="majorHAnsi"/>
          <w:b/>
          <w:sz w:val="24"/>
          <w:szCs w:val="24"/>
          <w:lang w:val="en-GB"/>
          <w:rPrChange w:id="3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  <w:t xml:space="preserve">) and </w:t>
      </w:r>
      <w:r w:rsidR="006C210C" w:rsidRPr="00F94CD6">
        <w:rPr>
          <w:rFonts w:asciiTheme="majorHAnsi" w:hAnsiTheme="majorHAnsi"/>
          <w:b/>
          <w:sz w:val="24"/>
          <w:szCs w:val="24"/>
          <w:lang w:val="en-GB"/>
          <w:rPrChange w:id="4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  <w:t>generalized linear mixed-effects models</w:t>
      </w:r>
    </w:p>
    <w:p w14:paraId="19E43320" w14:textId="2859DA5B" w:rsidR="00F65B71" w:rsidRPr="00F94CD6" w:rsidRDefault="00C0163C" w:rsidP="00C0163C">
      <w:pPr>
        <w:rPr>
          <w:rFonts w:asciiTheme="majorHAnsi" w:hAnsiTheme="majorHAnsi"/>
          <w:sz w:val="24"/>
          <w:szCs w:val="24"/>
          <w:rPrChange w:id="5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b/>
          <w:i/>
          <w:sz w:val="24"/>
          <w:szCs w:val="24"/>
          <w:lang w:val="en-GB"/>
          <w:rPrChange w:id="6" w:author="Allegue, Hassen" w:date="2021-06-09T09:54:00Z">
            <w:rPr>
              <w:rFonts w:asciiTheme="majorHAnsi" w:hAnsiTheme="majorHAnsi"/>
              <w:b/>
              <w:i/>
              <w:sz w:val="24"/>
              <w:szCs w:val="24"/>
              <w:lang w:val="en-GB"/>
            </w:rPr>
          </w:rPrChange>
        </w:rPr>
        <w:t>Goal:</w:t>
      </w:r>
      <w:r w:rsidRPr="00F94CD6">
        <w:rPr>
          <w:rFonts w:asciiTheme="majorHAnsi" w:hAnsiTheme="majorHAnsi"/>
          <w:i/>
          <w:sz w:val="24"/>
          <w:szCs w:val="24"/>
          <w:lang w:val="en-GB"/>
          <w:rPrChange w:id="7" w:author="Allegue, Hassen" w:date="2021-06-09T09:54:00Z">
            <w:rPr>
              <w:rFonts w:asciiTheme="majorHAnsi" w:hAnsiTheme="majorHAnsi"/>
              <w:i/>
              <w:sz w:val="24"/>
              <w:szCs w:val="24"/>
              <w:lang w:val="en-GB"/>
            </w:rPr>
          </w:rPrChange>
        </w:rPr>
        <w:t xml:space="preserve"> </w:t>
      </w:r>
      <w:r w:rsidR="00F65B71" w:rsidRPr="00F94CD6">
        <w:rPr>
          <w:rFonts w:asciiTheme="majorHAnsi" w:hAnsiTheme="majorHAnsi"/>
          <w:sz w:val="24"/>
          <w:szCs w:val="24"/>
          <w:rPrChange w:id="8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to</w:t>
      </w:r>
      <w:r w:rsidR="00A84C76" w:rsidRPr="00F94CD6">
        <w:rPr>
          <w:rFonts w:asciiTheme="majorHAnsi" w:hAnsiTheme="majorHAnsi"/>
          <w:sz w:val="24"/>
          <w:szCs w:val="24"/>
          <w:rPrChange w:id="9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F65B71" w:rsidRPr="00F94CD6">
        <w:rPr>
          <w:rFonts w:asciiTheme="majorHAnsi" w:hAnsiTheme="majorHAnsi"/>
          <w:sz w:val="24"/>
          <w:szCs w:val="24"/>
          <w:rPrChange w:id="10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understand what kinds of traits </w:t>
      </w:r>
      <w:proofErr w:type="gramStart"/>
      <w:r w:rsidR="00F65B71" w:rsidRPr="00F94CD6">
        <w:rPr>
          <w:rFonts w:asciiTheme="majorHAnsi" w:hAnsiTheme="majorHAnsi"/>
          <w:sz w:val="24"/>
          <w:szCs w:val="24"/>
          <w:rPrChange w:id="11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are ‘non-Gaussian’</w:t>
      </w:r>
      <w:proofErr w:type="gramEnd"/>
      <w:r w:rsidR="00F65B71" w:rsidRPr="00F94CD6">
        <w:rPr>
          <w:rFonts w:asciiTheme="majorHAnsi" w:hAnsiTheme="majorHAnsi"/>
          <w:sz w:val="24"/>
          <w:szCs w:val="24"/>
          <w:rPrChange w:id="12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, how they are different from Gaussian (normally distributed) traits</w:t>
      </w:r>
      <w:r w:rsidR="00A84C76" w:rsidRPr="00F94CD6">
        <w:rPr>
          <w:rFonts w:asciiTheme="majorHAnsi" w:hAnsiTheme="majorHAnsi"/>
          <w:sz w:val="24"/>
          <w:szCs w:val="24"/>
          <w:rPrChange w:id="13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,</w:t>
      </w:r>
      <w:r w:rsidR="00F65B71" w:rsidRPr="00F94CD6">
        <w:rPr>
          <w:rFonts w:asciiTheme="majorHAnsi" w:hAnsiTheme="majorHAnsi"/>
          <w:sz w:val="24"/>
          <w:szCs w:val="24"/>
          <w:rPrChange w:id="14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and how they can be modeled using the ‘generalized’ linear mixed-effects model (GLMM) framework.</w:t>
      </w:r>
    </w:p>
    <w:p w14:paraId="701C1F9B" w14:textId="665B697A" w:rsidR="00C0163C" w:rsidRPr="00F94CD6" w:rsidRDefault="00C0163C" w:rsidP="00C0163C">
      <w:pPr>
        <w:rPr>
          <w:rFonts w:asciiTheme="majorHAnsi" w:hAnsiTheme="majorHAnsi"/>
          <w:b/>
          <w:i/>
          <w:sz w:val="24"/>
          <w:szCs w:val="24"/>
          <w:lang w:val="en-GB"/>
          <w:rPrChange w:id="15" w:author="Allegue, Hassen" w:date="2021-06-09T09:54:00Z">
            <w:rPr>
              <w:rFonts w:asciiTheme="majorHAnsi" w:hAnsiTheme="majorHAnsi"/>
              <w:b/>
              <w:i/>
              <w:sz w:val="24"/>
              <w:szCs w:val="24"/>
              <w:lang w:val="en-GB"/>
            </w:rPr>
          </w:rPrChange>
        </w:rPr>
      </w:pPr>
      <w:r w:rsidRPr="00F94CD6">
        <w:rPr>
          <w:rFonts w:asciiTheme="majorHAnsi" w:hAnsiTheme="majorHAnsi"/>
          <w:b/>
          <w:i/>
          <w:sz w:val="24"/>
          <w:szCs w:val="24"/>
          <w:lang w:val="en-GB"/>
          <w:rPrChange w:id="16" w:author="Allegue, Hassen" w:date="2021-06-09T09:54:00Z">
            <w:rPr>
              <w:rFonts w:asciiTheme="majorHAnsi" w:hAnsiTheme="majorHAnsi"/>
              <w:b/>
              <w:i/>
              <w:sz w:val="24"/>
              <w:szCs w:val="24"/>
              <w:lang w:val="en-GB"/>
            </w:rPr>
          </w:rPrChange>
        </w:rPr>
        <w:t xml:space="preserve">Step 1. The biology that produces binary, proportional, and </w:t>
      </w:r>
      <w:r w:rsidR="004A6EBB" w:rsidRPr="00F94CD6">
        <w:rPr>
          <w:rFonts w:asciiTheme="majorHAnsi" w:hAnsiTheme="majorHAnsi"/>
          <w:b/>
          <w:i/>
          <w:sz w:val="24"/>
          <w:szCs w:val="24"/>
          <w:lang w:val="en-GB"/>
          <w:rPrChange w:id="17" w:author="Allegue, Hassen" w:date="2021-06-09T09:54:00Z">
            <w:rPr>
              <w:rFonts w:asciiTheme="majorHAnsi" w:hAnsiTheme="majorHAnsi"/>
              <w:b/>
              <w:i/>
              <w:sz w:val="24"/>
              <w:szCs w:val="24"/>
              <w:lang w:val="en-GB"/>
            </w:rPr>
          </w:rPrChange>
        </w:rPr>
        <w:t>count</w:t>
      </w:r>
      <w:r w:rsidRPr="00F94CD6">
        <w:rPr>
          <w:rFonts w:asciiTheme="majorHAnsi" w:hAnsiTheme="majorHAnsi"/>
          <w:b/>
          <w:i/>
          <w:sz w:val="24"/>
          <w:szCs w:val="24"/>
          <w:lang w:val="en-GB"/>
          <w:rPrChange w:id="18" w:author="Allegue, Hassen" w:date="2021-06-09T09:54:00Z">
            <w:rPr>
              <w:rFonts w:asciiTheme="majorHAnsi" w:hAnsiTheme="majorHAnsi"/>
              <w:b/>
              <w:i/>
              <w:sz w:val="24"/>
              <w:szCs w:val="24"/>
              <w:lang w:val="en-GB"/>
            </w:rPr>
          </w:rPrChange>
        </w:rPr>
        <w:t xml:space="preserve"> data.</w:t>
      </w:r>
    </w:p>
    <w:p w14:paraId="01F5658A" w14:textId="77777777" w:rsidR="00C0163C" w:rsidRPr="00F94CD6" w:rsidRDefault="00C0163C" w:rsidP="00C0163C">
      <w:pPr>
        <w:rPr>
          <w:rFonts w:asciiTheme="majorHAnsi" w:hAnsiTheme="majorHAnsi"/>
          <w:b/>
          <w:sz w:val="24"/>
          <w:szCs w:val="24"/>
          <w:lang w:val="en-GB"/>
          <w:rPrChange w:id="19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</w:pPr>
      <w:r w:rsidRPr="00F94CD6">
        <w:rPr>
          <w:rFonts w:asciiTheme="majorHAnsi" w:hAnsiTheme="majorHAnsi"/>
          <w:b/>
          <w:sz w:val="24"/>
          <w:szCs w:val="24"/>
          <w:lang w:val="en-GB"/>
          <w:rPrChange w:id="20" w:author="Allegue, Hassen" w:date="2021-06-09T09:54:00Z">
            <w:rPr>
              <w:rFonts w:asciiTheme="majorHAnsi" w:hAnsiTheme="majorHAnsi"/>
              <w:b/>
              <w:sz w:val="24"/>
              <w:szCs w:val="24"/>
              <w:lang w:val="en-GB"/>
            </w:rPr>
          </w:rPrChange>
        </w:rPr>
        <w:t>Sub-goal: Introducing how biology may result in non-normally distributed data</w:t>
      </w:r>
    </w:p>
    <w:p w14:paraId="3E4505B9" w14:textId="27EAA3EC" w:rsidR="000A0286" w:rsidRPr="00F94CD6" w:rsidRDefault="00C0163C">
      <w:pPr>
        <w:rPr>
          <w:rFonts w:asciiTheme="majorHAnsi" w:hAnsiTheme="majorHAnsi"/>
          <w:sz w:val="24"/>
          <w:szCs w:val="24"/>
          <w:rPrChange w:id="21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b/>
          <w:sz w:val="24"/>
          <w:szCs w:val="24"/>
          <w:rPrChange w:id="22" w:author="Allegue, Hassen" w:date="2021-06-09T09:54:00Z">
            <w:rPr>
              <w:rFonts w:asciiTheme="majorHAnsi" w:hAnsiTheme="majorHAnsi"/>
              <w:b/>
              <w:sz w:val="24"/>
              <w:szCs w:val="24"/>
            </w:rPr>
          </w:rPrChange>
        </w:rPr>
        <w:t xml:space="preserve">Introduction: </w:t>
      </w:r>
      <w:r w:rsidR="007F385D" w:rsidRPr="00F94CD6">
        <w:rPr>
          <w:rFonts w:asciiTheme="majorHAnsi" w:hAnsiTheme="majorHAnsi"/>
          <w:sz w:val="24"/>
          <w:szCs w:val="24"/>
          <w:rPrChange w:id="23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Before you start analyzing your data, one thing you want to consider is the biology of what you’re looking at and the how the phenomenon you’re interested in </w:t>
      </w:r>
      <w:r w:rsidR="00E70AE7" w:rsidRPr="00F94CD6">
        <w:rPr>
          <w:rFonts w:asciiTheme="majorHAnsi" w:hAnsiTheme="majorHAnsi"/>
          <w:sz w:val="24"/>
          <w:szCs w:val="24"/>
          <w:rPrChange w:id="24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is </w:t>
      </w:r>
      <w:r w:rsidR="007F385D" w:rsidRPr="00F94CD6">
        <w:rPr>
          <w:rFonts w:asciiTheme="majorHAnsi" w:hAnsiTheme="majorHAnsi"/>
          <w:sz w:val="24"/>
          <w:szCs w:val="24"/>
          <w:rPrChange w:id="25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expressed by organisms. Most of the statistical methods </w:t>
      </w:r>
      <w:proofErr w:type="gramStart"/>
      <w:r w:rsidR="007F385D" w:rsidRPr="00F94CD6">
        <w:rPr>
          <w:rFonts w:asciiTheme="majorHAnsi" w:hAnsiTheme="majorHAnsi"/>
          <w:sz w:val="24"/>
          <w:szCs w:val="24"/>
          <w:rPrChange w:id="26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we’re</w:t>
      </w:r>
      <w:proofErr w:type="gramEnd"/>
      <w:r w:rsidR="007F385D" w:rsidRPr="00F94CD6">
        <w:rPr>
          <w:rFonts w:asciiTheme="majorHAnsi" w:hAnsiTheme="majorHAnsi"/>
          <w:sz w:val="24"/>
          <w:szCs w:val="24"/>
          <w:rPrChange w:id="27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CF21DC" w:rsidRPr="00F94CD6">
        <w:rPr>
          <w:rFonts w:asciiTheme="majorHAnsi" w:hAnsiTheme="majorHAnsi"/>
          <w:sz w:val="24"/>
          <w:szCs w:val="24"/>
          <w:rPrChange w:id="28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familiar </w:t>
      </w:r>
      <w:r w:rsidR="00392A2E" w:rsidRPr="00F94CD6">
        <w:rPr>
          <w:rFonts w:asciiTheme="majorHAnsi" w:hAnsiTheme="majorHAnsi"/>
          <w:sz w:val="24"/>
          <w:szCs w:val="24"/>
          <w:rPrChange w:id="29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with </w:t>
      </w:r>
      <w:r w:rsidR="007F385D" w:rsidRPr="00F94CD6">
        <w:rPr>
          <w:rFonts w:asciiTheme="majorHAnsi" w:hAnsiTheme="majorHAnsi"/>
          <w:sz w:val="24"/>
          <w:szCs w:val="24"/>
          <w:rPrChange w:id="30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make assumptions about how data are distributed (or, really, how errors are distributed)</w:t>
      </w:r>
      <w:r w:rsidR="00AF2A92" w:rsidRPr="00F94CD6">
        <w:rPr>
          <w:rFonts w:asciiTheme="majorHAnsi" w:hAnsiTheme="majorHAnsi"/>
          <w:sz w:val="24"/>
          <w:szCs w:val="24"/>
          <w:rPrChange w:id="31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, specifically they assume that our data are normally distributed</w:t>
      </w:r>
      <w:r w:rsidR="000F3583" w:rsidRPr="00F94CD6">
        <w:rPr>
          <w:rFonts w:asciiTheme="majorHAnsi" w:hAnsiTheme="majorHAnsi"/>
          <w:sz w:val="24"/>
          <w:szCs w:val="24"/>
          <w:rPrChange w:id="32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(</w:t>
      </w:r>
      <w:r w:rsidR="0057059F" w:rsidRPr="00F94CD6">
        <w:rPr>
          <w:rFonts w:asciiTheme="majorHAnsi" w:hAnsiTheme="majorHAnsi"/>
          <w:sz w:val="24"/>
          <w:szCs w:val="24"/>
          <w:rPrChange w:id="33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i.e.</w:t>
      </w:r>
      <w:ins w:id="34" w:author="Allegue, Hassen" w:date="2021-06-09T08:14:00Z">
        <w:r w:rsidR="00D37A8F" w:rsidRPr="00F94CD6">
          <w:rPr>
            <w:rFonts w:asciiTheme="majorHAnsi" w:hAnsiTheme="majorHAnsi"/>
            <w:sz w:val="24"/>
            <w:szCs w:val="24"/>
            <w:rPrChange w:id="35" w:author="Allegue, Hassen" w:date="2021-06-09T09:54:00Z">
              <w:rPr>
                <w:rFonts w:asciiTheme="majorHAnsi" w:hAnsiTheme="majorHAnsi"/>
                <w:sz w:val="24"/>
                <w:szCs w:val="24"/>
              </w:rPr>
            </w:rPrChange>
          </w:rPr>
          <w:t>,</w:t>
        </w:r>
      </w:ins>
      <w:r w:rsidR="0057059F" w:rsidRPr="00F94CD6">
        <w:rPr>
          <w:rFonts w:asciiTheme="majorHAnsi" w:hAnsiTheme="majorHAnsi"/>
          <w:sz w:val="24"/>
          <w:szCs w:val="24"/>
          <w:rPrChange w:id="36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having a </w:t>
      </w:r>
      <w:r w:rsidR="000F3583" w:rsidRPr="00F94CD6">
        <w:rPr>
          <w:rFonts w:asciiTheme="majorHAnsi" w:hAnsiTheme="majorHAnsi"/>
          <w:sz w:val="24"/>
          <w:szCs w:val="24"/>
          <w:rPrChange w:id="37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Gaussian error</w:t>
      </w:r>
      <w:r w:rsidR="0057059F" w:rsidRPr="00F94CD6">
        <w:rPr>
          <w:rFonts w:asciiTheme="majorHAnsi" w:hAnsiTheme="majorHAnsi"/>
          <w:sz w:val="24"/>
          <w:szCs w:val="24"/>
          <w:rPrChange w:id="38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structure</w:t>
      </w:r>
      <w:r w:rsidR="000F3583" w:rsidRPr="00F94CD6">
        <w:rPr>
          <w:rFonts w:asciiTheme="majorHAnsi" w:hAnsiTheme="majorHAnsi"/>
          <w:sz w:val="24"/>
          <w:szCs w:val="24"/>
          <w:rPrChange w:id="39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)</w:t>
      </w:r>
      <w:r w:rsidR="00AF2A92" w:rsidRPr="00F94CD6">
        <w:rPr>
          <w:rFonts w:asciiTheme="majorHAnsi" w:hAnsiTheme="majorHAnsi"/>
          <w:sz w:val="24"/>
          <w:szCs w:val="24"/>
          <w:rPrChange w:id="40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. However, is this </w:t>
      </w:r>
      <w:r w:rsidR="001542A0" w:rsidRPr="00F94CD6">
        <w:rPr>
          <w:rFonts w:asciiTheme="majorHAnsi" w:hAnsiTheme="majorHAnsi"/>
          <w:sz w:val="24"/>
          <w:szCs w:val="24"/>
          <w:rPrChange w:id="41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always </w:t>
      </w:r>
      <w:r w:rsidR="00AF2A92" w:rsidRPr="00F94CD6">
        <w:rPr>
          <w:rFonts w:asciiTheme="majorHAnsi" w:hAnsiTheme="majorHAnsi"/>
          <w:sz w:val="24"/>
          <w:szCs w:val="24"/>
          <w:rPrChange w:id="42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an appropriate assumption?</w:t>
      </w:r>
    </w:p>
    <w:p w14:paraId="78F95296" w14:textId="02EF837B" w:rsidR="00AF2A92" w:rsidRPr="00F94CD6" w:rsidRDefault="00AF2A92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  <w:rPrChange w:id="43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While the assumption of normality</w:t>
      </w:r>
      <w:r w:rsidR="0057059F" w:rsidRPr="00F94CD6">
        <w:rPr>
          <w:rFonts w:asciiTheme="majorHAnsi" w:hAnsiTheme="majorHAnsi"/>
          <w:sz w:val="24"/>
          <w:szCs w:val="24"/>
          <w:rPrChange w:id="44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(in residuals)</w:t>
      </w:r>
      <w:r w:rsidRPr="00F94CD6">
        <w:rPr>
          <w:rFonts w:asciiTheme="majorHAnsi" w:hAnsiTheme="majorHAnsi"/>
          <w:sz w:val="24"/>
          <w:szCs w:val="24"/>
          <w:rPrChange w:id="45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may work in many instances, it is also easy to think of biological traits that clearly don’t fit this framework. For example, the sex-ratio of your offspring will not be something that can be measured in such a way that the data would be normally distributed</w:t>
      </w:r>
      <w:r w:rsidR="007812FF" w:rsidRPr="00F94CD6">
        <w:rPr>
          <w:rFonts w:asciiTheme="majorHAnsi" w:hAnsiTheme="majorHAnsi"/>
          <w:sz w:val="24"/>
          <w:szCs w:val="24"/>
          <w:rPrChange w:id="46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 and thus can’t be analyzed with typical models</w:t>
      </w:r>
      <w:r w:rsidRPr="00F94CD6">
        <w:rPr>
          <w:rFonts w:asciiTheme="majorHAnsi" w:hAnsiTheme="majorHAnsi"/>
          <w:sz w:val="24"/>
          <w:szCs w:val="24"/>
          <w:rPrChange w:id="47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. This is most apparent in species </w:t>
      </w:r>
      <w:r w:rsidR="007812FF" w:rsidRPr="00F94CD6">
        <w:rPr>
          <w:rFonts w:asciiTheme="majorHAnsi" w:hAnsiTheme="majorHAnsi"/>
          <w:sz w:val="24"/>
          <w:szCs w:val="24"/>
          <w:rPrChange w:id="48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 xml:space="preserve">with temperature-dependent sex determination where the temperature an egg is incubated at determines whether it is female or </w:t>
      </w:r>
      <w:commentRangeStart w:id="49"/>
      <w:r w:rsidR="007812FF" w:rsidRPr="00F94CD6">
        <w:rPr>
          <w:rFonts w:asciiTheme="majorHAnsi" w:hAnsiTheme="majorHAnsi"/>
          <w:sz w:val="24"/>
          <w:szCs w:val="24"/>
          <w:rPrChange w:id="50" w:author="Allegue, Hassen" w:date="2021-06-09T09:54:00Z">
            <w:rPr>
              <w:rFonts w:asciiTheme="majorHAnsi" w:hAnsiTheme="majorHAnsi"/>
              <w:sz w:val="24"/>
              <w:szCs w:val="24"/>
            </w:rPr>
          </w:rPrChange>
        </w:rPr>
        <w:t>male</w:t>
      </w:r>
      <w:commentRangeEnd w:id="49"/>
      <w:r w:rsidR="00A84C76" w:rsidRPr="00F94CD6">
        <w:rPr>
          <w:rStyle w:val="CommentReference"/>
        </w:rPr>
        <w:commentReference w:id="49"/>
      </w:r>
      <w:r w:rsidR="007812FF" w:rsidRPr="00F94CD6">
        <w:rPr>
          <w:rFonts w:asciiTheme="majorHAnsi" w:hAnsiTheme="majorHAnsi"/>
          <w:sz w:val="24"/>
          <w:szCs w:val="24"/>
        </w:rPr>
        <w:t>:</w:t>
      </w:r>
    </w:p>
    <w:p w14:paraId="2881226F" w14:textId="16189A4F" w:rsidR="00392A2E" w:rsidRPr="00F94CD6" w:rsidRDefault="00F9108C">
      <w:pPr>
        <w:rPr>
          <w:rFonts w:asciiTheme="majorHAnsi" w:hAnsiTheme="majorHAnsi"/>
          <w:sz w:val="24"/>
          <w:szCs w:val="24"/>
          <w:rPrChange w:id="51" w:author="Allegue, Hassen" w:date="2021-06-09T15:00:00Z">
            <w:rPr>
              <w:rFonts w:asciiTheme="majorHAnsi" w:hAnsiTheme="majorHAnsi"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sz w:val="24"/>
          <w:szCs w:val="24"/>
        </w:rPr>
        <w:t xml:space="preserve">Picture: </w:t>
      </w:r>
      <w:r w:rsidR="00392A2E" w:rsidRPr="00F94CD6">
        <w:rPr>
          <w:rFonts w:asciiTheme="majorHAnsi" w:hAnsiTheme="majorHAnsi"/>
          <w:sz w:val="24"/>
          <w:szCs w:val="24"/>
          <w:rPrChange w:id="52" w:author="Allegue, Hassen" w:date="2021-06-09T15:00:00Z">
            <w:rPr>
              <w:rFonts w:asciiTheme="majorHAnsi" w:hAnsiTheme="majorHAnsi"/>
              <w:sz w:val="24"/>
              <w:szCs w:val="24"/>
            </w:rPr>
          </w:rPrChange>
        </w:rPr>
        <w:t>@wikimedia</w:t>
      </w:r>
    </w:p>
    <w:p w14:paraId="0FE2472C" w14:textId="77777777" w:rsidR="00CF21DC" w:rsidRPr="00F94CD6" w:rsidRDefault="00CF21D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20796F5" wp14:editId="4836E8C7">
            <wp:extent cx="5943600" cy="2952115"/>
            <wp:effectExtent l="0" t="0" r="0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0E11" w14:textId="42C63900" w:rsidR="00F13B3D" w:rsidRPr="00F94CD6" w:rsidRDefault="00F13B3D">
      <w:pPr>
        <w:rPr>
          <w:rFonts w:asciiTheme="majorHAnsi" w:hAnsiTheme="majorHAnsi"/>
          <w:sz w:val="24"/>
          <w:szCs w:val="24"/>
          <w:rPrChange w:id="53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sz w:val="24"/>
          <w:szCs w:val="24"/>
        </w:rPr>
        <w:lastRenderedPageBreak/>
        <w:t xml:space="preserve">As you can see from playing with the temperature at which a clutch of American alligators </w:t>
      </w:r>
      <w:r w:rsidR="006B3C19" w:rsidRPr="00F94CD6">
        <w:rPr>
          <w:rFonts w:asciiTheme="majorHAnsi" w:hAnsiTheme="majorHAnsi"/>
          <w:sz w:val="24"/>
          <w:szCs w:val="24"/>
          <w:rPrChange w:id="54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>is</w:t>
      </w:r>
      <w:r w:rsidRPr="00F94CD6">
        <w:rPr>
          <w:rFonts w:asciiTheme="majorHAnsi" w:hAnsiTheme="majorHAnsi"/>
          <w:sz w:val="24"/>
          <w:szCs w:val="24"/>
          <w:rPrChange w:id="55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 incubated, sex ratio does not conform to a normal distribution</w:t>
      </w:r>
      <w:r w:rsidR="006B3C19" w:rsidRPr="00F94CD6">
        <w:rPr>
          <w:rFonts w:asciiTheme="majorHAnsi" w:hAnsiTheme="majorHAnsi"/>
          <w:sz w:val="24"/>
          <w:szCs w:val="24"/>
          <w:rPrChange w:id="56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 and so using something like a regression to understand how temperature affects sex ratio would be inappropriate</w:t>
      </w:r>
      <w:r w:rsidRPr="00F94CD6">
        <w:rPr>
          <w:rFonts w:asciiTheme="majorHAnsi" w:hAnsiTheme="majorHAnsi"/>
          <w:sz w:val="24"/>
          <w:szCs w:val="24"/>
          <w:rPrChange w:id="57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>.</w:t>
      </w:r>
    </w:p>
    <w:p w14:paraId="4D158D06" w14:textId="00828A89" w:rsidR="006C210C" w:rsidRPr="00F94CD6" w:rsidRDefault="006C210C">
      <w:pPr>
        <w:rPr>
          <w:rFonts w:asciiTheme="majorHAnsi" w:hAnsiTheme="majorHAnsi"/>
          <w:sz w:val="24"/>
          <w:szCs w:val="24"/>
          <w:rPrChange w:id="58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sz w:val="24"/>
          <w:szCs w:val="24"/>
          <w:rPrChange w:id="59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A simpler case than this one is </w:t>
      </w:r>
      <w:r w:rsidR="00BF5685" w:rsidRPr="00F94CD6">
        <w:rPr>
          <w:rFonts w:asciiTheme="majorHAnsi" w:hAnsiTheme="majorHAnsi"/>
          <w:sz w:val="24"/>
          <w:szCs w:val="24"/>
          <w:rPrChange w:id="60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one </w:t>
      </w:r>
      <w:r w:rsidRPr="00F94CD6">
        <w:rPr>
          <w:rFonts w:asciiTheme="majorHAnsi" w:hAnsiTheme="majorHAnsi"/>
          <w:sz w:val="24"/>
          <w:szCs w:val="24"/>
          <w:rPrChange w:id="61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where sex is determined via particular combinations of </w:t>
      </w:r>
      <w:commentRangeStart w:id="62"/>
      <w:proofErr w:type="spellStart"/>
      <w:r w:rsidRPr="00F94CD6">
        <w:rPr>
          <w:rFonts w:asciiTheme="majorHAnsi" w:hAnsiTheme="majorHAnsi"/>
          <w:sz w:val="24"/>
          <w:szCs w:val="24"/>
          <w:rPrChange w:id="63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>allosomes</w:t>
      </w:r>
      <w:commentRangeEnd w:id="62"/>
      <w:proofErr w:type="spellEnd"/>
      <w:r w:rsidR="0057059F" w:rsidRPr="00F94CD6">
        <w:rPr>
          <w:rStyle w:val="CommentReference"/>
          <w:rFonts w:asciiTheme="majorHAnsi" w:hAnsiTheme="majorHAnsi"/>
          <w:sz w:val="24"/>
          <w:szCs w:val="24"/>
        </w:rPr>
        <w:commentReference w:id="62"/>
      </w:r>
      <w:r w:rsidRPr="00F94CD6">
        <w:rPr>
          <w:rFonts w:asciiTheme="majorHAnsi" w:hAnsiTheme="majorHAnsi"/>
          <w:sz w:val="24"/>
          <w:szCs w:val="24"/>
        </w:rPr>
        <w:t xml:space="preserve"> (i.e. sex chromosomes). In such cases the sex of offspring will be determined via what’s known as a Bernoulli process</w:t>
      </w:r>
      <w:r w:rsidR="00FD063D" w:rsidRPr="00F94CD6">
        <w:rPr>
          <w:rFonts w:asciiTheme="majorHAnsi" w:hAnsiTheme="majorHAnsi"/>
          <w:sz w:val="24"/>
          <w:szCs w:val="24"/>
          <w:rPrChange w:id="64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. As an </w:t>
      </w:r>
      <w:r w:rsidRPr="00F94CD6">
        <w:rPr>
          <w:rFonts w:asciiTheme="majorHAnsi" w:hAnsiTheme="majorHAnsi"/>
          <w:sz w:val="24"/>
          <w:szCs w:val="24"/>
          <w:rPrChange w:id="65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 xml:space="preserve">example, let’s consider </w:t>
      </w:r>
      <w:r w:rsidR="00F13B3D" w:rsidRPr="00F94CD6">
        <w:rPr>
          <w:rFonts w:asciiTheme="majorHAnsi" w:hAnsiTheme="majorHAnsi"/>
          <w:sz w:val="24"/>
          <w:szCs w:val="24"/>
          <w:rPrChange w:id="66" w:author="Allegue, Hassen" w:date="2021-06-09T15:37:00Z">
            <w:rPr>
              <w:rFonts w:asciiTheme="majorHAnsi" w:hAnsiTheme="majorHAnsi"/>
              <w:sz w:val="24"/>
              <w:szCs w:val="24"/>
            </w:rPr>
          </w:rPrChange>
        </w:rPr>
        <w:t>how the coin-flip process of genetic sex determination interacts with the number of coin-flips to give a distribution of sexes:</w:t>
      </w:r>
    </w:p>
    <w:p w14:paraId="4ECFF9EB" w14:textId="77777777" w:rsidR="00F13B3D" w:rsidRPr="00F94CD6" w:rsidRDefault="00F13B3D" w:rsidP="002F0FF1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  <w:rPrChange w:id="67" w:author="Allegue, Hassen" w:date="2021-06-09T15:37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 xml:space="preserve">--here there would be a field where </w:t>
      </w:r>
      <w:r w:rsidR="0051364A" w:rsidRPr="00F94CD6">
        <w:rPr>
          <w:rFonts w:asciiTheme="majorHAnsi" w:hAnsiTheme="majorHAnsi"/>
          <w:color w:val="FF0000"/>
          <w:sz w:val="24"/>
          <w:szCs w:val="24"/>
          <w:rPrChange w:id="68" w:author="Allegue, Hassen" w:date="2021-06-09T15:37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 xml:space="preserve">the user </w:t>
      </w:r>
      <w:r w:rsidRPr="00F94CD6">
        <w:rPr>
          <w:rFonts w:asciiTheme="majorHAnsi" w:hAnsiTheme="majorHAnsi"/>
          <w:color w:val="FF0000"/>
          <w:sz w:val="24"/>
          <w:szCs w:val="24"/>
          <w:rPrChange w:id="69" w:author="Allegue, Hassen" w:date="2021-06-09T15:37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 xml:space="preserve">could enter </w:t>
      </w:r>
      <w:r w:rsidR="0051364A" w:rsidRPr="00F94CD6">
        <w:rPr>
          <w:rFonts w:asciiTheme="majorHAnsi" w:hAnsiTheme="majorHAnsi"/>
          <w:color w:val="FF0000"/>
          <w:sz w:val="24"/>
          <w:szCs w:val="24"/>
          <w:rPrChange w:id="70" w:author="Allegue, Hassen" w:date="2021-06-09T15:37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>a number of offspring, a run button and then a graph with two bars, one for females and one for males and the y-axis would be proportion. The graph then changes with the sample number but the probability is 50/50.</w:t>
      </w:r>
      <w:r w:rsidR="0051364A" w:rsidRPr="00F94CD6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1BB384F0" w14:textId="4607A53F" w:rsidR="0051364A" w:rsidRPr="00F94CD6" w:rsidRDefault="00FD063D">
      <w:pPr>
        <w:rPr>
          <w:rFonts w:asciiTheme="majorHAnsi" w:hAnsiTheme="majorHAnsi"/>
          <w:b/>
          <w:sz w:val="24"/>
          <w:szCs w:val="24"/>
          <w:rPrChange w:id="71" w:author="Allegue, Hassen" w:date="2021-06-09T15:46:00Z">
            <w:rPr>
              <w:rFonts w:asciiTheme="majorHAnsi" w:hAnsiTheme="majorHAnsi"/>
              <w:b/>
              <w:sz w:val="24"/>
              <w:szCs w:val="24"/>
            </w:rPr>
          </w:rPrChange>
        </w:rPr>
      </w:pPr>
      <w:r w:rsidRPr="00F94CD6">
        <w:rPr>
          <w:rFonts w:asciiTheme="majorHAnsi" w:hAnsiTheme="majorHAnsi"/>
          <w:sz w:val="24"/>
          <w:szCs w:val="24"/>
        </w:rPr>
        <w:t xml:space="preserve">The outcome of a single coin flip, like that for a single egg, represents what is known as </w:t>
      </w:r>
      <w:r w:rsidRPr="00F94CD6">
        <w:rPr>
          <w:rFonts w:asciiTheme="majorHAnsi" w:hAnsiTheme="majorHAnsi"/>
          <w:b/>
          <w:sz w:val="24"/>
          <w:szCs w:val="24"/>
          <w:rPrChange w:id="72" w:author="Allegue, Hassen" w:date="2021-06-09T15:46:00Z">
            <w:rPr>
              <w:rFonts w:asciiTheme="majorHAnsi" w:hAnsiTheme="majorHAnsi"/>
              <w:b/>
              <w:sz w:val="24"/>
              <w:szCs w:val="24"/>
            </w:rPr>
          </w:rPrChange>
        </w:rPr>
        <w:t>binary data</w:t>
      </w:r>
      <w:r w:rsidRPr="00F94CD6">
        <w:rPr>
          <w:rFonts w:asciiTheme="majorHAnsi" w:hAnsiTheme="majorHAnsi"/>
          <w:sz w:val="24"/>
          <w:szCs w:val="24"/>
          <w:rPrChange w:id="73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>, i.e.</w:t>
      </w:r>
      <w:r w:rsidR="00A84C76" w:rsidRPr="00F94CD6">
        <w:rPr>
          <w:rFonts w:asciiTheme="majorHAnsi" w:hAnsiTheme="majorHAnsi"/>
          <w:sz w:val="24"/>
          <w:szCs w:val="24"/>
          <w:rPrChange w:id="74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>,</w:t>
      </w:r>
      <w:r w:rsidRPr="00F94CD6">
        <w:rPr>
          <w:rFonts w:asciiTheme="majorHAnsi" w:hAnsiTheme="majorHAnsi"/>
          <w:sz w:val="24"/>
          <w:szCs w:val="24"/>
          <w:rPrChange w:id="75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 xml:space="preserve"> this data takes the form of 1 or 0 (A or B, </w:t>
      </w:r>
      <w:proofErr w:type="gramStart"/>
      <w:r w:rsidRPr="00F94CD6">
        <w:rPr>
          <w:rFonts w:asciiTheme="majorHAnsi" w:hAnsiTheme="majorHAnsi"/>
          <w:sz w:val="24"/>
          <w:szCs w:val="24"/>
          <w:rPrChange w:id="76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>female</w:t>
      </w:r>
      <w:proofErr w:type="gramEnd"/>
      <w:r w:rsidRPr="00F94CD6">
        <w:rPr>
          <w:rFonts w:asciiTheme="majorHAnsi" w:hAnsiTheme="majorHAnsi"/>
          <w:sz w:val="24"/>
          <w:szCs w:val="24"/>
          <w:rPrChange w:id="77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 xml:space="preserve"> or male, etc.). Many other biological process</w:t>
      </w:r>
      <w:r w:rsidR="00826E7F" w:rsidRPr="00F94CD6">
        <w:rPr>
          <w:rFonts w:asciiTheme="majorHAnsi" w:hAnsiTheme="majorHAnsi"/>
          <w:sz w:val="24"/>
          <w:szCs w:val="24"/>
          <w:rPrChange w:id="78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>es</w:t>
      </w:r>
      <w:r w:rsidRPr="00F94CD6">
        <w:rPr>
          <w:rFonts w:asciiTheme="majorHAnsi" w:hAnsiTheme="majorHAnsi"/>
          <w:sz w:val="24"/>
          <w:szCs w:val="24"/>
          <w:rPrChange w:id="79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 xml:space="preserve"> take a similar form: at a particular instance one of two outcomes is possible. </w:t>
      </w:r>
      <w:r w:rsidR="0051364A" w:rsidRPr="00F94CD6">
        <w:rPr>
          <w:rFonts w:asciiTheme="majorHAnsi" w:hAnsiTheme="majorHAnsi"/>
          <w:sz w:val="24"/>
          <w:szCs w:val="24"/>
          <w:rPrChange w:id="80" w:author="Allegue, Hassen" w:date="2021-06-09T15:46:00Z">
            <w:rPr>
              <w:rFonts w:asciiTheme="majorHAnsi" w:hAnsiTheme="majorHAnsi"/>
              <w:sz w:val="24"/>
              <w:szCs w:val="24"/>
            </w:rPr>
          </w:rPrChange>
        </w:rPr>
        <w:t>Importantly, this process also works when the odds of either outcome are not 50/50:</w:t>
      </w:r>
    </w:p>
    <w:p w14:paraId="50FFB97D" w14:textId="444C505B" w:rsidR="0051364A" w:rsidRPr="00F94CD6" w:rsidRDefault="0051364A" w:rsidP="002F0FF1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  <w:rPrChange w:id="81" w:author="Allegue, Hassen" w:date="2021-06-09T15:46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 xml:space="preserve">--Same as above type set up but with an additional entry field where the user will input the </w:t>
      </w:r>
      <w:r w:rsidR="000222F3" w:rsidRPr="00F94CD6">
        <w:rPr>
          <w:rFonts w:asciiTheme="majorHAnsi" w:hAnsiTheme="majorHAnsi"/>
          <w:color w:val="FF0000"/>
          <w:sz w:val="24"/>
          <w:szCs w:val="24"/>
          <w:rPrChange w:id="82" w:author="Allegue, Hassen" w:date="2021-06-09T15:46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>probability</w:t>
      </w:r>
      <w:r w:rsidRPr="00F94CD6">
        <w:rPr>
          <w:rFonts w:asciiTheme="majorHAnsi" w:hAnsiTheme="majorHAnsi"/>
          <w:color w:val="FF0000"/>
          <w:sz w:val="24"/>
          <w:szCs w:val="24"/>
          <w:rPrChange w:id="83" w:author="Allegue, Hassen" w:date="2021-06-09T15:46:00Z">
            <w:rPr>
              <w:rFonts w:asciiTheme="majorHAnsi" w:hAnsiTheme="majorHAnsi"/>
              <w:color w:val="FF0000"/>
              <w:sz w:val="24"/>
              <w:szCs w:val="24"/>
            </w:rPr>
          </w:rPrChange>
        </w:rPr>
        <w:t xml:space="preserve"> of condition ‘A’.</w:t>
      </w:r>
      <w:r w:rsidRPr="00F94CD6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14:paraId="7D7BC321" w14:textId="77777777" w:rsidR="002F0FF1" w:rsidRPr="00F94CD6" w:rsidRDefault="002F0FF1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>This situation is now starting to approach what we saw with temperature-dependent sex determination: the trait we’re measuring is al</w:t>
      </w:r>
      <w:r w:rsidRPr="00F94CD6">
        <w:rPr>
          <w:rFonts w:asciiTheme="majorHAnsi" w:hAnsiTheme="majorHAnsi"/>
          <w:sz w:val="24"/>
          <w:szCs w:val="24"/>
          <w:rPrChange w:id="84" w:author="Allegue, Hassen" w:date="2021-06-09T15:47:00Z">
            <w:rPr>
              <w:rFonts w:asciiTheme="majorHAnsi" w:hAnsiTheme="majorHAnsi"/>
              <w:sz w:val="24"/>
              <w:szCs w:val="24"/>
            </w:rPr>
          </w:rPrChange>
        </w:rPr>
        <w:t>ways one of two conditions (e.g. female or male) but the probability of either condition is not 0.5 and, in fact, is dependent on some other environmental condition.</w:t>
      </w:r>
      <w:r w:rsidRPr="00F94CD6">
        <w:rPr>
          <w:rFonts w:asciiTheme="majorHAnsi" w:hAnsiTheme="majorHAnsi"/>
          <w:sz w:val="24"/>
          <w:szCs w:val="24"/>
        </w:rPr>
        <w:t xml:space="preserve"> </w:t>
      </w:r>
    </w:p>
    <w:p w14:paraId="0FF9B736" w14:textId="001CD8EF" w:rsidR="002F0FF1" w:rsidRPr="00F94CD6" w:rsidRDefault="00F95983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Many biological traits are expressed in binary terms. This includes traits expressed repeatedly over one’s lifetime, e.g. whether a bird mates during a particular breeding season or whether a plant flowers during a particular year. </w:t>
      </w:r>
      <w:r w:rsidR="002F0FF1" w:rsidRPr="00F94CD6">
        <w:rPr>
          <w:rFonts w:asciiTheme="majorHAnsi" w:hAnsiTheme="majorHAnsi"/>
          <w:sz w:val="24"/>
          <w:szCs w:val="24"/>
        </w:rPr>
        <w:t xml:space="preserve">As you’ll see in </w:t>
      </w:r>
      <w:r w:rsidR="00FD063D" w:rsidRPr="00F94CD6">
        <w:rPr>
          <w:rFonts w:asciiTheme="majorHAnsi" w:hAnsiTheme="majorHAnsi"/>
          <w:sz w:val="24"/>
          <w:szCs w:val="24"/>
        </w:rPr>
        <w:t xml:space="preserve">later </w:t>
      </w:r>
      <w:r w:rsidR="002F0FF1" w:rsidRPr="00F94CD6">
        <w:rPr>
          <w:rFonts w:asciiTheme="majorHAnsi" w:hAnsiTheme="majorHAnsi"/>
          <w:sz w:val="24"/>
          <w:szCs w:val="24"/>
        </w:rPr>
        <w:t>steps of this module, this Bernoulli process can be statistically modelled using what is known as a binomial distribution</w:t>
      </w:r>
      <w:r w:rsidR="00FD063D" w:rsidRPr="00F94CD6">
        <w:rPr>
          <w:rFonts w:asciiTheme="majorHAnsi" w:hAnsiTheme="majorHAnsi"/>
          <w:sz w:val="24"/>
          <w:szCs w:val="24"/>
        </w:rPr>
        <w:t xml:space="preserve"> restricted to binary outcomes</w:t>
      </w:r>
      <w:r w:rsidR="00CC5890" w:rsidRPr="00F94CD6">
        <w:rPr>
          <w:rFonts w:asciiTheme="majorHAnsi" w:hAnsiTheme="majorHAnsi"/>
          <w:sz w:val="24"/>
          <w:szCs w:val="24"/>
        </w:rPr>
        <w:t xml:space="preserve">. </w:t>
      </w:r>
      <w:r w:rsidR="002F0FF1" w:rsidRPr="00F94CD6">
        <w:rPr>
          <w:rFonts w:asciiTheme="majorHAnsi" w:hAnsiTheme="majorHAnsi"/>
          <w:sz w:val="24"/>
          <w:szCs w:val="24"/>
        </w:rPr>
        <w:t xml:space="preserve">For now, let’s consider some other types of distributions and generating patterns we might see. </w:t>
      </w:r>
    </w:p>
    <w:p w14:paraId="79F64D95" w14:textId="77777777" w:rsidR="002F0FF1" w:rsidRPr="00F94CD6" w:rsidRDefault="002F0FF1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>Proportional Data</w:t>
      </w:r>
    </w:p>
    <w:p w14:paraId="5C9F7DC3" w14:textId="4FA23FDD" w:rsidR="00D25EB4" w:rsidRPr="00F94CD6" w:rsidRDefault="00FD063D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What if instead of a single egg, we consider the sexes of a clutch of animals? In this case the sex of each individual egg is the product of a Bernoulli process but the data we might collect is </w:t>
      </w:r>
      <w:proofErr w:type="gramStart"/>
      <w:r w:rsidRPr="00F94CD6">
        <w:rPr>
          <w:rFonts w:asciiTheme="majorHAnsi" w:hAnsiTheme="majorHAnsi"/>
          <w:sz w:val="24"/>
          <w:szCs w:val="24"/>
        </w:rPr>
        <w:t>actually in</w:t>
      </w:r>
      <w:proofErr w:type="gramEnd"/>
      <w:r w:rsidRPr="00F94CD6">
        <w:rPr>
          <w:rFonts w:asciiTheme="majorHAnsi" w:hAnsiTheme="majorHAnsi"/>
          <w:sz w:val="24"/>
          <w:szCs w:val="24"/>
        </w:rPr>
        <w:t xml:space="preserve"> proportional form, e.g.</w:t>
      </w:r>
      <w:r w:rsidR="001648DF" w:rsidRPr="00F94CD6">
        <w:rPr>
          <w:rFonts w:asciiTheme="majorHAnsi" w:hAnsiTheme="majorHAnsi"/>
          <w:sz w:val="24"/>
          <w:szCs w:val="24"/>
        </w:rPr>
        <w:t>,</w:t>
      </w:r>
      <w:r w:rsidRPr="00F94CD6">
        <w:rPr>
          <w:rFonts w:asciiTheme="majorHAnsi" w:hAnsiTheme="majorHAnsi"/>
          <w:sz w:val="24"/>
          <w:szCs w:val="24"/>
        </w:rPr>
        <w:t xml:space="preserve"> proportion of males in the clutch. In fact, we actually were plotting data in this sort of manner in all three of our figures above. </w:t>
      </w:r>
      <w:r w:rsidR="004F5896" w:rsidRPr="00F94CD6">
        <w:rPr>
          <w:rFonts w:asciiTheme="majorHAnsi" w:hAnsiTheme="majorHAnsi"/>
          <w:sz w:val="24"/>
          <w:szCs w:val="24"/>
        </w:rPr>
        <w:t xml:space="preserve">In this </w:t>
      </w:r>
      <w:r w:rsidR="004F5896" w:rsidRPr="00F94CD6">
        <w:rPr>
          <w:rFonts w:asciiTheme="majorHAnsi" w:hAnsiTheme="majorHAnsi"/>
          <w:sz w:val="24"/>
          <w:szCs w:val="24"/>
        </w:rPr>
        <w:lastRenderedPageBreak/>
        <w:t xml:space="preserve">case what matters is the probability of either outcome and, as you saw above, the number of coin flips (or eggs) and the probability of either of the two outcomes. </w:t>
      </w:r>
    </w:p>
    <w:p w14:paraId="790B4B74" w14:textId="44FC3550" w:rsidR="002F0FF1" w:rsidRPr="00F94CD6" w:rsidRDefault="00D25EB4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Exercise: explore the effects of </w:t>
      </w:r>
      <w:r w:rsidR="00A27960" w:rsidRPr="00F94CD6">
        <w:rPr>
          <w:rFonts w:asciiTheme="majorHAnsi" w:hAnsiTheme="majorHAnsi"/>
          <w:sz w:val="24"/>
          <w:szCs w:val="24"/>
        </w:rPr>
        <w:t xml:space="preserve">the </w:t>
      </w:r>
      <w:r w:rsidRPr="00F94CD6">
        <w:rPr>
          <w:rFonts w:asciiTheme="majorHAnsi" w:hAnsiTheme="majorHAnsi"/>
          <w:sz w:val="24"/>
          <w:szCs w:val="24"/>
        </w:rPr>
        <w:t xml:space="preserve">number of coin flips/eggs/trials and </w:t>
      </w:r>
      <w:r w:rsidR="00F43BDD" w:rsidRPr="00F94CD6">
        <w:rPr>
          <w:rFonts w:asciiTheme="majorHAnsi" w:hAnsiTheme="majorHAnsi"/>
          <w:sz w:val="24"/>
          <w:szCs w:val="24"/>
        </w:rPr>
        <w:t xml:space="preserve">the </w:t>
      </w:r>
      <w:r w:rsidRPr="00F94CD6">
        <w:rPr>
          <w:rFonts w:asciiTheme="majorHAnsi" w:hAnsiTheme="majorHAnsi"/>
          <w:sz w:val="24"/>
          <w:szCs w:val="24"/>
        </w:rPr>
        <w:t>probability.</w:t>
      </w:r>
    </w:p>
    <w:p w14:paraId="11B16BCA" w14:textId="36E4ECF8" w:rsidR="00D25EB4" w:rsidRPr="00F94CD6" w:rsidRDefault="00D25EB4" w:rsidP="00D25EB4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>Here there would be an interactive component where the user enters the number of coin flips and the probability of success. What is plotted is a histogram of proportions on the x from 1000 random simulations of their parameters.</w:t>
      </w:r>
    </w:p>
    <w:p w14:paraId="0763A437" w14:textId="115381EC" w:rsidR="00D25EB4" w:rsidRPr="00F94CD6" w:rsidRDefault="00D25EB4" w:rsidP="00D25EB4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Many types of biological data might similarly be expressed as proportions: </w:t>
      </w:r>
      <w:r w:rsidR="0057059F" w:rsidRPr="00F94CD6">
        <w:rPr>
          <w:rFonts w:asciiTheme="majorHAnsi" w:hAnsiTheme="majorHAnsi"/>
          <w:sz w:val="24"/>
          <w:szCs w:val="24"/>
        </w:rPr>
        <w:t xml:space="preserve">for example, the </w:t>
      </w:r>
      <w:r w:rsidR="007D6179" w:rsidRPr="00F94CD6">
        <w:rPr>
          <w:rFonts w:asciiTheme="majorHAnsi" w:hAnsiTheme="majorHAnsi"/>
          <w:sz w:val="24"/>
          <w:szCs w:val="24"/>
        </w:rPr>
        <w:t>proportion of seeds that successfully germinate</w:t>
      </w:r>
      <w:r w:rsidR="0057059F" w:rsidRPr="00F94CD6">
        <w:rPr>
          <w:rFonts w:asciiTheme="majorHAnsi" w:hAnsiTheme="majorHAnsi"/>
          <w:sz w:val="24"/>
          <w:szCs w:val="24"/>
        </w:rPr>
        <w:t xml:space="preserve"> and the proportion of females in a group</w:t>
      </w:r>
      <w:r w:rsidR="007D6179" w:rsidRPr="00F94CD6">
        <w:rPr>
          <w:rFonts w:asciiTheme="majorHAnsi" w:hAnsiTheme="majorHAnsi"/>
          <w:sz w:val="24"/>
          <w:szCs w:val="24"/>
        </w:rPr>
        <w:t xml:space="preserve">. This type of proportional data is </w:t>
      </w:r>
      <w:r w:rsidR="007D6179" w:rsidRPr="00F94CD6">
        <w:rPr>
          <w:rFonts w:asciiTheme="majorHAnsi" w:hAnsiTheme="majorHAnsi"/>
          <w:b/>
          <w:sz w:val="24"/>
          <w:szCs w:val="24"/>
        </w:rPr>
        <w:t>binomially distributed</w:t>
      </w:r>
      <w:r w:rsidR="007D6179" w:rsidRPr="00F94CD6">
        <w:rPr>
          <w:rFonts w:asciiTheme="majorHAnsi" w:hAnsiTheme="majorHAnsi"/>
          <w:sz w:val="24"/>
          <w:szCs w:val="24"/>
        </w:rPr>
        <w:t xml:space="preserve">. </w:t>
      </w:r>
    </w:p>
    <w:p w14:paraId="68C33CA6" w14:textId="0CC3BF72" w:rsidR="00D25EB4" w:rsidRPr="00F94CD6" w:rsidRDefault="00D25EB4" w:rsidP="00D25EB4">
      <w:pPr>
        <w:rPr>
          <w:rFonts w:asciiTheme="majorHAnsi" w:hAnsiTheme="majorHAnsi"/>
          <w:i/>
          <w:sz w:val="24"/>
          <w:szCs w:val="24"/>
        </w:rPr>
      </w:pPr>
      <w:r w:rsidRPr="00F94CD6">
        <w:rPr>
          <w:rFonts w:asciiTheme="majorHAnsi" w:hAnsiTheme="majorHAnsi"/>
          <w:i/>
          <w:sz w:val="24"/>
          <w:szCs w:val="24"/>
        </w:rPr>
        <w:t>When proportiona</w:t>
      </w:r>
      <w:r w:rsidR="007D6179" w:rsidRPr="00F94CD6">
        <w:rPr>
          <w:rFonts w:asciiTheme="majorHAnsi" w:hAnsiTheme="majorHAnsi"/>
          <w:i/>
          <w:sz w:val="24"/>
          <w:szCs w:val="24"/>
        </w:rPr>
        <w:t>l data are not from a binomial distribution</w:t>
      </w:r>
    </w:p>
    <w:p w14:paraId="38BD7F8B" w14:textId="23B33EA0" w:rsidR="00F83ABE" w:rsidRPr="00F94CD6" w:rsidRDefault="00E54F29" w:rsidP="00D25EB4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The important characteristic of the data types above is that they are generated via a Bernoulli process: an egg is either female or male, a seed either germinates or it doesn’t. These outcomes are, generally, independent of each other and this is actually the key assumption for </w:t>
      </w:r>
      <w:r w:rsidR="00F83ABE" w:rsidRPr="00F94CD6">
        <w:rPr>
          <w:rFonts w:asciiTheme="majorHAnsi" w:hAnsiTheme="majorHAnsi"/>
          <w:sz w:val="24"/>
          <w:szCs w:val="24"/>
        </w:rPr>
        <w:t>analyzing proportional data</w:t>
      </w:r>
      <w:r w:rsidRPr="00F94CD6">
        <w:rPr>
          <w:rFonts w:asciiTheme="majorHAnsi" w:hAnsiTheme="majorHAnsi"/>
          <w:sz w:val="24"/>
          <w:szCs w:val="24"/>
        </w:rPr>
        <w:t xml:space="preserve">. </w:t>
      </w:r>
      <w:r w:rsidR="00F83ABE" w:rsidRPr="00F94CD6">
        <w:rPr>
          <w:rFonts w:asciiTheme="majorHAnsi" w:hAnsiTheme="majorHAnsi"/>
          <w:sz w:val="24"/>
          <w:szCs w:val="24"/>
        </w:rPr>
        <w:t>Importantly</w:t>
      </w:r>
      <w:r w:rsidR="004E436C" w:rsidRPr="00F94CD6">
        <w:rPr>
          <w:rFonts w:asciiTheme="majorHAnsi" w:hAnsiTheme="majorHAnsi"/>
          <w:sz w:val="24"/>
          <w:szCs w:val="24"/>
        </w:rPr>
        <w:t>,</w:t>
      </w:r>
      <w:r w:rsidR="00F83ABE" w:rsidRPr="00F94CD6">
        <w:rPr>
          <w:rFonts w:asciiTheme="majorHAnsi" w:hAnsiTheme="majorHAnsi"/>
          <w:sz w:val="24"/>
          <w:szCs w:val="24"/>
        </w:rPr>
        <w:t xml:space="preserve"> data that is expressed or summarized as a proportion but is not generated from a Bernoulli cannot be analyzed in the same manner. </w:t>
      </w:r>
      <w:commentRangeStart w:id="85"/>
      <w:r w:rsidR="00F83ABE" w:rsidRPr="00F94CD6">
        <w:rPr>
          <w:rFonts w:asciiTheme="majorHAnsi" w:hAnsiTheme="majorHAnsi"/>
          <w:sz w:val="24"/>
          <w:szCs w:val="24"/>
        </w:rPr>
        <w:t xml:space="preserve">For example, we might often express time spent performing a particular action as a proportion </w:t>
      </w:r>
      <w:r w:rsidR="004F344E" w:rsidRPr="00F94CD6">
        <w:rPr>
          <w:rFonts w:asciiTheme="majorHAnsi" w:hAnsiTheme="majorHAnsi"/>
          <w:sz w:val="24"/>
          <w:szCs w:val="24"/>
        </w:rPr>
        <w:t>but</w:t>
      </w:r>
      <w:r w:rsidR="00C729FB" w:rsidRPr="00F94CD6">
        <w:rPr>
          <w:rFonts w:asciiTheme="majorHAnsi" w:hAnsiTheme="majorHAnsi"/>
          <w:sz w:val="24"/>
          <w:szCs w:val="24"/>
        </w:rPr>
        <w:t xml:space="preserve"> how we divide the time increments over which we record </w:t>
      </w:r>
      <w:r w:rsidR="00C11E23" w:rsidRPr="00F94CD6">
        <w:rPr>
          <w:rFonts w:asciiTheme="majorHAnsi" w:hAnsiTheme="majorHAnsi"/>
          <w:sz w:val="24"/>
          <w:szCs w:val="24"/>
        </w:rPr>
        <w:t xml:space="preserve">are </w:t>
      </w:r>
      <w:r w:rsidR="00C729FB" w:rsidRPr="00F94CD6">
        <w:rPr>
          <w:rFonts w:asciiTheme="majorHAnsi" w:hAnsiTheme="majorHAnsi"/>
          <w:sz w:val="24"/>
          <w:szCs w:val="24"/>
        </w:rPr>
        <w:t xml:space="preserve">typically not independent of </w:t>
      </w:r>
      <w:r w:rsidR="00C11E23" w:rsidRPr="00F94CD6">
        <w:rPr>
          <w:rFonts w:asciiTheme="majorHAnsi" w:hAnsiTheme="majorHAnsi"/>
          <w:sz w:val="24"/>
          <w:szCs w:val="24"/>
        </w:rPr>
        <w:t xml:space="preserve">each other. </w:t>
      </w:r>
      <w:commentRangeEnd w:id="85"/>
      <w:r w:rsidR="004E436C" w:rsidRPr="00F94CD6">
        <w:rPr>
          <w:rStyle w:val="CommentReference"/>
        </w:rPr>
        <w:commentReference w:id="85"/>
      </w:r>
      <w:r w:rsidR="009879E9" w:rsidRPr="00F94CD6">
        <w:rPr>
          <w:rFonts w:asciiTheme="majorHAnsi" w:hAnsiTheme="majorHAnsi"/>
          <w:sz w:val="24"/>
          <w:szCs w:val="24"/>
        </w:rPr>
        <w:t xml:space="preserve">For example, if an individual is </w:t>
      </w:r>
      <w:r w:rsidR="00F65EFA" w:rsidRPr="00F94CD6">
        <w:rPr>
          <w:rFonts w:asciiTheme="majorHAnsi" w:hAnsiTheme="majorHAnsi"/>
          <w:sz w:val="24"/>
          <w:szCs w:val="24"/>
        </w:rPr>
        <w:t>currently foraging</w:t>
      </w:r>
      <w:r w:rsidR="009879E9" w:rsidRPr="00F94CD6">
        <w:rPr>
          <w:rFonts w:asciiTheme="majorHAnsi" w:hAnsiTheme="majorHAnsi"/>
          <w:sz w:val="24"/>
          <w:szCs w:val="24"/>
        </w:rPr>
        <w:t xml:space="preserve">, it is likely </w:t>
      </w:r>
      <w:r w:rsidR="00F65EFA" w:rsidRPr="00F94CD6">
        <w:rPr>
          <w:rFonts w:asciiTheme="majorHAnsi" w:hAnsiTheme="majorHAnsi"/>
          <w:sz w:val="24"/>
          <w:szCs w:val="24"/>
        </w:rPr>
        <w:t>still foraging</w:t>
      </w:r>
      <w:r w:rsidR="009879E9" w:rsidRPr="00F94CD6">
        <w:rPr>
          <w:rFonts w:asciiTheme="majorHAnsi" w:hAnsiTheme="majorHAnsi"/>
          <w:sz w:val="24"/>
          <w:szCs w:val="24"/>
        </w:rPr>
        <w:t xml:space="preserve"> a second later but way less likely a week later. </w:t>
      </w:r>
      <w:r w:rsidR="00C11E23" w:rsidRPr="00F94CD6">
        <w:rPr>
          <w:rFonts w:asciiTheme="majorHAnsi" w:hAnsiTheme="majorHAnsi"/>
          <w:sz w:val="24"/>
          <w:szCs w:val="24"/>
        </w:rPr>
        <w:t xml:space="preserve">This distinction can be very important in analyses and when data not </w:t>
      </w:r>
      <w:r w:rsidR="006B3C19" w:rsidRPr="00F94CD6">
        <w:rPr>
          <w:rFonts w:asciiTheme="majorHAnsi" w:hAnsiTheme="majorHAnsi"/>
          <w:sz w:val="24"/>
          <w:szCs w:val="24"/>
        </w:rPr>
        <w:t xml:space="preserve">generated by a </w:t>
      </w:r>
      <w:r w:rsidR="00C11E23" w:rsidRPr="00F94CD6">
        <w:rPr>
          <w:rFonts w:asciiTheme="majorHAnsi" w:hAnsiTheme="majorHAnsi"/>
          <w:sz w:val="24"/>
          <w:szCs w:val="24"/>
        </w:rPr>
        <w:t xml:space="preserve">Bernoulli processes </w:t>
      </w:r>
      <w:r w:rsidR="006B3C19" w:rsidRPr="00F94CD6">
        <w:rPr>
          <w:rFonts w:asciiTheme="majorHAnsi" w:hAnsiTheme="majorHAnsi"/>
          <w:sz w:val="24"/>
          <w:szCs w:val="24"/>
        </w:rPr>
        <w:t>are</w:t>
      </w:r>
      <w:r w:rsidR="00C11E23" w:rsidRPr="00F94CD6">
        <w:rPr>
          <w:rFonts w:asciiTheme="majorHAnsi" w:hAnsiTheme="majorHAnsi"/>
          <w:sz w:val="24"/>
          <w:szCs w:val="24"/>
        </w:rPr>
        <w:t xml:space="preserve"> analyzed as a proportion, </w:t>
      </w:r>
      <w:commentRangeStart w:id="86"/>
      <w:r w:rsidR="00C11E23" w:rsidRPr="00F94CD6">
        <w:rPr>
          <w:rFonts w:asciiTheme="majorHAnsi" w:hAnsiTheme="majorHAnsi"/>
          <w:sz w:val="24"/>
          <w:szCs w:val="24"/>
        </w:rPr>
        <w:t>any resulting p-values and confidence estimates will be inappropriate.</w:t>
      </w:r>
      <w:commentRangeEnd w:id="86"/>
      <w:r w:rsidR="00C11E23" w:rsidRPr="00F94CD6">
        <w:rPr>
          <w:rStyle w:val="CommentReference"/>
          <w:rFonts w:asciiTheme="majorHAnsi" w:hAnsiTheme="majorHAnsi"/>
          <w:sz w:val="24"/>
          <w:szCs w:val="24"/>
        </w:rPr>
        <w:commentReference w:id="86"/>
      </w:r>
      <w:r w:rsidR="00C11E23" w:rsidRPr="00F94CD6">
        <w:rPr>
          <w:rFonts w:asciiTheme="majorHAnsi" w:hAnsiTheme="majorHAnsi"/>
          <w:sz w:val="24"/>
          <w:szCs w:val="24"/>
        </w:rPr>
        <w:t xml:space="preserve"> </w:t>
      </w:r>
    </w:p>
    <w:p w14:paraId="415AAAEF" w14:textId="4003D9EE" w:rsidR="0051364A" w:rsidRPr="00F94CD6" w:rsidRDefault="007D6179">
      <w:pPr>
        <w:rPr>
          <w:rFonts w:asciiTheme="majorHAnsi" w:hAnsiTheme="majorHAnsi"/>
          <w:b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>Count Data</w:t>
      </w:r>
    </w:p>
    <w:p w14:paraId="6ECC4D29" w14:textId="1C4BF166" w:rsidR="007D6179" w:rsidRPr="00F94CD6" w:rsidRDefault="00C11E23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Besides binary proportional data, another major class of data is count data. </w:t>
      </w:r>
      <w:r w:rsidR="00936FF6" w:rsidRPr="00F94CD6">
        <w:rPr>
          <w:rFonts w:asciiTheme="majorHAnsi" w:hAnsiTheme="majorHAnsi"/>
          <w:sz w:val="24"/>
          <w:szCs w:val="24"/>
        </w:rPr>
        <w:t>Examples include traits like how many clutches a bird has in a single year and how many flowers a plant produces during a growing season.</w:t>
      </w:r>
      <w:r w:rsidR="00527CB3" w:rsidRPr="00F94CD6">
        <w:rPr>
          <w:rFonts w:asciiTheme="majorHAnsi" w:hAnsiTheme="majorHAnsi"/>
          <w:sz w:val="24"/>
          <w:szCs w:val="24"/>
        </w:rPr>
        <w:t xml:space="preserve"> In both of these examples the key aspect is that </w:t>
      </w:r>
      <w:commentRangeStart w:id="87"/>
      <w:r w:rsidR="00527CB3" w:rsidRPr="00F94CD6">
        <w:rPr>
          <w:rFonts w:asciiTheme="majorHAnsi" w:hAnsiTheme="majorHAnsi"/>
          <w:sz w:val="24"/>
          <w:szCs w:val="24"/>
        </w:rPr>
        <w:t>some act is performed or something is produced additively</w:t>
      </w:r>
      <w:commentRangeEnd w:id="87"/>
      <w:r w:rsidR="00933137" w:rsidRPr="00F94CD6">
        <w:rPr>
          <w:rStyle w:val="CommentReference"/>
        </w:rPr>
        <w:commentReference w:id="87"/>
      </w:r>
      <w:r w:rsidR="00527CB3" w:rsidRPr="00F94CD6">
        <w:rPr>
          <w:rFonts w:asciiTheme="majorHAnsi" w:hAnsiTheme="majorHAnsi"/>
          <w:sz w:val="24"/>
          <w:szCs w:val="24"/>
        </w:rPr>
        <w:t xml:space="preserve">. The average production </w:t>
      </w:r>
      <w:r w:rsidR="00850CC3" w:rsidRPr="00F94CD6">
        <w:rPr>
          <w:rFonts w:asciiTheme="majorHAnsi" w:hAnsiTheme="majorHAnsi"/>
          <w:sz w:val="24"/>
          <w:szCs w:val="24"/>
        </w:rPr>
        <w:t>over some sampling period (breeding season, life-time, etc.) is then the average of what is known as a Poisson distribution, i.e. the rate (λ) of the Poisson process as discussed in the next step of this module. This mean then determines the shape of resulting distribution:</w:t>
      </w:r>
    </w:p>
    <w:p w14:paraId="0BB0E662" w14:textId="083D172A" w:rsidR="00850CC3" w:rsidRPr="00F94CD6" w:rsidRDefault="00850CC3" w:rsidP="00850CC3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>Here there would be an interactive component where the user enters the mean for a Poisson distribution. What is plotted is a histogram of counts from 1000 random simulations.</w:t>
      </w:r>
    </w:p>
    <w:p w14:paraId="4631AD6C" w14:textId="00F7EA74" w:rsidR="004A6EBB" w:rsidRPr="00F94CD6" w:rsidRDefault="00850CC3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lastRenderedPageBreak/>
        <w:t xml:space="preserve">As you may have found above, if you set a high enough mean, the Poisson distribution begins to visually resemble a normal distribution (if you didn’t do so earlier enter a large number for the above figure). </w:t>
      </w:r>
      <w:r w:rsidR="002A044D" w:rsidRPr="00F94CD6">
        <w:rPr>
          <w:rFonts w:asciiTheme="majorHAnsi" w:hAnsiTheme="majorHAnsi"/>
          <w:sz w:val="24"/>
          <w:szCs w:val="24"/>
        </w:rPr>
        <w:t xml:space="preserve">Importantly, however, this distribution is not actually normal and should not be </w:t>
      </w:r>
      <w:r w:rsidR="00933137" w:rsidRPr="00F94CD6">
        <w:rPr>
          <w:rFonts w:asciiTheme="majorHAnsi" w:hAnsiTheme="majorHAnsi"/>
          <w:sz w:val="24"/>
          <w:szCs w:val="24"/>
        </w:rPr>
        <w:t xml:space="preserve">considered </w:t>
      </w:r>
      <w:r w:rsidR="002A044D" w:rsidRPr="00F94CD6">
        <w:rPr>
          <w:rFonts w:asciiTheme="majorHAnsi" w:hAnsiTheme="majorHAnsi"/>
          <w:sz w:val="24"/>
          <w:szCs w:val="24"/>
        </w:rPr>
        <w:t xml:space="preserve">as one because Poisson distributions have the additional property that the variance of the distribution is equal to its mean. </w:t>
      </w:r>
    </w:p>
    <w:p w14:paraId="064F0615" w14:textId="77777777" w:rsidR="00271890" w:rsidRPr="00F94CD6" w:rsidRDefault="00271890" w:rsidP="007A1CCC">
      <w:pPr>
        <w:rPr>
          <w:rFonts w:asciiTheme="majorHAnsi" w:hAnsiTheme="majorHAnsi"/>
          <w:b/>
          <w:i/>
          <w:sz w:val="24"/>
          <w:szCs w:val="24"/>
        </w:rPr>
      </w:pPr>
    </w:p>
    <w:p w14:paraId="0D438259" w14:textId="77777777" w:rsidR="00271890" w:rsidRPr="00F94CD6" w:rsidRDefault="00271890">
      <w:pPr>
        <w:rPr>
          <w:rFonts w:asciiTheme="majorHAnsi" w:hAnsiTheme="majorHAnsi"/>
          <w:b/>
          <w:i/>
          <w:sz w:val="24"/>
          <w:szCs w:val="24"/>
        </w:rPr>
      </w:pPr>
      <w:r w:rsidRPr="00F94CD6">
        <w:rPr>
          <w:rFonts w:asciiTheme="majorHAnsi" w:hAnsiTheme="majorHAnsi"/>
          <w:b/>
          <w:i/>
          <w:sz w:val="24"/>
          <w:szCs w:val="24"/>
        </w:rPr>
        <w:br w:type="page"/>
      </w:r>
    </w:p>
    <w:p w14:paraId="39C66D88" w14:textId="20A8F81F" w:rsidR="007A1CCC" w:rsidRPr="00F94CD6" w:rsidRDefault="007A1CCC" w:rsidP="007A1CCC">
      <w:pPr>
        <w:rPr>
          <w:rFonts w:asciiTheme="majorHAnsi" w:hAnsiTheme="majorHAnsi"/>
          <w:b/>
          <w:i/>
          <w:sz w:val="24"/>
          <w:szCs w:val="24"/>
        </w:rPr>
      </w:pPr>
      <w:r w:rsidRPr="00F94CD6">
        <w:rPr>
          <w:rFonts w:asciiTheme="majorHAnsi" w:hAnsiTheme="majorHAnsi"/>
          <w:b/>
          <w:i/>
          <w:sz w:val="24"/>
          <w:szCs w:val="24"/>
        </w:rPr>
        <w:lastRenderedPageBreak/>
        <w:t>Step 2: Introduction to Bernoulli, binomial and Poisson distributions</w:t>
      </w:r>
    </w:p>
    <w:p w14:paraId="0C64D812" w14:textId="77777777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</w:p>
    <w:p w14:paraId="13C1DFF7" w14:textId="051FE27D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 xml:space="preserve">Sub-goal: </w:t>
      </w:r>
      <w:r w:rsidRPr="00F94CD6">
        <w:rPr>
          <w:rFonts w:asciiTheme="majorHAnsi" w:hAnsiTheme="majorHAnsi"/>
          <w:sz w:val="24"/>
          <w:szCs w:val="24"/>
        </w:rPr>
        <w:t xml:space="preserve"> to learn statistical properties of the three key non-Gaussian distributions</w:t>
      </w:r>
    </w:p>
    <w:p w14:paraId="0FB9CDC4" w14:textId="77777777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</w:p>
    <w:p w14:paraId="6617932B" w14:textId="602258DF" w:rsidR="007A1CCC" w:rsidRPr="00F94CD6" w:rsidRDefault="007A1CCC" w:rsidP="007A1CCC">
      <w:pPr>
        <w:rPr>
          <w:rFonts w:asciiTheme="majorHAnsi" w:hAnsiTheme="majorHAnsi"/>
          <w:b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 xml:space="preserve">Introduction: </w:t>
      </w:r>
      <w:r w:rsidR="0070445C" w:rsidRPr="00F94CD6">
        <w:rPr>
          <w:rFonts w:asciiTheme="majorHAnsi" w:hAnsiTheme="majorHAnsi"/>
          <w:sz w:val="24"/>
          <w:szCs w:val="24"/>
        </w:rPr>
        <w:t xml:space="preserve">In Step 1, we </w:t>
      </w:r>
      <w:r w:rsidR="00771283" w:rsidRPr="00F94CD6">
        <w:rPr>
          <w:rFonts w:asciiTheme="majorHAnsi" w:hAnsiTheme="majorHAnsi"/>
          <w:sz w:val="24"/>
          <w:szCs w:val="24"/>
        </w:rPr>
        <w:t>considered</w:t>
      </w:r>
      <w:r w:rsidR="0070445C" w:rsidRPr="00F94CD6">
        <w:rPr>
          <w:rFonts w:asciiTheme="majorHAnsi" w:hAnsiTheme="majorHAnsi"/>
          <w:sz w:val="24"/>
          <w:szCs w:val="24"/>
        </w:rPr>
        <w:t xml:space="preserve"> biological scenarios where non-Gaussian data could be produced. T</w:t>
      </w:r>
      <w:r w:rsidR="00014110" w:rsidRPr="00F94CD6">
        <w:rPr>
          <w:rFonts w:asciiTheme="majorHAnsi" w:hAnsiTheme="majorHAnsi"/>
          <w:sz w:val="24"/>
          <w:szCs w:val="24"/>
        </w:rPr>
        <w:t>he t</w:t>
      </w:r>
      <w:r w:rsidR="0070445C" w:rsidRPr="00F94CD6">
        <w:rPr>
          <w:rFonts w:asciiTheme="majorHAnsi" w:hAnsiTheme="majorHAnsi"/>
          <w:sz w:val="24"/>
          <w:szCs w:val="24"/>
        </w:rPr>
        <w:t xml:space="preserve">hree important types of data are binary, </w:t>
      </w:r>
      <w:r w:rsidR="004354C2" w:rsidRPr="00F94CD6">
        <w:rPr>
          <w:rFonts w:asciiTheme="majorHAnsi" w:hAnsiTheme="majorHAnsi"/>
          <w:sz w:val="24"/>
          <w:szCs w:val="24"/>
        </w:rPr>
        <w:t xml:space="preserve">proportional and count data, each of which corresponds to a uniquely </w:t>
      </w:r>
      <w:r w:rsidR="00014110" w:rsidRPr="00F94CD6">
        <w:rPr>
          <w:rFonts w:asciiTheme="majorHAnsi" w:hAnsiTheme="majorHAnsi"/>
          <w:sz w:val="24"/>
          <w:szCs w:val="24"/>
        </w:rPr>
        <w:t>named statistical distribution, namely Bernoulli, binomial and Poisson</w:t>
      </w:r>
      <w:r w:rsidR="004354C2" w:rsidRPr="00F94CD6">
        <w:rPr>
          <w:rFonts w:asciiTheme="majorHAnsi" w:hAnsiTheme="majorHAnsi"/>
          <w:sz w:val="24"/>
          <w:szCs w:val="24"/>
        </w:rPr>
        <w:t xml:space="preserve">. </w:t>
      </w:r>
      <w:r w:rsidR="007C076D" w:rsidRPr="00F94CD6">
        <w:rPr>
          <w:rFonts w:asciiTheme="majorHAnsi" w:hAnsiTheme="majorHAnsi"/>
          <w:sz w:val="24"/>
          <w:szCs w:val="24"/>
        </w:rPr>
        <w:t>Remember that a Gaussian (normal) distribution is characterized by a mean (</w:t>
      </w:r>
      <w:r w:rsidR="007C076D" w:rsidRPr="00F94CD6">
        <w:rPr>
          <w:rFonts w:asciiTheme="majorHAnsi" w:hAnsiTheme="majorHAnsi"/>
          <w:i/>
          <w:sz w:val="24"/>
          <w:szCs w:val="24"/>
          <w:lang w:val="el-GR"/>
        </w:rPr>
        <w:t>μ</w:t>
      </w:r>
      <w:r w:rsidR="007C076D" w:rsidRPr="00F94CD6">
        <w:rPr>
          <w:rFonts w:asciiTheme="majorHAnsi" w:hAnsiTheme="majorHAnsi"/>
          <w:sz w:val="24"/>
          <w:szCs w:val="24"/>
        </w:rPr>
        <w:t>) and a variance (</w:t>
      </w:r>
      <w:r w:rsidR="007C076D" w:rsidRPr="00F94CD6">
        <w:rPr>
          <w:rFonts w:asciiTheme="majorHAnsi" w:hAnsiTheme="majorHAnsi"/>
          <w:i/>
          <w:sz w:val="24"/>
          <w:szCs w:val="24"/>
        </w:rPr>
        <w:t>V</w:t>
      </w:r>
      <w:r w:rsidR="007C076D" w:rsidRPr="00F94CD6">
        <w:rPr>
          <w:rFonts w:asciiTheme="majorHAnsi" w:hAnsiTheme="majorHAnsi"/>
          <w:sz w:val="24"/>
          <w:szCs w:val="24"/>
        </w:rPr>
        <w:t xml:space="preserve">). These </w:t>
      </w:r>
      <w:r w:rsidR="000404D1" w:rsidRPr="00F94CD6">
        <w:rPr>
          <w:rFonts w:asciiTheme="majorHAnsi" w:hAnsiTheme="majorHAnsi"/>
          <w:sz w:val="24"/>
          <w:szCs w:val="24"/>
        </w:rPr>
        <w:t xml:space="preserve">two </w:t>
      </w:r>
      <w:r w:rsidR="00014110" w:rsidRPr="00F94CD6">
        <w:rPr>
          <w:rFonts w:asciiTheme="majorHAnsi" w:hAnsiTheme="majorHAnsi"/>
          <w:sz w:val="24"/>
          <w:szCs w:val="24"/>
        </w:rPr>
        <w:t xml:space="preserve">quantities </w:t>
      </w:r>
      <w:r w:rsidR="007C076D" w:rsidRPr="00F94CD6">
        <w:rPr>
          <w:rFonts w:asciiTheme="majorHAnsi" w:hAnsiTheme="majorHAnsi"/>
          <w:sz w:val="24"/>
          <w:szCs w:val="24"/>
        </w:rPr>
        <w:t xml:space="preserve">are </w:t>
      </w:r>
      <w:r w:rsidR="000404D1" w:rsidRPr="00F94CD6">
        <w:rPr>
          <w:rFonts w:asciiTheme="majorHAnsi" w:hAnsiTheme="majorHAnsi"/>
          <w:sz w:val="24"/>
          <w:szCs w:val="24"/>
        </w:rPr>
        <w:t>called statistical parameters for the Gaussian distribution. Statistical parameters for the</w:t>
      </w:r>
      <w:r w:rsidR="007C076D" w:rsidRPr="00F94CD6">
        <w:rPr>
          <w:rFonts w:asciiTheme="majorHAnsi" w:hAnsiTheme="majorHAnsi"/>
          <w:sz w:val="24"/>
          <w:szCs w:val="24"/>
        </w:rPr>
        <w:t xml:space="preserve"> t</w:t>
      </w:r>
      <w:r w:rsidR="000404D1" w:rsidRPr="00F94CD6">
        <w:rPr>
          <w:rFonts w:asciiTheme="majorHAnsi" w:hAnsiTheme="majorHAnsi"/>
          <w:sz w:val="24"/>
          <w:szCs w:val="24"/>
        </w:rPr>
        <w:t>hree non-Gaussian distributions are not the mean and variance</w:t>
      </w:r>
      <w:r w:rsidR="007D4A9A" w:rsidRPr="00F94CD6">
        <w:rPr>
          <w:rFonts w:asciiTheme="majorHAnsi" w:hAnsiTheme="majorHAnsi"/>
          <w:sz w:val="24"/>
          <w:szCs w:val="24"/>
        </w:rPr>
        <w:t xml:space="preserve"> (at least they are not called so)</w:t>
      </w:r>
      <w:r w:rsidR="000404D1" w:rsidRPr="00F94CD6">
        <w:rPr>
          <w:rFonts w:asciiTheme="majorHAnsi" w:hAnsiTheme="majorHAnsi"/>
          <w:sz w:val="24"/>
          <w:szCs w:val="24"/>
        </w:rPr>
        <w:t>.</w:t>
      </w:r>
      <w:r w:rsidR="007C076D" w:rsidRPr="00F94CD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7C076D" w:rsidRPr="00F94CD6">
        <w:rPr>
          <w:rFonts w:asciiTheme="majorHAnsi" w:hAnsiTheme="majorHAnsi"/>
          <w:sz w:val="24"/>
          <w:szCs w:val="24"/>
        </w:rPr>
        <w:t>Let’s</w:t>
      </w:r>
      <w:proofErr w:type="gramEnd"/>
      <w:r w:rsidR="007C076D" w:rsidRPr="00F94CD6">
        <w:rPr>
          <w:rFonts w:asciiTheme="majorHAnsi" w:hAnsiTheme="majorHAnsi"/>
          <w:sz w:val="24"/>
          <w:szCs w:val="24"/>
        </w:rPr>
        <w:t xml:space="preserve"> look at </w:t>
      </w:r>
      <w:r w:rsidR="001648DF" w:rsidRPr="00F94CD6">
        <w:rPr>
          <w:rFonts w:asciiTheme="majorHAnsi" w:hAnsiTheme="majorHAnsi"/>
          <w:sz w:val="24"/>
          <w:szCs w:val="24"/>
        </w:rPr>
        <w:t xml:space="preserve">the </w:t>
      </w:r>
      <w:r w:rsidR="000404D1" w:rsidRPr="00F94CD6">
        <w:rPr>
          <w:rFonts w:asciiTheme="majorHAnsi" w:hAnsiTheme="majorHAnsi"/>
          <w:sz w:val="24"/>
          <w:szCs w:val="24"/>
        </w:rPr>
        <w:t xml:space="preserve">statistical parameters for each non-Gaussian distribution now. </w:t>
      </w:r>
    </w:p>
    <w:p w14:paraId="3175D6F4" w14:textId="35DFEB76" w:rsidR="007A1CCC" w:rsidRPr="00F94CD6" w:rsidRDefault="000404D1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A </w:t>
      </w:r>
      <w:r w:rsidRPr="00F94CD6">
        <w:rPr>
          <w:rFonts w:asciiTheme="majorHAnsi" w:hAnsiTheme="majorHAnsi"/>
          <w:b/>
          <w:sz w:val="24"/>
          <w:szCs w:val="24"/>
        </w:rPr>
        <w:t>Bernoulli</w:t>
      </w:r>
      <w:r w:rsidRPr="00F94CD6">
        <w:rPr>
          <w:rFonts w:asciiTheme="majorHAnsi" w:hAnsiTheme="majorHAnsi"/>
          <w:sz w:val="24"/>
          <w:szCs w:val="24"/>
        </w:rPr>
        <w:t xml:space="preserve"> distribution is characterized by only one parameter, </w:t>
      </w:r>
      <w:r w:rsidRPr="00F94CD6">
        <w:rPr>
          <w:rFonts w:asciiTheme="majorHAnsi" w:hAnsiTheme="majorHAnsi"/>
          <w:i/>
          <w:sz w:val="24"/>
          <w:szCs w:val="24"/>
        </w:rPr>
        <w:t>p</w:t>
      </w:r>
      <w:r w:rsidRPr="00F94CD6">
        <w:rPr>
          <w:rFonts w:asciiTheme="majorHAnsi" w:hAnsiTheme="majorHAnsi"/>
          <w:sz w:val="24"/>
          <w:szCs w:val="24"/>
        </w:rPr>
        <w:t xml:space="preserve">, which is often interpreted as a probability of success. Or more biologically, for example, you can see it as the probability of female offspring (see Step 1). </w:t>
      </w:r>
      <w:r w:rsidR="007D4A9A" w:rsidRPr="00F94CD6">
        <w:rPr>
          <w:rFonts w:asciiTheme="majorHAnsi" w:hAnsiTheme="majorHAnsi"/>
          <w:sz w:val="24"/>
          <w:szCs w:val="24"/>
        </w:rPr>
        <w:t>More formally, we can write</w:t>
      </w:r>
      <w:r w:rsidR="00540D5C" w:rsidRPr="00F94CD6">
        <w:rPr>
          <w:rFonts w:asciiTheme="majorHAnsi" w:hAnsiTheme="majorHAnsi"/>
          <w:sz w:val="24"/>
          <w:szCs w:val="24"/>
        </w:rPr>
        <w:t xml:space="preserve"> a</w:t>
      </w:r>
      <w:r w:rsidR="007D4A9A" w:rsidRPr="00F94CD6">
        <w:rPr>
          <w:rFonts w:asciiTheme="majorHAnsi" w:hAnsiTheme="majorHAnsi"/>
          <w:sz w:val="24"/>
          <w:szCs w:val="24"/>
        </w:rPr>
        <w:t xml:space="preserve"> trait </w:t>
      </w:r>
      <w:r w:rsidR="007D4A9A" w:rsidRPr="00F94CD6">
        <w:rPr>
          <w:rFonts w:asciiTheme="majorHAnsi" w:hAnsiTheme="majorHAnsi"/>
          <w:i/>
          <w:sz w:val="24"/>
          <w:szCs w:val="24"/>
        </w:rPr>
        <w:t>y</w:t>
      </w:r>
      <w:r w:rsidR="00014110" w:rsidRPr="00F94CD6">
        <w:rPr>
          <w:rFonts w:asciiTheme="majorHAnsi" w:hAnsiTheme="majorHAnsi"/>
          <w:sz w:val="24"/>
          <w:szCs w:val="24"/>
        </w:rPr>
        <w:t>,</w:t>
      </w:r>
      <w:r w:rsidR="00540D5C" w:rsidRPr="00F94CD6">
        <w:rPr>
          <w:rFonts w:asciiTheme="majorHAnsi" w:hAnsiTheme="majorHAnsi"/>
          <w:i/>
          <w:sz w:val="24"/>
          <w:szCs w:val="24"/>
        </w:rPr>
        <w:t xml:space="preserve"> </w:t>
      </w:r>
      <w:r w:rsidR="00540D5C" w:rsidRPr="00F94CD6">
        <w:rPr>
          <w:rFonts w:asciiTheme="majorHAnsi" w:hAnsiTheme="majorHAnsi"/>
          <w:sz w:val="24"/>
          <w:szCs w:val="24"/>
        </w:rPr>
        <w:t>which</w:t>
      </w:r>
      <w:r w:rsidR="007D4A9A" w:rsidRPr="00F94CD6">
        <w:rPr>
          <w:rFonts w:asciiTheme="majorHAnsi" w:hAnsiTheme="majorHAnsi"/>
          <w:sz w:val="24"/>
          <w:szCs w:val="24"/>
        </w:rPr>
        <w:t xml:space="preserve"> follows a Bernoulli distribution along with its mean </w:t>
      </w:r>
      <w:r w:rsidR="0062227F" w:rsidRPr="00F94CD6">
        <w:rPr>
          <w:rFonts w:asciiTheme="majorHAnsi" w:hAnsiTheme="majorHAnsi"/>
          <w:sz w:val="24"/>
          <w:szCs w:val="24"/>
        </w:rPr>
        <w:t xml:space="preserve">(µ) </w:t>
      </w:r>
      <w:r w:rsidR="007D4A9A" w:rsidRPr="00F94CD6">
        <w:rPr>
          <w:rFonts w:asciiTheme="majorHAnsi" w:hAnsiTheme="majorHAnsi"/>
          <w:sz w:val="24"/>
          <w:szCs w:val="24"/>
        </w:rPr>
        <w:t>and variance</w:t>
      </w:r>
      <w:r w:rsidR="0062227F" w:rsidRPr="00F94CD6">
        <w:rPr>
          <w:rFonts w:asciiTheme="majorHAnsi" w:hAnsiTheme="majorHAnsi"/>
          <w:sz w:val="24"/>
          <w:szCs w:val="24"/>
        </w:rPr>
        <w:t xml:space="preserve"> (V)</w:t>
      </w:r>
      <w:r w:rsidR="007D4A9A" w:rsidRPr="00F94CD6">
        <w:rPr>
          <w:rFonts w:asciiTheme="majorHAnsi" w:hAnsiTheme="majorHAnsi"/>
          <w:sz w:val="24"/>
          <w:szCs w:val="24"/>
        </w:rPr>
        <w:t xml:space="preserve"> as: </w:t>
      </w:r>
    </w:p>
    <w:p w14:paraId="4695AED1" w14:textId="55508A3D" w:rsidR="007D4A9A" w:rsidRPr="00F94CD6" w:rsidRDefault="007D4A9A" w:rsidP="007A1CCC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 ~Bernoulli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</m:oMath>
      </m:oMathPara>
    </w:p>
    <w:p w14:paraId="42E64E41" w14:textId="2904F9CA" w:rsidR="007D4A9A" w:rsidRPr="00F94CD6" w:rsidRDefault="00540D5C" w:rsidP="007A1CCC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μ=p</m:t>
          </m:r>
        </m:oMath>
      </m:oMathPara>
    </w:p>
    <w:p w14:paraId="15585099" w14:textId="6202471A" w:rsidR="007D4A9A" w:rsidRPr="00F94CD6" w:rsidRDefault="00540D5C" w:rsidP="007A1CCC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V=p(1-p)</m:t>
          </m:r>
        </m:oMath>
      </m:oMathPara>
    </w:p>
    <w:p w14:paraId="507918E0" w14:textId="4F7F6ABD" w:rsidR="007D4A9A" w:rsidRPr="00F94CD6" w:rsidRDefault="00540D5C" w:rsidP="007A1CCC">
      <w:pPr>
        <w:rPr>
          <w:rFonts w:asciiTheme="majorHAnsi" w:eastAsiaTheme="minorEastAsia" w:hAnsiTheme="majorHAnsi"/>
          <w:sz w:val="24"/>
          <w:szCs w:val="24"/>
        </w:rPr>
      </w:pPr>
      <w:r w:rsidRPr="00F94CD6">
        <w:rPr>
          <w:rFonts w:asciiTheme="majorHAnsi" w:eastAsiaTheme="minorEastAsia" w:hAnsiTheme="majorHAnsi"/>
          <w:sz w:val="24"/>
          <w:szCs w:val="24"/>
        </w:rPr>
        <w:t xml:space="preserve">A </w:t>
      </w:r>
      <w:r w:rsidRPr="00F94CD6">
        <w:rPr>
          <w:rFonts w:asciiTheme="majorHAnsi" w:eastAsiaTheme="minorEastAsia" w:hAnsiTheme="majorHAnsi"/>
          <w:b/>
          <w:sz w:val="24"/>
          <w:szCs w:val="24"/>
        </w:rPr>
        <w:t>binomial</w:t>
      </w:r>
      <w:r w:rsidRPr="00F94CD6">
        <w:rPr>
          <w:rFonts w:asciiTheme="majorHAnsi" w:eastAsiaTheme="minorEastAsia" w:hAnsiTheme="majorHAnsi"/>
          <w:sz w:val="24"/>
          <w:szCs w:val="24"/>
        </w:rPr>
        <w:t xml:space="preserve"> distribution has one more statistical parameter, which is </w:t>
      </w:r>
      <w:r w:rsidRPr="00F94CD6">
        <w:rPr>
          <w:rFonts w:asciiTheme="majorHAnsi" w:eastAsiaTheme="minorEastAsia" w:hAnsiTheme="majorHAnsi"/>
          <w:i/>
          <w:sz w:val="24"/>
          <w:szCs w:val="24"/>
        </w:rPr>
        <w:t>m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>, the number of tr</w:t>
      </w:r>
      <w:r w:rsidR="004C1BF4" w:rsidRPr="00F94CD6">
        <w:rPr>
          <w:rFonts w:asciiTheme="majorHAnsi" w:eastAsiaTheme="minorEastAsia" w:hAnsiTheme="majorHAnsi"/>
          <w:sz w:val="24"/>
          <w:szCs w:val="24"/>
        </w:rPr>
        <w:t>i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>als. A</w:t>
      </w:r>
      <w:r w:rsidRPr="00F94CD6">
        <w:rPr>
          <w:rFonts w:asciiTheme="majorHAnsi" w:eastAsiaTheme="minorEastAsia" w:hAnsiTheme="majorHAnsi"/>
          <w:sz w:val="24"/>
          <w:szCs w:val="24"/>
        </w:rPr>
        <w:t xml:space="preserve"> biological exa</w:t>
      </w:r>
      <w:r w:rsidR="00014110" w:rsidRPr="00F94CD6">
        <w:rPr>
          <w:rFonts w:asciiTheme="majorHAnsi" w:eastAsiaTheme="minorEastAsia" w:hAnsiTheme="majorHAnsi"/>
          <w:sz w:val="24"/>
          <w:szCs w:val="24"/>
        </w:rPr>
        <w:t xml:space="preserve">mple is the number of offspring </w:t>
      </w:r>
      <w:r w:rsidRPr="00F94CD6">
        <w:rPr>
          <w:rFonts w:asciiTheme="majorHAnsi" w:eastAsiaTheme="minorEastAsia" w:hAnsiTheme="majorHAnsi"/>
          <w:sz w:val="24"/>
          <w:szCs w:val="24"/>
        </w:rPr>
        <w:t>in a brood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 xml:space="preserve"> </w:t>
      </w:r>
      <w:r w:rsidR="00014110" w:rsidRPr="00F94CD6">
        <w:rPr>
          <w:rFonts w:asciiTheme="majorHAnsi" w:eastAsiaTheme="minorEastAsia" w:hAnsiTheme="majorHAnsi"/>
          <w:sz w:val="24"/>
          <w:szCs w:val="24"/>
        </w:rPr>
        <w:t xml:space="preserve">(as </w:t>
      </w:r>
      <w:r w:rsidR="00014110" w:rsidRPr="00F94CD6">
        <w:rPr>
          <w:rFonts w:asciiTheme="majorHAnsi" w:eastAsiaTheme="minorEastAsia" w:hAnsiTheme="majorHAnsi"/>
          <w:i/>
          <w:sz w:val="24"/>
          <w:szCs w:val="24"/>
        </w:rPr>
        <w:t>m</w:t>
      </w:r>
      <w:r w:rsidR="00014110" w:rsidRPr="00F94CD6">
        <w:rPr>
          <w:rFonts w:asciiTheme="majorHAnsi" w:eastAsiaTheme="minorEastAsia" w:hAnsiTheme="majorHAnsi"/>
          <w:sz w:val="24"/>
          <w:szCs w:val="24"/>
        </w:rPr>
        <w:t xml:space="preserve">) 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 xml:space="preserve">with the probability of female being </w:t>
      </w:r>
      <w:r w:rsidR="00680248" w:rsidRPr="00F94CD6">
        <w:rPr>
          <w:rFonts w:asciiTheme="majorHAnsi" w:eastAsiaTheme="minorEastAsia" w:hAnsiTheme="majorHAnsi"/>
          <w:i/>
          <w:sz w:val="24"/>
          <w:szCs w:val="24"/>
        </w:rPr>
        <w:t>p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 xml:space="preserve">. More formally, we can write a proportional trait, </w:t>
      </w:r>
      <w:r w:rsidR="00680248" w:rsidRPr="00F94CD6">
        <w:rPr>
          <w:rFonts w:asciiTheme="majorHAnsi" w:eastAsiaTheme="minorEastAsia" w:hAnsiTheme="majorHAnsi"/>
          <w:i/>
          <w:sz w:val="24"/>
          <w:szCs w:val="24"/>
        </w:rPr>
        <w:t>y</w:t>
      </w:r>
      <w:r w:rsidR="00680248" w:rsidRPr="00F94CD6">
        <w:rPr>
          <w:rFonts w:asciiTheme="majorHAnsi" w:eastAsiaTheme="minorEastAsia" w:hAnsiTheme="majorHAnsi"/>
          <w:sz w:val="24"/>
          <w:szCs w:val="24"/>
        </w:rPr>
        <w:t xml:space="preserve"> as:</w:t>
      </w:r>
    </w:p>
    <w:p w14:paraId="2A9AB89C" w14:textId="4D5BB9D2" w:rsidR="00680248" w:rsidRPr="00F94CD6" w:rsidRDefault="00680248" w:rsidP="00680248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 ~binomial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m, p</m:t>
              </m:r>
            </m:e>
          </m:d>
        </m:oMath>
      </m:oMathPara>
    </w:p>
    <w:p w14:paraId="0CA8F631" w14:textId="5F5DA13B" w:rsidR="00680248" w:rsidRPr="00F94CD6" w:rsidRDefault="00680248" w:rsidP="00680248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μ=mp</m:t>
          </m:r>
        </m:oMath>
      </m:oMathPara>
    </w:p>
    <w:p w14:paraId="48F96E26" w14:textId="25FF3B03" w:rsidR="00680248" w:rsidRPr="00F94CD6" w:rsidRDefault="00680248" w:rsidP="00680248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V=mp(1-p)</m:t>
          </m:r>
        </m:oMath>
      </m:oMathPara>
    </w:p>
    <w:p w14:paraId="790E12D7" w14:textId="74260DED" w:rsidR="004354C2" w:rsidRPr="00F94CD6" w:rsidRDefault="00680248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As you can see </w:t>
      </w:r>
      <w:r w:rsidR="007C076D" w:rsidRPr="00F94CD6">
        <w:rPr>
          <w:rFonts w:asciiTheme="majorHAnsi" w:hAnsiTheme="majorHAnsi"/>
          <w:sz w:val="24"/>
          <w:szCs w:val="24"/>
        </w:rPr>
        <w:t xml:space="preserve">a Bernoulli distribution is a special case of a binomial distribution </w:t>
      </w:r>
      <w:r w:rsidRPr="00F94CD6">
        <w:rPr>
          <w:rFonts w:asciiTheme="majorHAnsi" w:hAnsiTheme="majorHAnsi"/>
          <w:sz w:val="24"/>
          <w:szCs w:val="24"/>
        </w:rPr>
        <w:t xml:space="preserve">with </w:t>
      </w:r>
      <w:r w:rsidRPr="00F94CD6">
        <w:rPr>
          <w:rFonts w:asciiTheme="majorHAnsi" w:hAnsiTheme="majorHAnsi"/>
          <w:i/>
          <w:sz w:val="24"/>
          <w:szCs w:val="24"/>
        </w:rPr>
        <w:t>m</w:t>
      </w:r>
      <w:r w:rsidRPr="00F94CD6">
        <w:rPr>
          <w:rFonts w:asciiTheme="majorHAnsi" w:hAnsiTheme="majorHAnsi"/>
          <w:sz w:val="24"/>
          <w:szCs w:val="24"/>
        </w:rPr>
        <w:t xml:space="preserve"> being 1. </w:t>
      </w:r>
    </w:p>
    <w:p w14:paraId="2BF5BDBD" w14:textId="27313E73" w:rsidR="004354C2" w:rsidRPr="00F94CD6" w:rsidRDefault="00C6771D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>Like the Bernoulli distribution, the</w:t>
      </w:r>
      <w:r w:rsidR="00680248" w:rsidRPr="00F94CD6">
        <w:rPr>
          <w:rFonts w:asciiTheme="majorHAnsi" w:hAnsiTheme="majorHAnsi"/>
          <w:sz w:val="24"/>
          <w:szCs w:val="24"/>
        </w:rPr>
        <w:t xml:space="preserve"> </w:t>
      </w:r>
      <w:r w:rsidR="00680248" w:rsidRPr="00F94CD6">
        <w:rPr>
          <w:rFonts w:asciiTheme="majorHAnsi" w:hAnsiTheme="majorHAnsi"/>
          <w:b/>
          <w:bCs/>
          <w:sz w:val="24"/>
          <w:szCs w:val="24"/>
        </w:rPr>
        <w:t>Poisson</w:t>
      </w:r>
      <w:r w:rsidR="00680248" w:rsidRPr="00F94CD6">
        <w:rPr>
          <w:rFonts w:asciiTheme="majorHAnsi" w:hAnsiTheme="majorHAnsi"/>
          <w:sz w:val="24"/>
          <w:szCs w:val="24"/>
        </w:rPr>
        <w:t xml:space="preserve"> distribution has only one statistical parameter. This parameter is often called, </w:t>
      </w:r>
      <w:r w:rsidR="00680248" w:rsidRPr="00F94CD6">
        <w:rPr>
          <w:rFonts w:asciiTheme="majorHAnsi" w:hAnsiTheme="majorHAnsi"/>
          <w:i/>
          <w:sz w:val="24"/>
          <w:szCs w:val="24"/>
          <w:lang w:val="el-GR"/>
        </w:rPr>
        <w:t>λ</w:t>
      </w:r>
      <w:r w:rsidR="00680248" w:rsidRPr="00F94CD6">
        <w:rPr>
          <w:rFonts w:asciiTheme="majorHAnsi" w:hAnsiTheme="majorHAnsi"/>
          <w:sz w:val="24"/>
          <w:szCs w:val="24"/>
        </w:rPr>
        <w:t xml:space="preserve"> (</w:t>
      </w:r>
      <w:r w:rsidR="0049139A" w:rsidRPr="00F94CD6">
        <w:rPr>
          <w:rFonts w:asciiTheme="majorHAnsi" w:hAnsiTheme="majorHAnsi"/>
          <w:sz w:val="24"/>
          <w:szCs w:val="24"/>
        </w:rPr>
        <w:t>termed</w:t>
      </w:r>
      <w:r w:rsidR="0062227F" w:rsidRPr="00F94CD6">
        <w:rPr>
          <w:rFonts w:asciiTheme="majorHAnsi" w:hAnsiTheme="majorHAnsi"/>
          <w:sz w:val="24"/>
          <w:szCs w:val="24"/>
        </w:rPr>
        <w:t xml:space="preserve"> the</w:t>
      </w:r>
      <w:r w:rsidR="00680248" w:rsidRPr="00F94CD6">
        <w:rPr>
          <w:rFonts w:asciiTheme="majorHAnsi" w:hAnsiTheme="majorHAnsi"/>
          <w:sz w:val="24"/>
          <w:szCs w:val="24"/>
        </w:rPr>
        <w:t xml:space="preserve"> </w:t>
      </w:r>
      <w:r w:rsidR="0049139A" w:rsidRPr="00F94CD6">
        <w:rPr>
          <w:rFonts w:asciiTheme="majorHAnsi" w:hAnsiTheme="majorHAnsi"/>
          <w:sz w:val="24"/>
          <w:szCs w:val="24"/>
        </w:rPr>
        <w:t>‘</w:t>
      </w:r>
      <w:r w:rsidR="00680248" w:rsidRPr="00F94CD6">
        <w:rPr>
          <w:rFonts w:asciiTheme="majorHAnsi" w:hAnsiTheme="majorHAnsi"/>
          <w:sz w:val="24"/>
          <w:szCs w:val="24"/>
        </w:rPr>
        <w:t>rate</w:t>
      </w:r>
      <w:r w:rsidR="0049139A" w:rsidRPr="00F94CD6">
        <w:rPr>
          <w:rFonts w:asciiTheme="majorHAnsi" w:hAnsiTheme="majorHAnsi"/>
          <w:sz w:val="24"/>
          <w:szCs w:val="24"/>
        </w:rPr>
        <w:t>’</w:t>
      </w:r>
      <w:r w:rsidR="00680248" w:rsidRPr="00F94CD6">
        <w:rPr>
          <w:rFonts w:asciiTheme="majorHAnsi" w:hAnsiTheme="majorHAnsi"/>
          <w:sz w:val="24"/>
          <w:szCs w:val="24"/>
        </w:rPr>
        <w:t xml:space="preserve"> parameter). </w:t>
      </w:r>
      <w:r w:rsidR="0049139A" w:rsidRPr="00F94CD6">
        <w:rPr>
          <w:rFonts w:asciiTheme="majorHAnsi" w:hAnsiTheme="majorHAnsi"/>
          <w:sz w:val="24"/>
          <w:szCs w:val="24"/>
        </w:rPr>
        <w:t xml:space="preserve"> We can formally write a count trait following a Poisson distribution as:</w:t>
      </w:r>
    </w:p>
    <w:p w14:paraId="4DD33F09" w14:textId="4462A8A3" w:rsidR="0049139A" w:rsidRPr="00F94CD6" w:rsidRDefault="0049139A" w:rsidP="0049139A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y ~Poisson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3C261463" w14:textId="17EC47CA" w:rsidR="0049139A" w:rsidRPr="00F94CD6" w:rsidRDefault="0049139A" w:rsidP="0049139A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μ=λ</m:t>
          </m:r>
        </m:oMath>
      </m:oMathPara>
    </w:p>
    <w:p w14:paraId="1BE8E4D2" w14:textId="0D7FD57A" w:rsidR="0049139A" w:rsidRPr="00F94CD6" w:rsidRDefault="0049139A" w:rsidP="0049139A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V=λ</m:t>
          </m:r>
        </m:oMath>
      </m:oMathPara>
    </w:p>
    <w:p w14:paraId="56A945AD" w14:textId="09E5DF90" w:rsidR="00680248" w:rsidRPr="00F94CD6" w:rsidRDefault="0049139A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As you can see, the mean equals the variance in a Poisson distribution. Also, for both Bernoulli and binomial distributions, the mean and variance are also tightly related. In fact, a </w:t>
      </w:r>
      <w:r w:rsidR="00014110" w:rsidRPr="00F94CD6">
        <w:rPr>
          <w:rFonts w:asciiTheme="majorHAnsi" w:hAnsiTheme="majorHAnsi"/>
          <w:sz w:val="24"/>
          <w:szCs w:val="24"/>
        </w:rPr>
        <w:t>unique</w:t>
      </w:r>
      <w:r w:rsidRPr="00F94CD6">
        <w:rPr>
          <w:rFonts w:asciiTheme="majorHAnsi" w:hAnsiTheme="majorHAnsi"/>
          <w:sz w:val="24"/>
          <w:szCs w:val="24"/>
        </w:rPr>
        <w:t xml:space="preserve"> feature of a Gaussian distribution is </w:t>
      </w:r>
      <w:r w:rsidR="00D75B61" w:rsidRPr="00F94CD6">
        <w:rPr>
          <w:rFonts w:asciiTheme="majorHAnsi" w:hAnsiTheme="majorHAnsi"/>
          <w:sz w:val="24"/>
          <w:szCs w:val="24"/>
        </w:rPr>
        <w:t>non-existence</w:t>
      </w:r>
      <w:r w:rsidRPr="00F94CD6">
        <w:rPr>
          <w:rFonts w:asciiTheme="majorHAnsi" w:hAnsiTheme="majorHAnsi"/>
          <w:sz w:val="24"/>
          <w:szCs w:val="24"/>
        </w:rPr>
        <w:t xml:space="preserve"> of the relationship between the mean and variance. Non-Gaussian distributions, in general, have, what is called, </w:t>
      </w:r>
      <w:r w:rsidR="0062227F" w:rsidRPr="00F94CD6">
        <w:rPr>
          <w:rFonts w:asciiTheme="majorHAnsi" w:hAnsiTheme="majorHAnsi"/>
          <w:sz w:val="24"/>
          <w:szCs w:val="24"/>
        </w:rPr>
        <w:t xml:space="preserve">a </w:t>
      </w:r>
      <w:r w:rsidRPr="00F94CD6">
        <w:rPr>
          <w:rFonts w:asciiTheme="majorHAnsi" w:hAnsiTheme="majorHAnsi"/>
          <w:sz w:val="24"/>
          <w:szCs w:val="24"/>
        </w:rPr>
        <w:t xml:space="preserve">mean-variance relationship. </w:t>
      </w:r>
      <w:r w:rsidR="00D75B61" w:rsidRPr="00F94CD6">
        <w:rPr>
          <w:rFonts w:asciiTheme="majorHAnsi" w:hAnsiTheme="majorHAnsi"/>
          <w:sz w:val="24"/>
          <w:szCs w:val="24"/>
        </w:rPr>
        <w:t xml:space="preserve">It may be interesting to note that a binomial distribution becomes a form of a Poisson distribution when </w:t>
      </w:r>
      <w:r w:rsidR="00D75B61" w:rsidRPr="00F94CD6">
        <w:rPr>
          <w:rFonts w:asciiTheme="majorHAnsi" w:hAnsiTheme="majorHAnsi"/>
          <w:i/>
          <w:sz w:val="24"/>
          <w:szCs w:val="24"/>
        </w:rPr>
        <w:t>p</w:t>
      </w:r>
      <w:r w:rsidR="00D75B61" w:rsidRPr="00F94CD6">
        <w:rPr>
          <w:rFonts w:asciiTheme="majorHAnsi" w:hAnsiTheme="majorHAnsi"/>
          <w:sz w:val="24"/>
          <w:szCs w:val="24"/>
        </w:rPr>
        <w:t xml:space="preserve"> is very small because</w:t>
      </w:r>
      <w:r w:rsidR="00025610" w:rsidRPr="00F94CD6">
        <w:rPr>
          <w:rFonts w:asciiTheme="majorHAnsi" w:hAnsiTheme="majorHAnsi"/>
          <w:sz w:val="24"/>
          <w:szCs w:val="24"/>
        </w:rPr>
        <w:t>:</w:t>
      </w:r>
    </w:p>
    <w:p w14:paraId="7C2D5334" w14:textId="2D26681F" w:rsidR="0049139A" w:rsidRPr="00F94CD6" w:rsidRDefault="00D75B61" w:rsidP="007A1CCC">
      <w:pPr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V=mp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≈mp=μ</m:t>
          </m:r>
        </m:oMath>
      </m:oMathPara>
    </w:p>
    <w:p w14:paraId="10C40B8F" w14:textId="1E99B7AF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Exercise:  </w:t>
      </w:r>
      <w:r w:rsidR="00D75B61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We explore the mean-variance relationship for Bernoulli distributions with </w:t>
      </w:r>
      <w:r w:rsidR="00D75B61"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p</w:t>
      </w:r>
      <w:r w:rsidR="00D75B61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ranging from 0 to 1. </w:t>
      </w:r>
    </w:p>
    <w:p w14:paraId="649391BB" w14:textId="4DD6971F" w:rsidR="00D75B61" w:rsidRPr="00F94CD6" w:rsidRDefault="00D75B61" w:rsidP="00D75B61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>Here there have an interactive component simulating 10000</w:t>
      </w:r>
      <w:r w:rsidR="005F7D70" w:rsidRPr="00F94CD6">
        <w:rPr>
          <w:rFonts w:asciiTheme="majorHAnsi" w:hAnsiTheme="majorHAnsi"/>
          <w:color w:val="FF0000"/>
          <w:sz w:val="24"/>
          <w:szCs w:val="24"/>
        </w:rPr>
        <w:t xml:space="preserve"> (a lot)</w:t>
      </w:r>
      <w:r w:rsidRPr="00F94CD6">
        <w:rPr>
          <w:rFonts w:asciiTheme="majorHAnsi" w:hAnsiTheme="majorHAnsi"/>
          <w:color w:val="FF0000"/>
          <w:sz w:val="24"/>
          <w:szCs w:val="24"/>
        </w:rPr>
        <w:t xml:space="preserve"> outcomes of Bernoulli trials </w:t>
      </w:r>
      <w:r w:rsidR="005F7D70" w:rsidRPr="00F94CD6">
        <w:rPr>
          <w:rFonts w:asciiTheme="majorHAnsi" w:hAnsiTheme="majorHAnsi"/>
          <w:color w:val="FF0000"/>
          <w:sz w:val="24"/>
          <w:szCs w:val="24"/>
        </w:rPr>
        <w:t xml:space="preserve">with different p and </w:t>
      </w:r>
      <w:commentRangeStart w:id="88"/>
      <w:r w:rsidR="005F7D70" w:rsidRPr="00F94CD6">
        <w:rPr>
          <w:rFonts w:asciiTheme="majorHAnsi" w:hAnsiTheme="majorHAnsi"/>
          <w:color w:val="FF0000"/>
          <w:sz w:val="24"/>
          <w:szCs w:val="24"/>
        </w:rPr>
        <w:t>plotting. 7</w:t>
      </w:r>
      <w:r w:rsidRPr="00F94CD6">
        <w:rPr>
          <w:rFonts w:asciiTheme="majorHAnsi" w:hAnsiTheme="majorHAnsi"/>
          <w:color w:val="FF0000"/>
          <w:sz w:val="24"/>
          <w:szCs w:val="24"/>
        </w:rPr>
        <w:t xml:space="preserve"> different </w:t>
      </w:r>
      <w:proofErr w:type="spellStart"/>
      <w:r w:rsidRPr="00F94CD6">
        <w:rPr>
          <w:rFonts w:asciiTheme="majorHAnsi" w:hAnsiTheme="majorHAnsi"/>
          <w:color w:val="FF0000"/>
          <w:sz w:val="24"/>
          <w:szCs w:val="24"/>
        </w:rPr>
        <w:t>ps</w:t>
      </w:r>
      <w:commentRangeEnd w:id="88"/>
      <w:proofErr w:type="spellEnd"/>
      <w:r w:rsidR="00CB039B" w:rsidRPr="00F94CD6">
        <w:rPr>
          <w:rStyle w:val="CommentReference"/>
        </w:rPr>
        <w:commentReference w:id="88"/>
      </w:r>
      <w:r w:rsidRPr="00F94CD6">
        <w:rPr>
          <w:rFonts w:asciiTheme="majorHAnsi" w:hAnsiTheme="majorHAnsi"/>
          <w:color w:val="FF0000"/>
          <w:sz w:val="24"/>
          <w:szCs w:val="24"/>
        </w:rPr>
        <w:t>?</w:t>
      </w:r>
      <w:r w:rsidR="005F7D70" w:rsidRPr="00F94CD6">
        <w:rPr>
          <w:rFonts w:asciiTheme="majorHAnsi" w:hAnsiTheme="majorHAnsi"/>
          <w:color w:val="FF0000"/>
          <w:sz w:val="24"/>
          <w:szCs w:val="24"/>
        </w:rPr>
        <w:t xml:space="preserve"> (0, 0.1, 0.3, 0.5, 0.7, 0.9, 1)</w:t>
      </w:r>
      <w:r w:rsidR="00014110" w:rsidRPr="00F94CD6">
        <w:rPr>
          <w:rFonts w:asciiTheme="majorHAnsi" w:hAnsiTheme="majorHAnsi"/>
          <w:color w:val="FF0000"/>
          <w:sz w:val="24"/>
          <w:szCs w:val="24"/>
        </w:rPr>
        <w:t>. It would be good to plot these separately and also plot means and vari</w:t>
      </w:r>
      <w:r w:rsidR="004C1BF4" w:rsidRPr="00F94CD6">
        <w:rPr>
          <w:rFonts w:asciiTheme="majorHAnsi" w:hAnsiTheme="majorHAnsi"/>
          <w:color w:val="FF0000"/>
          <w:sz w:val="24"/>
          <w:szCs w:val="24"/>
        </w:rPr>
        <w:t>a</w:t>
      </w:r>
      <w:r w:rsidR="00014110" w:rsidRPr="00F94CD6">
        <w:rPr>
          <w:rFonts w:asciiTheme="majorHAnsi" w:hAnsiTheme="majorHAnsi"/>
          <w:color w:val="FF0000"/>
          <w:sz w:val="24"/>
          <w:szCs w:val="24"/>
        </w:rPr>
        <w:t xml:space="preserve">nces </w:t>
      </w:r>
    </w:p>
    <w:p w14:paraId="4BFC3A46" w14:textId="43A16C78" w:rsidR="007A1CCC" w:rsidRPr="00F94CD6" w:rsidRDefault="00D75B61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We now do the same for Poisson </w:t>
      </w:r>
      <w:r w:rsidR="005F7D70" w:rsidRPr="00F94CD6">
        <w:rPr>
          <w:rFonts w:asciiTheme="majorHAnsi" w:hAnsiTheme="majorHAnsi"/>
          <w:sz w:val="24"/>
          <w:szCs w:val="24"/>
        </w:rPr>
        <w:t xml:space="preserve">distributions </w:t>
      </w:r>
      <w:r w:rsidR="00CB039B" w:rsidRPr="00F94CD6">
        <w:rPr>
          <w:rFonts w:asciiTheme="majorHAnsi" w:hAnsiTheme="majorHAnsi"/>
          <w:sz w:val="24"/>
          <w:szCs w:val="24"/>
        </w:rPr>
        <w:t xml:space="preserve">where </w:t>
      </w:r>
      <w:r w:rsidR="00CB039B" w:rsidRPr="00F94CD6">
        <w:rPr>
          <w:rFonts w:asciiTheme="majorHAnsi" w:hAnsiTheme="majorHAnsi"/>
          <w:i/>
          <w:sz w:val="24"/>
          <w:szCs w:val="24"/>
          <w:lang w:val="el-GR"/>
        </w:rPr>
        <w:t>λ</w:t>
      </w:r>
      <w:r w:rsidR="00CB039B" w:rsidRPr="00F94CD6">
        <w:rPr>
          <w:rFonts w:asciiTheme="majorHAnsi" w:hAnsiTheme="majorHAnsi"/>
          <w:sz w:val="24"/>
          <w:szCs w:val="24"/>
        </w:rPr>
        <w:t xml:space="preserve"> varies </w:t>
      </w:r>
      <w:r w:rsidR="005F7D70" w:rsidRPr="00F94CD6">
        <w:rPr>
          <w:rFonts w:asciiTheme="majorHAnsi" w:hAnsiTheme="majorHAnsi"/>
          <w:sz w:val="24"/>
          <w:szCs w:val="24"/>
        </w:rPr>
        <w:t>between 0.5 and 100</w:t>
      </w:r>
      <w:r w:rsidR="0087458B" w:rsidRPr="00F94CD6">
        <w:rPr>
          <w:rFonts w:asciiTheme="majorHAnsi" w:hAnsiTheme="majorHAnsi"/>
          <w:sz w:val="24"/>
          <w:szCs w:val="24"/>
        </w:rPr>
        <w:t>.</w:t>
      </w:r>
    </w:p>
    <w:p w14:paraId="4155FD5C" w14:textId="545E824E" w:rsidR="005F7D70" w:rsidRPr="00F94CD6" w:rsidRDefault="005F7D70" w:rsidP="005F7D70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 xml:space="preserve">Here there have an interactive component simulating 10000 (a lot) outcomes of Poisson trials with different </w:t>
      </w:r>
      <w:r w:rsidRPr="00F94CD6">
        <w:rPr>
          <w:rFonts w:asciiTheme="majorHAnsi" w:hAnsiTheme="majorHAnsi"/>
          <w:i/>
          <w:sz w:val="24"/>
          <w:szCs w:val="24"/>
          <w:lang w:val="el-GR"/>
        </w:rPr>
        <w:t>λ</w:t>
      </w:r>
      <w:r w:rsidRPr="00F94CD6">
        <w:rPr>
          <w:rFonts w:asciiTheme="majorHAnsi" w:hAnsiTheme="majorHAnsi"/>
          <w:color w:val="FF0000"/>
          <w:sz w:val="24"/>
          <w:szCs w:val="24"/>
        </w:rPr>
        <w:t xml:space="preserve"> and plotting. 8 different </w:t>
      </w:r>
      <w:r w:rsidRPr="00F94CD6">
        <w:rPr>
          <w:rFonts w:asciiTheme="majorHAnsi" w:hAnsiTheme="majorHAnsi"/>
          <w:i/>
          <w:sz w:val="24"/>
          <w:szCs w:val="24"/>
          <w:lang w:val="el-GR"/>
        </w:rPr>
        <w:t>λ</w:t>
      </w:r>
      <w:r w:rsidRPr="00F94CD6">
        <w:rPr>
          <w:rFonts w:asciiTheme="majorHAnsi" w:hAnsiTheme="majorHAnsi"/>
          <w:color w:val="FF0000"/>
          <w:sz w:val="24"/>
          <w:szCs w:val="24"/>
        </w:rPr>
        <w:t>s? (0.5, 1, 3, 5, 7, 10, 20, 100)</w:t>
      </w:r>
      <w:r w:rsidR="00014110" w:rsidRPr="00F94CD6">
        <w:rPr>
          <w:rFonts w:asciiTheme="majorHAnsi" w:hAnsiTheme="majorHAnsi"/>
          <w:color w:val="FF0000"/>
          <w:sz w:val="24"/>
          <w:szCs w:val="24"/>
        </w:rPr>
        <w:t>; the same as above</w:t>
      </w:r>
    </w:p>
    <w:p w14:paraId="28FFE226" w14:textId="77777777" w:rsidR="00D75B61" w:rsidRPr="00F94CD6" w:rsidRDefault="00D75B61" w:rsidP="007A1CCC">
      <w:pPr>
        <w:rPr>
          <w:rFonts w:asciiTheme="majorHAnsi" w:hAnsiTheme="majorHAnsi"/>
          <w:sz w:val="24"/>
          <w:szCs w:val="24"/>
        </w:rPr>
      </w:pPr>
    </w:p>
    <w:p w14:paraId="12A9CE94" w14:textId="77777777" w:rsidR="00271890" w:rsidRPr="00F94CD6" w:rsidRDefault="00271890">
      <w:pPr>
        <w:rPr>
          <w:rFonts w:asciiTheme="majorHAnsi" w:hAnsiTheme="majorHAnsi"/>
          <w:b/>
          <w:i/>
          <w:sz w:val="24"/>
          <w:szCs w:val="24"/>
        </w:rPr>
      </w:pPr>
      <w:r w:rsidRPr="00F94CD6">
        <w:rPr>
          <w:rFonts w:asciiTheme="majorHAnsi" w:hAnsiTheme="majorHAnsi"/>
          <w:b/>
          <w:i/>
          <w:sz w:val="24"/>
          <w:szCs w:val="24"/>
        </w:rPr>
        <w:br w:type="page"/>
      </w:r>
    </w:p>
    <w:p w14:paraId="0562B82F" w14:textId="71EC55F0" w:rsidR="007A1CCC" w:rsidRPr="00F94CD6" w:rsidRDefault="007A1CCC" w:rsidP="007A1CCC">
      <w:pPr>
        <w:rPr>
          <w:rFonts w:asciiTheme="majorHAnsi" w:hAnsiTheme="majorHAnsi"/>
          <w:b/>
          <w:i/>
          <w:sz w:val="24"/>
          <w:szCs w:val="24"/>
        </w:rPr>
      </w:pPr>
      <w:commentRangeStart w:id="89"/>
      <w:r w:rsidRPr="00F94CD6">
        <w:rPr>
          <w:rFonts w:asciiTheme="majorHAnsi" w:hAnsiTheme="majorHAnsi"/>
          <w:b/>
          <w:i/>
          <w:sz w:val="24"/>
          <w:szCs w:val="24"/>
        </w:rPr>
        <w:lastRenderedPageBreak/>
        <w:t xml:space="preserve">Step 3: </w:t>
      </w:r>
      <w:commentRangeEnd w:id="89"/>
      <w:r w:rsidR="000B491D" w:rsidRPr="00F94CD6">
        <w:rPr>
          <w:rStyle w:val="CommentReference"/>
        </w:rPr>
        <w:commentReference w:id="89"/>
      </w:r>
      <w:r w:rsidRPr="00F94CD6">
        <w:rPr>
          <w:rFonts w:asciiTheme="majorHAnsi" w:hAnsiTheme="majorHAnsi"/>
          <w:b/>
          <w:i/>
          <w:sz w:val="24"/>
          <w:szCs w:val="24"/>
        </w:rPr>
        <w:t>Introduction to generalized linear mixed-effect models (GLMMs)</w:t>
      </w:r>
    </w:p>
    <w:p w14:paraId="374083D2" w14:textId="77777777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</w:p>
    <w:p w14:paraId="410DD13A" w14:textId="6531C3FC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 xml:space="preserve">Sub-goal: </w:t>
      </w:r>
      <w:r w:rsidRPr="00F94CD6">
        <w:rPr>
          <w:rFonts w:asciiTheme="majorHAnsi" w:hAnsiTheme="majorHAnsi"/>
          <w:sz w:val="24"/>
          <w:szCs w:val="24"/>
        </w:rPr>
        <w:t>to understand the idea of the link and inverse link function and overdispersion and how (dis)similar it is to model Gaussian and non-Gaussian traits</w:t>
      </w:r>
      <w:r w:rsidR="008C734B" w:rsidRPr="00F94CD6">
        <w:rPr>
          <w:rFonts w:asciiTheme="majorHAnsi" w:hAnsiTheme="majorHAnsi"/>
          <w:sz w:val="24"/>
          <w:szCs w:val="24"/>
        </w:rPr>
        <w:t>.</w:t>
      </w:r>
    </w:p>
    <w:p w14:paraId="4A2071EA" w14:textId="77777777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</w:p>
    <w:p w14:paraId="7D32891C" w14:textId="072E7E07" w:rsidR="00EF56DB" w:rsidRPr="00F94CD6" w:rsidRDefault="00CC58C1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>Introduction</w:t>
      </w:r>
      <w:r w:rsidR="009B1291" w:rsidRPr="00F94CD6">
        <w:rPr>
          <w:rFonts w:asciiTheme="majorHAnsi" w:hAnsiTheme="majorHAnsi"/>
          <w:b/>
          <w:sz w:val="24"/>
          <w:szCs w:val="24"/>
        </w:rPr>
        <w:t xml:space="preserve"> 1</w:t>
      </w:r>
      <w:r w:rsidRPr="00F94CD6">
        <w:rPr>
          <w:rFonts w:asciiTheme="majorHAnsi" w:hAnsiTheme="majorHAnsi"/>
          <w:b/>
          <w:sz w:val="24"/>
          <w:szCs w:val="24"/>
        </w:rPr>
        <w:t xml:space="preserve">: </w:t>
      </w:r>
      <w:r w:rsidRPr="00F94CD6">
        <w:rPr>
          <w:rFonts w:asciiTheme="majorHAnsi" w:hAnsiTheme="majorHAnsi"/>
          <w:sz w:val="24"/>
          <w:szCs w:val="24"/>
        </w:rPr>
        <w:t xml:space="preserve">In other modules, we assumed </w:t>
      </w:r>
      <w:r w:rsidR="005C388C" w:rsidRPr="00F94CD6">
        <w:rPr>
          <w:rFonts w:asciiTheme="majorHAnsi" w:hAnsiTheme="majorHAnsi"/>
          <w:sz w:val="24"/>
          <w:szCs w:val="24"/>
        </w:rPr>
        <w:t xml:space="preserve">the trait of interest, </w:t>
      </w:r>
      <w:r w:rsidR="005C388C" w:rsidRPr="00F94CD6">
        <w:rPr>
          <w:rFonts w:asciiTheme="majorHAnsi" w:hAnsiTheme="majorHAnsi"/>
          <w:i/>
          <w:sz w:val="24"/>
          <w:szCs w:val="24"/>
        </w:rPr>
        <w:t>y</w:t>
      </w:r>
      <w:r w:rsidR="005C388C" w:rsidRPr="00F94CD6">
        <w:rPr>
          <w:rFonts w:asciiTheme="majorHAnsi" w:hAnsiTheme="majorHAnsi"/>
          <w:sz w:val="24"/>
          <w:szCs w:val="24"/>
        </w:rPr>
        <w:t xml:space="preserve"> follows a Gaussian distribution and we used a mixed</w:t>
      </w:r>
      <w:r w:rsidR="00C6771D" w:rsidRPr="00F94CD6">
        <w:rPr>
          <w:rFonts w:asciiTheme="majorHAnsi" w:hAnsiTheme="majorHAnsi"/>
          <w:sz w:val="24"/>
          <w:szCs w:val="24"/>
        </w:rPr>
        <w:t>-effects</w:t>
      </w:r>
      <w:r w:rsidR="005C388C" w:rsidRPr="00F94CD6">
        <w:rPr>
          <w:rFonts w:asciiTheme="majorHAnsi" w:hAnsiTheme="majorHAnsi"/>
          <w:sz w:val="24"/>
          <w:szCs w:val="24"/>
        </w:rPr>
        <w:t xml:space="preserve"> modeling framework to partition variance in </w:t>
      </w:r>
      <w:r w:rsidR="005C388C" w:rsidRPr="00F94CD6">
        <w:rPr>
          <w:rFonts w:asciiTheme="majorHAnsi" w:hAnsiTheme="majorHAnsi"/>
          <w:i/>
          <w:sz w:val="24"/>
          <w:szCs w:val="24"/>
        </w:rPr>
        <w:t>y</w:t>
      </w:r>
      <w:r w:rsidR="005C388C" w:rsidRPr="00F94CD6">
        <w:rPr>
          <w:rFonts w:asciiTheme="majorHAnsi" w:hAnsiTheme="majorHAnsi"/>
          <w:sz w:val="24"/>
          <w:szCs w:val="24"/>
        </w:rPr>
        <w:t>. For a non-Gaussian trait</w:t>
      </w:r>
      <w:r w:rsidR="006174A9" w:rsidRPr="00F94CD6">
        <w:rPr>
          <w:rFonts w:asciiTheme="majorHAnsi" w:hAnsiTheme="majorHAnsi"/>
          <w:sz w:val="24"/>
          <w:szCs w:val="24"/>
        </w:rPr>
        <w:t xml:space="preserve">, </w:t>
      </w:r>
      <w:r w:rsidR="006174A9" w:rsidRPr="00F94CD6">
        <w:rPr>
          <w:rFonts w:asciiTheme="majorHAnsi" w:hAnsiTheme="majorHAnsi"/>
          <w:i/>
          <w:sz w:val="24"/>
          <w:szCs w:val="24"/>
        </w:rPr>
        <w:t>y</w:t>
      </w:r>
      <w:r w:rsidR="005C388C" w:rsidRPr="00F94CD6">
        <w:rPr>
          <w:rFonts w:asciiTheme="majorHAnsi" w:hAnsiTheme="majorHAnsi"/>
          <w:sz w:val="24"/>
          <w:szCs w:val="24"/>
        </w:rPr>
        <w:t xml:space="preserve">, </w:t>
      </w:r>
      <w:commentRangeStart w:id="90"/>
      <w:r w:rsidR="006174A9" w:rsidRPr="00F94CD6">
        <w:rPr>
          <w:rFonts w:asciiTheme="majorHAnsi" w:hAnsiTheme="majorHAnsi"/>
          <w:sz w:val="24"/>
          <w:szCs w:val="24"/>
        </w:rPr>
        <w:t xml:space="preserve">somehow </w:t>
      </w:r>
      <w:r w:rsidR="005C388C" w:rsidRPr="00F94CD6">
        <w:rPr>
          <w:rFonts w:asciiTheme="majorHAnsi" w:hAnsiTheme="majorHAnsi"/>
          <w:sz w:val="24"/>
          <w:szCs w:val="24"/>
        </w:rPr>
        <w:t xml:space="preserve">we </w:t>
      </w:r>
      <w:commentRangeStart w:id="91"/>
      <w:r w:rsidR="005C388C" w:rsidRPr="00F94CD6">
        <w:rPr>
          <w:rFonts w:asciiTheme="majorHAnsi" w:hAnsiTheme="majorHAnsi"/>
          <w:sz w:val="24"/>
          <w:szCs w:val="24"/>
        </w:rPr>
        <w:t xml:space="preserve">would like to </w:t>
      </w:r>
      <w:r w:rsidR="006174A9" w:rsidRPr="00F94CD6">
        <w:rPr>
          <w:rFonts w:asciiTheme="majorHAnsi" w:hAnsiTheme="majorHAnsi"/>
          <w:sz w:val="24"/>
          <w:szCs w:val="24"/>
        </w:rPr>
        <w:t xml:space="preserve">make </w:t>
      </w:r>
      <w:commentRangeEnd w:id="91"/>
      <w:r w:rsidR="00EF56DB" w:rsidRPr="00F94CD6">
        <w:rPr>
          <w:rStyle w:val="CommentReference"/>
        </w:rPr>
        <w:commentReference w:id="91"/>
      </w:r>
      <w:r w:rsidR="006174A9" w:rsidRPr="00F94CD6">
        <w:rPr>
          <w:rFonts w:asciiTheme="majorHAnsi" w:hAnsiTheme="majorHAnsi"/>
          <w:i/>
          <w:sz w:val="24"/>
          <w:szCs w:val="24"/>
        </w:rPr>
        <w:t>y</w:t>
      </w:r>
      <w:r w:rsidR="006174A9" w:rsidRPr="00F94CD6">
        <w:rPr>
          <w:rFonts w:asciiTheme="majorHAnsi" w:hAnsiTheme="majorHAnsi"/>
          <w:sz w:val="24"/>
          <w:szCs w:val="24"/>
        </w:rPr>
        <w:t xml:space="preserve"> normally distributed</w:t>
      </w:r>
      <w:commentRangeEnd w:id="90"/>
      <w:r w:rsidR="00C6771D" w:rsidRPr="00F94CD6">
        <w:rPr>
          <w:rStyle w:val="CommentReference"/>
        </w:rPr>
        <w:commentReference w:id="90"/>
      </w:r>
      <w:r w:rsidR="006174A9" w:rsidRPr="00F94CD6">
        <w:rPr>
          <w:rFonts w:asciiTheme="majorHAnsi" w:hAnsiTheme="majorHAnsi"/>
          <w:sz w:val="24"/>
          <w:szCs w:val="24"/>
        </w:rPr>
        <w:t>, removing the mean-variance relationship.</w:t>
      </w:r>
      <w:r w:rsidR="00380119" w:rsidRPr="00F94CD6">
        <w:rPr>
          <w:rFonts w:asciiTheme="majorHAnsi" w:hAnsiTheme="majorHAnsi"/>
          <w:sz w:val="24"/>
          <w:szCs w:val="24"/>
        </w:rPr>
        <w:t xml:space="preserve"> Then, we </w:t>
      </w:r>
      <w:r w:rsidR="009B1291" w:rsidRPr="00F94CD6">
        <w:rPr>
          <w:rFonts w:asciiTheme="majorHAnsi" w:hAnsiTheme="majorHAnsi"/>
          <w:sz w:val="24"/>
          <w:szCs w:val="24"/>
        </w:rPr>
        <w:t>could</w:t>
      </w:r>
      <w:r w:rsidR="00380119" w:rsidRPr="00F94CD6">
        <w:rPr>
          <w:rFonts w:asciiTheme="majorHAnsi" w:hAnsiTheme="majorHAnsi"/>
          <w:sz w:val="24"/>
          <w:szCs w:val="24"/>
        </w:rPr>
        <w:t xml:space="preserve"> use the same mixed-effects model frame</w:t>
      </w:r>
      <w:r w:rsidR="000A5FF6" w:rsidRPr="00F94CD6">
        <w:rPr>
          <w:rFonts w:asciiTheme="majorHAnsi" w:hAnsiTheme="majorHAnsi"/>
          <w:sz w:val="24"/>
          <w:szCs w:val="24"/>
        </w:rPr>
        <w:t>work</w:t>
      </w:r>
      <w:r w:rsidR="00380119" w:rsidRPr="00F94CD6">
        <w:rPr>
          <w:rFonts w:asciiTheme="majorHAnsi" w:hAnsiTheme="majorHAnsi"/>
          <w:sz w:val="24"/>
          <w:szCs w:val="24"/>
        </w:rPr>
        <w:t xml:space="preserve"> we have been using in other modules so far.</w:t>
      </w:r>
      <w:r w:rsidR="006174A9" w:rsidRPr="00F94CD6">
        <w:rPr>
          <w:rFonts w:asciiTheme="majorHAnsi" w:hAnsiTheme="majorHAnsi"/>
          <w:sz w:val="24"/>
          <w:szCs w:val="24"/>
        </w:rPr>
        <w:t xml:space="preserve"> Th</w:t>
      </w:r>
      <w:r w:rsidR="00380119" w:rsidRPr="00F94CD6">
        <w:rPr>
          <w:rFonts w:asciiTheme="majorHAnsi" w:hAnsiTheme="majorHAnsi"/>
          <w:sz w:val="24"/>
          <w:szCs w:val="24"/>
        </w:rPr>
        <w:t>is ‘transformation’</w:t>
      </w:r>
      <w:r w:rsidR="006174A9" w:rsidRPr="00F94CD6">
        <w:rPr>
          <w:rFonts w:asciiTheme="majorHAnsi" w:hAnsiTheme="majorHAnsi"/>
          <w:sz w:val="24"/>
          <w:szCs w:val="24"/>
        </w:rPr>
        <w:t xml:space="preserve"> can be done using the </w:t>
      </w:r>
      <w:r w:rsidR="009B1291" w:rsidRPr="00F94CD6">
        <w:rPr>
          <w:rFonts w:asciiTheme="majorHAnsi" w:hAnsiTheme="majorHAnsi"/>
          <w:sz w:val="24"/>
          <w:szCs w:val="24"/>
        </w:rPr>
        <w:t>‘</w:t>
      </w:r>
      <w:r w:rsidR="006174A9" w:rsidRPr="00F94CD6">
        <w:rPr>
          <w:rFonts w:asciiTheme="majorHAnsi" w:hAnsiTheme="majorHAnsi"/>
          <w:sz w:val="24"/>
          <w:szCs w:val="24"/>
        </w:rPr>
        <w:t>link</w:t>
      </w:r>
      <w:r w:rsidR="009B1291" w:rsidRPr="00F94CD6">
        <w:rPr>
          <w:rFonts w:asciiTheme="majorHAnsi" w:hAnsiTheme="majorHAnsi"/>
          <w:sz w:val="24"/>
          <w:szCs w:val="24"/>
        </w:rPr>
        <w:t>’</w:t>
      </w:r>
      <w:r w:rsidR="006174A9" w:rsidRPr="00F94CD6">
        <w:rPr>
          <w:rFonts w:asciiTheme="majorHAnsi" w:hAnsiTheme="majorHAnsi"/>
          <w:sz w:val="24"/>
          <w:szCs w:val="24"/>
        </w:rPr>
        <w:t xml:space="preserve"> function in generalized linear models (GLM</w:t>
      </w:r>
      <w:r w:rsidR="00B071E7" w:rsidRPr="00F94CD6">
        <w:rPr>
          <w:rFonts w:asciiTheme="majorHAnsi" w:hAnsiTheme="majorHAnsi"/>
          <w:sz w:val="24"/>
          <w:szCs w:val="24"/>
        </w:rPr>
        <w:t>s</w:t>
      </w:r>
      <w:r w:rsidR="006174A9" w:rsidRPr="00F94CD6">
        <w:rPr>
          <w:rFonts w:asciiTheme="majorHAnsi" w:hAnsiTheme="majorHAnsi"/>
          <w:sz w:val="24"/>
          <w:szCs w:val="24"/>
        </w:rPr>
        <w:t xml:space="preserve">) if </w:t>
      </w:r>
      <w:r w:rsidR="006174A9" w:rsidRPr="00F94CD6">
        <w:rPr>
          <w:rFonts w:asciiTheme="majorHAnsi" w:hAnsiTheme="majorHAnsi"/>
          <w:i/>
          <w:sz w:val="24"/>
          <w:szCs w:val="24"/>
        </w:rPr>
        <w:t>y</w:t>
      </w:r>
      <w:r w:rsidR="006174A9" w:rsidRPr="00F94CD6">
        <w:rPr>
          <w:rFonts w:asciiTheme="majorHAnsi" w:hAnsiTheme="majorHAnsi"/>
          <w:sz w:val="24"/>
          <w:szCs w:val="24"/>
        </w:rPr>
        <w:t xml:space="preserve"> </w:t>
      </w:r>
      <w:r w:rsidR="000A5FF6" w:rsidRPr="00F94CD6">
        <w:rPr>
          <w:rFonts w:asciiTheme="majorHAnsi" w:hAnsiTheme="majorHAnsi"/>
          <w:sz w:val="24"/>
          <w:szCs w:val="24"/>
        </w:rPr>
        <w:t>values are</w:t>
      </w:r>
      <w:r w:rsidR="006174A9" w:rsidRPr="00F94CD6">
        <w:rPr>
          <w:rFonts w:asciiTheme="majorHAnsi" w:hAnsiTheme="majorHAnsi"/>
          <w:sz w:val="24"/>
          <w:szCs w:val="24"/>
        </w:rPr>
        <w:t xml:space="preserve"> independent of each other or </w:t>
      </w:r>
      <w:r w:rsidR="000A5FF6" w:rsidRPr="00F94CD6">
        <w:rPr>
          <w:rFonts w:asciiTheme="majorHAnsi" w:hAnsiTheme="majorHAnsi"/>
          <w:sz w:val="24"/>
          <w:szCs w:val="24"/>
        </w:rPr>
        <w:t xml:space="preserve">in </w:t>
      </w:r>
      <w:r w:rsidR="006174A9" w:rsidRPr="00F94CD6">
        <w:rPr>
          <w:rFonts w:asciiTheme="majorHAnsi" w:hAnsiTheme="majorHAnsi"/>
          <w:sz w:val="24"/>
          <w:szCs w:val="24"/>
        </w:rPr>
        <w:t>generalized linear mixed model</w:t>
      </w:r>
      <w:r w:rsidR="00B071E7" w:rsidRPr="00F94CD6">
        <w:rPr>
          <w:rFonts w:asciiTheme="majorHAnsi" w:hAnsiTheme="majorHAnsi"/>
          <w:sz w:val="24"/>
          <w:szCs w:val="24"/>
        </w:rPr>
        <w:t>s (GLMMs) when</w:t>
      </w:r>
      <w:r w:rsidR="006174A9" w:rsidRPr="00F94CD6">
        <w:rPr>
          <w:rFonts w:asciiTheme="majorHAnsi" w:hAnsiTheme="majorHAnsi"/>
          <w:sz w:val="24"/>
          <w:szCs w:val="24"/>
        </w:rPr>
        <w:t xml:space="preserve"> </w:t>
      </w:r>
      <w:r w:rsidR="006174A9" w:rsidRPr="00F94CD6">
        <w:rPr>
          <w:rFonts w:asciiTheme="majorHAnsi" w:hAnsiTheme="majorHAnsi"/>
          <w:i/>
          <w:sz w:val="24"/>
          <w:szCs w:val="24"/>
        </w:rPr>
        <w:t>y</w:t>
      </w:r>
      <w:r w:rsidR="006174A9" w:rsidRPr="00F94CD6">
        <w:rPr>
          <w:rFonts w:asciiTheme="majorHAnsi" w:hAnsiTheme="majorHAnsi"/>
          <w:sz w:val="24"/>
          <w:szCs w:val="24"/>
        </w:rPr>
        <w:t xml:space="preserve"> </w:t>
      </w:r>
      <w:r w:rsidR="000A5FF6" w:rsidRPr="00F94CD6">
        <w:rPr>
          <w:rFonts w:asciiTheme="majorHAnsi" w:hAnsiTheme="majorHAnsi"/>
          <w:sz w:val="24"/>
          <w:szCs w:val="24"/>
        </w:rPr>
        <w:t>values are</w:t>
      </w:r>
      <w:r w:rsidR="006174A9" w:rsidRPr="00F94CD6">
        <w:rPr>
          <w:rFonts w:asciiTheme="majorHAnsi" w:hAnsiTheme="majorHAnsi"/>
          <w:sz w:val="24"/>
          <w:szCs w:val="24"/>
        </w:rPr>
        <w:t xml:space="preserve"> repeated measures or ha</w:t>
      </w:r>
      <w:r w:rsidR="000A5FF6" w:rsidRPr="00F94CD6">
        <w:rPr>
          <w:rFonts w:asciiTheme="majorHAnsi" w:hAnsiTheme="majorHAnsi"/>
          <w:sz w:val="24"/>
          <w:szCs w:val="24"/>
        </w:rPr>
        <w:t>ve</w:t>
      </w:r>
      <w:r w:rsidR="006174A9" w:rsidRPr="00F94CD6">
        <w:rPr>
          <w:rFonts w:asciiTheme="majorHAnsi" w:hAnsiTheme="majorHAnsi"/>
          <w:sz w:val="24"/>
          <w:szCs w:val="24"/>
        </w:rPr>
        <w:t xml:space="preserve"> a </w:t>
      </w:r>
      <w:r w:rsidR="00F86B0E" w:rsidRPr="00F94CD6">
        <w:rPr>
          <w:rFonts w:asciiTheme="majorHAnsi" w:hAnsiTheme="majorHAnsi"/>
          <w:sz w:val="24"/>
          <w:szCs w:val="24"/>
        </w:rPr>
        <w:t xml:space="preserve">correlational </w:t>
      </w:r>
      <w:r w:rsidR="006174A9" w:rsidRPr="00F94CD6">
        <w:rPr>
          <w:rFonts w:asciiTheme="majorHAnsi" w:hAnsiTheme="majorHAnsi"/>
          <w:sz w:val="24"/>
          <w:szCs w:val="24"/>
        </w:rPr>
        <w:t xml:space="preserve">structure. </w:t>
      </w:r>
      <w:r w:rsidR="00EF56DB" w:rsidRPr="00F94CD6">
        <w:rPr>
          <w:rFonts w:asciiTheme="majorHAnsi" w:hAnsiTheme="majorHAnsi"/>
          <w:sz w:val="24"/>
          <w:szCs w:val="24"/>
        </w:rPr>
        <w:t xml:space="preserve">Also, the </w:t>
      </w:r>
      <w:r w:rsidR="009B1291" w:rsidRPr="00F94CD6">
        <w:rPr>
          <w:rFonts w:asciiTheme="majorHAnsi" w:hAnsiTheme="majorHAnsi"/>
          <w:sz w:val="24"/>
          <w:szCs w:val="24"/>
        </w:rPr>
        <w:t>‘</w:t>
      </w:r>
      <w:r w:rsidR="00EF56DB" w:rsidRPr="00F94CD6">
        <w:rPr>
          <w:rFonts w:asciiTheme="majorHAnsi" w:hAnsiTheme="majorHAnsi"/>
          <w:sz w:val="24"/>
          <w:szCs w:val="24"/>
        </w:rPr>
        <w:t>inverse link</w:t>
      </w:r>
      <w:r w:rsidR="009B1291" w:rsidRPr="00F94CD6">
        <w:rPr>
          <w:rFonts w:asciiTheme="majorHAnsi" w:hAnsiTheme="majorHAnsi"/>
          <w:sz w:val="24"/>
          <w:szCs w:val="24"/>
        </w:rPr>
        <w:t>’</w:t>
      </w:r>
      <w:r w:rsidR="00EF56DB" w:rsidRPr="00F94CD6">
        <w:rPr>
          <w:rFonts w:asciiTheme="majorHAnsi" w:hAnsiTheme="majorHAnsi"/>
          <w:sz w:val="24"/>
          <w:szCs w:val="24"/>
        </w:rPr>
        <w:t xml:space="preserve"> function can bring results </w:t>
      </w:r>
      <w:r w:rsidR="000A5FF6" w:rsidRPr="00F94CD6">
        <w:rPr>
          <w:rFonts w:asciiTheme="majorHAnsi" w:hAnsiTheme="majorHAnsi"/>
          <w:sz w:val="24"/>
          <w:szCs w:val="24"/>
        </w:rPr>
        <w:t>from</w:t>
      </w:r>
      <w:r w:rsidR="009B1291" w:rsidRPr="00F94CD6">
        <w:rPr>
          <w:rFonts w:asciiTheme="majorHAnsi" w:hAnsiTheme="majorHAnsi"/>
          <w:sz w:val="24"/>
          <w:szCs w:val="24"/>
        </w:rPr>
        <w:t xml:space="preserve"> the ‘link’ scale</w:t>
      </w:r>
      <w:r w:rsidR="00F8600D" w:rsidRPr="00F94CD6">
        <w:rPr>
          <w:rFonts w:asciiTheme="majorHAnsi" w:hAnsiTheme="majorHAnsi"/>
          <w:sz w:val="24"/>
          <w:szCs w:val="24"/>
        </w:rPr>
        <w:t xml:space="preserve"> (</w:t>
      </w:r>
      <w:r w:rsidR="00F8600D" w:rsidRPr="00F94CD6">
        <w:rPr>
          <w:rFonts w:asciiTheme="majorHAnsi" w:hAnsiTheme="majorHAnsi"/>
          <w:i/>
          <w:sz w:val="24"/>
          <w:szCs w:val="24"/>
        </w:rPr>
        <w:t>y’</w:t>
      </w:r>
      <w:r w:rsidR="00F8600D" w:rsidRPr="00F94CD6">
        <w:rPr>
          <w:rFonts w:asciiTheme="majorHAnsi" w:hAnsiTheme="majorHAnsi"/>
          <w:sz w:val="24"/>
          <w:szCs w:val="24"/>
        </w:rPr>
        <w:t>)</w:t>
      </w:r>
      <w:r w:rsidR="00EF56DB" w:rsidRPr="00F94CD6">
        <w:rPr>
          <w:rFonts w:asciiTheme="majorHAnsi" w:hAnsiTheme="majorHAnsi"/>
          <w:sz w:val="24"/>
          <w:szCs w:val="24"/>
        </w:rPr>
        <w:t xml:space="preserve"> back to </w:t>
      </w:r>
      <w:r w:rsidR="000A5FF6" w:rsidRPr="00F94CD6">
        <w:rPr>
          <w:rFonts w:asciiTheme="majorHAnsi" w:hAnsiTheme="majorHAnsi"/>
          <w:sz w:val="24"/>
          <w:szCs w:val="24"/>
        </w:rPr>
        <w:t xml:space="preserve">the original </w:t>
      </w:r>
      <w:r w:rsidR="00EF56DB" w:rsidRPr="00F94CD6">
        <w:rPr>
          <w:rFonts w:asciiTheme="majorHAnsi" w:hAnsiTheme="majorHAnsi"/>
          <w:sz w:val="24"/>
          <w:szCs w:val="24"/>
        </w:rPr>
        <w:t>non-Gaussian</w:t>
      </w:r>
      <w:r w:rsidR="000A5FF6" w:rsidRPr="00F94CD6">
        <w:rPr>
          <w:rFonts w:asciiTheme="majorHAnsi" w:hAnsiTheme="majorHAnsi"/>
          <w:sz w:val="24"/>
          <w:szCs w:val="24"/>
        </w:rPr>
        <w:t xml:space="preserve"> </w:t>
      </w:r>
      <w:r w:rsidR="009B1291" w:rsidRPr="00F94CD6">
        <w:rPr>
          <w:rFonts w:asciiTheme="majorHAnsi" w:hAnsiTheme="majorHAnsi"/>
          <w:sz w:val="24"/>
          <w:szCs w:val="24"/>
        </w:rPr>
        <w:t xml:space="preserve">data scale. This link scale is often called as the latent scale. For example, a commonly used link function for binary </w:t>
      </w:r>
      <w:r w:rsidR="00B40706" w:rsidRPr="00F94CD6">
        <w:rPr>
          <w:rFonts w:asciiTheme="majorHAnsi" w:hAnsiTheme="majorHAnsi"/>
          <w:sz w:val="24"/>
          <w:szCs w:val="24"/>
        </w:rPr>
        <w:t>(</w:t>
      </w:r>
      <w:r w:rsidR="009B1291" w:rsidRPr="00F94CD6">
        <w:rPr>
          <w:rFonts w:asciiTheme="majorHAnsi" w:hAnsiTheme="majorHAnsi"/>
          <w:sz w:val="24"/>
          <w:szCs w:val="24"/>
        </w:rPr>
        <w:t>and proportional</w:t>
      </w:r>
      <w:r w:rsidR="00B40706" w:rsidRPr="00F94CD6">
        <w:rPr>
          <w:rFonts w:asciiTheme="majorHAnsi" w:hAnsiTheme="majorHAnsi"/>
          <w:sz w:val="24"/>
          <w:szCs w:val="24"/>
        </w:rPr>
        <w:t>)</w:t>
      </w:r>
      <w:r w:rsidR="009B1291" w:rsidRPr="00F94CD6">
        <w:rPr>
          <w:rFonts w:asciiTheme="majorHAnsi" w:hAnsiTheme="majorHAnsi"/>
          <w:sz w:val="24"/>
          <w:szCs w:val="24"/>
        </w:rPr>
        <w:t xml:space="preserve"> data is the logit link function. The logit function and its inverse can be written as:</w:t>
      </w:r>
    </w:p>
    <w:p w14:paraId="463D4584" w14:textId="333680F9" w:rsidR="00B40706" w:rsidRPr="00F94CD6" w:rsidRDefault="00B40706" w:rsidP="007A1CCC">
      <w:pPr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 ~Bernoulli(p)</m:t>
          </m:r>
        </m:oMath>
      </m:oMathPara>
    </w:p>
    <w:p w14:paraId="73B0EC87" w14:textId="5AED7933" w:rsidR="009B1291" w:rsidRPr="00F94CD6" w:rsidRDefault="00F8600D" w:rsidP="007A1CCC">
      <w:pPr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logit(p)=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=y'</m:t>
          </m:r>
        </m:oMath>
      </m:oMathPara>
    </w:p>
    <w:p w14:paraId="656EFDFD" w14:textId="52BE44CB" w:rsidR="009B1291" w:rsidRPr="00F94CD6" w:rsidRDefault="00C96D73" w:rsidP="007A1CCC">
      <w:pPr>
        <w:rPr>
          <w:rFonts w:asciiTheme="majorHAnsi" w:hAnsiTheme="maj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logit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(y')=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-y'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</m:oMath>
      </m:oMathPara>
    </w:p>
    <w:p w14:paraId="600CEBF3" w14:textId="5636D289" w:rsidR="00882CC2" w:rsidRPr="00F94CD6" w:rsidRDefault="00882CC2" w:rsidP="009B1291">
      <w:pPr>
        <w:rPr>
          <w:rFonts w:asciiTheme="majorHAnsi" w:eastAsia="Times New Roman" w:hAnsiTheme="majorHAnsi" w:cs="Times New Roman"/>
          <w:bCs/>
          <w:sz w:val="24"/>
          <w:szCs w:val="24"/>
        </w:rPr>
      </w:pPr>
      <w:r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Unlike </w:t>
      </w:r>
      <w:r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y</w:t>
      </w:r>
      <w:r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, </w:t>
      </w:r>
      <w:r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y’</w:t>
      </w:r>
      <w:r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is assume</w:t>
      </w:r>
      <w:r w:rsidR="00354BBA" w:rsidRPr="00F94CD6">
        <w:rPr>
          <w:rFonts w:asciiTheme="majorHAnsi" w:eastAsia="Times New Roman" w:hAnsiTheme="majorHAnsi" w:cs="Times New Roman"/>
          <w:bCs/>
          <w:sz w:val="24"/>
          <w:szCs w:val="24"/>
        </w:rPr>
        <w:t>d</w:t>
      </w:r>
      <w:r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to follow a Gaussian distribution. </w:t>
      </w:r>
    </w:p>
    <w:p w14:paraId="6AC4B1BA" w14:textId="77777777" w:rsidR="00882CC2" w:rsidRPr="00F94CD6" w:rsidRDefault="00882CC2" w:rsidP="009B1291">
      <w:pPr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1D9F6DF4" w14:textId="078F1F80" w:rsidR="00882CC2" w:rsidRPr="00F94CD6" w:rsidRDefault="009B1291" w:rsidP="009B1291">
      <w:pPr>
        <w:rPr>
          <w:rFonts w:asciiTheme="majorHAnsi" w:eastAsia="Times New Roman" w:hAnsiTheme="majorHAnsi" w:cs="Times New Roman"/>
          <w:bCs/>
          <w:sz w:val="24"/>
          <w:szCs w:val="24"/>
        </w:rPr>
      </w:pPr>
      <w:r w:rsidRPr="00F94CD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Exercise 1: </w:t>
      </w:r>
      <w:r w:rsidR="00882CC2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To understand the concept of the link and inverse link function better, we will simulate </w:t>
      </w:r>
      <w:r w:rsidR="00882CC2"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y’</w:t>
      </w:r>
      <w:r w:rsidR="00882CC2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(a non-Gaussian trait on the latent scale)</w:t>
      </w:r>
      <w:r w:rsidR="00B40706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and convert simulated values first to </w:t>
      </w:r>
      <w:r w:rsidR="00B40706"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p</w:t>
      </w:r>
      <w:r w:rsidR="00B40706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and the non-Gaussian trait </w:t>
      </w:r>
      <w:r w:rsidR="00B40706" w:rsidRPr="00F94CD6">
        <w:rPr>
          <w:rFonts w:asciiTheme="majorHAnsi" w:eastAsia="Times New Roman" w:hAnsiTheme="majorHAnsi" w:cs="Times New Roman"/>
          <w:bCs/>
          <w:i/>
          <w:sz w:val="24"/>
          <w:szCs w:val="24"/>
        </w:rPr>
        <w:t>y</w:t>
      </w:r>
      <w:r w:rsidR="00B40706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. </w:t>
      </w:r>
    </w:p>
    <w:p w14:paraId="1483BBC6" w14:textId="77777777" w:rsidR="00882CC2" w:rsidRPr="00F94CD6" w:rsidRDefault="00882CC2" w:rsidP="009B1291">
      <w:pPr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14:paraId="05A8CF5E" w14:textId="5410CA6F" w:rsidR="009B1291" w:rsidRPr="00F94CD6" w:rsidRDefault="00882CC2" w:rsidP="007561E6">
      <w:pPr>
        <w:ind w:left="567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 xml:space="preserve">We now simulate 10000 data </w:t>
      </w:r>
      <w:r w:rsidR="00B40706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 xml:space="preserve">points using </w:t>
      </w:r>
      <w:proofErr w:type="spellStart"/>
      <w:proofErr w:type="gramStart"/>
      <w:r w:rsidR="00B40706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rnorm</w:t>
      </w:r>
      <w:proofErr w:type="spellEnd"/>
      <w:r w:rsidR="00B40706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(</w:t>
      </w:r>
      <w:proofErr w:type="gramEnd"/>
      <w:r w:rsidR="00B40706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 xml:space="preserve">10000, 0, 1). Then, use </w:t>
      </w:r>
      <w:proofErr w:type="spellStart"/>
      <w:proofErr w:type="gramStart"/>
      <w:r w:rsidR="00B40706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plogis</w:t>
      </w:r>
      <w:proofErr w:type="spellEnd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(</w:t>
      </w:r>
      <w:proofErr w:type="gramEnd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 xml:space="preserve">) to change this vector into binary data using </w:t>
      </w:r>
      <w:proofErr w:type="spellStart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binom</w:t>
      </w:r>
      <w:proofErr w:type="spellEnd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 xml:space="preserve">(10000, size = 1, prob = </w:t>
      </w:r>
      <w:proofErr w:type="spellStart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vec</w:t>
      </w:r>
      <w:proofErr w:type="spellEnd"/>
      <w:r w:rsidR="009E6BBA" w:rsidRPr="00F94CD6">
        <w:rPr>
          <w:rFonts w:asciiTheme="majorHAnsi" w:eastAsia="Times New Roman" w:hAnsiTheme="majorHAnsi" w:cs="Times New Roman"/>
          <w:bCs/>
          <w:color w:val="FF0000"/>
          <w:sz w:val="24"/>
          <w:szCs w:val="24"/>
        </w:rPr>
        <w:t>).</w:t>
      </w:r>
    </w:p>
    <w:p w14:paraId="7B3296C6" w14:textId="77777777" w:rsidR="00EF56DB" w:rsidRPr="00F94CD6" w:rsidRDefault="00EF56DB" w:rsidP="007A1CCC">
      <w:pPr>
        <w:rPr>
          <w:rFonts w:asciiTheme="majorHAnsi" w:hAnsiTheme="majorHAnsi"/>
          <w:sz w:val="24"/>
          <w:szCs w:val="24"/>
        </w:rPr>
      </w:pPr>
    </w:p>
    <w:p w14:paraId="3BFB1D02" w14:textId="40B9277E" w:rsidR="009E6BBA" w:rsidRPr="00F94CD6" w:rsidRDefault="009E6BBA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lastRenderedPageBreak/>
        <w:t xml:space="preserve">Note that we can get binary data from a normal distribution by using </w:t>
      </w:r>
      <w:r w:rsidR="007D30DA" w:rsidRPr="00F94CD6">
        <w:rPr>
          <w:rFonts w:asciiTheme="majorHAnsi" w:hAnsiTheme="majorHAnsi"/>
          <w:sz w:val="24"/>
          <w:szCs w:val="24"/>
        </w:rPr>
        <w:t xml:space="preserve">the inverse link function and </w:t>
      </w:r>
      <w:r w:rsidR="007561E6" w:rsidRPr="00F94CD6">
        <w:rPr>
          <w:rFonts w:asciiTheme="majorHAnsi" w:hAnsiTheme="majorHAnsi"/>
          <w:sz w:val="24"/>
          <w:szCs w:val="24"/>
        </w:rPr>
        <w:t>Bernoulli</w:t>
      </w:r>
      <w:r w:rsidR="007D30DA" w:rsidRPr="00F94CD6">
        <w:rPr>
          <w:rFonts w:asciiTheme="majorHAnsi" w:hAnsiTheme="majorHAnsi"/>
          <w:sz w:val="24"/>
          <w:szCs w:val="24"/>
        </w:rPr>
        <w:t xml:space="preserve"> distributions. But the rever</w:t>
      </w:r>
      <w:r w:rsidR="003B61D6" w:rsidRPr="00F94CD6">
        <w:rPr>
          <w:rFonts w:asciiTheme="majorHAnsi" w:hAnsiTheme="majorHAnsi"/>
          <w:sz w:val="24"/>
          <w:szCs w:val="24"/>
        </w:rPr>
        <w:t>se operation requires modeling (</w:t>
      </w:r>
      <w:r w:rsidR="007D30DA" w:rsidRPr="00F94CD6">
        <w:rPr>
          <w:rFonts w:asciiTheme="majorHAnsi" w:hAnsiTheme="majorHAnsi"/>
          <w:sz w:val="24"/>
          <w:szCs w:val="24"/>
        </w:rPr>
        <w:t>which we will practice below</w:t>
      </w:r>
      <w:r w:rsidR="003B61D6" w:rsidRPr="00F94CD6">
        <w:rPr>
          <w:rFonts w:asciiTheme="majorHAnsi" w:hAnsiTheme="majorHAnsi"/>
          <w:sz w:val="24"/>
          <w:szCs w:val="24"/>
        </w:rPr>
        <w:t>) because the logit transformation of 0 and 1 is negative and positive infinity, respectively</w:t>
      </w:r>
      <w:r w:rsidR="007D30DA" w:rsidRPr="00F94CD6">
        <w:rPr>
          <w:rFonts w:asciiTheme="majorHAnsi" w:hAnsiTheme="majorHAnsi"/>
          <w:sz w:val="24"/>
          <w:szCs w:val="24"/>
        </w:rPr>
        <w:t xml:space="preserve">. </w:t>
      </w:r>
    </w:p>
    <w:p w14:paraId="2B94AAEC" w14:textId="77777777" w:rsidR="009E6BBA" w:rsidRPr="00F94CD6" w:rsidRDefault="009E6BBA" w:rsidP="007A1CCC">
      <w:pPr>
        <w:rPr>
          <w:rFonts w:asciiTheme="majorHAnsi" w:hAnsiTheme="majorHAnsi"/>
          <w:sz w:val="24"/>
          <w:szCs w:val="24"/>
        </w:rPr>
      </w:pPr>
    </w:p>
    <w:p w14:paraId="0FAFA091" w14:textId="638DBBE7" w:rsidR="007A1CCC" w:rsidRPr="00F94CD6" w:rsidRDefault="009B1291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>Introduction 2</w:t>
      </w:r>
      <w:r w:rsidRPr="00F94CD6">
        <w:rPr>
          <w:rFonts w:asciiTheme="majorHAnsi" w:hAnsiTheme="majorHAnsi"/>
          <w:sz w:val="24"/>
          <w:szCs w:val="24"/>
        </w:rPr>
        <w:t xml:space="preserve">: </w:t>
      </w:r>
      <w:r w:rsidR="006174A9" w:rsidRPr="00F94CD6">
        <w:rPr>
          <w:rFonts w:asciiTheme="majorHAnsi" w:hAnsiTheme="majorHAnsi"/>
          <w:sz w:val="24"/>
          <w:szCs w:val="24"/>
        </w:rPr>
        <w:t xml:space="preserve">Another concept you need to learn </w:t>
      </w:r>
      <w:r w:rsidR="007D30DA" w:rsidRPr="00F94CD6">
        <w:rPr>
          <w:rFonts w:asciiTheme="majorHAnsi" w:hAnsiTheme="majorHAnsi"/>
          <w:sz w:val="24"/>
          <w:szCs w:val="24"/>
        </w:rPr>
        <w:t xml:space="preserve">for modeling non-Gaussian data </w:t>
      </w:r>
      <w:r w:rsidR="006174A9" w:rsidRPr="00F94CD6">
        <w:rPr>
          <w:rFonts w:asciiTheme="majorHAnsi" w:hAnsiTheme="majorHAnsi"/>
          <w:sz w:val="24"/>
          <w:szCs w:val="24"/>
        </w:rPr>
        <w:t>is overdispersion</w:t>
      </w:r>
      <w:r w:rsidR="00C54AB6" w:rsidRPr="00F94CD6">
        <w:rPr>
          <w:rFonts w:asciiTheme="majorHAnsi" w:hAnsiTheme="majorHAnsi"/>
          <w:sz w:val="24"/>
          <w:szCs w:val="24"/>
        </w:rPr>
        <w:t>, which we will explain more below</w:t>
      </w:r>
      <w:r w:rsidR="009332A8" w:rsidRPr="00F94CD6">
        <w:rPr>
          <w:rFonts w:asciiTheme="majorHAnsi" w:hAnsiTheme="majorHAnsi"/>
          <w:sz w:val="24"/>
          <w:szCs w:val="24"/>
        </w:rPr>
        <w:t xml:space="preserve"> (‘dispersion’ relates to variability of a distribution like variance but it is </w:t>
      </w:r>
      <w:r w:rsidR="003716E6" w:rsidRPr="00F94CD6">
        <w:rPr>
          <w:rFonts w:asciiTheme="majorHAnsi" w:hAnsiTheme="majorHAnsi"/>
          <w:sz w:val="24"/>
          <w:szCs w:val="24"/>
        </w:rPr>
        <w:t xml:space="preserve">a </w:t>
      </w:r>
      <w:r w:rsidR="009332A8" w:rsidRPr="00F94CD6">
        <w:rPr>
          <w:rFonts w:asciiTheme="majorHAnsi" w:hAnsiTheme="majorHAnsi"/>
          <w:sz w:val="24"/>
          <w:szCs w:val="24"/>
        </w:rPr>
        <w:t>more general term)</w:t>
      </w:r>
      <w:r w:rsidR="00C54AB6" w:rsidRPr="00F94CD6">
        <w:rPr>
          <w:rFonts w:asciiTheme="majorHAnsi" w:hAnsiTheme="majorHAnsi"/>
          <w:sz w:val="24"/>
          <w:szCs w:val="24"/>
        </w:rPr>
        <w:t>.</w:t>
      </w:r>
      <w:r w:rsidR="00EF56DB" w:rsidRPr="00F94CD6">
        <w:rPr>
          <w:rFonts w:asciiTheme="majorHAnsi" w:hAnsiTheme="majorHAnsi"/>
          <w:sz w:val="24"/>
          <w:szCs w:val="24"/>
        </w:rPr>
        <w:t xml:space="preserve"> </w:t>
      </w:r>
      <w:r w:rsidR="00C54AB6" w:rsidRPr="00F94CD6">
        <w:rPr>
          <w:rFonts w:asciiTheme="majorHAnsi" w:hAnsiTheme="majorHAnsi"/>
          <w:sz w:val="24"/>
          <w:szCs w:val="24"/>
        </w:rPr>
        <w:t>Imagine that we record the number of female a</w:t>
      </w:r>
      <w:r w:rsidR="00B071E7" w:rsidRPr="00F94CD6">
        <w:rPr>
          <w:rFonts w:asciiTheme="majorHAnsi" w:hAnsiTheme="majorHAnsi"/>
          <w:sz w:val="24"/>
          <w:szCs w:val="24"/>
        </w:rPr>
        <w:t xml:space="preserve">nd male offspring </w:t>
      </w:r>
      <w:r w:rsidR="003716E6" w:rsidRPr="00F94CD6">
        <w:rPr>
          <w:rFonts w:asciiTheme="majorHAnsi" w:hAnsiTheme="majorHAnsi"/>
          <w:sz w:val="24"/>
          <w:szCs w:val="24"/>
        </w:rPr>
        <w:t xml:space="preserve">that </w:t>
      </w:r>
      <w:r w:rsidR="00B071E7" w:rsidRPr="00F94CD6">
        <w:rPr>
          <w:rFonts w:asciiTheme="majorHAnsi" w:hAnsiTheme="majorHAnsi"/>
          <w:sz w:val="24"/>
          <w:szCs w:val="24"/>
        </w:rPr>
        <w:t xml:space="preserve">female animals </w:t>
      </w:r>
      <w:r w:rsidR="00B91926" w:rsidRPr="00F94CD6">
        <w:rPr>
          <w:rFonts w:asciiTheme="majorHAnsi" w:hAnsiTheme="majorHAnsi"/>
          <w:sz w:val="24"/>
          <w:szCs w:val="24"/>
        </w:rPr>
        <w:t>have</w:t>
      </w:r>
      <w:r w:rsidR="00C54AB6" w:rsidRPr="00F94CD6">
        <w:rPr>
          <w:rFonts w:asciiTheme="majorHAnsi" w:hAnsiTheme="majorHAnsi"/>
          <w:sz w:val="24"/>
          <w:szCs w:val="24"/>
        </w:rPr>
        <w:t xml:space="preserve"> per breeding season </w:t>
      </w:r>
      <w:r w:rsidR="00B91926" w:rsidRPr="00F94CD6">
        <w:rPr>
          <w:rFonts w:asciiTheme="majorHAnsi" w:hAnsiTheme="majorHAnsi"/>
          <w:sz w:val="24"/>
          <w:szCs w:val="24"/>
        </w:rPr>
        <w:t>across</w:t>
      </w:r>
      <w:r w:rsidR="00C54AB6" w:rsidRPr="00F94CD6">
        <w:rPr>
          <w:rFonts w:asciiTheme="majorHAnsi" w:hAnsiTheme="majorHAnsi"/>
          <w:sz w:val="24"/>
          <w:szCs w:val="24"/>
        </w:rPr>
        <w:t xml:space="preserve"> the number of years (</w:t>
      </w:r>
      <w:r w:rsidR="00C54AB6" w:rsidRPr="00F94CD6">
        <w:rPr>
          <w:rFonts w:asciiTheme="majorHAnsi" w:hAnsiTheme="majorHAnsi"/>
          <w:i/>
          <w:sz w:val="24"/>
          <w:szCs w:val="24"/>
        </w:rPr>
        <w:t xml:space="preserve">y </w:t>
      </w:r>
      <w:r w:rsidR="00C54AB6" w:rsidRPr="00F94CD6">
        <w:rPr>
          <w:rFonts w:asciiTheme="majorHAnsi" w:hAnsiTheme="majorHAnsi"/>
          <w:sz w:val="24"/>
          <w:szCs w:val="24"/>
        </w:rPr>
        <w:t xml:space="preserve">being a concatenation of female and male offspring per female </w:t>
      </w:r>
      <w:proofErr w:type="spellStart"/>
      <w:r w:rsidR="00C54AB6" w:rsidRPr="00F94CD6">
        <w:rPr>
          <w:rFonts w:asciiTheme="majorHAnsi" w:hAnsiTheme="majorHAnsi"/>
          <w:i/>
          <w:sz w:val="24"/>
          <w:szCs w:val="24"/>
        </w:rPr>
        <w:t>i</w:t>
      </w:r>
      <w:proofErr w:type="spellEnd"/>
      <w:r w:rsidR="00C54AB6" w:rsidRPr="00F94CD6">
        <w:rPr>
          <w:rFonts w:asciiTheme="majorHAnsi" w:hAnsiTheme="majorHAnsi"/>
          <w:sz w:val="24"/>
          <w:szCs w:val="24"/>
        </w:rPr>
        <w:t xml:space="preserve"> </w:t>
      </w:r>
      <w:r w:rsidR="007561E6" w:rsidRPr="00F94CD6">
        <w:rPr>
          <w:rFonts w:asciiTheme="majorHAnsi" w:hAnsiTheme="majorHAnsi"/>
          <w:sz w:val="24"/>
          <w:szCs w:val="24"/>
        </w:rPr>
        <w:t xml:space="preserve">and </w:t>
      </w:r>
      <w:r w:rsidR="00C54AB6" w:rsidRPr="00F94CD6">
        <w:rPr>
          <w:rFonts w:asciiTheme="majorHAnsi" w:hAnsiTheme="majorHAnsi"/>
          <w:sz w:val="24"/>
          <w:szCs w:val="24"/>
        </w:rPr>
        <w:t>per season</w:t>
      </w:r>
      <w:r w:rsidR="007561E6" w:rsidRPr="00F94CD6">
        <w:rPr>
          <w:rFonts w:asciiTheme="majorHAnsi" w:hAnsiTheme="majorHAnsi"/>
          <w:sz w:val="24"/>
          <w:szCs w:val="24"/>
        </w:rPr>
        <w:t xml:space="preserve"> </w:t>
      </w:r>
      <w:r w:rsidR="00C54AB6" w:rsidRPr="00F94CD6">
        <w:rPr>
          <w:rFonts w:asciiTheme="majorHAnsi" w:hAnsiTheme="majorHAnsi"/>
          <w:i/>
          <w:sz w:val="24"/>
          <w:szCs w:val="24"/>
        </w:rPr>
        <w:t>h</w:t>
      </w:r>
      <w:r w:rsidR="00C54AB6" w:rsidRPr="00F94CD6">
        <w:rPr>
          <w:rFonts w:asciiTheme="majorHAnsi" w:hAnsiTheme="majorHAnsi"/>
          <w:sz w:val="24"/>
          <w:szCs w:val="24"/>
        </w:rPr>
        <w:t xml:space="preserve">. Then, </w:t>
      </w:r>
      <w:r w:rsidR="00B071E7" w:rsidRPr="00F94CD6">
        <w:rPr>
          <w:rFonts w:asciiTheme="majorHAnsi" w:hAnsiTheme="majorHAnsi"/>
          <w:sz w:val="24"/>
          <w:szCs w:val="24"/>
        </w:rPr>
        <w:t xml:space="preserve">using the logit link function with a binomial error structure, </w:t>
      </w:r>
      <w:r w:rsidR="00C54AB6" w:rsidRPr="00F94CD6">
        <w:rPr>
          <w:rFonts w:asciiTheme="majorHAnsi" w:hAnsiTheme="majorHAnsi"/>
          <w:i/>
          <w:sz w:val="24"/>
          <w:szCs w:val="24"/>
        </w:rPr>
        <w:t>y</w:t>
      </w:r>
      <w:r w:rsidR="00C54AB6" w:rsidRPr="00F94CD6">
        <w:rPr>
          <w:rFonts w:asciiTheme="majorHAnsi" w:hAnsiTheme="majorHAnsi"/>
          <w:sz w:val="24"/>
          <w:szCs w:val="24"/>
        </w:rPr>
        <w:t xml:space="preserve"> can be expressed as</w:t>
      </w:r>
      <w:r w:rsidR="00B071E7" w:rsidRPr="00F94CD6">
        <w:rPr>
          <w:rFonts w:asciiTheme="majorHAnsi" w:hAnsiTheme="majorHAnsi"/>
          <w:sz w:val="24"/>
          <w:szCs w:val="24"/>
        </w:rPr>
        <w:t xml:space="preserve"> a GLMM</w:t>
      </w:r>
      <w:r w:rsidR="00C54AB6" w:rsidRPr="00F94CD6">
        <w:rPr>
          <w:rFonts w:asciiTheme="majorHAnsi" w:hAnsiTheme="majorHAnsi"/>
          <w:sz w:val="24"/>
          <w:szCs w:val="24"/>
        </w:rPr>
        <w:t>:</w:t>
      </w:r>
    </w:p>
    <w:p w14:paraId="518927B5" w14:textId="5B5FFB84" w:rsidR="006174A9" w:rsidRPr="00F94CD6" w:rsidRDefault="00C96D73" w:rsidP="007A1CCC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~binomial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hi</m:t>
                  </m:r>
                </m:sub>
              </m:sSub>
            </m:e>
          </m:d>
        </m:oMath>
      </m:oMathPara>
    </w:p>
    <w:p w14:paraId="3BC4AFEC" w14:textId="1353A060" w:rsidR="00C54AB6" w:rsidRPr="00F94CD6" w:rsidRDefault="00C96D73" w:rsidP="007A1CCC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logit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A3C43B1" w14:textId="55D31B11" w:rsidR="00BC4CC4" w:rsidRPr="00F94CD6" w:rsidRDefault="00C96D73" w:rsidP="007A1CCC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~N(0,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3C012D1" w14:textId="7FFE49E8" w:rsidR="00380119" w:rsidRPr="00F94CD6" w:rsidRDefault="00C96D73" w:rsidP="007A1CCC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~N(0,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06A1F54" w14:textId="70540BB9" w:rsidR="00B41EF1" w:rsidRPr="00F94CD6" w:rsidRDefault="00BC4CC4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>where logit</w:t>
      </w:r>
      <w:r w:rsidRPr="00F94CD6">
        <w:rPr>
          <w:rFonts w:asciiTheme="majorHAnsi" w:hAnsiTheme="majorHAnsi"/>
          <w:sz w:val="24"/>
          <w:szCs w:val="24"/>
          <w:vertAlign w:val="superscript"/>
        </w:rPr>
        <w:t>-1</w:t>
      </w:r>
      <w:r w:rsidRPr="00F94CD6">
        <w:rPr>
          <w:rFonts w:asciiTheme="majorHAnsi" w:hAnsiTheme="majorHAnsi"/>
          <w:sz w:val="24"/>
          <w:szCs w:val="24"/>
        </w:rPr>
        <w:t xml:space="preserve"> is the inverse link function and </w:t>
      </w:r>
      <w:proofErr w:type="spellStart"/>
      <w:r w:rsidRPr="00F94CD6">
        <w:rPr>
          <w:rFonts w:asciiTheme="majorHAnsi" w:hAnsiTheme="majorHAnsi"/>
          <w:i/>
          <w:sz w:val="24"/>
          <w:szCs w:val="24"/>
        </w:rPr>
        <w:t>o</w:t>
      </w:r>
      <w:r w:rsidR="00611CA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Pr="00F94CD6">
        <w:rPr>
          <w:rFonts w:asciiTheme="majorHAnsi" w:hAnsiTheme="majorHAnsi"/>
          <w:sz w:val="24"/>
          <w:szCs w:val="24"/>
        </w:rPr>
        <w:t xml:space="preserve"> is overdispersion, which is normally distributed as for the individual effect </w:t>
      </w:r>
      <w:proofErr w:type="spellStart"/>
      <w:r w:rsidRPr="00F94CD6">
        <w:rPr>
          <w:rFonts w:asciiTheme="majorHAnsi" w:hAnsiTheme="majorHAnsi"/>
          <w:i/>
          <w:sz w:val="24"/>
          <w:szCs w:val="24"/>
        </w:rPr>
        <w:t>I</w:t>
      </w:r>
      <w:r w:rsidRPr="00F94CD6">
        <w:rPr>
          <w:rFonts w:asciiTheme="majorHAnsi" w:hAnsiTheme="majorHAnsi"/>
          <w:i/>
          <w:sz w:val="24"/>
          <w:szCs w:val="24"/>
          <w:vertAlign w:val="subscript"/>
        </w:rPr>
        <w:t>i</w:t>
      </w:r>
      <w:proofErr w:type="spellEnd"/>
      <w:r w:rsidR="00B40706" w:rsidRPr="00F94CD6">
        <w:rPr>
          <w:rFonts w:asciiTheme="majorHAnsi" w:hAnsiTheme="majorHAnsi"/>
          <w:sz w:val="24"/>
          <w:szCs w:val="24"/>
        </w:rPr>
        <w:t xml:space="preserve"> (note that we skip the notation </w:t>
      </w:r>
      <w:r w:rsidR="00B40706" w:rsidRPr="00F94CD6">
        <w:rPr>
          <w:rFonts w:asciiTheme="majorHAnsi" w:hAnsiTheme="majorHAnsi"/>
          <w:i/>
          <w:sz w:val="24"/>
          <w:szCs w:val="24"/>
        </w:rPr>
        <w:t>y’</w:t>
      </w:r>
      <w:r w:rsidR="00B40706" w:rsidRPr="00F94CD6">
        <w:rPr>
          <w:rFonts w:asciiTheme="majorHAnsi" w:hAnsiTheme="majorHAnsi"/>
          <w:sz w:val="24"/>
          <w:szCs w:val="24"/>
        </w:rPr>
        <w:t xml:space="preserve"> which we used above)</w:t>
      </w:r>
      <w:r w:rsidR="00380119" w:rsidRPr="00F94CD6">
        <w:rPr>
          <w:rFonts w:asciiTheme="majorHAnsi" w:hAnsiTheme="majorHAnsi"/>
          <w:sz w:val="24"/>
          <w:szCs w:val="24"/>
        </w:rPr>
        <w:t xml:space="preserve">. </w:t>
      </w:r>
      <w:r w:rsidR="003125B3" w:rsidRPr="00F94CD6">
        <w:rPr>
          <w:rFonts w:asciiTheme="majorHAnsi" w:hAnsiTheme="majorHAnsi"/>
          <w:sz w:val="24"/>
          <w:szCs w:val="24"/>
        </w:rPr>
        <w:t>All the key parameters (population mean</w:t>
      </w:r>
      <w:r w:rsidR="00746F0B" w:rsidRPr="00F94CD6">
        <w:rPr>
          <w:rFonts w:asciiTheme="majorHAnsi" w:hAnsiTheme="majorHAnsi"/>
          <w:sz w:val="24"/>
          <w:szCs w:val="24"/>
        </w:rPr>
        <w:t xml:space="preserve"> </w:t>
      </w:r>
      <w:r w:rsidR="003125B3" w:rsidRPr="00F94CD6">
        <w:rPr>
          <w:rFonts w:asciiTheme="majorHAnsi" w:hAnsiTheme="majorHAnsi"/>
          <w:i/>
          <w:sz w:val="24"/>
          <w:szCs w:val="24"/>
        </w:rPr>
        <w:t>β</w:t>
      </w:r>
      <w:r w:rsidR="003125B3" w:rsidRPr="00F94CD6">
        <w:rPr>
          <w:rFonts w:asciiTheme="majorHAnsi" w:hAnsiTheme="majorHAnsi"/>
          <w:i/>
          <w:sz w:val="24"/>
          <w:szCs w:val="24"/>
          <w:vertAlign w:val="subscript"/>
        </w:rPr>
        <w:t>0</w:t>
      </w:r>
      <w:r w:rsidR="003125B3" w:rsidRPr="00F94CD6">
        <w:rPr>
          <w:rFonts w:asciiTheme="majorHAnsi" w:hAnsiTheme="majorHAnsi"/>
          <w:sz w:val="24"/>
          <w:szCs w:val="24"/>
        </w:rPr>
        <w:t xml:space="preserve"> and individual-specific deviation </w:t>
      </w:r>
      <w:proofErr w:type="spellStart"/>
      <w:r w:rsidR="003125B3" w:rsidRPr="00F94CD6">
        <w:rPr>
          <w:rFonts w:asciiTheme="majorHAnsi" w:hAnsiTheme="majorHAnsi"/>
          <w:i/>
          <w:sz w:val="24"/>
          <w:szCs w:val="24"/>
        </w:rPr>
        <w:t>I</w:t>
      </w:r>
      <w:r w:rsidR="003125B3" w:rsidRPr="00F94CD6">
        <w:rPr>
          <w:rFonts w:asciiTheme="majorHAnsi" w:hAnsiTheme="majorHAnsi"/>
          <w:i/>
          <w:sz w:val="24"/>
          <w:szCs w:val="24"/>
          <w:vertAlign w:val="subscript"/>
        </w:rPr>
        <w:t>i</w:t>
      </w:r>
      <w:proofErr w:type="spellEnd"/>
      <w:r w:rsidR="003125B3" w:rsidRPr="00F94CD6">
        <w:rPr>
          <w:rFonts w:asciiTheme="majorHAnsi" w:hAnsiTheme="majorHAnsi"/>
          <w:sz w:val="24"/>
          <w:szCs w:val="24"/>
        </w:rPr>
        <w:t>) are estimated on the latent scale where random effects are (assume</w:t>
      </w:r>
      <w:r w:rsidR="00B41EF1" w:rsidRPr="00F94CD6">
        <w:rPr>
          <w:rFonts w:asciiTheme="majorHAnsi" w:hAnsiTheme="majorHAnsi"/>
          <w:sz w:val="24"/>
          <w:szCs w:val="24"/>
        </w:rPr>
        <w:t xml:space="preserve">d to be) normally distributed. </w:t>
      </w:r>
      <w:r w:rsidR="00611CA1" w:rsidRPr="00F94CD6">
        <w:rPr>
          <w:rFonts w:asciiTheme="majorHAnsi" w:hAnsiTheme="majorHAnsi"/>
          <w:sz w:val="24"/>
          <w:szCs w:val="24"/>
        </w:rPr>
        <w:t xml:space="preserve">It is </w:t>
      </w:r>
      <w:r w:rsidR="003125B3" w:rsidRPr="00F94CD6">
        <w:rPr>
          <w:rFonts w:asciiTheme="majorHAnsi" w:hAnsiTheme="majorHAnsi"/>
          <w:sz w:val="24"/>
          <w:szCs w:val="24"/>
        </w:rPr>
        <w:t xml:space="preserve">also </w:t>
      </w:r>
      <w:r w:rsidR="00611CA1" w:rsidRPr="00F94CD6">
        <w:rPr>
          <w:rFonts w:asciiTheme="majorHAnsi" w:hAnsiTheme="majorHAnsi"/>
          <w:sz w:val="24"/>
          <w:szCs w:val="24"/>
        </w:rPr>
        <w:t xml:space="preserve">interesting to notice that </w:t>
      </w:r>
      <w:proofErr w:type="spellStart"/>
      <w:r w:rsidR="00611CA1" w:rsidRPr="00F94CD6">
        <w:rPr>
          <w:rFonts w:asciiTheme="majorHAnsi" w:hAnsiTheme="majorHAnsi"/>
          <w:i/>
          <w:sz w:val="24"/>
          <w:szCs w:val="24"/>
        </w:rPr>
        <w:t>o</w:t>
      </w:r>
      <w:r w:rsidR="00611CA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611CA1" w:rsidRPr="00F94CD6">
        <w:rPr>
          <w:rFonts w:asciiTheme="majorHAnsi" w:hAnsiTheme="majorHAnsi"/>
          <w:sz w:val="24"/>
          <w:szCs w:val="24"/>
        </w:rPr>
        <w:t xml:space="preserve"> is very much like </w:t>
      </w:r>
      <w:proofErr w:type="spellStart"/>
      <w:r w:rsidR="00611CA1" w:rsidRPr="00F94CD6">
        <w:rPr>
          <w:rFonts w:asciiTheme="majorHAnsi" w:hAnsiTheme="majorHAnsi"/>
          <w:i/>
          <w:sz w:val="24"/>
          <w:szCs w:val="24"/>
        </w:rPr>
        <w:t>e</w:t>
      </w:r>
      <w:r w:rsidR="00611CA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611CA1" w:rsidRPr="00F94CD6">
        <w:rPr>
          <w:rFonts w:asciiTheme="majorHAnsi" w:hAnsiTheme="majorHAnsi"/>
          <w:sz w:val="24"/>
          <w:szCs w:val="24"/>
        </w:rPr>
        <w:t xml:space="preserve"> (residuals), whic</w:t>
      </w:r>
      <w:r w:rsidR="009332A8" w:rsidRPr="00F94CD6">
        <w:rPr>
          <w:rFonts w:asciiTheme="majorHAnsi" w:hAnsiTheme="majorHAnsi"/>
          <w:sz w:val="24"/>
          <w:szCs w:val="24"/>
        </w:rPr>
        <w:t xml:space="preserve">h we have seen in other modules; in the statistical literature, </w:t>
      </w:r>
      <w:r w:rsidR="009332A8" w:rsidRPr="00F94CD6">
        <w:rPr>
          <w:rFonts w:asciiTheme="majorHAnsi" w:hAnsiTheme="majorHAnsi"/>
          <w:i/>
          <w:sz w:val="24"/>
          <w:szCs w:val="24"/>
        </w:rPr>
        <w:t xml:space="preserve">o </w:t>
      </w:r>
      <w:r w:rsidR="009332A8" w:rsidRPr="00F94CD6">
        <w:rPr>
          <w:rFonts w:asciiTheme="majorHAnsi" w:hAnsiTheme="majorHAnsi"/>
          <w:sz w:val="24"/>
          <w:szCs w:val="24"/>
        </w:rPr>
        <w:t xml:space="preserve">is known as additive (over)dispersion because there is an alternative way of implementing dispersion known as multiplicative overdispersion (for more details of additive and multiplicative dispersion, see </w:t>
      </w:r>
      <w:commentRangeStart w:id="92"/>
      <w:r w:rsidR="009332A8" w:rsidRPr="00F94CD6">
        <w:rPr>
          <w:rFonts w:asciiTheme="majorHAnsi" w:hAnsiTheme="majorHAnsi"/>
          <w:sz w:val="24"/>
          <w:szCs w:val="24"/>
        </w:rPr>
        <w:t xml:space="preserve">Nakagawa and </w:t>
      </w:r>
      <w:proofErr w:type="spellStart"/>
      <w:r w:rsidR="009332A8" w:rsidRPr="00F94CD6">
        <w:rPr>
          <w:rFonts w:asciiTheme="majorHAnsi" w:hAnsiTheme="majorHAnsi"/>
          <w:sz w:val="24"/>
          <w:szCs w:val="24"/>
        </w:rPr>
        <w:t>Schielzeth</w:t>
      </w:r>
      <w:proofErr w:type="spellEnd"/>
      <w:r w:rsidR="009332A8" w:rsidRPr="00F94CD6">
        <w:rPr>
          <w:rFonts w:asciiTheme="majorHAnsi" w:hAnsiTheme="majorHAnsi"/>
          <w:sz w:val="24"/>
          <w:szCs w:val="24"/>
        </w:rPr>
        <w:t xml:space="preserve"> 2010</w:t>
      </w:r>
      <w:commentRangeEnd w:id="92"/>
      <w:r w:rsidR="009332A8" w:rsidRPr="00F94CD6">
        <w:rPr>
          <w:rStyle w:val="CommentReference"/>
        </w:rPr>
        <w:commentReference w:id="92"/>
      </w:r>
      <w:r w:rsidR="009332A8" w:rsidRPr="00F94CD6">
        <w:rPr>
          <w:rFonts w:asciiTheme="majorHAnsi" w:hAnsiTheme="majorHAnsi"/>
          <w:sz w:val="24"/>
          <w:szCs w:val="24"/>
        </w:rPr>
        <w:t xml:space="preserve">). </w:t>
      </w:r>
      <w:r w:rsidR="00B41EF1" w:rsidRPr="00F94CD6">
        <w:rPr>
          <w:rFonts w:asciiTheme="majorHAnsi" w:hAnsiTheme="majorHAnsi"/>
          <w:sz w:val="24"/>
          <w:szCs w:val="24"/>
        </w:rPr>
        <w:t xml:space="preserve">The overdispersion </w:t>
      </w:r>
      <w:proofErr w:type="spellStart"/>
      <w:r w:rsidR="00B41EF1" w:rsidRPr="00F94CD6">
        <w:rPr>
          <w:rFonts w:asciiTheme="majorHAnsi" w:hAnsiTheme="majorHAnsi"/>
          <w:i/>
          <w:sz w:val="24"/>
          <w:szCs w:val="24"/>
        </w:rPr>
        <w:t>o</w:t>
      </w:r>
      <w:r w:rsidR="00B41EF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B41EF1" w:rsidRPr="00F94CD6">
        <w:rPr>
          <w:rFonts w:asciiTheme="majorHAnsi" w:hAnsiTheme="majorHAnsi"/>
          <w:sz w:val="24"/>
          <w:szCs w:val="24"/>
        </w:rPr>
        <w:t xml:space="preserve"> is also known as the observat</w:t>
      </w:r>
      <w:r w:rsidR="00EB5D65" w:rsidRPr="00F94CD6">
        <w:rPr>
          <w:rFonts w:asciiTheme="majorHAnsi" w:hAnsiTheme="majorHAnsi"/>
          <w:sz w:val="24"/>
          <w:szCs w:val="24"/>
        </w:rPr>
        <w:t>ion-level random factor (effect</w:t>
      </w:r>
      <w:r w:rsidR="00B41EF1" w:rsidRPr="00F94CD6">
        <w:rPr>
          <w:rFonts w:asciiTheme="majorHAnsi" w:hAnsiTheme="majorHAnsi"/>
          <w:sz w:val="24"/>
          <w:szCs w:val="24"/>
        </w:rPr>
        <w:t xml:space="preserve">) because the number of </w:t>
      </w:r>
      <w:r w:rsidR="00F86B0E" w:rsidRPr="00F94CD6">
        <w:rPr>
          <w:rFonts w:asciiTheme="majorHAnsi" w:hAnsiTheme="majorHAnsi"/>
          <w:sz w:val="24"/>
          <w:szCs w:val="24"/>
        </w:rPr>
        <w:t xml:space="preserve">categories of </w:t>
      </w:r>
      <w:r w:rsidR="00EB5D65" w:rsidRPr="00F94CD6">
        <w:rPr>
          <w:rFonts w:asciiTheme="majorHAnsi" w:hAnsiTheme="majorHAnsi"/>
          <w:sz w:val="24"/>
          <w:szCs w:val="24"/>
        </w:rPr>
        <w:t>this random effect</w:t>
      </w:r>
      <w:r w:rsidR="00B41EF1" w:rsidRPr="00F94CD6">
        <w:rPr>
          <w:rFonts w:asciiTheme="majorHAnsi" w:hAnsiTheme="majorHAnsi"/>
          <w:sz w:val="24"/>
          <w:szCs w:val="24"/>
        </w:rPr>
        <w:t xml:space="preserve"> matches the number of data points</w:t>
      </w:r>
      <w:r w:rsidR="00F86B0E" w:rsidRPr="00F94CD6">
        <w:rPr>
          <w:rFonts w:asciiTheme="majorHAnsi" w:hAnsiTheme="majorHAnsi"/>
          <w:sz w:val="24"/>
          <w:szCs w:val="24"/>
        </w:rPr>
        <w:t xml:space="preserve">, </w:t>
      </w:r>
      <w:r w:rsidR="00B41EF1" w:rsidRPr="00F94CD6">
        <w:rPr>
          <w:rFonts w:asciiTheme="majorHAnsi" w:hAnsiTheme="majorHAnsi"/>
          <w:sz w:val="24"/>
          <w:szCs w:val="24"/>
        </w:rPr>
        <w:t xml:space="preserve">this aspect is also somewhat analogous to the residuals in a normal mixed-effects model. </w:t>
      </w:r>
    </w:p>
    <w:p w14:paraId="58DDB831" w14:textId="3BC826E1" w:rsidR="00BC4CC4" w:rsidRPr="00F94CD6" w:rsidRDefault="009332A8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Overall the </w:t>
      </w:r>
      <w:r w:rsidR="00611CA1" w:rsidRPr="00F94CD6">
        <w:rPr>
          <w:rFonts w:asciiTheme="majorHAnsi" w:hAnsiTheme="majorHAnsi"/>
          <w:sz w:val="24"/>
          <w:szCs w:val="24"/>
        </w:rPr>
        <w:t xml:space="preserve">GLMM </w:t>
      </w:r>
      <w:r w:rsidRPr="00F94CD6">
        <w:rPr>
          <w:rFonts w:asciiTheme="majorHAnsi" w:hAnsiTheme="majorHAnsi"/>
          <w:sz w:val="24"/>
          <w:szCs w:val="24"/>
        </w:rPr>
        <w:t xml:space="preserve">above </w:t>
      </w:r>
      <w:r w:rsidR="00611CA1" w:rsidRPr="00F94CD6">
        <w:rPr>
          <w:rFonts w:asciiTheme="majorHAnsi" w:hAnsiTheme="majorHAnsi"/>
          <w:sz w:val="24"/>
          <w:szCs w:val="24"/>
        </w:rPr>
        <w:t>looks very much like normal mixed-effects models apart from the overdispersion</w:t>
      </w:r>
      <w:r w:rsidR="00F86B0E" w:rsidRPr="00F94CD6">
        <w:rPr>
          <w:rFonts w:asciiTheme="majorHAnsi" w:hAnsiTheme="majorHAnsi"/>
          <w:sz w:val="24"/>
          <w:szCs w:val="24"/>
        </w:rPr>
        <w:t xml:space="preserve"> and </w:t>
      </w:r>
      <w:r w:rsidR="00611CA1" w:rsidRPr="00F94CD6">
        <w:rPr>
          <w:rFonts w:asciiTheme="majorHAnsi" w:hAnsiTheme="majorHAnsi"/>
          <w:sz w:val="24"/>
          <w:szCs w:val="24"/>
        </w:rPr>
        <w:t>the (inverse) link function</w:t>
      </w:r>
      <w:r w:rsidR="00097565" w:rsidRPr="00F94CD6">
        <w:rPr>
          <w:rFonts w:asciiTheme="majorHAnsi" w:hAnsiTheme="majorHAnsi"/>
          <w:sz w:val="24"/>
          <w:szCs w:val="24"/>
        </w:rPr>
        <w:t>,</w:t>
      </w:r>
      <w:r w:rsidR="00611CA1" w:rsidRPr="00F94CD6">
        <w:rPr>
          <w:rFonts w:asciiTheme="majorHAnsi" w:hAnsiTheme="majorHAnsi"/>
          <w:sz w:val="24"/>
          <w:szCs w:val="24"/>
        </w:rPr>
        <w:t xml:space="preserve"> which connects </w:t>
      </w:r>
      <w:r w:rsidR="00611CA1" w:rsidRPr="00F94CD6">
        <w:rPr>
          <w:rFonts w:asciiTheme="majorHAnsi" w:hAnsiTheme="majorHAnsi"/>
          <w:i/>
          <w:sz w:val="24"/>
          <w:szCs w:val="24"/>
        </w:rPr>
        <w:t>p</w:t>
      </w:r>
      <w:r w:rsidR="00611CA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r w:rsidR="00611CA1" w:rsidRPr="00F94CD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611CA1" w:rsidRPr="00F94CD6">
        <w:rPr>
          <w:rFonts w:asciiTheme="majorHAnsi" w:hAnsiTheme="majorHAnsi"/>
          <w:i/>
          <w:sz w:val="24"/>
          <w:szCs w:val="24"/>
        </w:rPr>
        <w:t>y</w:t>
      </w:r>
      <w:r w:rsidR="00611CA1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611CA1" w:rsidRPr="00F94CD6">
        <w:rPr>
          <w:rFonts w:asciiTheme="majorHAnsi" w:hAnsiTheme="majorHAnsi"/>
          <w:sz w:val="24"/>
          <w:szCs w:val="24"/>
        </w:rPr>
        <w:t xml:space="preserve"> via binomial distributions. </w:t>
      </w:r>
      <w:commentRangeStart w:id="93"/>
      <w:r w:rsidR="005A1892" w:rsidRPr="00F94CD6">
        <w:rPr>
          <w:rFonts w:asciiTheme="majorHAnsi" w:hAnsiTheme="majorHAnsi"/>
          <w:sz w:val="24"/>
          <w:szCs w:val="24"/>
        </w:rPr>
        <w:t xml:space="preserve">For a binary trait (dead or alive, male or female, present or absent), </w:t>
      </w:r>
      <w:proofErr w:type="spellStart"/>
      <w:r w:rsidR="005A1892" w:rsidRPr="00F94CD6">
        <w:rPr>
          <w:rFonts w:asciiTheme="majorHAnsi" w:hAnsiTheme="majorHAnsi"/>
          <w:i/>
          <w:sz w:val="24"/>
          <w:szCs w:val="24"/>
        </w:rPr>
        <w:t>m</w:t>
      </w:r>
      <w:r w:rsidR="005A1892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5A1892" w:rsidRPr="00F94CD6">
        <w:rPr>
          <w:rFonts w:asciiTheme="majorHAnsi" w:hAnsiTheme="majorHAnsi"/>
          <w:sz w:val="24"/>
          <w:szCs w:val="24"/>
        </w:rPr>
        <w:t xml:space="preserve"> is always 1. Also </w:t>
      </w:r>
      <w:proofErr w:type="spellStart"/>
      <w:r w:rsidR="005A1892" w:rsidRPr="00F94CD6">
        <w:rPr>
          <w:rFonts w:asciiTheme="majorHAnsi" w:hAnsiTheme="majorHAnsi"/>
          <w:i/>
          <w:sz w:val="24"/>
          <w:szCs w:val="24"/>
        </w:rPr>
        <w:t>o</w:t>
      </w:r>
      <w:r w:rsidR="005A1892" w:rsidRPr="00F94CD6">
        <w:rPr>
          <w:rFonts w:asciiTheme="majorHAnsi" w:hAnsiTheme="majorHAnsi"/>
          <w:i/>
          <w:sz w:val="24"/>
          <w:szCs w:val="24"/>
          <w:vertAlign w:val="subscript"/>
        </w:rPr>
        <w:t>hi</w:t>
      </w:r>
      <w:proofErr w:type="spellEnd"/>
      <w:r w:rsidR="005A1892" w:rsidRPr="00F94CD6">
        <w:rPr>
          <w:rFonts w:asciiTheme="majorHAnsi" w:hAnsiTheme="majorHAnsi"/>
          <w:sz w:val="24"/>
          <w:szCs w:val="24"/>
        </w:rPr>
        <w:t xml:space="preserve"> is always 0 because overdispersion is not ‘identifiable’ in binary data</w:t>
      </w:r>
      <w:r w:rsidR="007D30DA" w:rsidRPr="00F94CD6">
        <w:rPr>
          <w:rFonts w:asciiTheme="majorHAnsi" w:hAnsiTheme="majorHAnsi"/>
          <w:sz w:val="24"/>
          <w:szCs w:val="24"/>
        </w:rPr>
        <w:t xml:space="preserve"> (see module XXX</w:t>
      </w:r>
      <w:r w:rsidR="005A1892" w:rsidRPr="00F94CD6">
        <w:rPr>
          <w:rFonts w:asciiTheme="majorHAnsi" w:hAnsiTheme="majorHAnsi"/>
          <w:sz w:val="24"/>
          <w:szCs w:val="24"/>
        </w:rPr>
        <w:t xml:space="preserve">. </w:t>
      </w:r>
      <w:commentRangeEnd w:id="93"/>
      <w:r w:rsidR="005A1892" w:rsidRPr="00F94CD6">
        <w:rPr>
          <w:rStyle w:val="CommentReference"/>
        </w:rPr>
        <w:commentReference w:id="93"/>
      </w:r>
    </w:p>
    <w:p w14:paraId="02636F79" w14:textId="77777777" w:rsidR="00380119" w:rsidRPr="00F94CD6" w:rsidRDefault="00380119" w:rsidP="007A1CCC">
      <w:pPr>
        <w:rPr>
          <w:rFonts w:asciiTheme="majorHAnsi" w:hAnsiTheme="majorHAnsi"/>
          <w:sz w:val="24"/>
          <w:szCs w:val="24"/>
        </w:rPr>
      </w:pPr>
    </w:p>
    <w:p w14:paraId="4CF00571" w14:textId="3F9FF9A1" w:rsidR="00BC4CC4" w:rsidRPr="00F94CD6" w:rsidRDefault="005A1892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lastRenderedPageBreak/>
        <w:t>Now, i</w:t>
      </w:r>
      <w:r w:rsidR="00611CA1" w:rsidRPr="00F94CD6">
        <w:rPr>
          <w:rFonts w:asciiTheme="majorHAnsi" w:hAnsiTheme="majorHAnsi"/>
          <w:sz w:val="24"/>
          <w:szCs w:val="24"/>
        </w:rPr>
        <w:t xml:space="preserve">magine that the number of </w:t>
      </w:r>
      <w:proofErr w:type="spellStart"/>
      <w:r w:rsidR="003125B3" w:rsidRPr="00F94CD6">
        <w:rPr>
          <w:rFonts w:asciiTheme="majorHAnsi" w:hAnsiTheme="majorHAnsi"/>
          <w:sz w:val="24"/>
          <w:szCs w:val="24"/>
        </w:rPr>
        <w:t>mating</w:t>
      </w:r>
      <w:r w:rsidR="00F86B0E" w:rsidRPr="00F94CD6">
        <w:rPr>
          <w:rFonts w:asciiTheme="majorHAnsi" w:hAnsiTheme="majorHAnsi"/>
          <w:sz w:val="24"/>
          <w:szCs w:val="24"/>
        </w:rPr>
        <w:t>s</w:t>
      </w:r>
      <w:proofErr w:type="spellEnd"/>
      <w:r w:rsidR="00B44A0F" w:rsidRPr="00F94CD6">
        <w:rPr>
          <w:rFonts w:asciiTheme="majorHAnsi" w:hAnsiTheme="majorHAnsi"/>
          <w:sz w:val="24"/>
          <w:szCs w:val="24"/>
        </w:rPr>
        <w:t xml:space="preserve"> (</w:t>
      </w:r>
      <w:r w:rsidR="00B44A0F" w:rsidRPr="00F94CD6">
        <w:rPr>
          <w:rFonts w:asciiTheme="majorHAnsi" w:hAnsiTheme="majorHAnsi"/>
          <w:i/>
          <w:iCs/>
          <w:sz w:val="24"/>
          <w:szCs w:val="24"/>
          <w:u w:val="single"/>
        </w:rPr>
        <w:t>y</w:t>
      </w:r>
      <w:r w:rsidR="00B44A0F" w:rsidRPr="00F94CD6">
        <w:rPr>
          <w:rFonts w:asciiTheme="majorHAnsi" w:hAnsiTheme="majorHAnsi"/>
          <w:sz w:val="24"/>
          <w:szCs w:val="24"/>
        </w:rPr>
        <w:t>)</w:t>
      </w:r>
      <w:r w:rsidR="003125B3" w:rsidRPr="00F94CD6">
        <w:rPr>
          <w:rFonts w:asciiTheme="majorHAnsi" w:hAnsiTheme="majorHAnsi"/>
          <w:sz w:val="24"/>
          <w:szCs w:val="24"/>
        </w:rPr>
        <w:t xml:space="preserve"> per male</w:t>
      </w:r>
      <w:r w:rsidR="00B44A0F" w:rsidRPr="00F94CD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B44A0F" w:rsidRPr="00F94CD6">
        <w:rPr>
          <w:rFonts w:asciiTheme="majorHAnsi" w:hAnsiTheme="majorHAnsi"/>
          <w:i/>
          <w:iCs/>
          <w:sz w:val="24"/>
          <w:szCs w:val="24"/>
        </w:rPr>
        <w:t>i</w:t>
      </w:r>
      <w:proofErr w:type="spellEnd"/>
      <w:r w:rsidR="00B44A0F" w:rsidRPr="00F94CD6">
        <w:rPr>
          <w:rFonts w:asciiTheme="majorHAnsi" w:hAnsiTheme="majorHAnsi"/>
          <w:sz w:val="24"/>
          <w:szCs w:val="24"/>
        </w:rPr>
        <w:t>)</w:t>
      </w:r>
      <w:r w:rsidR="003125B3" w:rsidRPr="00F94CD6">
        <w:rPr>
          <w:rFonts w:asciiTheme="majorHAnsi" w:hAnsiTheme="majorHAnsi"/>
          <w:sz w:val="24"/>
          <w:szCs w:val="24"/>
        </w:rPr>
        <w:t xml:space="preserve"> animal </w:t>
      </w:r>
      <w:r w:rsidR="00431B1D" w:rsidRPr="00F94CD6">
        <w:rPr>
          <w:rFonts w:asciiTheme="majorHAnsi" w:hAnsiTheme="majorHAnsi"/>
          <w:sz w:val="24"/>
          <w:szCs w:val="24"/>
        </w:rPr>
        <w:t xml:space="preserve">and </w:t>
      </w:r>
      <w:r w:rsidR="003125B3" w:rsidRPr="00F94CD6">
        <w:rPr>
          <w:rFonts w:asciiTheme="majorHAnsi" w:hAnsiTheme="majorHAnsi"/>
          <w:sz w:val="24"/>
          <w:szCs w:val="24"/>
        </w:rPr>
        <w:t>per season (</w:t>
      </w:r>
      <w:r w:rsidR="00B44A0F" w:rsidRPr="00F94CD6">
        <w:rPr>
          <w:rFonts w:asciiTheme="majorHAnsi" w:hAnsiTheme="majorHAnsi"/>
          <w:i/>
          <w:sz w:val="24"/>
          <w:szCs w:val="24"/>
        </w:rPr>
        <w:t>h</w:t>
      </w:r>
      <w:r w:rsidR="003125B3" w:rsidRPr="00F94CD6">
        <w:rPr>
          <w:rFonts w:asciiTheme="majorHAnsi" w:hAnsiTheme="majorHAnsi"/>
          <w:sz w:val="24"/>
          <w:szCs w:val="24"/>
        </w:rPr>
        <w:t>)</w:t>
      </w:r>
      <w:r w:rsidRPr="00F94CD6">
        <w:rPr>
          <w:rFonts w:asciiTheme="majorHAnsi" w:hAnsiTheme="majorHAnsi"/>
          <w:sz w:val="24"/>
          <w:szCs w:val="24"/>
        </w:rPr>
        <w:t xml:space="preserve">. </w:t>
      </w:r>
      <w:r w:rsidR="003125B3" w:rsidRPr="00F94CD6">
        <w:rPr>
          <w:rFonts w:asciiTheme="majorHAnsi" w:hAnsiTheme="majorHAnsi"/>
          <w:sz w:val="24"/>
          <w:szCs w:val="24"/>
        </w:rPr>
        <w:t xml:space="preserve">Then, using the log link function with a Poisson error structure, </w:t>
      </w:r>
      <w:r w:rsidR="003125B3" w:rsidRPr="00F94CD6">
        <w:rPr>
          <w:rFonts w:asciiTheme="majorHAnsi" w:hAnsiTheme="majorHAnsi"/>
          <w:i/>
          <w:sz w:val="24"/>
          <w:szCs w:val="24"/>
        </w:rPr>
        <w:t>y</w:t>
      </w:r>
      <w:r w:rsidR="003125B3" w:rsidRPr="00F94CD6">
        <w:rPr>
          <w:rFonts w:asciiTheme="majorHAnsi" w:hAnsiTheme="majorHAnsi"/>
          <w:sz w:val="24"/>
          <w:szCs w:val="24"/>
        </w:rPr>
        <w:t xml:space="preserve"> can be written as a GLMM:</w:t>
      </w:r>
    </w:p>
    <w:p w14:paraId="221BEF1C" w14:textId="428D8F1A" w:rsidR="003125B3" w:rsidRPr="00F94CD6" w:rsidRDefault="00C96D73" w:rsidP="003125B3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~Poisson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hi</m:t>
                  </m:r>
                </m:sub>
              </m:sSub>
            </m:e>
          </m:d>
        </m:oMath>
      </m:oMathPara>
    </w:p>
    <w:p w14:paraId="24B0D86B" w14:textId="5BC09904" w:rsidR="003125B3" w:rsidRPr="00F94CD6" w:rsidRDefault="00C96D73" w:rsidP="003125B3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=exp(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F6B5325" w14:textId="77777777" w:rsidR="003125B3" w:rsidRPr="00F94CD6" w:rsidRDefault="00C96D73" w:rsidP="003125B3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~N(0,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36176DA" w14:textId="77777777" w:rsidR="003125B3" w:rsidRPr="00F94CD6" w:rsidRDefault="00C96D73" w:rsidP="003125B3">
      <w:pPr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~N(0,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4F8D786" w14:textId="5C594493" w:rsidR="00C54AB6" w:rsidRPr="00F94CD6" w:rsidRDefault="003125B3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 xml:space="preserve">where </w:t>
      </w:r>
      <w:r w:rsidRPr="00F94CD6">
        <w:rPr>
          <w:rFonts w:asciiTheme="majorHAnsi" w:hAnsiTheme="majorHAnsi"/>
          <w:i/>
          <w:sz w:val="24"/>
          <w:szCs w:val="24"/>
        </w:rPr>
        <w:t>exp</w:t>
      </w:r>
      <w:r w:rsidRPr="00F94CD6">
        <w:rPr>
          <w:rFonts w:asciiTheme="majorHAnsi" w:hAnsiTheme="majorHAnsi"/>
          <w:sz w:val="24"/>
          <w:szCs w:val="24"/>
        </w:rPr>
        <w:t xml:space="preserve"> is the inverse link function (of log),</w:t>
      </w:r>
      <w:r w:rsidR="005A1892" w:rsidRPr="00F94CD6">
        <w:rPr>
          <w:rFonts w:asciiTheme="majorHAnsi" w:hAnsiTheme="majorHAnsi"/>
          <w:sz w:val="24"/>
          <w:szCs w:val="24"/>
        </w:rPr>
        <w:t xml:space="preserve"> </w:t>
      </w:r>
      <w:r w:rsidRPr="00F94CD6">
        <w:rPr>
          <w:rFonts w:asciiTheme="majorHAnsi" w:hAnsiTheme="majorHAnsi"/>
          <w:sz w:val="24"/>
          <w:szCs w:val="24"/>
        </w:rPr>
        <w:t>and the other notations are the same as above. Again</w:t>
      </w:r>
      <w:r w:rsidR="00A322C4" w:rsidRPr="00F94CD6">
        <w:rPr>
          <w:rFonts w:asciiTheme="majorHAnsi" w:hAnsiTheme="majorHAnsi"/>
          <w:sz w:val="24"/>
          <w:szCs w:val="24"/>
        </w:rPr>
        <w:t>,</w:t>
      </w:r>
      <w:r w:rsidRPr="00F94CD6">
        <w:rPr>
          <w:rFonts w:asciiTheme="majorHAnsi" w:hAnsiTheme="majorHAnsi"/>
          <w:sz w:val="24"/>
          <w:szCs w:val="24"/>
        </w:rPr>
        <w:t xml:space="preserve"> on the latent scale, </w:t>
      </w:r>
      <w:r w:rsidR="005A1892" w:rsidRPr="00F94CD6">
        <w:rPr>
          <w:rFonts w:asciiTheme="majorHAnsi" w:hAnsiTheme="majorHAnsi"/>
          <w:sz w:val="24"/>
          <w:szCs w:val="24"/>
        </w:rPr>
        <w:t>random effects are all normally distributed</w:t>
      </w:r>
      <w:r w:rsidR="00A322C4" w:rsidRPr="00F94CD6">
        <w:rPr>
          <w:rFonts w:asciiTheme="majorHAnsi" w:hAnsiTheme="majorHAnsi"/>
          <w:sz w:val="24"/>
          <w:szCs w:val="24"/>
        </w:rPr>
        <w:t>,</w:t>
      </w:r>
      <w:r w:rsidR="005A1892" w:rsidRPr="00F94CD6">
        <w:rPr>
          <w:rFonts w:asciiTheme="majorHAnsi" w:hAnsiTheme="majorHAnsi"/>
          <w:sz w:val="24"/>
          <w:szCs w:val="24"/>
        </w:rPr>
        <w:t xml:space="preserve"> and the equation is very </w:t>
      </w:r>
      <w:r w:rsidR="00A322C4" w:rsidRPr="00F94CD6">
        <w:rPr>
          <w:rFonts w:asciiTheme="majorHAnsi" w:hAnsiTheme="majorHAnsi"/>
          <w:sz w:val="24"/>
          <w:szCs w:val="24"/>
        </w:rPr>
        <w:t>similar to</w:t>
      </w:r>
      <w:r w:rsidR="005A1892" w:rsidRPr="00F94CD6">
        <w:rPr>
          <w:rFonts w:asciiTheme="majorHAnsi" w:hAnsiTheme="majorHAnsi"/>
          <w:sz w:val="24"/>
          <w:szCs w:val="24"/>
        </w:rPr>
        <w:t xml:space="preserve"> a Gaussian trait.</w:t>
      </w:r>
      <w:r w:rsidRPr="00F94CD6">
        <w:rPr>
          <w:rFonts w:asciiTheme="majorHAnsi" w:hAnsiTheme="majorHAnsi"/>
          <w:sz w:val="24"/>
          <w:szCs w:val="24"/>
        </w:rPr>
        <w:t xml:space="preserve"> </w:t>
      </w:r>
    </w:p>
    <w:p w14:paraId="5FAF8AEE" w14:textId="26618DE0" w:rsidR="007A1CCC" w:rsidRPr="00F94CD6" w:rsidRDefault="00CC58C1" w:rsidP="007A1CCC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eastAsia="Times New Roman" w:hAnsiTheme="majorHAnsi" w:cs="Times New Roman"/>
          <w:b/>
          <w:bCs/>
          <w:sz w:val="24"/>
          <w:szCs w:val="24"/>
        </w:rPr>
        <w:t>Exercise</w:t>
      </w:r>
      <w:r w:rsidR="009B1291" w:rsidRPr="00F94CD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2</w:t>
      </w:r>
      <w:r w:rsidRPr="00F94CD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: </w:t>
      </w:r>
      <w:r w:rsidR="00727A47" w:rsidRPr="00F94CD6">
        <w:rPr>
          <w:rFonts w:asciiTheme="majorHAnsi" w:eastAsia="Times New Roman" w:hAnsiTheme="majorHAnsi" w:cs="Times New Roman"/>
          <w:bCs/>
          <w:sz w:val="24"/>
          <w:szCs w:val="24"/>
        </w:rPr>
        <w:t>We now set the 3 parameters</w:t>
      </w:r>
      <w:r w:rsidR="00EB5D65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(</w:t>
      </w:r>
      <w:r w:rsidR="00EB5D65" w:rsidRPr="00F94CD6">
        <w:rPr>
          <w:rFonts w:asciiTheme="majorHAnsi" w:hAnsiTheme="majorHAnsi"/>
          <w:i/>
          <w:sz w:val="24"/>
          <w:szCs w:val="24"/>
        </w:rPr>
        <w:t>β</w:t>
      </w:r>
      <w:r w:rsidR="00EB5D65" w:rsidRPr="00F94CD6">
        <w:rPr>
          <w:rFonts w:asciiTheme="majorHAnsi" w:hAnsiTheme="majorHAnsi"/>
          <w:i/>
          <w:sz w:val="24"/>
          <w:szCs w:val="24"/>
          <w:vertAlign w:val="subscript"/>
        </w:rPr>
        <w:t>0</w:t>
      </w:r>
      <w:r w:rsidR="00EB5D65" w:rsidRPr="00F94CD6">
        <w:rPr>
          <w:rFonts w:asciiTheme="majorHAnsi" w:hAnsiTheme="majorHAnsi"/>
          <w:sz w:val="24"/>
          <w:szCs w:val="24"/>
        </w:rPr>
        <w:t xml:space="preserve">, </w:t>
      </w:r>
      <w:r w:rsidR="00EB5D65" w:rsidRPr="00F94CD6">
        <w:rPr>
          <w:rFonts w:asciiTheme="majorHAnsi" w:hAnsiTheme="majorHAnsi"/>
          <w:i/>
          <w:sz w:val="24"/>
          <w:szCs w:val="24"/>
        </w:rPr>
        <w:t>V</w:t>
      </w:r>
      <w:r w:rsidR="00EB5D65" w:rsidRPr="00F94CD6">
        <w:rPr>
          <w:rFonts w:asciiTheme="majorHAnsi" w:hAnsiTheme="majorHAnsi"/>
          <w:i/>
          <w:sz w:val="24"/>
          <w:szCs w:val="24"/>
          <w:vertAlign w:val="subscript"/>
        </w:rPr>
        <w:t>i</w:t>
      </w:r>
      <w:r w:rsidR="00EB5D65" w:rsidRPr="00F94CD6">
        <w:rPr>
          <w:rFonts w:asciiTheme="majorHAnsi" w:hAnsiTheme="majorHAnsi"/>
          <w:sz w:val="24"/>
          <w:szCs w:val="24"/>
        </w:rPr>
        <w:t xml:space="preserve"> and </w:t>
      </w:r>
      <w:r w:rsidR="00EB5D65" w:rsidRPr="00F94CD6">
        <w:rPr>
          <w:rFonts w:asciiTheme="majorHAnsi" w:hAnsiTheme="majorHAnsi"/>
          <w:i/>
          <w:sz w:val="24"/>
          <w:szCs w:val="24"/>
        </w:rPr>
        <w:t>V</w:t>
      </w:r>
      <w:r w:rsidR="00EB5D65" w:rsidRPr="00F94CD6">
        <w:rPr>
          <w:rFonts w:asciiTheme="majorHAnsi" w:hAnsiTheme="majorHAnsi"/>
          <w:i/>
          <w:sz w:val="24"/>
          <w:szCs w:val="24"/>
          <w:vertAlign w:val="subscript"/>
        </w:rPr>
        <w:t>o</w:t>
      </w:r>
      <w:r w:rsidR="00EB5D65" w:rsidRPr="00F94CD6">
        <w:rPr>
          <w:rFonts w:asciiTheme="majorHAnsi" w:eastAsia="Times New Roman" w:hAnsiTheme="majorHAnsi" w:cs="Times New Roman"/>
          <w:bCs/>
          <w:sz w:val="24"/>
          <w:szCs w:val="24"/>
        </w:rPr>
        <w:t>)</w:t>
      </w:r>
      <w:r w:rsidR="00727A47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on the latent (link) scale in the Poisson GLMM with the log link function and generate count data.</w:t>
      </w:r>
      <w:r w:rsidR="004E4A25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The simulation is done with 100 individuals that are sampled 5 times each.</w:t>
      </w:r>
      <w:r w:rsidR="00727A47" w:rsidRPr="00F94CD6">
        <w:rPr>
          <w:rFonts w:asciiTheme="majorHAnsi" w:eastAsia="Times New Roman" w:hAnsiTheme="majorHAnsi" w:cs="Times New Roman"/>
          <w:bCs/>
          <w:sz w:val="24"/>
          <w:szCs w:val="24"/>
        </w:rPr>
        <w:t xml:space="preserve"> </w:t>
      </w:r>
    </w:p>
    <w:p w14:paraId="3F81D504" w14:textId="40975FFE" w:rsidR="00727A47" w:rsidRPr="00F94CD6" w:rsidRDefault="00727A47" w:rsidP="00727A47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 xml:space="preserve">Here we can set all the 3 parameters on sliders like other modules (e.g. Basic lessons Step 2). </w:t>
      </w:r>
    </w:p>
    <w:p w14:paraId="6C71A566" w14:textId="77777777" w:rsidR="007A1CCC" w:rsidRPr="00F94CD6" w:rsidRDefault="007A1CCC" w:rsidP="007A1CCC">
      <w:pPr>
        <w:rPr>
          <w:rFonts w:asciiTheme="majorHAnsi" w:hAnsiTheme="majorHAnsi"/>
          <w:sz w:val="24"/>
          <w:szCs w:val="24"/>
        </w:rPr>
      </w:pPr>
    </w:p>
    <w:p w14:paraId="63A7CA73" w14:textId="05463795" w:rsidR="00727A47" w:rsidRPr="00F94CD6" w:rsidRDefault="00727A47" w:rsidP="00727A47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 xml:space="preserve">Once they generated data and then use </w:t>
      </w:r>
      <w:proofErr w:type="spellStart"/>
      <w:r w:rsidRPr="00F94CD6">
        <w:rPr>
          <w:rFonts w:asciiTheme="majorHAnsi" w:hAnsiTheme="majorHAnsi"/>
          <w:color w:val="FF0000"/>
          <w:sz w:val="24"/>
          <w:szCs w:val="24"/>
        </w:rPr>
        <w:t>glmer</w:t>
      </w:r>
      <w:proofErr w:type="spellEnd"/>
      <w:r w:rsidRPr="00F94CD6">
        <w:rPr>
          <w:rFonts w:asciiTheme="majorHAnsi" w:hAnsiTheme="majorHAnsi"/>
          <w:color w:val="FF0000"/>
          <w:sz w:val="24"/>
          <w:szCs w:val="24"/>
        </w:rPr>
        <w:t xml:space="preserve"> (lme4) package to fit a model</w:t>
      </w:r>
    </w:p>
    <w:p w14:paraId="7AD6EA76" w14:textId="0285063D" w:rsidR="004A6EBB" w:rsidRPr="00F94CD6" w:rsidRDefault="00097565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sz w:val="24"/>
          <w:szCs w:val="24"/>
        </w:rPr>
        <w:t>CODE</w:t>
      </w:r>
    </w:p>
    <w:p w14:paraId="3A5A2E0F" w14:textId="64CB14E0" w:rsidR="00727A47" w:rsidRPr="00F94CD6" w:rsidRDefault="00727A47">
      <w:pPr>
        <w:rPr>
          <w:rFonts w:eastAsia="Times New Roman" w:cs="Times New Roman"/>
        </w:rPr>
      </w:pPr>
      <w:r w:rsidRPr="00F94CD6">
        <w:rPr>
          <w:rFonts w:eastAsia="Times New Roman" w:cs="Times New Roman"/>
        </w:rPr>
        <w:t xml:space="preserve">overdispersion&lt;- </w:t>
      </w:r>
      <w:proofErr w:type="spellStart"/>
      <w:proofErr w:type="gramStart"/>
      <w:r w:rsidRPr="00F94CD6">
        <w:rPr>
          <w:rFonts w:eastAsia="Times New Roman" w:cs="Times New Roman"/>
        </w:rPr>
        <w:t>as.factor</w:t>
      </w:r>
      <w:proofErr w:type="spellEnd"/>
      <w:proofErr w:type="gramEnd"/>
      <w:r w:rsidRPr="00F94CD6">
        <w:rPr>
          <w:rFonts w:eastAsia="Times New Roman" w:cs="Times New Roman"/>
        </w:rPr>
        <w:t>(1:lengt</w:t>
      </w:r>
      <w:r w:rsidR="00B41EF1" w:rsidRPr="00F94CD6">
        <w:rPr>
          <w:rFonts w:eastAsia="Times New Roman" w:cs="Times New Roman"/>
        </w:rPr>
        <w:t>h(Phenotype)) # the observation-</w:t>
      </w:r>
      <w:r w:rsidRPr="00F94CD6">
        <w:rPr>
          <w:rFonts w:eastAsia="Times New Roman" w:cs="Times New Roman"/>
        </w:rPr>
        <w:t xml:space="preserve">level </w:t>
      </w:r>
      <w:r w:rsidR="00B41EF1" w:rsidRPr="00F94CD6">
        <w:rPr>
          <w:rFonts w:eastAsia="Times New Roman" w:cs="Times New Roman"/>
        </w:rPr>
        <w:t>random effect</w:t>
      </w:r>
    </w:p>
    <w:p w14:paraId="2D396AC4" w14:textId="6E7543CC" w:rsidR="00727A47" w:rsidRPr="00F94CD6" w:rsidRDefault="00727A47">
      <w:pPr>
        <w:rPr>
          <w:rFonts w:eastAsia="Times New Roman" w:cs="Times New Roman"/>
        </w:rPr>
      </w:pPr>
      <w:r w:rsidRPr="00F94CD6">
        <w:rPr>
          <w:rFonts w:eastAsia="Times New Roman" w:cs="Times New Roman"/>
        </w:rPr>
        <w:t>LMM&lt;- lme</w:t>
      </w:r>
      <w:proofErr w:type="gramStart"/>
      <w:r w:rsidRPr="00F94CD6">
        <w:rPr>
          <w:rFonts w:eastAsia="Times New Roman" w:cs="Times New Roman"/>
        </w:rPr>
        <w:t>4::</w:t>
      </w:r>
      <w:proofErr w:type="spellStart"/>
      <w:proofErr w:type="gramEnd"/>
      <w:r w:rsidRPr="00F94CD6">
        <w:rPr>
          <w:rFonts w:eastAsia="Times New Roman" w:cs="Times New Roman"/>
        </w:rPr>
        <w:t>glmer</w:t>
      </w:r>
      <w:proofErr w:type="spellEnd"/>
      <w:r w:rsidRPr="00F94CD6">
        <w:rPr>
          <w:rFonts w:eastAsia="Times New Roman" w:cs="Times New Roman"/>
        </w:rPr>
        <w:t xml:space="preserve">(Phenotype ~ </w:t>
      </w:r>
      <w:r w:rsidR="000A28F1" w:rsidRPr="00F94CD6">
        <w:rPr>
          <w:rFonts w:eastAsia="Times New Roman" w:cs="Times New Roman"/>
        </w:rPr>
        <w:t>1</w:t>
      </w:r>
      <w:r w:rsidRPr="00F94CD6">
        <w:rPr>
          <w:rFonts w:eastAsia="Times New Roman" w:cs="Times New Roman"/>
        </w:rPr>
        <w:t xml:space="preserve"> + (1|Individual)+(1|overdispersion), </w:t>
      </w:r>
      <w:r w:rsidR="00EB5D65" w:rsidRPr="00F94CD6">
        <w:rPr>
          <w:rFonts w:eastAsia="Times New Roman" w:cs="Times New Roman"/>
        </w:rPr>
        <w:t xml:space="preserve">family = </w:t>
      </w:r>
      <w:proofErr w:type="spellStart"/>
      <w:r w:rsidR="00EB5D65" w:rsidRPr="00F94CD6">
        <w:rPr>
          <w:rFonts w:eastAsia="Times New Roman" w:cs="Times New Roman"/>
        </w:rPr>
        <w:t>poisson</w:t>
      </w:r>
      <w:proofErr w:type="spellEnd"/>
      <w:r w:rsidR="00EB5D65" w:rsidRPr="00F94CD6">
        <w:rPr>
          <w:rFonts w:eastAsia="Times New Roman" w:cs="Times New Roman"/>
        </w:rPr>
        <w:t xml:space="preserve">(link=log), </w:t>
      </w:r>
      <w:r w:rsidRPr="00F94CD6">
        <w:rPr>
          <w:rFonts w:eastAsia="Times New Roman" w:cs="Times New Roman"/>
        </w:rPr>
        <w:t xml:space="preserve">data = </w:t>
      </w:r>
      <w:proofErr w:type="spellStart"/>
      <w:r w:rsidRPr="00F94CD6">
        <w:rPr>
          <w:rFonts w:eastAsia="Times New Roman" w:cs="Times New Roman"/>
        </w:rPr>
        <w:t>sampled_data</w:t>
      </w:r>
      <w:proofErr w:type="spellEnd"/>
      <w:r w:rsidRPr="00F94CD6">
        <w:rPr>
          <w:rFonts w:eastAsia="Times New Roman" w:cs="Times New Roman"/>
        </w:rPr>
        <w:t>)</w:t>
      </w:r>
    </w:p>
    <w:p w14:paraId="278116D4" w14:textId="77777777" w:rsidR="00EB5D65" w:rsidRPr="00F94CD6" w:rsidRDefault="00EB5D65">
      <w:pPr>
        <w:rPr>
          <w:rFonts w:eastAsia="Times New Roman" w:cs="Times New Roman"/>
        </w:rPr>
      </w:pPr>
    </w:p>
    <w:p w14:paraId="53026B2A" w14:textId="59E62845" w:rsidR="00EB5D65" w:rsidRPr="00F94CD6" w:rsidRDefault="00EB5D65" w:rsidP="00EB5D65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F94CD6">
        <w:rPr>
          <w:rFonts w:asciiTheme="majorHAnsi" w:hAnsiTheme="majorHAnsi"/>
          <w:color w:val="FF0000"/>
          <w:sz w:val="24"/>
          <w:szCs w:val="24"/>
        </w:rPr>
        <w:t xml:space="preserve">You should be able to recover these </w:t>
      </w:r>
      <w:commentRangeStart w:id="94"/>
      <w:r w:rsidRPr="00F94CD6">
        <w:rPr>
          <w:rFonts w:asciiTheme="majorHAnsi" w:hAnsiTheme="majorHAnsi"/>
          <w:color w:val="FF0000"/>
          <w:sz w:val="24"/>
          <w:szCs w:val="24"/>
        </w:rPr>
        <w:t>parameters</w:t>
      </w:r>
      <w:commentRangeEnd w:id="94"/>
      <w:r w:rsidR="003716E6" w:rsidRPr="00F94CD6">
        <w:rPr>
          <w:rStyle w:val="CommentReference"/>
        </w:rPr>
        <w:commentReference w:id="94"/>
      </w:r>
    </w:p>
    <w:p w14:paraId="1E558CAC" w14:textId="0F7B8B56" w:rsidR="00EB5D65" w:rsidRPr="007A1CCC" w:rsidRDefault="00B40706" w:rsidP="00B40706">
      <w:pPr>
        <w:rPr>
          <w:rFonts w:asciiTheme="majorHAnsi" w:hAnsiTheme="majorHAnsi"/>
          <w:sz w:val="24"/>
          <w:szCs w:val="24"/>
        </w:rPr>
      </w:pPr>
      <w:r w:rsidRPr="00F94CD6">
        <w:rPr>
          <w:rFonts w:asciiTheme="majorHAnsi" w:hAnsiTheme="majorHAnsi"/>
          <w:b/>
          <w:sz w:val="24"/>
          <w:szCs w:val="24"/>
        </w:rPr>
        <w:t xml:space="preserve">Conclusion: </w:t>
      </w:r>
      <w:r w:rsidR="00CE613F" w:rsidRPr="00F94CD6">
        <w:rPr>
          <w:rFonts w:asciiTheme="majorHAnsi" w:hAnsiTheme="majorHAnsi"/>
          <w:sz w:val="24"/>
          <w:szCs w:val="24"/>
        </w:rPr>
        <w:t>T</w:t>
      </w:r>
      <w:r w:rsidRPr="00F94CD6">
        <w:rPr>
          <w:rFonts w:asciiTheme="majorHAnsi" w:hAnsiTheme="majorHAnsi"/>
          <w:sz w:val="24"/>
          <w:szCs w:val="24"/>
        </w:rPr>
        <w:t>he underlying biology that generates phenotypes is important to consider</w:t>
      </w:r>
      <w:r w:rsidR="00CE613F" w:rsidRPr="00F94CD6">
        <w:rPr>
          <w:rFonts w:asciiTheme="majorHAnsi" w:hAnsiTheme="majorHAnsi"/>
          <w:sz w:val="24"/>
          <w:szCs w:val="24"/>
        </w:rPr>
        <w:t xml:space="preserve"> because not all biological processes will produce Gaussian data</w:t>
      </w:r>
      <w:r w:rsidRPr="00F94CD6">
        <w:rPr>
          <w:rFonts w:asciiTheme="majorHAnsi" w:hAnsiTheme="majorHAnsi"/>
          <w:sz w:val="24"/>
          <w:szCs w:val="24"/>
        </w:rPr>
        <w:t xml:space="preserve">. Deciding how you are going to analyze your data requires that you consider how it was generated and this biology will determine the types of analyses you conduct. </w:t>
      </w:r>
      <w:r w:rsidR="007D30DA" w:rsidRPr="00F94CD6">
        <w:rPr>
          <w:rFonts w:asciiTheme="majorHAnsi" w:hAnsiTheme="majorHAnsi"/>
          <w:sz w:val="24"/>
          <w:szCs w:val="24"/>
        </w:rPr>
        <w:t xml:space="preserve">Once we identify non-Gaussian data such as binary, proportional and counts. Then, </w:t>
      </w:r>
      <w:proofErr w:type="spellStart"/>
      <w:r w:rsidR="007D30DA" w:rsidRPr="00F94CD6">
        <w:rPr>
          <w:rFonts w:asciiTheme="majorHAnsi" w:hAnsiTheme="majorHAnsi"/>
          <w:sz w:val="24"/>
          <w:szCs w:val="24"/>
        </w:rPr>
        <w:t>wee</w:t>
      </w:r>
      <w:proofErr w:type="spellEnd"/>
      <w:r w:rsidR="007D30DA" w:rsidRPr="00F94CD6">
        <w:rPr>
          <w:rFonts w:asciiTheme="majorHAnsi" w:hAnsiTheme="majorHAnsi"/>
          <w:sz w:val="24"/>
          <w:szCs w:val="24"/>
        </w:rPr>
        <w:t xml:space="preserve"> can use GLMMs to model these data (with appropriate link function and error structure, e.g.</w:t>
      </w:r>
      <w:r w:rsidR="00972105" w:rsidRPr="00F94CD6">
        <w:rPr>
          <w:rFonts w:asciiTheme="majorHAnsi" w:hAnsiTheme="majorHAnsi"/>
          <w:sz w:val="24"/>
          <w:szCs w:val="24"/>
        </w:rPr>
        <w:t>,</w:t>
      </w:r>
      <w:r w:rsidR="007D30DA" w:rsidRPr="00F94CD6">
        <w:rPr>
          <w:rFonts w:asciiTheme="majorHAnsi" w:hAnsiTheme="majorHAnsi"/>
          <w:sz w:val="24"/>
          <w:szCs w:val="24"/>
        </w:rPr>
        <w:t xml:space="preserve"> log link function with a Poisson error structure). On the latent scale, we can estimate regression coefficients and variance components just like how we model Gaussian data.</w:t>
      </w:r>
      <w:r w:rsidR="007D30DA">
        <w:rPr>
          <w:rFonts w:asciiTheme="majorHAnsi" w:hAnsiTheme="majorHAnsi"/>
          <w:sz w:val="24"/>
          <w:szCs w:val="24"/>
        </w:rPr>
        <w:t xml:space="preserve"> </w:t>
      </w:r>
    </w:p>
    <w:sectPr w:rsidR="00EB5D65" w:rsidRPr="007A1CC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9" w:author="Allegue, Hassen" w:date="2021-06-09T06:29:00Z" w:initials="AH">
    <w:p w14:paraId="51600E48" w14:textId="73BD7392" w:rsidR="00A84C76" w:rsidRDefault="00A84C76">
      <w:pPr>
        <w:pStyle w:val="CommentText"/>
      </w:pPr>
      <w:r>
        <w:rPr>
          <w:rStyle w:val="CommentReference"/>
        </w:rPr>
        <w:annotationRef/>
      </w:r>
      <w:r>
        <w:t>It would be nice to cite the paper.</w:t>
      </w:r>
    </w:p>
  </w:comment>
  <w:comment w:id="62" w:author="Shinichi Nakagawa" w:date="2016-10-08T11:14:00Z" w:initials="SN">
    <w:p w14:paraId="3993C393" w14:textId="68B7C33E" w:rsidR="007D30DA" w:rsidRDefault="007D30DA">
      <w:pPr>
        <w:pStyle w:val="CommentText"/>
      </w:pPr>
      <w:r>
        <w:rPr>
          <w:rStyle w:val="CommentReference"/>
        </w:rPr>
        <w:annotationRef/>
      </w:r>
      <w:r>
        <w:t>Is this common word?</w:t>
      </w:r>
    </w:p>
  </w:comment>
  <w:comment w:id="85" w:author="dingemanse" w:date="2016-10-09T11:15:00Z" w:initials="d">
    <w:p w14:paraId="1AEC8A1F" w14:textId="7F7B7903" w:rsidR="007D30DA" w:rsidRDefault="007D30DA">
      <w:pPr>
        <w:pStyle w:val="CommentText"/>
      </w:pPr>
      <w:r>
        <w:rPr>
          <w:rStyle w:val="CommentReference"/>
        </w:rPr>
        <w:annotationRef/>
      </w:r>
      <w:r>
        <w:t xml:space="preserve">This sentence requires rephrasing. I feel this issue requires a bit more </w:t>
      </w:r>
      <w:proofErr w:type="spellStart"/>
      <w:r>
        <w:t>explations</w:t>
      </w:r>
      <w:proofErr w:type="spellEnd"/>
      <w:r>
        <w:t xml:space="preserve"> (smaller steps?) too.</w:t>
      </w:r>
    </w:p>
  </w:comment>
  <w:comment w:id="86" w:author="Ned Dochtermann" w:date="2016-10-07T14:30:00Z" w:initials="ND">
    <w:p w14:paraId="68F5CE85" w14:textId="3D2CDDAF" w:rsidR="007D30DA" w:rsidRDefault="007D30DA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gramStart"/>
      <w:r>
        <w:t>don’t</w:t>
      </w:r>
      <w:proofErr w:type="gramEnd"/>
      <w:r>
        <w:t xml:space="preserve"> actually know this for sure but I’m pretty sure it is what will happen.</w:t>
      </w:r>
    </w:p>
  </w:comment>
  <w:comment w:id="87" w:author="dingemanse" w:date="2016-10-09T11:17:00Z" w:initials="d">
    <w:p w14:paraId="2B062B55" w14:textId="01403DD7" w:rsidR="007D30DA" w:rsidRDefault="007D30DA">
      <w:pPr>
        <w:pStyle w:val="CommentText"/>
      </w:pPr>
      <w:r>
        <w:t>Can you r</w:t>
      </w:r>
      <w:r>
        <w:rPr>
          <w:rStyle w:val="CommentReference"/>
        </w:rPr>
        <w:annotationRef/>
      </w:r>
      <w:r>
        <w:t>ephrase, too vague for me.</w:t>
      </w:r>
    </w:p>
  </w:comment>
  <w:comment w:id="88" w:author="Allegue, Hassen" w:date="2021-06-10T07:29:00Z" w:initials="AH">
    <w:p w14:paraId="76E6946D" w14:textId="09884561" w:rsidR="00CB039B" w:rsidRDefault="00CB039B">
      <w:pPr>
        <w:pStyle w:val="CommentText"/>
      </w:pPr>
      <w:r>
        <w:rPr>
          <w:rStyle w:val="CommentReference"/>
        </w:rPr>
        <w:annotationRef/>
      </w:r>
      <w:r>
        <w:t xml:space="preserve">Not sure what </w:t>
      </w:r>
      <w:proofErr w:type="gramStart"/>
      <w:r>
        <w:t>I’m</w:t>
      </w:r>
      <w:proofErr w:type="gramEnd"/>
      <w:r>
        <w:t xml:space="preserve"> supposed to plot here. I plotted the means and variances of each p.</w:t>
      </w:r>
    </w:p>
  </w:comment>
  <w:comment w:id="89" w:author="Shinichi Nakagawa" w:date="2016-10-08T16:23:00Z" w:initials="SN">
    <w:p w14:paraId="1DA614CB" w14:textId="5C4C4F74" w:rsidR="007D30DA" w:rsidRDefault="007D30DA">
      <w:pPr>
        <w:pStyle w:val="CommentText"/>
      </w:pPr>
      <w:r>
        <w:rPr>
          <w:rStyle w:val="CommentReference"/>
        </w:rPr>
        <w:annotationRef/>
      </w:r>
      <w:r>
        <w:t xml:space="preserve">Not talking about </w:t>
      </w:r>
      <w:proofErr w:type="spellStart"/>
      <w:r>
        <w:t>repeatabilities</w:t>
      </w:r>
      <w:proofErr w:type="spellEnd"/>
      <w:r>
        <w:t xml:space="preserve"> etc.</w:t>
      </w:r>
    </w:p>
    <w:p w14:paraId="4398E9C0" w14:textId="77777777" w:rsidR="007D30DA" w:rsidRDefault="007D30DA">
      <w:pPr>
        <w:pStyle w:val="CommentText"/>
      </w:pPr>
    </w:p>
    <w:p w14:paraId="7690F3C6" w14:textId="71B0CB38" w:rsidR="007D30DA" w:rsidRDefault="007D30DA">
      <w:pPr>
        <w:pStyle w:val="CommentText"/>
      </w:pPr>
      <w:r>
        <w:t xml:space="preserve">We should make a module dedicated to </w:t>
      </w:r>
      <w:proofErr w:type="spellStart"/>
      <w:r>
        <w:t>Repeatabilities</w:t>
      </w:r>
      <w:proofErr w:type="spellEnd"/>
      <w:r>
        <w:t xml:space="preserve"> and R^2 both for Gaussian and non-Gaussian</w:t>
      </w:r>
    </w:p>
  </w:comment>
  <w:comment w:id="91" w:author="Shinichi Nakagawa" w:date="2016-10-09T13:03:00Z" w:initials="SN">
    <w:p w14:paraId="6BA44EDC" w14:textId="69A33596" w:rsidR="007D30DA" w:rsidRDefault="007D30DA">
      <w:pPr>
        <w:pStyle w:val="CommentText"/>
      </w:pPr>
      <w:r>
        <w:rPr>
          <w:rStyle w:val="CommentReference"/>
        </w:rPr>
        <w:annotationRef/>
      </w:r>
      <w:r>
        <w:t>This will be addressed below</w:t>
      </w:r>
    </w:p>
  </w:comment>
  <w:comment w:id="90" w:author="dingemanse" w:date="2016-10-09T11:24:00Z" w:initials="d">
    <w:p w14:paraId="33064575" w14:textId="12A37272" w:rsidR="007D30DA" w:rsidRDefault="007D30DA">
      <w:pPr>
        <w:pStyle w:val="CommentText"/>
      </w:pPr>
      <w:r>
        <w:rPr>
          <w:rStyle w:val="CommentReference"/>
        </w:rPr>
        <w:annotationRef/>
      </w:r>
      <w:r>
        <w:t>Clarify why?</w:t>
      </w:r>
    </w:p>
  </w:comment>
  <w:comment w:id="92" w:author="Shinichi Nakagawa" w:date="2016-10-08T15:12:00Z" w:initials="SN">
    <w:p w14:paraId="44FD4642" w14:textId="7449BF02" w:rsidR="007D30DA" w:rsidRDefault="007D30DA">
      <w:pPr>
        <w:pStyle w:val="CommentText"/>
      </w:pPr>
      <w:r>
        <w:rPr>
          <w:rStyle w:val="CommentReference"/>
        </w:rPr>
        <w:annotationRef/>
      </w:r>
      <w:r w:rsidRPr="009332A8">
        <w:rPr>
          <w:rStyle w:val="Strong"/>
          <w:rFonts w:eastAsia="Times New Roman" w:cs="Times New Roman"/>
          <w:b w:val="0"/>
          <w:color w:val="2A2A2A"/>
        </w:rPr>
        <w:t>Nakagawa, S.</w:t>
      </w:r>
      <w:r>
        <w:rPr>
          <w:rFonts w:eastAsia="Times New Roman" w:cs="Times New Roman"/>
          <w:color w:val="2A2A2A"/>
        </w:rPr>
        <w:t xml:space="preserve"> &amp; </w:t>
      </w:r>
      <w:proofErr w:type="spellStart"/>
      <w:r>
        <w:rPr>
          <w:rFonts w:eastAsia="Times New Roman" w:cs="Times New Roman"/>
          <w:color w:val="2A2A2A"/>
        </w:rPr>
        <w:t>Schielzeth</w:t>
      </w:r>
      <w:proofErr w:type="spellEnd"/>
      <w:r>
        <w:rPr>
          <w:rFonts w:eastAsia="Times New Roman" w:cs="Times New Roman"/>
          <w:color w:val="2A2A2A"/>
        </w:rPr>
        <w:t xml:space="preserve">, H. (2010) Repeatability for Gaussian and non-Gaussian data: a practical guide for biologists. </w:t>
      </w:r>
      <w:r>
        <w:rPr>
          <w:rStyle w:val="Strong"/>
          <w:rFonts w:eastAsia="Times New Roman" w:cs="Times New Roman"/>
          <w:i/>
          <w:iCs/>
          <w:color w:val="2A2A2A"/>
        </w:rPr>
        <w:t>Biological Reviews</w:t>
      </w:r>
      <w:r>
        <w:rPr>
          <w:rStyle w:val="Emphasis"/>
          <w:rFonts w:eastAsia="Times New Roman" w:cs="Times New Roman"/>
          <w:color w:val="2A2A2A"/>
        </w:rPr>
        <w:t>.</w:t>
      </w:r>
      <w:r>
        <w:rPr>
          <w:rFonts w:eastAsia="Times New Roman" w:cs="Times New Roman"/>
          <w:color w:val="2A2A2A"/>
        </w:rPr>
        <w:t xml:space="preserve"> 85: 935-956</w:t>
      </w:r>
    </w:p>
  </w:comment>
  <w:comment w:id="93" w:author="Shinichi Nakagawa" w:date="2016-10-08T15:31:00Z" w:initials="SN">
    <w:p w14:paraId="426C4B1F" w14:textId="37A9496F" w:rsidR="007D30DA" w:rsidRDefault="007D30DA">
      <w:pPr>
        <w:pStyle w:val="CommentText"/>
      </w:pPr>
      <w:r>
        <w:rPr>
          <w:rStyle w:val="CommentReference"/>
        </w:rPr>
        <w:annotationRef/>
      </w:r>
      <w:r>
        <w:t>This is a bit difficult but I do not really want to say more about this</w:t>
      </w:r>
    </w:p>
  </w:comment>
  <w:comment w:id="94" w:author="dingemanse" w:date="2016-10-09T11:28:00Z" w:initials="d">
    <w:p w14:paraId="04EA2E93" w14:textId="27095FDF" w:rsidR="007D30DA" w:rsidRDefault="007D30DA">
      <w:pPr>
        <w:pStyle w:val="CommentText"/>
      </w:pPr>
      <w:r>
        <w:rPr>
          <w:rStyle w:val="CommentReference"/>
        </w:rPr>
        <w:annotationRef/>
      </w:r>
      <w:r>
        <w:t>Some more text, e.g. conclusion should be printed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600E48" w15:done="0"/>
  <w15:commentEx w15:paraId="3993C393" w15:done="0"/>
  <w15:commentEx w15:paraId="1AEC8A1F" w15:done="0"/>
  <w15:commentEx w15:paraId="68F5CE85" w15:done="0"/>
  <w15:commentEx w15:paraId="2B062B55" w15:done="0"/>
  <w15:commentEx w15:paraId="76E6946D" w15:done="0"/>
  <w15:commentEx w15:paraId="7690F3C6" w15:done="0"/>
  <w15:commentEx w15:paraId="6BA44EDC" w15:done="0"/>
  <w15:commentEx w15:paraId="33064575" w15:done="0"/>
  <w15:commentEx w15:paraId="44FD4642" w15:done="0"/>
  <w15:commentEx w15:paraId="426C4B1F" w15:done="0"/>
  <w15:commentEx w15:paraId="04EA2E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ADE5E" w16cex:dateUtc="2021-06-09T10:29:00Z"/>
  <w16cex:commentExtensible w16cex:durableId="246C3DC7" w16cex:dateUtc="2021-06-10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600E48" w16cid:durableId="246ADE5E"/>
  <w16cid:commentId w16cid:paraId="3993C393" w16cid:durableId="218BCCCA"/>
  <w16cid:commentId w16cid:paraId="1AEC8A1F" w16cid:durableId="218BCCCB"/>
  <w16cid:commentId w16cid:paraId="68F5CE85" w16cid:durableId="218BCCCD"/>
  <w16cid:commentId w16cid:paraId="2B062B55" w16cid:durableId="218BCCCE"/>
  <w16cid:commentId w16cid:paraId="76E6946D" w16cid:durableId="246C3DC7"/>
  <w16cid:commentId w16cid:paraId="7690F3C6" w16cid:durableId="218BCCD0"/>
  <w16cid:commentId w16cid:paraId="6BA44EDC" w16cid:durableId="218BCCD1"/>
  <w16cid:commentId w16cid:paraId="33064575" w16cid:durableId="218BCCD2"/>
  <w16cid:commentId w16cid:paraId="44FD4642" w16cid:durableId="218BCCD3"/>
  <w16cid:commentId w16cid:paraId="426C4B1F" w16cid:durableId="218BCCD4"/>
  <w16cid:commentId w16cid:paraId="04EA2E93" w16cid:durableId="218BCC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A6AB" w14:textId="77777777" w:rsidR="00C96D73" w:rsidRDefault="00C96D73" w:rsidP="00C54AB6">
      <w:pPr>
        <w:spacing w:after="0" w:line="240" w:lineRule="auto"/>
      </w:pPr>
      <w:r>
        <w:separator/>
      </w:r>
    </w:p>
  </w:endnote>
  <w:endnote w:type="continuationSeparator" w:id="0">
    <w:p w14:paraId="08F96BF6" w14:textId="77777777" w:rsidR="00C96D73" w:rsidRDefault="00C96D73" w:rsidP="00C5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A07F" w14:textId="77777777" w:rsidR="007D30DA" w:rsidRDefault="007D30DA" w:rsidP="00C54A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F91AF" w14:textId="77777777" w:rsidR="007D30DA" w:rsidRDefault="007D30DA" w:rsidP="00C54A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574B" w14:textId="5319E402" w:rsidR="007D30DA" w:rsidRDefault="007D30DA" w:rsidP="00C54A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1D6">
      <w:rPr>
        <w:rStyle w:val="PageNumber"/>
        <w:noProof/>
      </w:rPr>
      <w:t>6</w:t>
    </w:r>
    <w:r>
      <w:rPr>
        <w:rStyle w:val="PageNumber"/>
      </w:rPr>
      <w:fldChar w:fldCharType="end"/>
    </w:r>
  </w:p>
  <w:p w14:paraId="3847ACAE" w14:textId="77777777" w:rsidR="007D30DA" w:rsidRDefault="007D30DA" w:rsidP="00C54A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8119" w14:textId="77777777" w:rsidR="00C96D73" w:rsidRDefault="00C96D73" w:rsidP="00C54AB6">
      <w:pPr>
        <w:spacing w:after="0" w:line="240" w:lineRule="auto"/>
      </w:pPr>
      <w:r>
        <w:separator/>
      </w:r>
    </w:p>
  </w:footnote>
  <w:footnote w:type="continuationSeparator" w:id="0">
    <w:p w14:paraId="1CF5AF43" w14:textId="77777777" w:rsidR="00C96D73" w:rsidRDefault="00C96D73" w:rsidP="00C54AB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egue, Hassen">
    <w15:presenceInfo w15:providerId="None" w15:userId="Allegue, Hassen"/>
  </w15:person>
  <w15:person w15:author="Ned Dochtermann">
    <w15:presenceInfo w15:providerId="Windows Live" w15:userId="42d0c50bd8967a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85D"/>
    <w:rsid w:val="00007887"/>
    <w:rsid w:val="0001231F"/>
    <w:rsid w:val="00012EED"/>
    <w:rsid w:val="0001363A"/>
    <w:rsid w:val="00013A44"/>
    <w:rsid w:val="00014110"/>
    <w:rsid w:val="0001554A"/>
    <w:rsid w:val="00020763"/>
    <w:rsid w:val="000222F3"/>
    <w:rsid w:val="00024B9C"/>
    <w:rsid w:val="00025610"/>
    <w:rsid w:val="000262A5"/>
    <w:rsid w:val="00027A99"/>
    <w:rsid w:val="00030FB1"/>
    <w:rsid w:val="00032E37"/>
    <w:rsid w:val="00036D9E"/>
    <w:rsid w:val="000404D1"/>
    <w:rsid w:val="000406E8"/>
    <w:rsid w:val="00042B59"/>
    <w:rsid w:val="00047D6B"/>
    <w:rsid w:val="000504AE"/>
    <w:rsid w:val="00053A62"/>
    <w:rsid w:val="00054C6D"/>
    <w:rsid w:val="00055517"/>
    <w:rsid w:val="00057B49"/>
    <w:rsid w:val="00057DE0"/>
    <w:rsid w:val="00060C29"/>
    <w:rsid w:val="00061AA9"/>
    <w:rsid w:val="00064D79"/>
    <w:rsid w:val="0006552D"/>
    <w:rsid w:val="00065766"/>
    <w:rsid w:val="0007031D"/>
    <w:rsid w:val="0007536E"/>
    <w:rsid w:val="000759B4"/>
    <w:rsid w:val="00076D26"/>
    <w:rsid w:val="000837C5"/>
    <w:rsid w:val="00090977"/>
    <w:rsid w:val="00095394"/>
    <w:rsid w:val="00096592"/>
    <w:rsid w:val="00097565"/>
    <w:rsid w:val="000A0286"/>
    <w:rsid w:val="000A07F2"/>
    <w:rsid w:val="000A28F1"/>
    <w:rsid w:val="000A3AAD"/>
    <w:rsid w:val="000A3C25"/>
    <w:rsid w:val="000A59F3"/>
    <w:rsid w:val="000A5FF6"/>
    <w:rsid w:val="000A6772"/>
    <w:rsid w:val="000A76EB"/>
    <w:rsid w:val="000B0034"/>
    <w:rsid w:val="000B1406"/>
    <w:rsid w:val="000B2BC1"/>
    <w:rsid w:val="000B2F89"/>
    <w:rsid w:val="000B487B"/>
    <w:rsid w:val="000B48E5"/>
    <w:rsid w:val="000B491D"/>
    <w:rsid w:val="000B58C4"/>
    <w:rsid w:val="000B5CBC"/>
    <w:rsid w:val="000B5CF3"/>
    <w:rsid w:val="000C014C"/>
    <w:rsid w:val="000C0C34"/>
    <w:rsid w:val="000C387C"/>
    <w:rsid w:val="000C63A3"/>
    <w:rsid w:val="000D07CF"/>
    <w:rsid w:val="000D1E1C"/>
    <w:rsid w:val="000D1EB9"/>
    <w:rsid w:val="000D33E6"/>
    <w:rsid w:val="000D5B8F"/>
    <w:rsid w:val="000D6462"/>
    <w:rsid w:val="000D7169"/>
    <w:rsid w:val="000E3B0C"/>
    <w:rsid w:val="000E409B"/>
    <w:rsid w:val="000E5657"/>
    <w:rsid w:val="000E5AD9"/>
    <w:rsid w:val="000E66C2"/>
    <w:rsid w:val="000E7AE6"/>
    <w:rsid w:val="000F053E"/>
    <w:rsid w:val="000F1C4F"/>
    <w:rsid w:val="000F3583"/>
    <w:rsid w:val="000F579B"/>
    <w:rsid w:val="000F6096"/>
    <w:rsid w:val="000F686B"/>
    <w:rsid w:val="000F7D3E"/>
    <w:rsid w:val="001008A0"/>
    <w:rsid w:val="00103B1F"/>
    <w:rsid w:val="00104599"/>
    <w:rsid w:val="001049D2"/>
    <w:rsid w:val="0011105E"/>
    <w:rsid w:val="00111440"/>
    <w:rsid w:val="001118DD"/>
    <w:rsid w:val="00113C7F"/>
    <w:rsid w:val="00116AE8"/>
    <w:rsid w:val="001220FE"/>
    <w:rsid w:val="001248D3"/>
    <w:rsid w:val="0012598A"/>
    <w:rsid w:val="00126D7B"/>
    <w:rsid w:val="0012711E"/>
    <w:rsid w:val="00133FF4"/>
    <w:rsid w:val="00135871"/>
    <w:rsid w:val="00135978"/>
    <w:rsid w:val="00135F9C"/>
    <w:rsid w:val="00137186"/>
    <w:rsid w:val="001374DD"/>
    <w:rsid w:val="00140723"/>
    <w:rsid w:val="00142474"/>
    <w:rsid w:val="00144E9F"/>
    <w:rsid w:val="001542A0"/>
    <w:rsid w:val="00154BDB"/>
    <w:rsid w:val="0015576D"/>
    <w:rsid w:val="001602E1"/>
    <w:rsid w:val="00161E3F"/>
    <w:rsid w:val="00162302"/>
    <w:rsid w:val="00162790"/>
    <w:rsid w:val="00164612"/>
    <w:rsid w:val="001648DF"/>
    <w:rsid w:val="00167089"/>
    <w:rsid w:val="0017372F"/>
    <w:rsid w:val="00173E77"/>
    <w:rsid w:val="001746E7"/>
    <w:rsid w:val="00176A63"/>
    <w:rsid w:val="00177C4E"/>
    <w:rsid w:val="0018030E"/>
    <w:rsid w:val="0018044A"/>
    <w:rsid w:val="00180CED"/>
    <w:rsid w:val="00196B67"/>
    <w:rsid w:val="001A2F79"/>
    <w:rsid w:val="001A72AB"/>
    <w:rsid w:val="001A7872"/>
    <w:rsid w:val="001B592C"/>
    <w:rsid w:val="001B72F8"/>
    <w:rsid w:val="001C34D9"/>
    <w:rsid w:val="001C3D47"/>
    <w:rsid w:val="001C3F81"/>
    <w:rsid w:val="001C4B4D"/>
    <w:rsid w:val="001D0664"/>
    <w:rsid w:val="001D15D1"/>
    <w:rsid w:val="001D16EE"/>
    <w:rsid w:val="001E174C"/>
    <w:rsid w:val="001E2C36"/>
    <w:rsid w:val="001E3FE1"/>
    <w:rsid w:val="001E5072"/>
    <w:rsid w:val="001E6346"/>
    <w:rsid w:val="001E71BF"/>
    <w:rsid w:val="001E79AB"/>
    <w:rsid w:val="001F035F"/>
    <w:rsid w:val="001F1961"/>
    <w:rsid w:val="001F3157"/>
    <w:rsid w:val="001F376E"/>
    <w:rsid w:val="00201DEF"/>
    <w:rsid w:val="00203B5A"/>
    <w:rsid w:val="002046A7"/>
    <w:rsid w:val="002058E4"/>
    <w:rsid w:val="00205DFB"/>
    <w:rsid w:val="0020638C"/>
    <w:rsid w:val="00207F98"/>
    <w:rsid w:val="0021036A"/>
    <w:rsid w:val="002107B6"/>
    <w:rsid w:val="0021306D"/>
    <w:rsid w:val="002148C7"/>
    <w:rsid w:val="00221E99"/>
    <w:rsid w:val="0022346B"/>
    <w:rsid w:val="00223793"/>
    <w:rsid w:val="002245F0"/>
    <w:rsid w:val="002247A2"/>
    <w:rsid w:val="00225C9F"/>
    <w:rsid w:val="00226194"/>
    <w:rsid w:val="00232369"/>
    <w:rsid w:val="00232771"/>
    <w:rsid w:val="002335F9"/>
    <w:rsid w:val="002355A2"/>
    <w:rsid w:val="002424DD"/>
    <w:rsid w:val="00242BD8"/>
    <w:rsid w:val="002460B9"/>
    <w:rsid w:val="00246FF8"/>
    <w:rsid w:val="002474D9"/>
    <w:rsid w:val="00251E8F"/>
    <w:rsid w:val="002538FD"/>
    <w:rsid w:val="002559D3"/>
    <w:rsid w:val="00255E2A"/>
    <w:rsid w:val="00255E83"/>
    <w:rsid w:val="00256C54"/>
    <w:rsid w:val="00260805"/>
    <w:rsid w:val="002616DE"/>
    <w:rsid w:val="002623BB"/>
    <w:rsid w:val="002631A2"/>
    <w:rsid w:val="00264CC7"/>
    <w:rsid w:val="00264E9C"/>
    <w:rsid w:val="00271890"/>
    <w:rsid w:val="00273EEE"/>
    <w:rsid w:val="002755FA"/>
    <w:rsid w:val="00275EEA"/>
    <w:rsid w:val="00277ECC"/>
    <w:rsid w:val="0028081C"/>
    <w:rsid w:val="00283E7A"/>
    <w:rsid w:val="00284B11"/>
    <w:rsid w:val="00285987"/>
    <w:rsid w:val="00287ED3"/>
    <w:rsid w:val="00290C75"/>
    <w:rsid w:val="002910EB"/>
    <w:rsid w:val="00291BCB"/>
    <w:rsid w:val="0029207E"/>
    <w:rsid w:val="002954FD"/>
    <w:rsid w:val="002975DA"/>
    <w:rsid w:val="00297DA9"/>
    <w:rsid w:val="002A044D"/>
    <w:rsid w:val="002A0CB8"/>
    <w:rsid w:val="002A2B2A"/>
    <w:rsid w:val="002B4998"/>
    <w:rsid w:val="002B4BB6"/>
    <w:rsid w:val="002B54FD"/>
    <w:rsid w:val="002B6D0C"/>
    <w:rsid w:val="002B70D9"/>
    <w:rsid w:val="002B76FB"/>
    <w:rsid w:val="002C48C3"/>
    <w:rsid w:val="002C519E"/>
    <w:rsid w:val="002C601C"/>
    <w:rsid w:val="002D1202"/>
    <w:rsid w:val="002D1250"/>
    <w:rsid w:val="002D347D"/>
    <w:rsid w:val="002D4044"/>
    <w:rsid w:val="002D6B00"/>
    <w:rsid w:val="002E1D9B"/>
    <w:rsid w:val="002E24D7"/>
    <w:rsid w:val="002E62E5"/>
    <w:rsid w:val="002E6EF8"/>
    <w:rsid w:val="002F0FF1"/>
    <w:rsid w:val="002F4CB1"/>
    <w:rsid w:val="002F6148"/>
    <w:rsid w:val="002F76F4"/>
    <w:rsid w:val="0030389B"/>
    <w:rsid w:val="003044FB"/>
    <w:rsid w:val="0030562D"/>
    <w:rsid w:val="00305D87"/>
    <w:rsid w:val="00307A85"/>
    <w:rsid w:val="003109AF"/>
    <w:rsid w:val="00311EF4"/>
    <w:rsid w:val="00312453"/>
    <w:rsid w:val="003125B3"/>
    <w:rsid w:val="00314F37"/>
    <w:rsid w:val="0031686E"/>
    <w:rsid w:val="0031787C"/>
    <w:rsid w:val="00323466"/>
    <w:rsid w:val="00324AB7"/>
    <w:rsid w:val="00325979"/>
    <w:rsid w:val="0032705F"/>
    <w:rsid w:val="003277B7"/>
    <w:rsid w:val="00327D44"/>
    <w:rsid w:val="0033008D"/>
    <w:rsid w:val="00330821"/>
    <w:rsid w:val="00330B9F"/>
    <w:rsid w:val="00331401"/>
    <w:rsid w:val="0033322A"/>
    <w:rsid w:val="00334499"/>
    <w:rsid w:val="00334C73"/>
    <w:rsid w:val="00335B93"/>
    <w:rsid w:val="00337174"/>
    <w:rsid w:val="0034507B"/>
    <w:rsid w:val="00346A40"/>
    <w:rsid w:val="00346FEB"/>
    <w:rsid w:val="003505A3"/>
    <w:rsid w:val="00354BBA"/>
    <w:rsid w:val="00355E3C"/>
    <w:rsid w:val="00357EFD"/>
    <w:rsid w:val="00360B54"/>
    <w:rsid w:val="0036256C"/>
    <w:rsid w:val="003643BF"/>
    <w:rsid w:val="00367CB8"/>
    <w:rsid w:val="003716E6"/>
    <w:rsid w:val="00371E1E"/>
    <w:rsid w:val="0037350F"/>
    <w:rsid w:val="003752EE"/>
    <w:rsid w:val="00380119"/>
    <w:rsid w:val="00381DE8"/>
    <w:rsid w:val="00382271"/>
    <w:rsid w:val="00386524"/>
    <w:rsid w:val="00392A2E"/>
    <w:rsid w:val="00393774"/>
    <w:rsid w:val="003941BE"/>
    <w:rsid w:val="003A0926"/>
    <w:rsid w:val="003A6E04"/>
    <w:rsid w:val="003A7645"/>
    <w:rsid w:val="003B0CD3"/>
    <w:rsid w:val="003B148D"/>
    <w:rsid w:val="003B3F8D"/>
    <w:rsid w:val="003B445B"/>
    <w:rsid w:val="003B61D6"/>
    <w:rsid w:val="003B6218"/>
    <w:rsid w:val="003C4945"/>
    <w:rsid w:val="003C4C77"/>
    <w:rsid w:val="003C6476"/>
    <w:rsid w:val="003C679E"/>
    <w:rsid w:val="003C6DB1"/>
    <w:rsid w:val="003D4397"/>
    <w:rsid w:val="003D4DFA"/>
    <w:rsid w:val="003D7365"/>
    <w:rsid w:val="003E3A81"/>
    <w:rsid w:val="003E583B"/>
    <w:rsid w:val="003E63B6"/>
    <w:rsid w:val="003F43AF"/>
    <w:rsid w:val="003F4AED"/>
    <w:rsid w:val="003F7C4F"/>
    <w:rsid w:val="00400471"/>
    <w:rsid w:val="0040132D"/>
    <w:rsid w:val="00401390"/>
    <w:rsid w:val="004071C2"/>
    <w:rsid w:val="0041139F"/>
    <w:rsid w:val="00415D34"/>
    <w:rsid w:val="00415D4C"/>
    <w:rsid w:val="0041696F"/>
    <w:rsid w:val="00423B8A"/>
    <w:rsid w:val="00423DD6"/>
    <w:rsid w:val="0042490B"/>
    <w:rsid w:val="00431B1D"/>
    <w:rsid w:val="00433730"/>
    <w:rsid w:val="00433B82"/>
    <w:rsid w:val="00434961"/>
    <w:rsid w:val="004351E2"/>
    <w:rsid w:val="004354C2"/>
    <w:rsid w:val="00436646"/>
    <w:rsid w:val="00437363"/>
    <w:rsid w:val="00437473"/>
    <w:rsid w:val="004407E9"/>
    <w:rsid w:val="00442BF7"/>
    <w:rsid w:val="00445635"/>
    <w:rsid w:val="00445ED7"/>
    <w:rsid w:val="0044768B"/>
    <w:rsid w:val="00450164"/>
    <w:rsid w:val="00452D90"/>
    <w:rsid w:val="0045419D"/>
    <w:rsid w:val="004545AC"/>
    <w:rsid w:val="00454912"/>
    <w:rsid w:val="004554AB"/>
    <w:rsid w:val="004640A5"/>
    <w:rsid w:val="00464F91"/>
    <w:rsid w:val="00465BAB"/>
    <w:rsid w:val="00466D0B"/>
    <w:rsid w:val="00467D84"/>
    <w:rsid w:val="00470113"/>
    <w:rsid w:val="00470CE3"/>
    <w:rsid w:val="00471D35"/>
    <w:rsid w:val="00473369"/>
    <w:rsid w:val="0047357B"/>
    <w:rsid w:val="00482F24"/>
    <w:rsid w:val="0048459C"/>
    <w:rsid w:val="004851F8"/>
    <w:rsid w:val="0049139A"/>
    <w:rsid w:val="00492B05"/>
    <w:rsid w:val="004950AA"/>
    <w:rsid w:val="004A137A"/>
    <w:rsid w:val="004A1A34"/>
    <w:rsid w:val="004A1FC2"/>
    <w:rsid w:val="004A636A"/>
    <w:rsid w:val="004A6EBB"/>
    <w:rsid w:val="004B5518"/>
    <w:rsid w:val="004B6257"/>
    <w:rsid w:val="004B62E9"/>
    <w:rsid w:val="004B734D"/>
    <w:rsid w:val="004C044F"/>
    <w:rsid w:val="004C05ED"/>
    <w:rsid w:val="004C0624"/>
    <w:rsid w:val="004C10BA"/>
    <w:rsid w:val="004C1BF4"/>
    <w:rsid w:val="004C4C32"/>
    <w:rsid w:val="004C7D42"/>
    <w:rsid w:val="004D0419"/>
    <w:rsid w:val="004D2637"/>
    <w:rsid w:val="004D5458"/>
    <w:rsid w:val="004D5E19"/>
    <w:rsid w:val="004D64C6"/>
    <w:rsid w:val="004E1064"/>
    <w:rsid w:val="004E1860"/>
    <w:rsid w:val="004E197F"/>
    <w:rsid w:val="004E2714"/>
    <w:rsid w:val="004E4016"/>
    <w:rsid w:val="004E436C"/>
    <w:rsid w:val="004E4A25"/>
    <w:rsid w:val="004F0097"/>
    <w:rsid w:val="004F20E3"/>
    <w:rsid w:val="004F256B"/>
    <w:rsid w:val="004F344E"/>
    <w:rsid w:val="004F5896"/>
    <w:rsid w:val="004F5A3B"/>
    <w:rsid w:val="004F7DCE"/>
    <w:rsid w:val="005007C5"/>
    <w:rsid w:val="005010F6"/>
    <w:rsid w:val="0050425C"/>
    <w:rsid w:val="00505848"/>
    <w:rsid w:val="00507EAD"/>
    <w:rsid w:val="00510367"/>
    <w:rsid w:val="0051357E"/>
    <w:rsid w:val="0051364A"/>
    <w:rsid w:val="005146C2"/>
    <w:rsid w:val="00514E3B"/>
    <w:rsid w:val="0051582D"/>
    <w:rsid w:val="00516523"/>
    <w:rsid w:val="00516FB0"/>
    <w:rsid w:val="00517A08"/>
    <w:rsid w:val="00521F41"/>
    <w:rsid w:val="0052287C"/>
    <w:rsid w:val="00524DAF"/>
    <w:rsid w:val="00525442"/>
    <w:rsid w:val="005274A4"/>
    <w:rsid w:val="00527CB3"/>
    <w:rsid w:val="00530E7D"/>
    <w:rsid w:val="00533E70"/>
    <w:rsid w:val="005352D6"/>
    <w:rsid w:val="00537EF1"/>
    <w:rsid w:val="0054030C"/>
    <w:rsid w:val="00540D5C"/>
    <w:rsid w:val="00543FB5"/>
    <w:rsid w:val="00551142"/>
    <w:rsid w:val="00553794"/>
    <w:rsid w:val="00561CD6"/>
    <w:rsid w:val="00562693"/>
    <w:rsid w:val="00563989"/>
    <w:rsid w:val="00565464"/>
    <w:rsid w:val="005702AA"/>
    <w:rsid w:val="0057059F"/>
    <w:rsid w:val="00570AC4"/>
    <w:rsid w:val="00571804"/>
    <w:rsid w:val="00572637"/>
    <w:rsid w:val="00572A61"/>
    <w:rsid w:val="00573945"/>
    <w:rsid w:val="00581A55"/>
    <w:rsid w:val="0058287E"/>
    <w:rsid w:val="00582AF0"/>
    <w:rsid w:val="00584FDB"/>
    <w:rsid w:val="00585630"/>
    <w:rsid w:val="00590DC6"/>
    <w:rsid w:val="00594B4A"/>
    <w:rsid w:val="00594EC4"/>
    <w:rsid w:val="0059766F"/>
    <w:rsid w:val="005A1892"/>
    <w:rsid w:val="005A3550"/>
    <w:rsid w:val="005A6405"/>
    <w:rsid w:val="005A6AAB"/>
    <w:rsid w:val="005B4317"/>
    <w:rsid w:val="005B5C01"/>
    <w:rsid w:val="005B614E"/>
    <w:rsid w:val="005B6746"/>
    <w:rsid w:val="005B795D"/>
    <w:rsid w:val="005B7E50"/>
    <w:rsid w:val="005C0985"/>
    <w:rsid w:val="005C388C"/>
    <w:rsid w:val="005D5FE8"/>
    <w:rsid w:val="005E0834"/>
    <w:rsid w:val="005E28A7"/>
    <w:rsid w:val="005E480A"/>
    <w:rsid w:val="005E70CA"/>
    <w:rsid w:val="005F0A43"/>
    <w:rsid w:val="005F11F5"/>
    <w:rsid w:val="005F2802"/>
    <w:rsid w:val="005F2D9E"/>
    <w:rsid w:val="005F5C40"/>
    <w:rsid w:val="005F7004"/>
    <w:rsid w:val="005F7D70"/>
    <w:rsid w:val="0060404F"/>
    <w:rsid w:val="006053CD"/>
    <w:rsid w:val="00606D5A"/>
    <w:rsid w:val="00607188"/>
    <w:rsid w:val="00611CA1"/>
    <w:rsid w:val="006124AF"/>
    <w:rsid w:val="00613202"/>
    <w:rsid w:val="00613612"/>
    <w:rsid w:val="0061453A"/>
    <w:rsid w:val="0061724E"/>
    <w:rsid w:val="006174A9"/>
    <w:rsid w:val="00617BFA"/>
    <w:rsid w:val="00621A7C"/>
    <w:rsid w:val="0062227F"/>
    <w:rsid w:val="006239E6"/>
    <w:rsid w:val="00624078"/>
    <w:rsid w:val="00625478"/>
    <w:rsid w:val="00625952"/>
    <w:rsid w:val="006335CB"/>
    <w:rsid w:val="00634811"/>
    <w:rsid w:val="00635C95"/>
    <w:rsid w:val="00635CFA"/>
    <w:rsid w:val="00635D73"/>
    <w:rsid w:val="00637D4D"/>
    <w:rsid w:val="00642844"/>
    <w:rsid w:val="006435D6"/>
    <w:rsid w:val="00643BA8"/>
    <w:rsid w:val="00657F9B"/>
    <w:rsid w:val="00662DEB"/>
    <w:rsid w:val="0066530B"/>
    <w:rsid w:val="006656BA"/>
    <w:rsid w:val="00665F7B"/>
    <w:rsid w:val="006707FF"/>
    <w:rsid w:val="00670DFF"/>
    <w:rsid w:val="006725CD"/>
    <w:rsid w:val="006742B0"/>
    <w:rsid w:val="0067437F"/>
    <w:rsid w:val="006774DD"/>
    <w:rsid w:val="00677A82"/>
    <w:rsid w:val="00680248"/>
    <w:rsid w:val="006815F7"/>
    <w:rsid w:val="0068432E"/>
    <w:rsid w:val="00686CA2"/>
    <w:rsid w:val="00692F95"/>
    <w:rsid w:val="00693D48"/>
    <w:rsid w:val="00694225"/>
    <w:rsid w:val="0069665C"/>
    <w:rsid w:val="006A0A70"/>
    <w:rsid w:val="006A1FD8"/>
    <w:rsid w:val="006A3D27"/>
    <w:rsid w:val="006A3DE9"/>
    <w:rsid w:val="006A4F7D"/>
    <w:rsid w:val="006A7193"/>
    <w:rsid w:val="006A7DA7"/>
    <w:rsid w:val="006B0195"/>
    <w:rsid w:val="006B0BC7"/>
    <w:rsid w:val="006B3781"/>
    <w:rsid w:val="006B3C19"/>
    <w:rsid w:val="006B4C28"/>
    <w:rsid w:val="006B5132"/>
    <w:rsid w:val="006B5676"/>
    <w:rsid w:val="006B6B99"/>
    <w:rsid w:val="006C0959"/>
    <w:rsid w:val="006C210C"/>
    <w:rsid w:val="006C3294"/>
    <w:rsid w:val="006C4057"/>
    <w:rsid w:val="006C6CD0"/>
    <w:rsid w:val="006C7773"/>
    <w:rsid w:val="006D4BBC"/>
    <w:rsid w:val="006D7DD2"/>
    <w:rsid w:val="006E1474"/>
    <w:rsid w:val="006E281D"/>
    <w:rsid w:val="006E399E"/>
    <w:rsid w:val="006E48E2"/>
    <w:rsid w:val="006E497F"/>
    <w:rsid w:val="006E4A68"/>
    <w:rsid w:val="006E5691"/>
    <w:rsid w:val="006E6974"/>
    <w:rsid w:val="006F0C10"/>
    <w:rsid w:val="006F17B8"/>
    <w:rsid w:val="006F22F5"/>
    <w:rsid w:val="006F2A4A"/>
    <w:rsid w:val="006F3246"/>
    <w:rsid w:val="006F36F3"/>
    <w:rsid w:val="006F5AD0"/>
    <w:rsid w:val="006F71AA"/>
    <w:rsid w:val="006F73B2"/>
    <w:rsid w:val="00700C0F"/>
    <w:rsid w:val="00702C78"/>
    <w:rsid w:val="00703EA2"/>
    <w:rsid w:val="00704352"/>
    <w:rsid w:val="0070445C"/>
    <w:rsid w:val="00704E2B"/>
    <w:rsid w:val="007053D1"/>
    <w:rsid w:val="00716057"/>
    <w:rsid w:val="007207BE"/>
    <w:rsid w:val="0072278B"/>
    <w:rsid w:val="00723F43"/>
    <w:rsid w:val="00724072"/>
    <w:rsid w:val="007243BD"/>
    <w:rsid w:val="00727A47"/>
    <w:rsid w:val="00731B18"/>
    <w:rsid w:val="00734841"/>
    <w:rsid w:val="007363B1"/>
    <w:rsid w:val="00736D1A"/>
    <w:rsid w:val="007371F8"/>
    <w:rsid w:val="00737700"/>
    <w:rsid w:val="00741835"/>
    <w:rsid w:val="00742508"/>
    <w:rsid w:val="00745085"/>
    <w:rsid w:val="00745A40"/>
    <w:rsid w:val="00746F0B"/>
    <w:rsid w:val="00747565"/>
    <w:rsid w:val="007529DD"/>
    <w:rsid w:val="007561E6"/>
    <w:rsid w:val="00761779"/>
    <w:rsid w:val="00762493"/>
    <w:rsid w:val="007627E6"/>
    <w:rsid w:val="00766EA7"/>
    <w:rsid w:val="00770EDA"/>
    <w:rsid w:val="00771283"/>
    <w:rsid w:val="00771FFF"/>
    <w:rsid w:val="007755A9"/>
    <w:rsid w:val="0078031B"/>
    <w:rsid w:val="007812FF"/>
    <w:rsid w:val="007816FF"/>
    <w:rsid w:val="00782905"/>
    <w:rsid w:val="00783C74"/>
    <w:rsid w:val="00786094"/>
    <w:rsid w:val="007911BD"/>
    <w:rsid w:val="007919A3"/>
    <w:rsid w:val="007977AC"/>
    <w:rsid w:val="007A1CCC"/>
    <w:rsid w:val="007A6D32"/>
    <w:rsid w:val="007B1F94"/>
    <w:rsid w:val="007B3781"/>
    <w:rsid w:val="007B65CB"/>
    <w:rsid w:val="007C076D"/>
    <w:rsid w:val="007C18BE"/>
    <w:rsid w:val="007C34D1"/>
    <w:rsid w:val="007C5FA5"/>
    <w:rsid w:val="007C666B"/>
    <w:rsid w:val="007C7789"/>
    <w:rsid w:val="007D147D"/>
    <w:rsid w:val="007D30DA"/>
    <w:rsid w:val="007D4A9A"/>
    <w:rsid w:val="007D4D22"/>
    <w:rsid w:val="007D50C7"/>
    <w:rsid w:val="007D51C2"/>
    <w:rsid w:val="007D6027"/>
    <w:rsid w:val="007D6179"/>
    <w:rsid w:val="007D63AD"/>
    <w:rsid w:val="007D6903"/>
    <w:rsid w:val="007E23E2"/>
    <w:rsid w:val="007E5CF2"/>
    <w:rsid w:val="007E7211"/>
    <w:rsid w:val="007F269A"/>
    <w:rsid w:val="007F385D"/>
    <w:rsid w:val="007F5751"/>
    <w:rsid w:val="00804750"/>
    <w:rsid w:val="00805124"/>
    <w:rsid w:val="008064E6"/>
    <w:rsid w:val="00806D34"/>
    <w:rsid w:val="008074A0"/>
    <w:rsid w:val="00807E89"/>
    <w:rsid w:val="008111CC"/>
    <w:rsid w:val="008115CE"/>
    <w:rsid w:val="00815389"/>
    <w:rsid w:val="00815CB5"/>
    <w:rsid w:val="0082235C"/>
    <w:rsid w:val="00823C52"/>
    <w:rsid w:val="00823F77"/>
    <w:rsid w:val="0082619C"/>
    <w:rsid w:val="00826E7F"/>
    <w:rsid w:val="00830074"/>
    <w:rsid w:val="00830C46"/>
    <w:rsid w:val="00830F61"/>
    <w:rsid w:val="008325DE"/>
    <w:rsid w:val="00832816"/>
    <w:rsid w:val="00833051"/>
    <w:rsid w:val="00834EC6"/>
    <w:rsid w:val="0084067F"/>
    <w:rsid w:val="008449D6"/>
    <w:rsid w:val="008467BC"/>
    <w:rsid w:val="00850CC3"/>
    <w:rsid w:val="00850EF7"/>
    <w:rsid w:val="00856BAF"/>
    <w:rsid w:val="00857889"/>
    <w:rsid w:val="008600C6"/>
    <w:rsid w:val="00860806"/>
    <w:rsid w:val="00860AE6"/>
    <w:rsid w:val="00864161"/>
    <w:rsid w:val="008645C0"/>
    <w:rsid w:val="00864F69"/>
    <w:rsid w:val="008665FA"/>
    <w:rsid w:val="00870FE3"/>
    <w:rsid w:val="0087102B"/>
    <w:rsid w:val="00871234"/>
    <w:rsid w:val="0087145D"/>
    <w:rsid w:val="00872B98"/>
    <w:rsid w:val="0087458B"/>
    <w:rsid w:val="00875069"/>
    <w:rsid w:val="00882AD4"/>
    <w:rsid w:val="00882CC2"/>
    <w:rsid w:val="00883CEB"/>
    <w:rsid w:val="0088509C"/>
    <w:rsid w:val="0089088A"/>
    <w:rsid w:val="00890D3A"/>
    <w:rsid w:val="008918CD"/>
    <w:rsid w:val="00893B65"/>
    <w:rsid w:val="00894B93"/>
    <w:rsid w:val="008966AD"/>
    <w:rsid w:val="008A0942"/>
    <w:rsid w:val="008A123D"/>
    <w:rsid w:val="008A79BD"/>
    <w:rsid w:val="008B3107"/>
    <w:rsid w:val="008C017D"/>
    <w:rsid w:val="008C06FC"/>
    <w:rsid w:val="008C15AD"/>
    <w:rsid w:val="008C162E"/>
    <w:rsid w:val="008C1B09"/>
    <w:rsid w:val="008C2E23"/>
    <w:rsid w:val="008C34FF"/>
    <w:rsid w:val="008C3CC3"/>
    <w:rsid w:val="008C4E73"/>
    <w:rsid w:val="008C734B"/>
    <w:rsid w:val="008D0AAC"/>
    <w:rsid w:val="008D2545"/>
    <w:rsid w:val="008D37A0"/>
    <w:rsid w:val="008D4D6E"/>
    <w:rsid w:val="008E46EB"/>
    <w:rsid w:val="008F093B"/>
    <w:rsid w:val="008F4314"/>
    <w:rsid w:val="008F6550"/>
    <w:rsid w:val="00901A0E"/>
    <w:rsid w:val="00904FB0"/>
    <w:rsid w:val="009053D0"/>
    <w:rsid w:val="009109C7"/>
    <w:rsid w:val="009121CB"/>
    <w:rsid w:val="00912C37"/>
    <w:rsid w:val="00913A81"/>
    <w:rsid w:val="009174C1"/>
    <w:rsid w:val="00922E1D"/>
    <w:rsid w:val="009238A0"/>
    <w:rsid w:val="009329C4"/>
    <w:rsid w:val="00932C48"/>
    <w:rsid w:val="00932E9C"/>
    <w:rsid w:val="00933137"/>
    <w:rsid w:val="009332A8"/>
    <w:rsid w:val="009340F6"/>
    <w:rsid w:val="00934B37"/>
    <w:rsid w:val="0093637A"/>
    <w:rsid w:val="00936FF6"/>
    <w:rsid w:val="00937FEB"/>
    <w:rsid w:val="00946417"/>
    <w:rsid w:val="00947870"/>
    <w:rsid w:val="00951A09"/>
    <w:rsid w:val="009531F0"/>
    <w:rsid w:val="00956C8D"/>
    <w:rsid w:val="00956F4B"/>
    <w:rsid w:val="009606BC"/>
    <w:rsid w:val="009619E5"/>
    <w:rsid w:val="009648E3"/>
    <w:rsid w:val="00966FF3"/>
    <w:rsid w:val="00970549"/>
    <w:rsid w:val="00970ADD"/>
    <w:rsid w:val="00972105"/>
    <w:rsid w:val="009725B0"/>
    <w:rsid w:val="0097571B"/>
    <w:rsid w:val="00975E0E"/>
    <w:rsid w:val="009802D7"/>
    <w:rsid w:val="009825FB"/>
    <w:rsid w:val="00983443"/>
    <w:rsid w:val="0098473E"/>
    <w:rsid w:val="00985301"/>
    <w:rsid w:val="009858CD"/>
    <w:rsid w:val="0098715E"/>
    <w:rsid w:val="009879E9"/>
    <w:rsid w:val="00995FCF"/>
    <w:rsid w:val="009A1CDC"/>
    <w:rsid w:val="009A4FE6"/>
    <w:rsid w:val="009A6715"/>
    <w:rsid w:val="009A6AB3"/>
    <w:rsid w:val="009B1291"/>
    <w:rsid w:val="009B25F5"/>
    <w:rsid w:val="009B3AC3"/>
    <w:rsid w:val="009B40D5"/>
    <w:rsid w:val="009B5989"/>
    <w:rsid w:val="009B5AEC"/>
    <w:rsid w:val="009B65DB"/>
    <w:rsid w:val="009B6F53"/>
    <w:rsid w:val="009B7AC2"/>
    <w:rsid w:val="009C0D6A"/>
    <w:rsid w:val="009C1749"/>
    <w:rsid w:val="009C3AF4"/>
    <w:rsid w:val="009C5757"/>
    <w:rsid w:val="009C68DA"/>
    <w:rsid w:val="009D2895"/>
    <w:rsid w:val="009D35F9"/>
    <w:rsid w:val="009D3916"/>
    <w:rsid w:val="009D3FB9"/>
    <w:rsid w:val="009D499F"/>
    <w:rsid w:val="009E19E6"/>
    <w:rsid w:val="009E4267"/>
    <w:rsid w:val="009E6BBA"/>
    <w:rsid w:val="009F0B46"/>
    <w:rsid w:val="009F198F"/>
    <w:rsid w:val="009F58C0"/>
    <w:rsid w:val="00A03F10"/>
    <w:rsid w:val="00A138CA"/>
    <w:rsid w:val="00A13D97"/>
    <w:rsid w:val="00A15182"/>
    <w:rsid w:val="00A15817"/>
    <w:rsid w:val="00A15F86"/>
    <w:rsid w:val="00A16BFE"/>
    <w:rsid w:val="00A20ACD"/>
    <w:rsid w:val="00A20CF1"/>
    <w:rsid w:val="00A26960"/>
    <w:rsid w:val="00A2795A"/>
    <w:rsid w:val="00A27960"/>
    <w:rsid w:val="00A322C4"/>
    <w:rsid w:val="00A339A9"/>
    <w:rsid w:val="00A340FE"/>
    <w:rsid w:val="00A413DF"/>
    <w:rsid w:val="00A457CD"/>
    <w:rsid w:val="00A46092"/>
    <w:rsid w:val="00A479EE"/>
    <w:rsid w:val="00A50FC5"/>
    <w:rsid w:val="00A5544A"/>
    <w:rsid w:val="00A55F2E"/>
    <w:rsid w:val="00A6005C"/>
    <w:rsid w:val="00A608D9"/>
    <w:rsid w:val="00A61784"/>
    <w:rsid w:val="00A61CDB"/>
    <w:rsid w:val="00A62B5D"/>
    <w:rsid w:val="00A63F0F"/>
    <w:rsid w:val="00A65303"/>
    <w:rsid w:val="00A65DF0"/>
    <w:rsid w:val="00A67276"/>
    <w:rsid w:val="00A705A4"/>
    <w:rsid w:val="00A70E53"/>
    <w:rsid w:val="00A71DCF"/>
    <w:rsid w:val="00A73264"/>
    <w:rsid w:val="00A8218E"/>
    <w:rsid w:val="00A828A3"/>
    <w:rsid w:val="00A83140"/>
    <w:rsid w:val="00A83EFF"/>
    <w:rsid w:val="00A83FCC"/>
    <w:rsid w:val="00A84C76"/>
    <w:rsid w:val="00A86227"/>
    <w:rsid w:val="00A86D1D"/>
    <w:rsid w:val="00A87F82"/>
    <w:rsid w:val="00A9000F"/>
    <w:rsid w:val="00A900F8"/>
    <w:rsid w:val="00A90B14"/>
    <w:rsid w:val="00A9102A"/>
    <w:rsid w:val="00A91A10"/>
    <w:rsid w:val="00A92064"/>
    <w:rsid w:val="00A961D9"/>
    <w:rsid w:val="00AA05ED"/>
    <w:rsid w:val="00AA3A0D"/>
    <w:rsid w:val="00AA4C03"/>
    <w:rsid w:val="00AA7243"/>
    <w:rsid w:val="00AB2A0F"/>
    <w:rsid w:val="00AB5156"/>
    <w:rsid w:val="00AB667F"/>
    <w:rsid w:val="00AB6CEB"/>
    <w:rsid w:val="00AB742F"/>
    <w:rsid w:val="00AB76DA"/>
    <w:rsid w:val="00AC2AF6"/>
    <w:rsid w:val="00AC419D"/>
    <w:rsid w:val="00AC64C6"/>
    <w:rsid w:val="00AC64DF"/>
    <w:rsid w:val="00AD2936"/>
    <w:rsid w:val="00AD2C77"/>
    <w:rsid w:val="00AD3A97"/>
    <w:rsid w:val="00AD7C8B"/>
    <w:rsid w:val="00AE1A56"/>
    <w:rsid w:val="00AE1EED"/>
    <w:rsid w:val="00AE23B1"/>
    <w:rsid w:val="00AE4274"/>
    <w:rsid w:val="00AE7C03"/>
    <w:rsid w:val="00AF0C7A"/>
    <w:rsid w:val="00AF14D6"/>
    <w:rsid w:val="00AF1D4A"/>
    <w:rsid w:val="00AF2A7C"/>
    <w:rsid w:val="00AF2A92"/>
    <w:rsid w:val="00AF2F09"/>
    <w:rsid w:val="00AF48C4"/>
    <w:rsid w:val="00AF5E96"/>
    <w:rsid w:val="00AF662A"/>
    <w:rsid w:val="00AF6875"/>
    <w:rsid w:val="00AF7A11"/>
    <w:rsid w:val="00B00316"/>
    <w:rsid w:val="00B03353"/>
    <w:rsid w:val="00B03C81"/>
    <w:rsid w:val="00B0602D"/>
    <w:rsid w:val="00B071E7"/>
    <w:rsid w:val="00B113B5"/>
    <w:rsid w:val="00B118DE"/>
    <w:rsid w:val="00B14268"/>
    <w:rsid w:val="00B142DD"/>
    <w:rsid w:val="00B146CD"/>
    <w:rsid w:val="00B14ABE"/>
    <w:rsid w:val="00B17CED"/>
    <w:rsid w:val="00B2482E"/>
    <w:rsid w:val="00B24C87"/>
    <w:rsid w:val="00B30F19"/>
    <w:rsid w:val="00B32AB8"/>
    <w:rsid w:val="00B34B5D"/>
    <w:rsid w:val="00B353B6"/>
    <w:rsid w:val="00B3569A"/>
    <w:rsid w:val="00B36052"/>
    <w:rsid w:val="00B37742"/>
    <w:rsid w:val="00B37F7B"/>
    <w:rsid w:val="00B40706"/>
    <w:rsid w:val="00B41EF1"/>
    <w:rsid w:val="00B42060"/>
    <w:rsid w:val="00B42144"/>
    <w:rsid w:val="00B437F8"/>
    <w:rsid w:val="00B43A0B"/>
    <w:rsid w:val="00B44A0F"/>
    <w:rsid w:val="00B4502F"/>
    <w:rsid w:val="00B465B6"/>
    <w:rsid w:val="00B468A6"/>
    <w:rsid w:val="00B51F1E"/>
    <w:rsid w:val="00B52F61"/>
    <w:rsid w:val="00B538BC"/>
    <w:rsid w:val="00B54A45"/>
    <w:rsid w:val="00B54DD0"/>
    <w:rsid w:val="00B564A6"/>
    <w:rsid w:val="00B56A26"/>
    <w:rsid w:val="00B66691"/>
    <w:rsid w:val="00B66E30"/>
    <w:rsid w:val="00B67623"/>
    <w:rsid w:val="00B718D6"/>
    <w:rsid w:val="00B71B11"/>
    <w:rsid w:val="00B7222C"/>
    <w:rsid w:val="00B854B2"/>
    <w:rsid w:val="00B85689"/>
    <w:rsid w:val="00B85D5D"/>
    <w:rsid w:val="00B906AA"/>
    <w:rsid w:val="00B912B3"/>
    <w:rsid w:val="00B91926"/>
    <w:rsid w:val="00B928E4"/>
    <w:rsid w:val="00B95624"/>
    <w:rsid w:val="00B9587D"/>
    <w:rsid w:val="00BA436D"/>
    <w:rsid w:val="00BA4D42"/>
    <w:rsid w:val="00BA5F6A"/>
    <w:rsid w:val="00BB0196"/>
    <w:rsid w:val="00BB0FFC"/>
    <w:rsid w:val="00BB626B"/>
    <w:rsid w:val="00BB7FBD"/>
    <w:rsid w:val="00BC0598"/>
    <w:rsid w:val="00BC4CC4"/>
    <w:rsid w:val="00BC65AE"/>
    <w:rsid w:val="00BC7AF1"/>
    <w:rsid w:val="00BD2B2C"/>
    <w:rsid w:val="00BD2F6A"/>
    <w:rsid w:val="00BD498A"/>
    <w:rsid w:val="00BD4BDC"/>
    <w:rsid w:val="00BD514A"/>
    <w:rsid w:val="00BE5D48"/>
    <w:rsid w:val="00BF05EF"/>
    <w:rsid w:val="00BF1B82"/>
    <w:rsid w:val="00BF3D47"/>
    <w:rsid w:val="00BF5685"/>
    <w:rsid w:val="00BF5F14"/>
    <w:rsid w:val="00C0163C"/>
    <w:rsid w:val="00C065BC"/>
    <w:rsid w:val="00C119F1"/>
    <w:rsid w:val="00C11DA2"/>
    <w:rsid w:val="00C11E23"/>
    <w:rsid w:val="00C1601E"/>
    <w:rsid w:val="00C17642"/>
    <w:rsid w:val="00C23E6F"/>
    <w:rsid w:val="00C2588D"/>
    <w:rsid w:val="00C26639"/>
    <w:rsid w:val="00C3199C"/>
    <w:rsid w:val="00C31E06"/>
    <w:rsid w:val="00C328C4"/>
    <w:rsid w:val="00C3328C"/>
    <w:rsid w:val="00C3399D"/>
    <w:rsid w:val="00C4009B"/>
    <w:rsid w:val="00C40BEB"/>
    <w:rsid w:val="00C41507"/>
    <w:rsid w:val="00C42D56"/>
    <w:rsid w:val="00C4542D"/>
    <w:rsid w:val="00C46ACD"/>
    <w:rsid w:val="00C46BBD"/>
    <w:rsid w:val="00C50DF7"/>
    <w:rsid w:val="00C54AB6"/>
    <w:rsid w:val="00C623ED"/>
    <w:rsid w:val="00C62512"/>
    <w:rsid w:val="00C62BD6"/>
    <w:rsid w:val="00C63C84"/>
    <w:rsid w:val="00C6771D"/>
    <w:rsid w:val="00C67D3D"/>
    <w:rsid w:val="00C7051D"/>
    <w:rsid w:val="00C729FB"/>
    <w:rsid w:val="00C73597"/>
    <w:rsid w:val="00C75127"/>
    <w:rsid w:val="00C75F7E"/>
    <w:rsid w:val="00C7674C"/>
    <w:rsid w:val="00C81BA0"/>
    <w:rsid w:val="00C82755"/>
    <w:rsid w:val="00C872FB"/>
    <w:rsid w:val="00C96D73"/>
    <w:rsid w:val="00C97467"/>
    <w:rsid w:val="00CA127F"/>
    <w:rsid w:val="00CB039B"/>
    <w:rsid w:val="00CB06B4"/>
    <w:rsid w:val="00CB073D"/>
    <w:rsid w:val="00CB1D8A"/>
    <w:rsid w:val="00CB302C"/>
    <w:rsid w:val="00CB6341"/>
    <w:rsid w:val="00CB6733"/>
    <w:rsid w:val="00CC5890"/>
    <w:rsid w:val="00CC58C1"/>
    <w:rsid w:val="00CD0398"/>
    <w:rsid w:val="00CD0C7F"/>
    <w:rsid w:val="00CD1F72"/>
    <w:rsid w:val="00CD2157"/>
    <w:rsid w:val="00CD3C9A"/>
    <w:rsid w:val="00CD3E46"/>
    <w:rsid w:val="00CE097E"/>
    <w:rsid w:val="00CE0F02"/>
    <w:rsid w:val="00CE3C23"/>
    <w:rsid w:val="00CE613F"/>
    <w:rsid w:val="00CE667F"/>
    <w:rsid w:val="00CE73D7"/>
    <w:rsid w:val="00CE7C57"/>
    <w:rsid w:val="00CF21DC"/>
    <w:rsid w:val="00CF49F1"/>
    <w:rsid w:val="00D0208B"/>
    <w:rsid w:val="00D03DC5"/>
    <w:rsid w:val="00D05894"/>
    <w:rsid w:val="00D079CC"/>
    <w:rsid w:val="00D1106F"/>
    <w:rsid w:val="00D11626"/>
    <w:rsid w:val="00D12027"/>
    <w:rsid w:val="00D15BC5"/>
    <w:rsid w:val="00D1691F"/>
    <w:rsid w:val="00D17511"/>
    <w:rsid w:val="00D225F7"/>
    <w:rsid w:val="00D25EB4"/>
    <w:rsid w:val="00D303B6"/>
    <w:rsid w:val="00D307AC"/>
    <w:rsid w:val="00D32649"/>
    <w:rsid w:val="00D33A47"/>
    <w:rsid w:val="00D3605B"/>
    <w:rsid w:val="00D37884"/>
    <w:rsid w:val="00D37A8F"/>
    <w:rsid w:val="00D44253"/>
    <w:rsid w:val="00D46004"/>
    <w:rsid w:val="00D46525"/>
    <w:rsid w:val="00D513CE"/>
    <w:rsid w:val="00D5358F"/>
    <w:rsid w:val="00D6215C"/>
    <w:rsid w:val="00D75B61"/>
    <w:rsid w:val="00D80624"/>
    <w:rsid w:val="00D81085"/>
    <w:rsid w:val="00D8248A"/>
    <w:rsid w:val="00D825A1"/>
    <w:rsid w:val="00D82BE5"/>
    <w:rsid w:val="00D84B2C"/>
    <w:rsid w:val="00D854D0"/>
    <w:rsid w:val="00D859DC"/>
    <w:rsid w:val="00D85D99"/>
    <w:rsid w:val="00D85FEC"/>
    <w:rsid w:val="00D8653F"/>
    <w:rsid w:val="00D90105"/>
    <w:rsid w:val="00D94673"/>
    <w:rsid w:val="00D94AC5"/>
    <w:rsid w:val="00D95CEE"/>
    <w:rsid w:val="00D97636"/>
    <w:rsid w:val="00DA0215"/>
    <w:rsid w:val="00DA1ED6"/>
    <w:rsid w:val="00DB1A35"/>
    <w:rsid w:val="00DB297F"/>
    <w:rsid w:val="00DB4324"/>
    <w:rsid w:val="00DB4614"/>
    <w:rsid w:val="00DB46B3"/>
    <w:rsid w:val="00DB7BC9"/>
    <w:rsid w:val="00DC10F7"/>
    <w:rsid w:val="00DC21CD"/>
    <w:rsid w:val="00DC4757"/>
    <w:rsid w:val="00DC7BF0"/>
    <w:rsid w:val="00DD0F30"/>
    <w:rsid w:val="00DD2B4E"/>
    <w:rsid w:val="00DD2FE1"/>
    <w:rsid w:val="00DD2FFC"/>
    <w:rsid w:val="00DD5E17"/>
    <w:rsid w:val="00DE1305"/>
    <w:rsid w:val="00DE1C65"/>
    <w:rsid w:val="00DE2E50"/>
    <w:rsid w:val="00DE4E3E"/>
    <w:rsid w:val="00DE7D16"/>
    <w:rsid w:val="00DE7E9E"/>
    <w:rsid w:val="00DF08AB"/>
    <w:rsid w:val="00DF4E45"/>
    <w:rsid w:val="00DF6B43"/>
    <w:rsid w:val="00E011B3"/>
    <w:rsid w:val="00E020BE"/>
    <w:rsid w:val="00E04895"/>
    <w:rsid w:val="00E04B93"/>
    <w:rsid w:val="00E0548A"/>
    <w:rsid w:val="00E06A8C"/>
    <w:rsid w:val="00E07782"/>
    <w:rsid w:val="00E07DD7"/>
    <w:rsid w:val="00E10745"/>
    <w:rsid w:val="00E14E47"/>
    <w:rsid w:val="00E14F56"/>
    <w:rsid w:val="00E15D86"/>
    <w:rsid w:val="00E21FA0"/>
    <w:rsid w:val="00E254F0"/>
    <w:rsid w:val="00E25B51"/>
    <w:rsid w:val="00E32CF9"/>
    <w:rsid w:val="00E3526C"/>
    <w:rsid w:val="00E413BE"/>
    <w:rsid w:val="00E43814"/>
    <w:rsid w:val="00E43C46"/>
    <w:rsid w:val="00E43F54"/>
    <w:rsid w:val="00E445A0"/>
    <w:rsid w:val="00E44D11"/>
    <w:rsid w:val="00E46784"/>
    <w:rsid w:val="00E47DA6"/>
    <w:rsid w:val="00E51F20"/>
    <w:rsid w:val="00E5418E"/>
    <w:rsid w:val="00E54F29"/>
    <w:rsid w:val="00E56523"/>
    <w:rsid w:val="00E63AC7"/>
    <w:rsid w:val="00E64C55"/>
    <w:rsid w:val="00E64CC8"/>
    <w:rsid w:val="00E70AE7"/>
    <w:rsid w:val="00E72C33"/>
    <w:rsid w:val="00E731EE"/>
    <w:rsid w:val="00E75439"/>
    <w:rsid w:val="00E8305E"/>
    <w:rsid w:val="00E84AF8"/>
    <w:rsid w:val="00E84D3C"/>
    <w:rsid w:val="00E8515D"/>
    <w:rsid w:val="00E93DDF"/>
    <w:rsid w:val="00E94738"/>
    <w:rsid w:val="00E97E96"/>
    <w:rsid w:val="00EB5D65"/>
    <w:rsid w:val="00EB7ED4"/>
    <w:rsid w:val="00EC1D01"/>
    <w:rsid w:val="00EC2980"/>
    <w:rsid w:val="00EC3596"/>
    <w:rsid w:val="00EC56DA"/>
    <w:rsid w:val="00EC68C9"/>
    <w:rsid w:val="00EC7DD7"/>
    <w:rsid w:val="00ED0085"/>
    <w:rsid w:val="00ED258B"/>
    <w:rsid w:val="00ED2B79"/>
    <w:rsid w:val="00ED59ED"/>
    <w:rsid w:val="00EE3430"/>
    <w:rsid w:val="00EE45B9"/>
    <w:rsid w:val="00EE661D"/>
    <w:rsid w:val="00EF14D1"/>
    <w:rsid w:val="00EF483A"/>
    <w:rsid w:val="00EF5577"/>
    <w:rsid w:val="00EF56DB"/>
    <w:rsid w:val="00EF5A1B"/>
    <w:rsid w:val="00F016A4"/>
    <w:rsid w:val="00F01A85"/>
    <w:rsid w:val="00F03238"/>
    <w:rsid w:val="00F052C0"/>
    <w:rsid w:val="00F064CF"/>
    <w:rsid w:val="00F072A8"/>
    <w:rsid w:val="00F10EE0"/>
    <w:rsid w:val="00F13B31"/>
    <w:rsid w:val="00F13B3D"/>
    <w:rsid w:val="00F174E0"/>
    <w:rsid w:val="00F21313"/>
    <w:rsid w:val="00F21444"/>
    <w:rsid w:val="00F2157A"/>
    <w:rsid w:val="00F259CB"/>
    <w:rsid w:val="00F31D15"/>
    <w:rsid w:val="00F32040"/>
    <w:rsid w:val="00F350B4"/>
    <w:rsid w:val="00F429C6"/>
    <w:rsid w:val="00F43BDD"/>
    <w:rsid w:val="00F453C3"/>
    <w:rsid w:val="00F46B95"/>
    <w:rsid w:val="00F47514"/>
    <w:rsid w:val="00F504E8"/>
    <w:rsid w:val="00F55AC2"/>
    <w:rsid w:val="00F55BBF"/>
    <w:rsid w:val="00F56366"/>
    <w:rsid w:val="00F56BBA"/>
    <w:rsid w:val="00F57041"/>
    <w:rsid w:val="00F614C8"/>
    <w:rsid w:val="00F61A8E"/>
    <w:rsid w:val="00F63FC0"/>
    <w:rsid w:val="00F65B71"/>
    <w:rsid w:val="00F65C4E"/>
    <w:rsid w:val="00F65EFA"/>
    <w:rsid w:val="00F70ABB"/>
    <w:rsid w:val="00F73849"/>
    <w:rsid w:val="00F760ED"/>
    <w:rsid w:val="00F76191"/>
    <w:rsid w:val="00F83ABE"/>
    <w:rsid w:val="00F85898"/>
    <w:rsid w:val="00F8600D"/>
    <w:rsid w:val="00F865A6"/>
    <w:rsid w:val="00F8688E"/>
    <w:rsid w:val="00F86B0E"/>
    <w:rsid w:val="00F90C7E"/>
    <w:rsid w:val="00F9108C"/>
    <w:rsid w:val="00F9420E"/>
    <w:rsid w:val="00F9487D"/>
    <w:rsid w:val="00F94CD6"/>
    <w:rsid w:val="00F95983"/>
    <w:rsid w:val="00F96C98"/>
    <w:rsid w:val="00F97160"/>
    <w:rsid w:val="00F975B0"/>
    <w:rsid w:val="00FA0FE1"/>
    <w:rsid w:val="00FB2E50"/>
    <w:rsid w:val="00FB37CD"/>
    <w:rsid w:val="00FB4D7E"/>
    <w:rsid w:val="00FB559C"/>
    <w:rsid w:val="00FB565C"/>
    <w:rsid w:val="00FB7FD2"/>
    <w:rsid w:val="00FC3312"/>
    <w:rsid w:val="00FC432D"/>
    <w:rsid w:val="00FC532D"/>
    <w:rsid w:val="00FC5E1C"/>
    <w:rsid w:val="00FD063D"/>
    <w:rsid w:val="00FD110A"/>
    <w:rsid w:val="00FD4722"/>
    <w:rsid w:val="00FD6EA9"/>
    <w:rsid w:val="00FE0017"/>
    <w:rsid w:val="00FE0BB3"/>
    <w:rsid w:val="00FE104C"/>
    <w:rsid w:val="00FE134E"/>
    <w:rsid w:val="00FE1F94"/>
    <w:rsid w:val="00FE3A84"/>
    <w:rsid w:val="00FE7827"/>
    <w:rsid w:val="00FF0B0D"/>
    <w:rsid w:val="00FF2332"/>
    <w:rsid w:val="00FF39C7"/>
    <w:rsid w:val="00FF4829"/>
    <w:rsid w:val="00FF5A77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DE120"/>
  <w15:docId w15:val="{357CF858-41FB-4D48-A354-961CFAEC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0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F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F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076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54A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6"/>
  </w:style>
  <w:style w:type="character" w:styleId="PageNumber">
    <w:name w:val="page number"/>
    <w:basedOn w:val="DefaultParagraphFont"/>
    <w:uiPriority w:val="99"/>
    <w:semiHidden/>
    <w:unhideWhenUsed/>
    <w:rsid w:val="00C54AB6"/>
  </w:style>
  <w:style w:type="character" w:styleId="Strong">
    <w:name w:val="Strong"/>
    <w:basedOn w:val="DefaultParagraphFont"/>
    <w:uiPriority w:val="22"/>
    <w:qFormat/>
    <w:rsid w:val="009332A8"/>
    <w:rPr>
      <w:b/>
      <w:bCs/>
    </w:rPr>
  </w:style>
  <w:style w:type="character" w:styleId="Emphasis">
    <w:name w:val="Emphasis"/>
    <w:basedOn w:val="DefaultParagraphFont"/>
    <w:uiPriority w:val="20"/>
    <w:qFormat/>
    <w:rsid w:val="009332A8"/>
    <w:rPr>
      <w:i/>
      <w:iCs/>
    </w:rPr>
  </w:style>
  <w:style w:type="paragraph" w:styleId="Revision">
    <w:name w:val="Revision"/>
    <w:hidden/>
    <w:uiPriority w:val="99"/>
    <w:semiHidden/>
    <w:rsid w:val="004E4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07BAE4-596C-49DE-BEE7-11CBE2AB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2426</Words>
  <Characters>13833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Dochtermann</dc:creator>
  <cp:lastModifiedBy>Allegue, Hassen</cp:lastModifiedBy>
  <cp:revision>40</cp:revision>
  <dcterms:created xsi:type="dcterms:W3CDTF">2016-10-09T10:30:00Z</dcterms:created>
  <dcterms:modified xsi:type="dcterms:W3CDTF">2021-06-10T20:01:00Z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