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55B24" w14:textId="32574F6E" w:rsidR="00BA2024" w:rsidRPr="00C845D5" w:rsidRDefault="00D05EA2">
      <w:pPr>
        <w:rPr>
          <w:rFonts w:ascii="Calibri" w:hAnsi="Calibri"/>
          <w:b/>
          <w:lang w:val="en-GB"/>
        </w:rPr>
      </w:pPr>
      <w:r>
        <w:rPr>
          <w:rFonts w:ascii="Calibri" w:hAnsi="Calibri"/>
          <w:b/>
          <w:lang w:val="en-GB"/>
        </w:rPr>
        <w:t>Partitioning variances: D</w:t>
      </w:r>
      <w:r w:rsidR="006F3F3C" w:rsidRPr="00C845D5">
        <w:rPr>
          <w:rFonts w:ascii="Calibri" w:hAnsi="Calibri"/>
          <w:b/>
          <w:lang w:val="en-GB"/>
        </w:rPr>
        <w:t>ifferences between V</w:t>
      </w:r>
      <w:r w:rsidR="00B673EA">
        <w:rPr>
          <w:rFonts w:ascii="Calibri" w:hAnsi="Calibri"/>
          <w:b/>
          <w:vertAlign w:val="subscript"/>
          <w:lang w:val="en-GB"/>
        </w:rPr>
        <w:t>p</w:t>
      </w:r>
      <w:r w:rsidR="006F3F3C" w:rsidRPr="00C845D5">
        <w:rPr>
          <w:rFonts w:ascii="Calibri" w:hAnsi="Calibri"/>
          <w:b/>
          <w:lang w:val="en-GB"/>
        </w:rPr>
        <w:t xml:space="preserve">, </w:t>
      </w:r>
      <w:r w:rsidR="00CD730E" w:rsidRPr="00C845D5">
        <w:rPr>
          <w:rFonts w:ascii="Calibri" w:hAnsi="Calibri"/>
          <w:b/>
          <w:lang w:val="en-GB"/>
        </w:rPr>
        <w:t>V</w:t>
      </w:r>
      <w:r w:rsidR="00CD730E">
        <w:rPr>
          <w:rFonts w:ascii="Calibri" w:hAnsi="Calibri"/>
          <w:b/>
          <w:vertAlign w:val="subscript"/>
          <w:lang w:val="en-GB"/>
        </w:rPr>
        <w:t>I</w:t>
      </w:r>
      <w:r w:rsidR="00CD730E" w:rsidRPr="00C845D5">
        <w:rPr>
          <w:rFonts w:ascii="Calibri" w:hAnsi="Calibri"/>
          <w:b/>
          <w:lang w:val="en-GB"/>
        </w:rPr>
        <w:t xml:space="preserve"> </w:t>
      </w:r>
      <w:r w:rsidR="006F3F3C" w:rsidRPr="00D05EA2">
        <w:rPr>
          <w:rFonts w:ascii="Calibri" w:hAnsi="Calibri"/>
          <w:b/>
          <w:lang w:val="en-GB"/>
        </w:rPr>
        <w:t xml:space="preserve">and </w:t>
      </w:r>
      <w:r w:rsidRPr="001F2BCF">
        <w:rPr>
          <w:rFonts w:ascii="Calibri" w:hAnsi="Calibri"/>
          <w:b/>
          <w:lang w:val="en-GB"/>
        </w:rPr>
        <w:t>measurement error</w:t>
      </w:r>
      <w:r w:rsidR="00F749C7">
        <w:rPr>
          <w:rFonts w:ascii="Calibri" w:hAnsi="Calibri"/>
          <w:b/>
          <w:lang w:val="en-GB"/>
        </w:rPr>
        <w:t xml:space="preserve"> variance</w:t>
      </w:r>
      <w:r>
        <w:rPr>
          <w:rFonts w:ascii="Calibri" w:hAnsi="Calibri"/>
          <w:b/>
          <w:lang w:val="en-GB"/>
        </w:rPr>
        <w:t xml:space="preserve">. </w:t>
      </w:r>
    </w:p>
    <w:p w14:paraId="7A5117FC" w14:textId="77777777" w:rsidR="006F3F3C" w:rsidRPr="00C845D5" w:rsidRDefault="006F3F3C">
      <w:pPr>
        <w:rPr>
          <w:rFonts w:ascii="Calibri" w:hAnsi="Calibri"/>
          <w:lang w:val="en-GB"/>
        </w:rPr>
      </w:pPr>
    </w:p>
    <w:p w14:paraId="141226FF" w14:textId="61E7843D" w:rsidR="006F3F3C" w:rsidRPr="00C845D5" w:rsidRDefault="006F3F3C">
      <w:pPr>
        <w:rPr>
          <w:rFonts w:ascii="Calibri" w:hAnsi="Calibri"/>
          <w:lang w:val="en-GB"/>
        </w:rPr>
      </w:pPr>
      <w:r w:rsidRPr="00AC54BC">
        <w:rPr>
          <w:rFonts w:ascii="Calibri" w:hAnsi="Calibri"/>
          <w:b/>
          <w:lang w:val="en-GB"/>
        </w:rPr>
        <w:t>Goal:</w:t>
      </w:r>
      <w:r w:rsidRPr="00C845D5">
        <w:rPr>
          <w:rFonts w:ascii="Calibri" w:hAnsi="Calibri"/>
          <w:lang w:val="en-GB"/>
        </w:rPr>
        <w:t xml:space="preserve"> to develop understanding of hierarchies in variance when individuals express traits repeatedly.</w:t>
      </w:r>
    </w:p>
    <w:p w14:paraId="2EB0E518" w14:textId="77777777" w:rsidR="006F3F3C" w:rsidRPr="00C845D5" w:rsidRDefault="006F3F3C">
      <w:pPr>
        <w:rPr>
          <w:rFonts w:ascii="Calibri" w:hAnsi="Calibri"/>
          <w:lang w:val="en-GB"/>
        </w:rPr>
      </w:pPr>
    </w:p>
    <w:p w14:paraId="502D42F5" w14:textId="5CCB50D1" w:rsidR="00C46BCE" w:rsidRPr="00C845D5" w:rsidRDefault="00BA0B1C">
      <w:pPr>
        <w:rPr>
          <w:rFonts w:ascii="Calibri" w:hAnsi="Calibri"/>
          <w:b/>
          <w:i/>
          <w:lang w:val="en-GB"/>
        </w:rPr>
      </w:pPr>
      <w:r w:rsidRPr="00C845D5">
        <w:rPr>
          <w:rFonts w:ascii="Calibri" w:hAnsi="Calibri"/>
          <w:b/>
          <w:i/>
          <w:lang w:val="en-GB"/>
        </w:rPr>
        <w:t xml:space="preserve">Step 1. </w:t>
      </w:r>
      <w:r w:rsidR="00C46BCE" w:rsidRPr="00C845D5">
        <w:rPr>
          <w:rFonts w:ascii="Calibri" w:hAnsi="Calibri"/>
          <w:b/>
          <w:i/>
          <w:lang w:val="en-GB"/>
        </w:rPr>
        <w:t>Mean and variance</w:t>
      </w:r>
      <w:r w:rsidR="00C464D6" w:rsidRPr="00C845D5">
        <w:rPr>
          <w:rFonts w:ascii="Calibri" w:hAnsi="Calibri"/>
          <w:b/>
          <w:i/>
          <w:lang w:val="en-GB"/>
        </w:rPr>
        <w:t xml:space="preserve"> when the trait</w:t>
      </w:r>
      <w:r w:rsidR="00C46BCE" w:rsidRPr="00C845D5">
        <w:rPr>
          <w:rFonts w:ascii="Calibri" w:hAnsi="Calibri"/>
          <w:b/>
          <w:i/>
          <w:lang w:val="en-GB"/>
        </w:rPr>
        <w:t xml:space="preserve"> is </w:t>
      </w:r>
      <w:r w:rsidR="003830E7">
        <w:rPr>
          <w:rFonts w:ascii="Calibri" w:hAnsi="Calibri"/>
          <w:b/>
          <w:i/>
          <w:lang w:val="en-GB"/>
        </w:rPr>
        <w:t>expressed once and does not change</w:t>
      </w:r>
    </w:p>
    <w:p w14:paraId="751BB7C1" w14:textId="77777777" w:rsidR="00C46BCE" w:rsidRPr="00C845D5" w:rsidRDefault="00C46BCE">
      <w:pPr>
        <w:rPr>
          <w:rFonts w:ascii="Calibri" w:hAnsi="Calibri"/>
          <w:lang w:val="en-GB"/>
        </w:rPr>
      </w:pPr>
    </w:p>
    <w:p w14:paraId="7C99F2AC" w14:textId="7548D255" w:rsidR="00BA0B1C" w:rsidRPr="00C845D5" w:rsidRDefault="00C46BCE">
      <w:pPr>
        <w:rPr>
          <w:rFonts w:ascii="Calibri" w:hAnsi="Calibri"/>
          <w:lang w:val="en-GB"/>
        </w:rPr>
      </w:pPr>
      <w:r w:rsidRPr="00C845D5">
        <w:rPr>
          <w:rFonts w:ascii="Calibri" w:hAnsi="Calibri"/>
          <w:b/>
          <w:lang w:val="en-GB"/>
        </w:rPr>
        <w:t>Sub-goal</w:t>
      </w:r>
      <w:r w:rsidRPr="00C845D5">
        <w:rPr>
          <w:rFonts w:ascii="Calibri" w:hAnsi="Calibri"/>
          <w:lang w:val="en-GB"/>
        </w:rPr>
        <w:t xml:space="preserve">: </w:t>
      </w:r>
      <w:r w:rsidR="00C464D6" w:rsidRPr="00C845D5">
        <w:rPr>
          <w:rFonts w:ascii="Calibri" w:hAnsi="Calibri"/>
          <w:lang w:val="en-GB"/>
        </w:rPr>
        <w:t xml:space="preserve">Illustrating the concept of variance and mean, for </w:t>
      </w:r>
      <w:r w:rsidR="003830E7">
        <w:rPr>
          <w:rFonts w:ascii="Calibri" w:hAnsi="Calibri"/>
          <w:lang w:val="en-GB"/>
        </w:rPr>
        <w:t xml:space="preserve">traits with no within-individual variance but which is measured with error. </w:t>
      </w:r>
    </w:p>
    <w:p w14:paraId="419C6790" w14:textId="77777777" w:rsidR="00C464D6" w:rsidRPr="00C845D5" w:rsidRDefault="00C464D6">
      <w:pPr>
        <w:rPr>
          <w:rFonts w:ascii="Calibri" w:hAnsi="Calibri"/>
          <w:lang w:val="en-GB"/>
        </w:rPr>
      </w:pPr>
    </w:p>
    <w:p w14:paraId="69B6BE7B" w14:textId="46A8C401" w:rsidR="00D16A7D" w:rsidRPr="00C845D5" w:rsidRDefault="00D16A7D">
      <w:pPr>
        <w:rPr>
          <w:rFonts w:ascii="Calibri" w:hAnsi="Calibri"/>
          <w:lang w:val="en-GB"/>
        </w:rPr>
      </w:pPr>
      <w:r w:rsidRPr="00C845D5">
        <w:rPr>
          <w:rFonts w:ascii="Calibri" w:hAnsi="Calibri"/>
          <w:b/>
          <w:lang w:val="en-GB"/>
        </w:rPr>
        <w:t>Introduction</w:t>
      </w:r>
      <w:r w:rsidRPr="00C845D5">
        <w:rPr>
          <w:rFonts w:ascii="Calibri" w:hAnsi="Calibri"/>
          <w:lang w:val="en-GB"/>
        </w:rPr>
        <w:t xml:space="preserve">: </w:t>
      </w:r>
      <w:r w:rsidR="003830E7">
        <w:rPr>
          <w:rFonts w:ascii="Calibri" w:hAnsi="Calibri"/>
          <w:lang w:val="en-GB"/>
        </w:rPr>
        <w:t>T</w:t>
      </w:r>
      <w:r w:rsidRPr="00C845D5">
        <w:rPr>
          <w:rFonts w:ascii="Calibri" w:hAnsi="Calibri"/>
          <w:lang w:val="en-GB"/>
        </w:rPr>
        <w:t>his is the simple</w:t>
      </w:r>
      <w:r w:rsidR="00F7243A">
        <w:rPr>
          <w:rFonts w:ascii="Calibri" w:hAnsi="Calibri"/>
          <w:lang w:val="en-GB"/>
        </w:rPr>
        <w:t>st possible</w:t>
      </w:r>
      <w:r w:rsidRPr="00C845D5">
        <w:rPr>
          <w:rFonts w:ascii="Calibri" w:hAnsi="Calibri"/>
          <w:lang w:val="en-GB"/>
        </w:rPr>
        <w:t xml:space="preserve"> situation. A trait</w:t>
      </w:r>
      <w:r w:rsidR="00585681">
        <w:rPr>
          <w:rFonts w:ascii="Calibri" w:hAnsi="Calibri"/>
          <w:lang w:val="en-GB"/>
        </w:rPr>
        <w:t xml:space="preserve"> </w:t>
      </w:r>
      <w:r w:rsidR="00CD730E">
        <w:rPr>
          <w:rFonts w:ascii="Calibri" w:hAnsi="Calibri"/>
          <w:lang w:val="en-GB"/>
        </w:rPr>
        <w:t>as</w:t>
      </w:r>
      <w:r w:rsidR="00CD730E" w:rsidRPr="00C845D5">
        <w:rPr>
          <w:rFonts w:ascii="Calibri" w:hAnsi="Calibri"/>
          <w:lang w:val="en-GB"/>
        </w:rPr>
        <w:t xml:space="preserve"> </w:t>
      </w:r>
      <w:r w:rsidRPr="00C845D5">
        <w:rPr>
          <w:rFonts w:ascii="Calibri" w:hAnsi="Calibri"/>
          <w:lang w:val="en-GB"/>
        </w:rPr>
        <w:t xml:space="preserve">measured </w:t>
      </w:r>
      <w:r w:rsidR="00585681">
        <w:rPr>
          <w:rFonts w:ascii="Calibri" w:hAnsi="Calibri"/>
          <w:lang w:val="en-GB"/>
        </w:rPr>
        <w:t>for</w:t>
      </w:r>
      <w:r w:rsidRPr="00C845D5">
        <w:rPr>
          <w:rFonts w:ascii="Calibri" w:hAnsi="Calibri"/>
          <w:lang w:val="en-GB"/>
        </w:rPr>
        <w:t xml:space="preserve"> a group of individuals </w:t>
      </w:r>
      <w:r w:rsidR="00585681">
        <w:rPr>
          <w:rFonts w:ascii="Calibri" w:hAnsi="Calibri"/>
          <w:lang w:val="en-GB"/>
        </w:rPr>
        <w:t>from</w:t>
      </w:r>
      <w:r w:rsidRPr="00C845D5">
        <w:rPr>
          <w:rFonts w:ascii="Calibri" w:hAnsi="Calibri"/>
          <w:lang w:val="en-GB"/>
        </w:rPr>
        <w:t xml:space="preserve"> a population is characterised by a mean</w:t>
      </w:r>
      <w:r w:rsidR="00585681">
        <w:rPr>
          <w:rFonts w:ascii="Calibri" w:hAnsi="Calibri"/>
          <w:lang w:val="en-GB"/>
        </w:rPr>
        <w:t xml:space="preserve"> (</w:t>
      </w:r>
      <w:r w:rsidR="00585681" w:rsidRPr="00F77168">
        <w:rPr>
          <w:i/>
          <w:lang w:val="en-CA"/>
        </w:rPr>
        <w:t>µ</w:t>
      </w:r>
      <w:r w:rsidR="00585681">
        <w:rPr>
          <w:rFonts w:ascii="Calibri" w:hAnsi="Calibri"/>
          <w:lang w:val="en-GB"/>
        </w:rPr>
        <w:t>)</w:t>
      </w:r>
      <w:r w:rsidRPr="00C845D5">
        <w:rPr>
          <w:rFonts w:ascii="Calibri" w:hAnsi="Calibri"/>
          <w:lang w:val="en-GB"/>
        </w:rPr>
        <w:t xml:space="preserve"> and a variance (V</w:t>
      </w:r>
      <w:r w:rsidRPr="00C845D5">
        <w:rPr>
          <w:rFonts w:ascii="Calibri" w:hAnsi="Calibri"/>
          <w:vertAlign w:val="subscript"/>
          <w:lang w:val="en-GB"/>
        </w:rPr>
        <w:t>P</w:t>
      </w:r>
      <w:r w:rsidRPr="00C845D5">
        <w:rPr>
          <w:rFonts w:ascii="Calibri" w:hAnsi="Calibri"/>
          <w:lang w:val="en-GB"/>
        </w:rPr>
        <w:t>).</w:t>
      </w:r>
    </w:p>
    <w:p w14:paraId="682359D9" w14:textId="77777777" w:rsidR="00D16A7D" w:rsidRPr="00C845D5" w:rsidRDefault="00D16A7D">
      <w:pPr>
        <w:rPr>
          <w:rFonts w:ascii="Calibri" w:hAnsi="Calibri"/>
          <w:lang w:val="en-GB"/>
        </w:rPr>
      </w:pPr>
    </w:p>
    <w:p w14:paraId="67CBFE52" w14:textId="537427D7" w:rsidR="00C464D6" w:rsidRPr="00C845D5" w:rsidRDefault="00D16A7D">
      <w:pPr>
        <w:rPr>
          <w:rFonts w:ascii="Calibri" w:hAnsi="Calibri"/>
          <w:lang w:val="en-GB"/>
        </w:rPr>
      </w:pPr>
      <w:r w:rsidRPr="00C845D5">
        <w:rPr>
          <w:rFonts w:ascii="Calibri" w:hAnsi="Calibri"/>
          <w:b/>
          <w:lang w:val="en-GB"/>
        </w:rPr>
        <w:t>Exercise</w:t>
      </w:r>
      <w:r w:rsidRPr="00C845D5">
        <w:rPr>
          <w:rFonts w:ascii="Calibri" w:hAnsi="Calibri"/>
          <w:lang w:val="en-GB"/>
        </w:rPr>
        <w:t xml:space="preserve">: </w:t>
      </w:r>
      <w:r w:rsidR="00C464D6" w:rsidRPr="00C845D5">
        <w:rPr>
          <w:rFonts w:ascii="Calibri" w:hAnsi="Calibri"/>
          <w:lang w:val="en-GB"/>
        </w:rPr>
        <w:t>In this situation we assume that we only have one value of the trait for each individual. You first have to decide how many individuals to measure.</w:t>
      </w:r>
    </w:p>
    <w:p w14:paraId="506544AC" w14:textId="610BF64F" w:rsidR="00C464D6" w:rsidRPr="00C845D5" w:rsidRDefault="00C464D6">
      <w:pPr>
        <w:rPr>
          <w:rFonts w:ascii="Calibri" w:hAnsi="Calibri"/>
          <w:lang w:val="en-GB"/>
        </w:rPr>
      </w:pPr>
    </w:p>
    <w:p w14:paraId="56019E82" w14:textId="4D6CE558" w:rsidR="00C464D6" w:rsidRPr="00C845D5" w:rsidRDefault="00C464D6">
      <w:pPr>
        <w:rPr>
          <w:rFonts w:ascii="Calibri" w:hAnsi="Calibri"/>
          <w:lang w:val="en-GB"/>
        </w:rPr>
      </w:pPr>
      <w:r w:rsidRPr="00C845D5">
        <w:rPr>
          <w:rFonts w:ascii="Calibri" w:hAnsi="Calibri"/>
          <w:lang w:val="en-GB"/>
        </w:rPr>
        <w:t>Number</w:t>
      </w:r>
      <w:r w:rsidR="00D16A7D" w:rsidRPr="00C845D5">
        <w:rPr>
          <w:rFonts w:ascii="Calibri" w:hAnsi="Calibri"/>
          <w:lang w:val="en-GB"/>
        </w:rPr>
        <w:t xml:space="preserve"> of individuals =</w:t>
      </w:r>
      <w:r w:rsidR="00D16A7D" w:rsidRPr="00C845D5">
        <w:rPr>
          <w:rFonts w:ascii="Calibri" w:hAnsi="Calibri"/>
          <w:highlight w:val="yellow"/>
          <w:lang w:val="en-GB"/>
        </w:rPr>
        <w:t>…….</w:t>
      </w:r>
    </w:p>
    <w:p w14:paraId="6B928123" w14:textId="77777777" w:rsidR="00562671" w:rsidRPr="00C845D5" w:rsidRDefault="00562671">
      <w:pPr>
        <w:rPr>
          <w:rFonts w:ascii="Calibri" w:hAnsi="Calibri"/>
          <w:lang w:val="en-GB"/>
        </w:rPr>
      </w:pPr>
    </w:p>
    <w:p w14:paraId="19B98476" w14:textId="345F5C90" w:rsidR="00722487" w:rsidRDefault="00562671">
      <w:pPr>
        <w:rPr>
          <w:rFonts w:ascii="Calibri" w:hAnsi="Calibri"/>
          <w:lang w:val="en-GB"/>
        </w:rPr>
      </w:pPr>
      <w:r w:rsidRPr="00C845D5">
        <w:rPr>
          <w:rFonts w:ascii="Calibri" w:hAnsi="Calibri"/>
          <w:lang w:val="en-GB"/>
        </w:rPr>
        <w:t>In every case</w:t>
      </w:r>
      <w:r w:rsidR="00D16A7D" w:rsidRPr="00C845D5">
        <w:rPr>
          <w:rFonts w:ascii="Calibri" w:hAnsi="Calibri"/>
          <w:lang w:val="en-GB"/>
        </w:rPr>
        <w:t xml:space="preserve"> </w:t>
      </w:r>
      <w:r w:rsidR="00312EA1">
        <w:rPr>
          <w:rFonts w:ascii="Calibri" w:hAnsi="Calibri"/>
          <w:lang w:val="en-GB"/>
        </w:rPr>
        <w:t xml:space="preserve">that </w:t>
      </w:r>
      <w:r w:rsidR="00D16A7D" w:rsidRPr="00C845D5">
        <w:rPr>
          <w:rFonts w:ascii="Calibri" w:hAnsi="Calibri"/>
          <w:lang w:val="en-GB"/>
        </w:rPr>
        <w:t>we measure something, we</w:t>
      </w:r>
      <w:r w:rsidRPr="00C845D5">
        <w:rPr>
          <w:rFonts w:ascii="Calibri" w:hAnsi="Calibri"/>
          <w:lang w:val="en-GB"/>
        </w:rPr>
        <w:t xml:space="preserve"> know that </w:t>
      </w:r>
      <w:r w:rsidR="00D16A7D" w:rsidRPr="00C845D5">
        <w:rPr>
          <w:rFonts w:ascii="Calibri" w:hAnsi="Calibri"/>
          <w:lang w:val="en-GB"/>
        </w:rPr>
        <w:t>we</w:t>
      </w:r>
      <w:r w:rsidRPr="00C845D5">
        <w:rPr>
          <w:rFonts w:ascii="Calibri" w:hAnsi="Calibri"/>
          <w:lang w:val="en-GB"/>
        </w:rPr>
        <w:t xml:space="preserve"> are making</w:t>
      </w:r>
      <w:r w:rsidR="00D16A7D" w:rsidRPr="00C845D5">
        <w:rPr>
          <w:rFonts w:ascii="Calibri" w:hAnsi="Calibri"/>
          <w:lang w:val="en-GB"/>
        </w:rPr>
        <w:t xml:space="preserve"> an error</w:t>
      </w:r>
      <w:r w:rsidRPr="00C845D5">
        <w:rPr>
          <w:rFonts w:ascii="Calibri" w:hAnsi="Calibri"/>
          <w:lang w:val="en-GB"/>
        </w:rPr>
        <w:t xml:space="preserve"> in the measurement. </w:t>
      </w:r>
      <w:r w:rsidR="00D16A7D" w:rsidRPr="00C845D5">
        <w:rPr>
          <w:rFonts w:ascii="Calibri" w:hAnsi="Calibri"/>
          <w:lang w:val="en-GB"/>
        </w:rPr>
        <w:t>This error is assumed to be non-directional and hopefully represent</w:t>
      </w:r>
      <w:r w:rsidR="00DC7930">
        <w:rPr>
          <w:rFonts w:ascii="Calibri" w:hAnsi="Calibri"/>
          <w:lang w:val="en-GB"/>
        </w:rPr>
        <w:t>s</w:t>
      </w:r>
      <w:r w:rsidR="00D16A7D" w:rsidRPr="00C845D5">
        <w:rPr>
          <w:rFonts w:ascii="Calibri" w:hAnsi="Calibri"/>
          <w:lang w:val="en-GB"/>
        </w:rPr>
        <w:t xml:space="preserve"> </w:t>
      </w:r>
      <w:r w:rsidR="00DC7930">
        <w:rPr>
          <w:rFonts w:ascii="Calibri" w:hAnsi="Calibri"/>
          <w:lang w:val="en-GB"/>
        </w:rPr>
        <w:t xml:space="preserve">only </w:t>
      </w:r>
      <w:r w:rsidR="00D16A7D" w:rsidRPr="00C845D5">
        <w:rPr>
          <w:rFonts w:ascii="Calibri" w:hAnsi="Calibri"/>
          <w:lang w:val="en-GB"/>
        </w:rPr>
        <w:t xml:space="preserve">a </w:t>
      </w:r>
      <w:r w:rsidR="003830E7">
        <w:rPr>
          <w:rFonts w:ascii="Calibri" w:hAnsi="Calibri"/>
          <w:lang w:val="en-GB"/>
        </w:rPr>
        <w:t>small</w:t>
      </w:r>
      <w:r w:rsidR="003830E7" w:rsidRPr="00C845D5">
        <w:rPr>
          <w:rFonts w:ascii="Calibri" w:hAnsi="Calibri"/>
          <w:lang w:val="en-GB"/>
        </w:rPr>
        <w:t xml:space="preserve"> </w:t>
      </w:r>
      <w:r w:rsidR="00D16A7D" w:rsidRPr="00C845D5">
        <w:rPr>
          <w:rFonts w:ascii="Calibri" w:hAnsi="Calibri"/>
          <w:lang w:val="en-GB"/>
        </w:rPr>
        <w:t>portion of the total variance V</w:t>
      </w:r>
      <w:r w:rsidR="00D16A7D" w:rsidRPr="00C845D5">
        <w:rPr>
          <w:rFonts w:ascii="Calibri" w:hAnsi="Calibri"/>
          <w:vertAlign w:val="subscript"/>
          <w:lang w:val="en-GB"/>
        </w:rPr>
        <w:t>P</w:t>
      </w:r>
      <w:r w:rsidR="00D16A7D" w:rsidRPr="00C845D5">
        <w:rPr>
          <w:rFonts w:ascii="Calibri" w:hAnsi="Calibri"/>
          <w:lang w:val="en-GB"/>
        </w:rPr>
        <w:t xml:space="preserve">. </w:t>
      </w:r>
      <w:r w:rsidR="00A2669B">
        <w:rPr>
          <w:rFonts w:ascii="Calibri" w:hAnsi="Calibri"/>
          <w:lang w:val="en-GB"/>
        </w:rPr>
        <w:t xml:space="preserve">Below </w:t>
      </w:r>
      <w:r w:rsidR="00D16A7D" w:rsidRPr="00C845D5">
        <w:rPr>
          <w:rFonts w:ascii="Calibri" w:hAnsi="Calibri"/>
          <w:lang w:val="en-GB"/>
        </w:rPr>
        <w:t>play with the error term</w:t>
      </w:r>
      <w:r w:rsidR="00FE5DCC" w:rsidRPr="00C845D5">
        <w:rPr>
          <w:rFonts w:ascii="Calibri" w:hAnsi="Calibri"/>
          <w:lang w:val="en-GB"/>
        </w:rPr>
        <w:t>. Generally measurement error variance should not be high, ideally lower th</w:t>
      </w:r>
      <w:r w:rsidR="00174238">
        <w:rPr>
          <w:rFonts w:ascii="Calibri" w:hAnsi="Calibri"/>
          <w:lang w:val="en-GB"/>
        </w:rPr>
        <w:t>a</w:t>
      </w:r>
      <w:r w:rsidR="00FE5DCC" w:rsidRPr="00C845D5">
        <w:rPr>
          <w:rFonts w:ascii="Calibri" w:hAnsi="Calibri"/>
          <w:lang w:val="en-GB"/>
        </w:rPr>
        <w:t>n 5% of the total variance, but of course some traits can be associated with much higher measurement error</w:t>
      </w:r>
      <w:r w:rsidR="00722487">
        <w:rPr>
          <w:rFonts w:ascii="Calibri" w:hAnsi="Calibri"/>
          <w:lang w:val="en-GB"/>
        </w:rPr>
        <w:t xml:space="preserve">. </w:t>
      </w:r>
    </w:p>
    <w:p w14:paraId="1D61B8EB" w14:textId="77777777" w:rsidR="00722487" w:rsidRDefault="00722487">
      <w:pPr>
        <w:rPr>
          <w:rFonts w:ascii="Calibri" w:hAnsi="Calibri"/>
          <w:lang w:val="en-GB"/>
        </w:rPr>
      </w:pPr>
    </w:p>
    <w:p w14:paraId="56ECA4F8" w14:textId="4F81A100" w:rsidR="005D5237" w:rsidRDefault="00722487">
      <w:pPr>
        <w:rPr>
          <w:rFonts w:ascii="Calibri" w:hAnsi="Calibri"/>
          <w:lang w:val="en-GB"/>
        </w:rPr>
      </w:pPr>
      <w:r>
        <w:rPr>
          <w:rFonts w:ascii="Calibri" w:hAnsi="Calibri"/>
          <w:lang w:val="en-GB"/>
        </w:rPr>
        <w:t xml:space="preserve">An explanation of notation: </w:t>
      </w:r>
      <w:r w:rsidR="006D027E">
        <w:rPr>
          <w:rFonts w:ascii="Calibri" w:hAnsi="Calibri"/>
          <w:lang w:val="en-GB"/>
        </w:rPr>
        <w:t xml:space="preserve">There are several kinds of unaccounted variance in a statistical model. This </w:t>
      </w:r>
      <w:r w:rsidR="003311C2">
        <w:rPr>
          <w:rFonts w:ascii="Calibri" w:hAnsi="Calibri"/>
          <w:lang w:val="en-GB"/>
        </w:rPr>
        <w:t>are</w:t>
      </w:r>
      <w:r w:rsidR="006D027E">
        <w:rPr>
          <w:rFonts w:ascii="Calibri" w:hAnsi="Calibri"/>
          <w:lang w:val="en-GB"/>
        </w:rPr>
        <w:t xml:space="preserve"> called, variously, “error variance” or “residual variance</w:t>
      </w:r>
      <w:r w:rsidR="003311C2">
        <w:rPr>
          <w:rFonts w:ascii="Calibri" w:hAnsi="Calibri"/>
          <w:lang w:val="en-GB"/>
        </w:rPr>
        <w:t>”</w:t>
      </w:r>
      <w:r w:rsidR="006D027E">
        <w:rPr>
          <w:rFonts w:ascii="Calibri" w:hAnsi="Calibri"/>
          <w:lang w:val="en-GB"/>
        </w:rPr>
        <w:t>.  Measurement error is one source of this variance, but as you will see below, not all unaccounted variance is the result of error. To distinguish these with notation, we will use “V</w:t>
      </w:r>
      <w:r w:rsidR="006D027E" w:rsidRPr="001F2BCF">
        <w:rPr>
          <w:rFonts w:ascii="Calibri" w:hAnsi="Calibri"/>
          <w:vertAlign w:val="subscript"/>
          <w:lang w:val="en-GB"/>
        </w:rPr>
        <w:t>m</w:t>
      </w:r>
      <w:r w:rsidR="006D027E">
        <w:rPr>
          <w:rFonts w:ascii="Calibri" w:hAnsi="Calibri"/>
          <w:lang w:val="en-GB"/>
        </w:rPr>
        <w:t>” for measurement error and V</w:t>
      </w:r>
      <w:r w:rsidR="006D027E" w:rsidRPr="001F2BCF">
        <w:rPr>
          <w:rFonts w:ascii="Calibri" w:hAnsi="Calibri"/>
          <w:vertAlign w:val="subscript"/>
          <w:lang w:val="en-GB"/>
        </w:rPr>
        <w:t>R</w:t>
      </w:r>
      <w:r w:rsidR="006D027E">
        <w:rPr>
          <w:rFonts w:ascii="Calibri" w:hAnsi="Calibri"/>
          <w:lang w:val="en-GB"/>
        </w:rPr>
        <w:t xml:space="preserve"> for the more general residual variance. In this particular step, V</w:t>
      </w:r>
      <w:r w:rsidR="006D027E" w:rsidRPr="001F2BCF">
        <w:rPr>
          <w:rFonts w:ascii="Calibri" w:hAnsi="Calibri"/>
          <w:vertAlign w:val="subscript"/>
          <w:lang w:val="en-GB"/>
        </w:rPr>
        <w:t>R</w:t>
      </w:r>
      <w:r w:rsidR="006D027E">
        <w:rPr>
          <w:rFonts w:ascii="Calibri" w:hAnsi="Calibri"/>
          <w:lang w:val="en-GB"/>
        </w:rPr>
        <w:t xml:space="preserve"> = V</w:t>
      </w:r>
      <w:r w:rsidR="006D027E" w:rsidRPr="001F2BCF">
        <w:rPr>
          <w:rFonts w:ascii="Calibri" w:hAnsi="Calibri"/>
          <w:vertAlign w:val="subscript"/>
          <w:lang w:val="en-GB"/>
        </w:rPr>
        <w:t>m</w:t>
      </w:r>
      <w:r w:rsidR="006D027E">
        <w:rPr>
          <w:rFonts w:ascii="Calibri" w:hAnsi="Calibri"/>
          <w:lang w:val="en-GB"/>
        </w:rPr>
        <w:t xml:space="preserve">. </w:t>
      </w:r>
    </w:p>
    <w:p w14:paraId="4AE6E146" w14:textId="77777777" w:rsidR="00A74FB0" w:rsidRDefault="00A74FB0">
      <w:pPr>
        <w:rPr>
          <w:rFonts w:ascii="Calibri" w:hAnsi="Calibri"/>
          <w:lang w:val="en-GB"/>
        </w:rPr>
      </w:pPr>
    </w:p>
    <w:p w14:paraId="165D20B6" w14:textId="1698EFFD" w:rsidR="00A74FB0" w:rsidRPr="00C845D5" w:rsidRDefault="00FD2E9A">
      <w:pPr>
        <w:rPr>
          <w:rFonts w:ascii="Calibri" w:hAnsi="Calibri"/>
          <w:lang w:val="en-GB"/>
        </w:rPr>
      </w:pPr>
      <w:r>
        <w:rPr>
          <w:rFonts w:ascii="Calibri" w:hAnsi="Calibri"/>
          <w:lang w:val="en-GB"/>
        </w:rPr>
        <w:t xml:space="preserve">Note that </w:t>
      </w:r>
      <w:r w:rsidR="002D28CD">
        <w:rPr>
          <w:rFonts w:ascii="Calibri" w:hAnsi="Calibri"/>
          <w:lang w:val="en-GB"/>
        </w:rPr>
        <w:t>in</w:t>
      </w:r>
      <w:r w:rsidR="00A74FB0">
        <w:rPr>
          <w:rFonts w:ascii="Calibri" w:hAnsi="Calibri"/>
          <w:lang w:val="en-GB"/>
        </w:rPr>
        <w:t xml:space="preserve"> this module, the total phenotypic variance</w:t>
      </w:r>
      <w:r w:rsidR="00F06059">
        <w:rPr>
          <w:rFonts w:ascii="Calibri" w:hAnsi="Calibri"/>
          <w:lang w:val="en-GB"/>
        </w:rPr>
        <w:t xml:space="preserve"> (</w:t>
      </w:r>
      <w:r w:rsidR="00F06059" w:rsidRPr="00C845D5">
        <w:rPr>
          <w:rFonts w:ascii="Calibri" w:hAnsi="Calibri"/>
          <w:lang w:val="en-GB"/>
        </w:rPr>
        <w:t>V</w:t>
      </w:r>
      <w:r w:rsidR="00F06059" w:rsidRPr="00C845D5">
        <w:rPr>
          <w:rFonts w:ascii="Calibri" w:hAnsi="Calibri"/>
          <w:vertAlign w:val="subscript"/>
          <w:lang w:val="en-GB"/>
        </w:rPr>
        <w:t>P</w:t>
      </w:r>
      <w:r w:rsidR="00F06059">
        <w:rPr>
          <w:rFonts w:ascii="Calibri" w:hAnsi="Calibri"/>
          <w:lang w:val="en-GB"/>
        </w:rPr>
        <w:t>)</w:t>
      </w:r>
      <w:r w:rsidR="00A74FB0">
        <w:rPr>
          <w:rFonts w:ascii="Calibri" w:hAnsi="Calibri"/>
          <w:lang w:val="en-GB"/>
        </w:rPr>
        <w:t xml:space="preserve"> is restrained to 1.</w:t>
      </w:r>
      <w:r w:rsidR="005339C7">
        <w:rPr>
          <w:rFonts w:ascii="Calibri" w:hAnsi="Calibri"/>
          <w:lang w:val="en-GB"/>
        </w:rPr>
        <w:t xml:space="preserve"> </w:t>
      </w:r>
      <w:r w:rsidR="003C79F3">
        <w:rPr>
          <w:rFonts w:ascii="Calibri" w:hAnsi="Calibri"/>
          <w:lang w:val="en-GB"/>
        </w:rPr>
        <w:t>This will allow a better understanding of the proportion</w:t>
      </w:r>
      <w:r w:rsidR="00F01A1F">
        <w:rPr>
          <w:rFonts w:ascii="Calibri" w:hAnsi="Calibri"/>
          <w:lang w:val="en-GB"/>
        </w:rPr>
        <w:t>s</w:t>
      </w:r>
      <w:r w:rsidR="003C79F3">
        <w:rPr>
          <w:rFonts w:ascii="Calibri" w:hAnsi="Calibri"/>
          <w:lang w:val="en-GB"/>
        </w:rPr>
        <w:t xml:space="preserve"> of </w:t>
      </w:r>
      <w:r w:rsidR="002208D4">
        <w:rPr>
          <w:rFonts w:ascii="Calibri" w:hAnsi="Calibri"/>
          <w:lang w:val="en-GB"/>
        </w:rPr>
        <w:t>the different model</w:t>
      </w:r>
      <w:r w:rsidR="003C79F3">
        <w:rPr>
          <w:rFonts w:ascii="Calibri" w:hAnsi="Calibri"/>
          <w:lang w:val="en-GB"/>
        </w:rPr>
        <w:t xml:space="preserve"> variance component</w:t>
      </w:r>
      <w:r w:rsidR="001650BD">
        <w:rPr>
          <w:rFonts w:ascii="Calibri" w:hAnsi="Calibri"/>
          <w:lang w:val="en-GB"/>
        </w:rPr>
        <w:t>s</w:t>
      </w:r>
      <w:r w:rsidR="003C79F3">
        <w:rPr>
          <w:rFonts w:ascii="Calibri" w:hAnsi="Calibri"/>
          <w:lang w:val="en-GB"/>
        </w:rPr>
        <w:t>.</w:t>
      </w:r>
    </w:p>
    <w:p w14:paraId="6A97C8A0" w14:textId="65A72CF2" w:rsidR="00D16A7D" w:rsidRPr="00C845D5" w:rsidRDefault="00D16A7D">
      <w:pPr>
        <w:rPr>
          <w:rFonts w:ascii="Calibri" w:hAnsi="Calibri"/>
          <w:lang w:val="en-GB"/>
        </w:rPr>
      </w:pPr>
    </w:p>
    <w:p w14:paraId="5167631F" w14:textId="0820B619" w:rsidR="00D16A7D" w:rsidRPr="00C845D5" w:rsidRDefault="00D16A7D">
      <w:pPr>
        <w:rPr>
          <w:rFonts w:ascii="Calibri" w:hAnsi="Calibri"/>
          <w:lang w:val="en-GB"/>
        </w:rPr>
      </w:pPr>
      <w:r w:rsidRPr="00C845D5">
        <w:rPr>
          <w:rFonts w:ascii="Calibri" w:hAnsi="Calibri"/>
          <w:lang w:val="en-GB"/>
        </w:rPr>
        <w:t>V</w:t>
      </w:r>
      <w:r w:rsidR="00D05EA2">
        <w:rPr>
          <w:rFonts w:ascii="Calibri" w:hAnsi="Calibri"/>
          <w:vertAlign w:val="subscript"/>
          <w:lang w:val="en-GB"/>
        </w:rPr>
        <w:t>m</w:t>
      </w:r>
      <w:r w:rsidRPr="00C845D5">
        <w:rPr>
          <w:rFonts w:ascii="Calibri" w:hAnsi="Calibri"/>
          <w:lang w:val="en-GB"/>
        </w:rPr>
        <w:t xml:space="preserve"> =</w:t>
      </w:r>
      <w:r w:rsidRPr="00C845D5">
        <w:rPr>
          <w:rFonts w:ascii="Calibri" w:hAnsi="Calibri"/>
          <w:highlight w:val="yellow"/>
          <w:lang w:val="en-GB"/>
        </w:rPr>
        <w:t>…….</w:t>
      </w:r>
    </w:p>
    <w:p w14:paraId="6CDDBE63" w14:textId="77777777" w:rsidR="00D16A7D" w:rsidRPr="00C845D5" w:rsidRDefault="00D16A7D">
      <w:pPr>
        <w:rPr>
          <w:rFonts w:ascii="Calibri" w:hAnsi="Calibri"/>
          <w:lang w:val="en-GB"/>
        </w:rPr>
      </w:pPr>
    </w:p>
    <w:p w14:paraId="347D8EB7" w14:textId="35BD9AF2" w:rsidR="00305E0F" w:rsidRDefault="00305E0F">
      <w:pPr>
        <w:rPr>
          <w:rFonts w:ascii="Calibri" w:hAnsi="Calibri"/>
          <w:lang w:val="en-GB"/>
        </w:rPr>
      </w:pPr>
      <w:r w:rsidRPr="00C845D5">
        <w:rPr>
          <w:rFonts w:ascii="Calibri" w:hAnsi="Calibri"/>
          <w:highlight w:val="green"/>
          <w:lang w:val="en-GB"/>
        </w:rPr>
        <w:t>G</w:t>
      </w:r>
      <w:r w:rsidR="00D92256" w:rsidRPr="00C845D5">
        <w:rPr>
          <w:rFonts w:ascii="Calibri" w:hAnsi="Calibri"/>
          <w:highlight w:val="green"/>
          <w:lang w:val="en-GB"/>
        </w:rPr>
        <w:t>RAPH</w:t>
      </w:r>
    </w:p>
    <w:p w14:paraId="060D7628" w14:textId="77777777" w:rsidR="00CF7CC0" w:rsidRDefault="00CF7CC0">
      <w:pPr>
        <w:rPr>
          <w:rFonts w:ascii="Calibri" w:hAnsi="Calibri"/>
          <w:lang w:val="en-GB"/>
        </w:rPr>
      </w:pPr>
    </w:p>
    <w:tbl>
      <w:tblPr>
        <w:tblStyle w:val="TableGrid"/>
        <w:tblW w:w="8934" w:type="dxa"/>
        <w:jc w:val="center"/>
        <w:tblLook w:val="04A0" w:firstRow="1" w:lastRow="0" w:firstColumn="1" w:lastColumn="0" w:noHBand="0" w:noVBand="1"/>
      </w:tblPr>
      <w:tblGrid>
        <w:gridCol w:w="4260"/>
        <w:gridCol w:w="4674"/>
      </w:tblGrid>
      <w:tr w:rsidR="00CF7CC0" w14:paraId="5442AFB6" w14:textId="77777777" w:rsidTr="00F53B3A">
        <w:trPr>
          <w:jc w:val="center"/>
        </w:trPr>
        <w:tc>
          <w:tcPr>
            <w:tcW w:w="4260" w:type="dxa"/>
          </w:tcPr>
          <w:p w14:paraId="6F0DF774" w14:textId="60B26FD1" w:rsidR="00CF7CC0" w:rsidRDefault="00CF7CC0" w:rsidP="00CF7CC0">
            <w:pPr>
              <w:spacing w:after="200"/>
              <w:jc w:val="center"/>
              <w:rPr>
                <w:rFonts w:ascii="Calibri" w:eastAsia="Calibri" w:hAnsi="Calibri" w:cs="Times New Roman"/>
                <w:lang w:val="en-GB" w:eastAsia="en-US"/>
              </w:rPr>
            </w:pPr>
            <w:r>
              <w:rPr>
                <w:rFonts w:ascii="Calibri" w:eastAsia="Calibri" w:hAnsi="Calibri" w:cs="Times New Roman"/>
                <w:lang w:val="en-GB" w:eastAsia="en-US"/>
              </w:rPr>
              <w:t>True</w:t>
            </w:r>
          </w:p>
        </w:tc>
        <w:tc>
          <w:tcPr>
            <w:tcW w:w="4674" w:type="dxa"/>
          </w:tcPr>
          <w:p w14:paraId="46CB1CB5" w14:textId="60CED16F" w:rsidR="00CF7CC0" w:rsidRDefault="00CF7CC0" w:rsidP="00CF7CC0">
            <w:pPr>
              <w:spacing w:after="200"/>
              <w:jc w:val="center"/>
              <w:rPr>
                <w:rFonts w:ascii="Calibri" w:eastAsia="Calibri" w:hAnsi="Calibri" w:cs="Times New Roman"/>
                <w:lang w:val="en-GB" w:eastAsia="en-US"/>
              </w:rPr>
            </w:pPr>
            <w:r>
              <w:rPr>
                <w:rFonts w:ascii="Calibri" w:eastAsia="Calibri" w:hAnsi="Calibri" w:cs="Times New Roman"/>
                <w:lang w:val="en-GB" w:eastAsia="en-US"/>
              </w:rPr>
              <w:t>Estimated</w:t>
            </w:r>
          </w:p>
        </w:tc>
      </w:tr>
      <w:tr w:rsidR="00CF7CC0" w:rsidRPr="007C075B" w14:paraId="1EFCB614" w14:textId="77777777" w:rsidTr="00F53B3A">
        <w:trPr>
          <w:jc w:val="center"/>
        </w:trPr>
        <w:tc>
          <w:tcPr>
            <w:tcW w:w="4260" w:type="dxa"/>
          </w:tcPr>
          <w:p w14:paraId="4021803D" w14:textId="34875EF0" w:rsidR="00CF7CC0" w:rsidRPr="00C845D5" w:rsidRDefault="00DF69F4" w:rsidP="00CF7CC0">
            <w:pPr>
              <w:spacing w:after="200"/>
              <w:jc w:val="center"/>
              <w:rPr>
                <w:rFonts w:ascii="Calibri" w:eastAsia="Calibri" w:hAnsi="Calibri" w:cs="Times New Roman"/>
                <w:lang w:val="en-GB" w:eastAsia="en-US"/>
              </w:rPr>
            </w:pPr>
            <w:r>
              <w:rPr>
                <w:rFonts w:ascii="Calibri" w:eastAsia="Calibri" w:hAnsi="Calibri" w:cs="Times New Roman"/>
                <w:lang w:val="en-GB" w:eastAsia="en-US"/>
              </w:rPr>
              <w:t>Total</w:t>
            </w:r>
            <w:r w:rsidR="00CF7CC0">
              <w:rPr>
                <w:rFonts w:ascii="Calibri" w:eastAsia="Calibri" w:hAnsi="Calibri" w:cs="Times New Roman"/>
                <w:lang w:val="en-GB" w:eastAsia="en-US"/>
              </w:rPr>
              <w:t xml:space="preserve"> </w:t>
            </w:r>
            <w:r w:rsidR="00174238">
              <w:rPr>
                <w:rFonts w:ascii="Calibri" w:eastAsia="Calibri" w:hAnsi="Calibri" w:cs="Times New Roman"/>
                <w:lang w:val="en-GB" w:eastAsia="en-US"/>
              </w:rPr>
              <w:t>p</w:t>
            </w:r>
            <w:r w:rsidR="00CF7CC0" w:rsidRPr="00C845D5">
              <w:rPr>
                <w:rFonts w:ascii="Calibri" w:eastAsia="Calibri" w:hAnsi="Calibri" w:cs="Times New Roman"/>
                <w:lang w:val="en-GB" w:eastAsia="en-US"/>
              </w:rPr>
              <w:t xml:space="preserve">henotypic </w:t>
            </w:r>
            <w:r w:rsidR="00174238">
              <w:rPr>
                <w:rFonts w:ascii="Calibri" w:eastAsia="Calibri" w:hAnsi="Calibri" w:cs="Times New Roman"/>
                <w:lang w:val="en-GB" w:eastAsia="en-US"/>
              </w:rPr>
              <w:t>v</w:t>
            </w:r>
            <w:r w:rsidR="00CF7CC0" w:rsidRPr="00C845D5">
              <w:rPr>
                <w:rFonts w:ascii="Calibri" w:eastAsia="Calibri" w:hAnsi="Calibri" w:cs="Times New Roman"/>
                <w:lang w:val="en-GB" w:eastAsia="en-US"/>
              </w:rPr>
              <w:t>ariance</w:t>
            </w:r>
            <w:r w:rsidR="00CF7CC0">
              <w:rPr>
                <w:rFonts w:ascii="Calibri" w:eastAsia="Calibri" w:hAnsi="Calibri" w:cs="Times New Roman"/>
                <w:lang w:val="en-GB" w:eastAsia="en-US"/>
              </w:rPr>
              <w:t xml:space="preserve"> (V</w:t>
            </w:r>
            <w:r w:rsidR="00CF7CC0" w:rsidRPr="00746DD3">
              <w:rPr>
                <w:rFonts w:ascii="Calibri" w:eastAsia="Calibri" w:hAnsi="Calibri" w:cs="Times New Roman"/>
                <w:vertAlign w:val="subscript"/>
                <w:lang w:val="en-GB" w:eastAsia="en-US"/>
              </w:rPr>
              <w:t>P</w:t>
            </w:r>
            <w:r w:rsidR="00CF7CC0">
              <w:rPr>
                <w:rFonts w:ascii="Calibri" w:eastAsia="Calibri" w:hAnsi="Calibri" w:cs="Times New Roman"/>
                <w:lang w:val="en-GB" w:eastAsia="en-US"/>
              </w:rPr>
              <w:t>)</w:t>
            </w:r>
            <w:r w:rsidR="00CF7CC0" w:rsidRPr="00C845D5">
              <w:rPr>
                <w:rFonts w:ascii="Calibri" w:eastAsia="Calibri" w:hAnsi="Calibri" w:cs="Times New Roman"/>
                <w:lang w:val="en-GB" w:eastAsia="en-US"/>
              </w:rPr>
              <w:t xml:space="preserve">  = 1</w:t>
            </w:r>
          </w:p>
        </w:tc>
        <w:tc>
          <w:tcPr>
            <w:tcW w:w="4674" w:type="dxa"/>
          </w:tcPr>
          <w:p w14:paraId="1D5BAC37" w14:textId="6F36630B" w:rsidR="00CF7CC0" w:rsidRDefault="00CF7CC0" w:rsidP="00CF7CC0">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Total </w:t>
            </w:r>
            <w:r w:rsidR="00174238">
              <w:rPr>
                <w:rFonts w:ascii="Calibri" w:eastAsia="Calibri" w:hAnsi="Calibri" w:cs="Times New Roman"/>
                <w:lang w:val="en-GB" w:eastAsia="en-US"/>
              </w:rPr>
              <w:t>s</w:t>
            </w:r>
            <w:r>
              <w:rPr>
                <w:rFonts w:ascii="Calibri" w:eastAsia="Calibri" w:hAnsi="Calibri" w:cs="Times New Roman"/>
                <w:lang w:val="en-GB" w:eastAsia="en-US"/>
              </w:rPr>
              <w:t xml:space="preserve">ampled </w:t>
            </w:r>
            <w:r w:rsidR="00174238">
              <w:rPr>
                <w:rFonts w:ascii="Calibri" w:eastAsia="Calibri" w:hAnsi="Calibri" w:cs="Times New Roman"/>
                <w:lang w:val="en-GB" w:eastAsia="en-US"/>
              </w:rPr>
              <w:t>p</w:t>
            </w:r>
            <w:r w:rsidRPr="00C845D5">
              <w:rPr>
                <w:rFonts w:ascii="Calibri" w:eastAsia="Calibri" w:hAnsi="Calibri" w:cs="Times New Roman"/>
                <w:lang w:val="en-GB" w:eastAsia="en-US"/>
              </w:rPr>
              <w:t xml:space="preserve">henotypic </w:t>
            </w:r>
            <w:r w:rsidR="00174238">
              <w:rPr>
                <w:rFonts w:ascii="Calibri" w:eastAsia="Calibri" w:hAnsi="Calibri" w:cs="Times New Roman"/>
                <w:lang w:val="en-GB" w:eastAsia="en-US"/>
              </w:rPr>
              <w:t>v</w:t>
            </w:r>
            <w:r w:rsidRPr="00C845D5">
              <w:rPr>
                <w:rFonts w:ascii="Calibri" w:eastAsia="Calibri" w:hAnsi="Calibri" w:cs="Times New Roman"/>
                <w:lang w:val="en-GB" w:eastAsia="en-US"/>
              </w:rPr>
              <w:t>ariance</w:t>
            </w:r>
            <w:r>
              <w:rPr>
                <w:rFonts w:ascii="Calibri" w:eastAsia="Calibri" w:hAnsi="Calibri" w:cs="Times New Roman"/>
                <w:lang w:val="en-GB" w:eastAsia="en-US"/>
              </w:rPr>
              <w:t xml:space="preserve"> (V’</w:t>
            </w:r>
            <w:r w:rsidRPr="00746DD3">
              <w:rPr>
                <w:rFonts w:ascii="Calibri" w:eastAsia="Calibri" w:hAnsi="Calibri" w:cs="Times New Roman"/>
                <w:vertAlign w:val="subscript"/>
                <w:lang w:val="en-GB" w:eastAsia="en-US"/>
              </w:rPr>
              <w:t>P</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CF7CC0" w14:paraId="463F083E" w14:textId="77777777" w:rsidTr="00F53B3A">
        <w:trPr>
          <w:jc w:val="center"/>
        </w:trPr>
        <w:tc>
          <w:tcPr>
            <w:tcW w:w="4260" w:type="dxa"/>
          </w:tcPr>
          <w:p w14:paraId="4B213C75" w14:textId="232F2D17" w:rsidR="00CF7CC0" w:rsidRDefault="00CF7CC0" w:rsidP="00CD730E">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Individual </w:t>
            </w:r>
            <w:r w:rsidR="00174238">
              <w:rPr>
                <w:rFonts w:ascii="Calibri" w:eastAsia="Calibri" w:hAnsi="Calibri" w:cs="Times New Roman"/>
                <w:lang w:val="en-GB" w:eastAsia="en-US"/>
              </w:rPr>
              <w:t>v</w:t>
            </w:r>
            <w:r w:rsidRPr="00C845D5">
              <w:rPr>
                <w:rFonts w:ascii="Calibri" w:eastAsia="Calibri" w:hAnsi="Calibri" w:cs="Times New Roman"/>
                <w:lang w:val="en-GB" w:eastAsia="en-US"/>
              </w:rPr>
              <w:t>ariance</w:t>
            </w:r>
            <w:r>
              <w:rPr>
                <w:rFonts w:ascii="Calibri" w:eastAsia="Calibri" w:hAnsi="Calibri" w:cs="Times New Roman"/>
                <w:lang w:val="en-GB" w:eastAsia="en-US"/>
              </w:rPr>
              <w:t xml:space="preserve"> (</w:t>
            </w:r>
            <w:r w:rsidR="00CD730E">
              <w:rPr>
                <w:rFonts w:ascii="Calibri" w:eastAsia="Calibri" w:hAnsi="Calibri" w:cs="Times New Roman"/>
                <w:lang w:val="en-GB" w:eastAsia="en-US"/>
              </w:rPr>
              <w:t>V</w:t>
            </w:r>
            <w:r w:rsidR="00CD730E">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4674" w:type="dxa"/>
          </w:tcPr>
          <w:p w14:paraId="5FE1F022" w14:textId="04E6C685" w:rsidR="00CF7CC0" w:rsidRDefault="00CF7CC0" w:rsidP="00CF7CC0">
            <w:pPr>
              <w:spacing w:after="200"/>
              <w:jc w:val="center"/>
              <w:rPr>
                <w:rFonts w:ascii="Calibri" w:eastAsia="Calibri" w:hAnsi="Calibri" w:cs="Times New Roman"/>
                <w:lang w:val="en-GB" w:eastAsia="en-US"/>
              </w:rPr>
            </w:pPr>
          </w:p>
        </w:tc>
      </w:tr>
      <w:tr w:rsidR="00CF7CC0" w14:paraId="15393EDB" w14:textId="77777777" w:rsidTr="00F53B3A">
        <w:trPr>
          <w:jc w:val="center"/>
        </w:trPr>
        <w:tc>
          <w:tcPr>
            <w:tcW w:w="4260" w:type="dxa"/>
          </w:tcPr>
          <w:p w14:paraId="41DD1A19" w14:textId="2CE61D5E" w:rsidR="00CF7CC0" w:rsidRDefault="00D05EA2" w:rsidP="00CF7CC0">
            <w:pPr>
              <w:spacing w:after="200"/>
              <w:jc w:val="center"/>
              <w:rPr>
                <w:rFonts w:ascii="Calibri" w:eastAsia="Calibri" w:hAnsi="Calibri" w:cs="Times New Roman"/>
                <w:lang w:val="en-GB" w:eastAsia="en-US"/>
              </w:rPr>
            </w:pPr>
            <w:r>
              <w:rPr>
                <w:rFonts w:ascii="Calibri" w:eastAsia="Calibri" w:hAnsi="Calibri" w:cs="Times New Roman"/>
                <w:lang w:val="en-GB" w:eastAsia="en-US"/>
              </w:rPr>
              <w:t>Measurement error</w:t>
            </w:r>
            <w:r w:rsidR="00486D16">
              <w:rPr>
                <w:rFonts w:ascii="Calibri" w:eastAsia="Calibri" w:hAnsi="Calibri" w:cs="Times New Roman"/>
                <w:lang w:val="en-GB" w:eastAsia="en-US"/>
              </w:rPr>
              <w:t xml:space="preserve"> variance</w:t>
            </w:r>
            <w:r w:rsidR="00CF7CC0">
              <w:rPr>
                <w:rFonts w:ascii="Calibri" w:eastAsia="Calibri" w:hAnsi="Calibri" w:cs="Times New Roman"/>
                <w:lang w:val="en-GB" w:eastAsia="en-US"/>
              </w:rPr>
              <w:t xml:space="preserve"> (V</w:t>
            </w:r>
            <w:r>
              <w:rPr>
                <w:rFonts w:ascii="Calibri" w:eastAsia="Calibri" w:hAnsi="Calibri" w:cs="Times New Roman"/>
                <w:vertAlign w:val="subscript"/>
                <w:lang w:val="en-GB" w:eastAsia="en-US"/>
              </w:rPr>
              <w:t>m</w:t>
            </w:r>
            <w:r w:rsidR="00CF7CC0">
              <w:rPr>
                <w:rFonts w:ascii="Calibri" w:eastAsia="Calibri" w:hAnsi="Calibri" w:cs="Times New Roman"/>
                <w:lang w:val="en-GB" w:eastAsia="en-US"/>
              </w:rPr>
              <w:t>) =</w:t>
            </w:r>
            <w:r w:rsidR="00CF7CC0" w:rsidRPr="00C845D5">
              <w:rPr>
                <w:rFonts w:ascii="Calibri" w:eastAsia="Calibri" w:hAnsi="Calibri" w:cs="Times New Roman"/>
                <w:lang w:val="en-GB" w:eastAsia="en-US"/>
              </w:rPr>
              <w:t xml:space="preserve"> </w:t>
            </w:r>
            <w:r w:rsidR="00CF7CC0" w:rsidRPr="00C845D5">
              <w:rPr>
                <w:rFonts w:ascii="Calibri" w:eastAsia="Calibri" w:hAnsi="Calibri" w:cs="Times New Roman"/>
                <w:highlight w:val="green"/>
                <w:lang w:val="en-GB" w:eastAsia="en-US"/>
              </w:rPr>
              <w:t>…..</w:t>
            </w:r>
          </w:p>
        </w:tc>
        <w:tc>
          <w:tcPr>
            <w:tcW w:w="4674" w:type="dxa"/>
          </w:tcPr>
          <w:p w14:paraId="7B2C0444" w14:textId="435F64C9" w:rsidR="00CF7CC0" w:rsidRDefault="00CF7CC0" w:rsidP="00CF7CC0">
            <w:pPr>
              <w:spacing w:after="200"/>
              <w:jc w:val="center"/>
              <w:rPr>
                <w:rFonts w:ascii="Calibri" w:eastAsia="Calibri" w:hAnsi="Calibri" w:cs="Times New Roman"/>
                <w:lang w:val="en-GB" w:eastAsia="en-US"/>
              </w:rPr>
            </w:pPr>
          </w:p>
        </w:tc>
      </w:tr>
      <w:tr w:rsidR="00CF7CC0" w:rsidRPr="007C075B" w14:paraId="3DE2199D" w14:textId="77777777" w:rsidTr="00F53B3A">
        <w:trPr>
          <w:jc w:val="center"/>
        </w:trPr>
        <w:tc>
          <w:tcPr>
            <w:tcW w:w="4260" w:type="dxa"/>
          </w:tcPr>
          <w:p w14:paraId="3FBDEF77" w14:textId="1FEFD75C" w:rsidR="00CF7CC0" w:rsidRPr="00C845D5" w:rsidRDefault="00174238" w:rsidP="00CF7CC0">
            <w:pPr>
              <w:spacing w:after="200"/>
              <w:jc w:val="center"/>
              <w:rPr>
                <w:rFonts w:ascii="Calibri" w:eastAsia="Calibri" w:hAnsi="Calibri" w:cs="Times New Roman"/>
                <w:lang w:val="en-GB" w:eastAsia="en-US"/>
              </w:rPr>
            </w:pPr>
            <w:r>
              <w:rPr>
                <w:rFonts w:ascii="Calibri" w:eastAsia="Calibri" w:hAnsi="Calibri" w:cs="Times New Roman"/>
                <w:lang w:val="en-GB" w:eastAsia="en-US"/>
              </w:rPr>
              <w:lastRenderedPageBreak/>
              <w:t>M</w:t>
            </w:r>
            <w:r w:rsidR="00CF7CC0" w:rsidRPr="00C845D5">
              <w:rPr>
                <w:rFonts w:ascii="Calibri" w:eastAsia="Calibri" w:hAnsi="Calibri" w:cs="Times New Roman"/>
                <w:lang w:val="en-GB" w:eastAsia="en-US"/>
              </w:rPr>
              <w:t>ean of the</w:t>
            </w:r>
            <w:r>
              <w:rPr>
                <w:rFonts w:ascii="Calibri" w:eastAsia="Calibri" w:hAnsi="Calibri" w:cs="Times New Roman"/>
                <w:lang w:val="en-GB" w:eastAsia="en-US"/>
              </w:rPr>
              <w:t xml:space="preserve"> t</w:t>
            </w:r>
            <w:r w:rsidR="00CF7CC0" w:rsidRPr="00C845D5">
              <w:rPr>
                <w:rFonts w:ascii="Calibri" w:eastAsia="Calibri" w:hAnsi="Calibri" w:cs="Times New Roman"/>
                <w:lang w:val="en-GB" w:eastAsia="en-US"/>
              </w:rPr>
              <w:t>rait</w:t>
            </w:r>
            <w:r w:rsidR="00CF7CC0">
              <w:rPr>
                <w:rFonts w:ascii="Calibri" w:eastAsia="Calibri" w:hAnsi="Calibri" w:cs="Times New Roman"/>
                <w:lang w:val="en-GB" w:eastAsia="en-US"/>
              </w:rPr>
              <w:t xml:space="preserve"> (</w:t>
            </w:r>
            <w:r w:rsidR="00CF7CC0" w:rsidRPr="004371C4">
              <w:rPr>
                <w:rFonts w:ascii="Symbol" w:eastAsia="Calibri" w:hAnsi="Symbol" w:cs="Times New Roman"/>
                <w:lang w:val="en-GB" w:eastAsia="en-US"/>
              </w:rPr>
              <w:t></w:t>
            </w:r>
            <w:r w:rsidR="00CF7CC0">
              <w:rPr>
                <w:rFonts w:ascii="Calibri" w:eastAsia="Calibri" w:hAnsi="Calibri" w:cs="Times New Roman"/>
                <w:lang w:val="en-GB" w:eastAsia="en-US"/>
              </w:rPr>
              <w:t>) = 0</w:t>
            </w:r>
          </w:p>
        </w:tc>
        <w:tc>
          <w:tcPr>
            <w:tcW w:w="4674" w:type="dxa"/>
          </w:tcPr>
          <w:p w14:paraId="502D0B42" w14:textId="7018E609" w:rsidR="00CF7CC0" w:rsidRDefault="00FC3624" w:rsidP="00CF7CC0">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Sampled </w:t>
            </w:r>
            <w:r w:rsidR="00174238">
              <w:rPr>
                <w:rFonts w:ascii="Calibri" w:eastAsia="Calibri" w:hAnsi="Calibri" w:cs="Times New Roman"/>
                <w:lang w:val="en-GB" w:eastAsia="en-US"/>
              </w:rPr>
              <w:t>m</w:t>
            </w:r>
            <w:r w:rsidR="00CF7CC0" w:rsidRPr="00C845D5">
              <w:rPr>
                <w:rFonts w:ascii="Calibri" w:eastAsia="Calibri" w:hAnsi="Calibri" w:cs="Times New Roman"/>
                <w:lang w:val="en-GB" w:eastAsia="en-US"/>
              </w:rPr>
              <w:t xml:space="preserve">ean of the </w:t>
            </w:r>
            <w:r w:rsidR="00174238">
              <w:rPr>
                <w:rFonts w:ascii="Calibri" w:eastAsia="Calibri" w:hAnsi="Calibri" w:cs="Times New Roman"/>
                <w:lang w:val="en-GB" w:eastAsia="en-US"/>
              </w:rPr>
              <w:t>t</w:t>
            </w:r>
            <w:r w:rsidR="00CF7CC0" w:rsidRPr="00C845D5">
              <w:rPr>
                <w:rFonts w:ascii="Calibri" w:eastAsia="Calibri" w:hAnsi="Calibri" w:cs="Times New Roman"/>
                <w:lang w:val="en-GB" w:eastAsia="en-US"/>
              </w:rPr>
              <w:t>rait</w:t>
            </w:r>
            <w:r w:rsidR="00CF7CC0">
              <w:rPr>
                <w:rFonts w:ascii="Calibri" w:eastAsia="Calibri" w:hAnsi="Calibri" w:cs="Times New Roman"/>
                <w:lang w:val="en-GB" w:eastAsia="en-US"/>
              </w:rPr>
              <w:t xml:space="preserve"> (</w:t>
            </w:r>
            <w:r w:rsidR="00CF7CC0" w:rsidRPr="004371C4">
              <w:rPr>
                <w:rFonts w:ascii="Symbol" w:eastAsia="Calibri" w:hAnsi="Symbol" w:cs="Times New Roman"/>
                <w:lang w:val="en-GB" w:eastAsia="en-US"/>
              </w:rPr>
              <w:t></w:t>
            </w:r>
            <w:r w:rsidR="00CF7CC0">
              <w:rPr>
                <w:rFonts w:ascii="Calibri" w:eastAsia="Calibri" w:hAnsi="Calibri" w:cs="Times New Roman"/>
                <w:lang w:val="en-GB" w:eastAsia="en-US"/>
              </w:rPr>
              <w:t xml:space="preserve">’) = </w:t>
            </w:r>
            <w:r w:rsidR="00CF7CC0" w:rsidRPr="00C845D5">
              <w:rPr>
                <w:rFonts w:ascii="Calibri" w:eastAsia="Calibri" w:hAnsi="Calibri" w:cs="Times New Roman"/>
                <w:lang w:val="en-GB" w:eastAsia="en-US"/>
              </w:rPr>
              <w:t xml:space="preserve"> </w:t>
            </w:r>
            <w:r w:rsidR="00CF7CC0" w:rsidRPr="00C845D5">
              <w:rPr>
                <w:rFonts w:ascii="Calibri" w:eastAsia="Calibri" w:hAnsi="Calibri" w:cs="Times New Roman"/>
                <w:highlight w:val="green"/>
                <w:lang w:val="en-GB" w:eastAsia="en-US"/>
              </w:rPr>
              <w:t>…..</w:t>
            </w:r>
          </w:p>
        </w:tc>
      </w:tr>
    </w:tbl>
    <w:p w14:paraId="2669E035" w14:textId="77777777" w:rsidR="00CF7CC0" w:rsidRPr="00C845D5" w:rsidRDefault="00CF7CC0">
      <w:pPr>
        <w:rPr>
          <w:rFonts w:ascii="Calibri" w:hAnsi="Calibri"/>
          <w:lang w:val="en-GB"/>
        </w:rPr>
      </w:pPr>
    </w:p>
    <w:p w14:paraId="4E3E1F50" w14:textId="77777777" w:rsidR="00305E0F" w:rsidRPr="00C845D5" w:rsidRDefault="00305E0F">
      <w:pPr>
        <w:rPr>
          <w:rFonts w:ascii="Calibri" w:hAnsi="Calibri"/>
          <w:lang w:val="en-GB"/>
        </w:rPr>
      </w:pPr>
    </w:p>
    <w:p w14:paraId="4EBF6018" w14:textId="77777777" w:rsidR="00114677" w:rsidRDefault="00114677" w:rsidP="00114677">
      <w:pPr>
        <w:rPr>
          <w:rFonts w:ascii="Calibri" w:hAnsi="Calibri"/>
          <w:lang w:val="en-GB"/>
        </w:rPr>
      </w:pPr>
      <w:r>
        <w:rPr>
          <w:rFonts w:ascii="Calibri" w:hAnsi="Calibri"/>
          <w:lang w:val="en-GB"/>
        </w:rPr>
        <w:t>&lt;&lt;&lt;&lt;&lt;&lt;&lt;&lt;&lt;&lt;&lt;&lt;&lt;&lt;&lt;&lt;&lt;&lt;&lt;&lt;&lt;&lt;&lt;&lt;&lt;&lt;&lt;&lt;&lt;&lt;&lt;&lt;&lt;&lt;&lt;&lt;&lt;&lt;&lt;&lt;&lt;&lt;&lt;&lt;&lt;&lt;&lt;&lt;&lt;&lt;&lt;&lt;&lt;&lt;&lt;&lt;&lt;&lt;&lt;&lt;&lt;&lt;&lt;&lt;&lt;&lt;&lt;&lt;&lt;&lt;&lt;&lt;&lt;&lt;&lt;&lt;&lt;&lt;</w:t>
      </w:r>
    </w:p>
    <w:p w14:paraId="2F586780" w14:textId="28FB13EC" w:rsidR="00E75491" w:rsidRPr="00985344" w:rsidRDefault="00B416FB">
      <w:pPr>
        <w:rPr>
          <w:rFonts w:ascii="Calibri" w:hAnsi="Calibri"/>
          <w:b/>
          <w:sz w:val="20"/>
          <w:lang w:val="en-GB"/>
        </w:rPr>
      </w:pPr>
      <w:r w:rsidRPr="00985344">
        <w:rPr>
          <w:rFonts w:ascii="Calibri" w:hAnsi="Calibri"/>
          <w:b/>
          <w:sz w:val="20"/>
          <w:lang w:val="en-GB"/>
        </w:rPr>
        <w:t>Background calculations</w:t>
      </w:r>
      <w:r w:rsidR="00E75491" w:rsidRPr="00985344">
        <w:rPr>
          <w:rFonts w:ascii="Calibri" w:hAnsi="Calibri"/>
          <w:b/>
          <w:sz w:val="20"/>
          <w:lang w:val="en-GB"/>
        </w:rPr>
        <w:t>:</w:t>
      </w:r>
      <w:r w:rsidR="00B253A0">
        <w:rPr>
          <w:rFonts w:ascii="Calibri" w:hAnsi="Calibri"/>
          <w:b/>
          <w:sz w:val="20"/>
          <w:lang w:val="en-GB"/>
        </w:rPr>
        <w:t xml:space="preserve"> </w:t>
      </w:r>
      <w:r w:rsidR="00B253A0" w:rsidRPr="00AD5B83">
        <w:rPr>
          <w:rFonts w:ascii="Calibri" w:hAnsi="Calibri"/>
          <w:sz w:val="20"/>
          <w:lang w:val="en-GB"/>
        </w:rPr>
        <w:t>(this part is only used by us to see how each element is calculated. Users don’t see this)</w:t>
      </w:r>
    </w:p>
    <w:p w14:paraId="5FC1665C" w14:textId="77777777" w:rsidR="00081637" w:rsidRDefault="00081637" w:rsidP="00E75491">
      <w:pPr>
        <w:rPr>
          <w:rFonts w:ascii="Calibri" w:hAnsi="Calibri"/>
          <w:sz w:val="20"/>
          <w:lang w:val="en-GB"/>
        </w:rPr>
      </w:pPr>
    </w:p>
    <w:p w14:paraId="240F0FAB" w14:textId="7219DE77" w:rsidR="00E75491" w:rsidRPr="00985344" w:rsidRDefault="00E75491" w:rsidP="00E75491">
      <w:pPr>
        <w:rPr>
          <w:rFonts w:ascii="Calibri" w:hAnsi="Calibri"/>
          <w:sz w:val="20"/>
          <w:lang w:val="en-GB"/>
        </w:rPr>
      </w:pPr>
      <w:r w:rsidRPr="00985344">
        <w:rPr>
          <w:rFonts w:ascii="Calibri" w:hAnsi="Calibri"/>
          <w:sz w:val="20"/>
          <w:lang w:val="en-GB"/>
        </w:rPr>
        <w:t xml:space="preserve">Equation: </w:t>
      </w:r>
      <m:oMath>
        <m:r>
          <m:rPr>
            <m:sty m:val="p"/>
          </m:rPr>
          <w:rPr>
            <w:rFonts w:ascii="Cambria Math" w:hAnsi="Cambria Math"/>
            <w:sz w:val="20"/>
            <w:lang w:val="en-GB"/>
          </w:rPr>
          <w:br/>
        </m:r>
      </m:oMath>
      <m:oMathPara>
        <m:oMathParaPr>
          <m:jc m:val="center"/>
        </m:oMathParaPr>
        <m:oMath>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hi</m:t>
              </m:r>
            </m:sub>
          </m:sSub>
          <m:r>
            <w:rPr>
              <w:rFonts w:ascii="Cambria Math" w:hAnsi="Cambria Math"/>
              <w:sz w:val="20"/>
              <w:lang w:val="en-GB"/>
            </w:rPr>
            <m:t>=</m:t>
          </m:r>
          <m:sSub>
            <m:sSubPr>
              <m:ctrlPr>
                <w:rPr>
                  <w:rFonts w:ascii="Cambria Math" w:hAnsi="Cambria Math"/>
                  <w:i/>
                  <w:sz w:val="20"/>
                  <w:lang w:val="en-GB"/>
                </w:rPr>
              </m:ctrlPr>
            </m:sSubPr>
            <m:e>
              <m:r>
                <w:rPr>
                  <w:rFonts w:ascii="Cambria Math" w:hAnsi="Cambria Math"/>
                  <w:sz w:val="20"/>
                  <w:lang w:val="en-GB"/>
                </w:rPr>
                <m:t>I</m:t>
              </m:r>
            </m:e>
            <m:sub>
              <m:r>
                <w:rPr>
                  <w:rFonts w:ascii="Cambria Math" w:hAnsi="Cambria Math"/>
                  <w:sz w:val="20"/>
                  <w:lang w:val="en-GB"/>
                </w:rPr>
                <m:t>i</m:t>
              </m:r>
            </m:sub>
          </m:sSub>
          <m:r>
            <w:rPr>
              <w:rFonts w:ascii="Cambria Math" w:hAnsi="Cambria Math"/>
              <w:sz w:val="20"/>
              <w:lang w:val="en-GB"/>
            </w:rPr>
            <m:t>+</m:t>
          </m:r>
          <m:sSub>
            <m:sSubPr>
              <m:ctrlPr>
                <w:rPr>
                  <w:rFonts w:ascii="Cambria Math" w:hAnsi="Cambria Math"/>
                  <w:i/>
                  <w:sz w:val="20"/>
                  <w:lang w:val="en-GB"/>
                </w:rPr>
              </m:ctrlPr>
            </m:sSubPr>
            <m:e>
              <m:r>
                <w:rPr>
                  <w:rFonts w:ascii="Cambria Math" w:hAnsi="Cambria Math"/>
                  <w:sz w:val="20"/>
                  <w:lang w:val="en-GB"/>
                </w:rPr>
                <m:t>e</m:t>
              </m:r>
            </m:e>
            <m:sub>
              <m:r>
                <w:rPr>
                  <w:rFonts w:ascii="Cambria Math" w:hAnsi="Cambria Math"/>
                  <w:sz w:val="20"/>
                  <w:lang w:val="en-GB"/>
                </w:rPr>
                <m:t>hi</m:t>
              </m:r>
            </m:sub>
          </m:sSub>
        </m:oMath>
      </m:oMathPara>
    </w:p>
    <w:p w14:paraId="2AAFCE24" w14:textId="1980C678" w:rsidR="00E75491" w:rsidRPr="00985344" w:rsidRDefault="00081637">
      <w:pPr>
        <w:rPr>
          <w:rFonts w:ascii="Calibri" w:hAnsi="Calibri"/>
          <w:sz w:val="20"/>
          <w:lang w:val="en-GB"/>
        </w:rPr>
      </w:pPr>
      <w:r w:rsidRPr="00985344">
        <w:rPr>
          <w:rFonts w:ascii="Calibri" w:hAnsi="Calibri"/>
          <w:sz w:val="20"/>
          <w:lang w:val="en-GB"/>
        </w:rPr>
        <w:t>Results:</w:t>
      </w:r>
    </w:p>
    <w:p w14:paraId="7A89B528" w14:textId="7CB6F803" w:rsidR="00E75491" w:rsidRPr="005C4D5B" w:rsidRDefault="00E75491">
      <w:pPr>
        <w:rPr>
          <w:rFonts w:ascii="Calibri" w:hAnsi="Calibri"/>
          <w:sz w:val="20"/>
          <w:lang w:val="en-GB"/>
        </w:rPr>
      </w:pPr>
    </w:p>
    <w:tbl>
      <w:tblPr>
        <w:tblStyle w:val="TableGrid"/>
        <w:tblW w:w="9403" w:type="dxa"/>
        <w:jc w:val="center"/>
        <w:tblLook w:val="04A0" w:firstRow="1" w:lastRow="0" w:firstColumn="1" w:lastColumn="0" w:noHBand="0" w:noVBand="1"/>
      </w:tblPr>
      <w:tblGrid>
        <w:gridCol w:w="4260"/>
        <w:gridCol w:w="5143"/>
      </w:tblGrid>
      <w:tr w:rsidR="005C4D5B" w14:paraId="0AC5AF6E" w14:textId="77777777" w:rsidTr="00F53B3A">
        <w:trPr>
          <w:jc w:val="center"/>
        </w:trPr>
        <w:tc>
          <w:tcPr>
            <w:tcW w:w="4260" w:type="dxa"/>
          </w:tcPr>
          <w:p w14:paraId="515DF149" w14:textId="77777777" w:rsidR="005C4D5B" w:rsidRDefault="005C4D5B" w:rsidP="003830E7">
            <w:pPr>
              <w:spacing w:after="200"/>
              <w:jc w:val="center"/>
              <w:rPr>
                <w:rFonts w:ascii="Calibri" w:eastAsia="Calibri" w:hAnsi="Calibri" w:cs="Times New Roman"/>
                <w:lang w:val="en-GB" w:eastAsia="en-US"/>
              </w:rPr>
            </w:pPr>
            <w:r>
              <w:rPr>
                <w:rFonts w:ascii="Calibri" w:eastAsia="Calibri" w:hAnsi="Calibri" w:cs="Times New Roman"/>
                <w:lang w:val="en-GB" w:eastAsia="en-US"/>
              </w:rPr>
              <w:t>True</w:t>
            </w:r>
          </w:p>
        </w:tc>
        <w:tc>
          <w:tcPr>
            <w:tcW w:w="5143" w:type="dxa"/>
          </w:tcPr>
          <w:p w14:paraId="1BFE6DC4" w14:textId="77777777" w:rsidR="005C4D5B" w:rsidRDefault="005C4D5B" w:rsidP="003830E7">
            <w:pPr>
              <w:spacing w:after="200"/>
              <w:jc w:val="center"/>
              <w:rPr>
                <w:rFonts w:ascii="Calibri" w:eastAsia="Calibri" w:hAnsi="Calibri" w:cs="Times New Roman"/>
                <w:lang w:val="en-GB" w:eastAsia="en-US"/>
              </w:rPr>
            </w:pPr>
            <w:r>
              <w:rPr>
                <w:rFonts w:ascii="Calibri" w:eastAsia="Calibri" w:hAnsi="Calibri" w:cs="Times New Roman"/>
                <w:lang w:val="en-GB" w:eastAsia="en-US"/>
              </w:rPr>
              <w:t>Estimated</w:t>
            </w:r>
          </w:p>
        </w:tc>
      </w:tr>
      <w:tr w:rsidR="005C4D5B" w:rsidRPr="007C075B" w14:paraId="477B3023" w14:textId="77777777" w:rsidTr="00F53B3A">
        <w:trPr>
          <w:jc w:val="center"/>
        </w:trPr>
        <w:tc>
          <w:tcPr>
            <w:tcW w:w="4260" w:type="dxa"/>
          </w:tcPr>
          <w:p w14:paraId="5CE7BD6A" w14:textId="20216355" w:rsidR="005C4D5B" w:rsidRPr="00C845D5" w:rsidRDefault="0086039C" w:rsidP="003830E7">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 </w:t>
            </w:r>
            <w:r w:rsidR="005C4D5B">
              <w:rPr>
                <w:rFonts w:ascii="Calibri" w:eastAsia="Calibri" w:hAnsi="Calibri" w:cs="Times New Roman"/>
                <w:lang w:val="en-GB" w:eastAsia="en-US"/>
              </w:rPr>
              <w:t xml:space="preserve">Total </w:t>
            </w:r>
            <w:r w:rsidR="00174238">
              <w:rPr>
                <w:rFonts w:ascii="Calibri" w:eastAsia="Calibri" w:hAnsi="Calibri" w:cs="Times New Roman"/>
                <w:lang w:val="en-GB" w:eastAsia="en-US"/>
              </w:rPr>
              <w:t>p</w:t>
            </w:r>
            <w:r w:rsidR="005C4D5B" w:rsidRPr="00C845D5">
              <w:rPr>
                <w:rFonts w:ascii="Calibri" w:eastAsia="Calibri" w:hAnsi="Calibri" w:cs="Times New Roman"/>
                <w:lang w:val="en-GB" w:eastAsia="en-US"/>
              </w:rPr>
              <w:t>henotypic variance</w:t>
            </w:r>
            <w:r w:rsidR="005C4D5B">
              <w:rPr>
                <w:rFonts w:ascii="Calibri" w:eastAsia="Calibri" w:hAnsi="Calibri" w:cs="Times New Roman"/>
                <w:lang w:val="en-GB" w:eastAsia="en-US"/>
              </w:rPr>
              <w:t xml:space="preserve"> (V</w:t>
            </w:r>
            <w:r w:rsidR="005C4D5B" w:rsidRPr="00746DD3">
              <w:rPr>
                <w:rFonts w:ascii="Calibri" w:eastAsia="Calibri" w:hAnsi="Calibri" w:cs="Times New Roman"/>
                <w:vertAlign w:val="subscript"/>
                <w:lang w:val="en-GB" w:eastAsia="en-US"/>
              </w:rPr>
              <w:t>P</w:t>
            </w:r>
            <w:r w:rsidR="005C4D5B">
              <w:rPr>
                <w:rFonts w:ascii="Calibri" w:eastAsia="Calibri" w:hAnsi="Calibri" w:cs="Times New Roman"/>
                <w:lang w:val="en-GB" w:eastAsia="en-US"/>
              </w:rPr>
              <w:t>)</w:t>
            </w:r>
            <w:r w:rsidR="005C4D5B" w:rsidRPr="00C845D5">
              <w:rPr>
                <w:rFonts w:ascii="Calibri" w:eastAsia="Calibri" w:hAnsi="Calibri" w:cs="Times New Roman"/>
                <w:lang w:val="en-GB" w:eastAsia="en-US"/>
              </w:rPr>
              <w:t xml:space="preserve">  = 1</w:t>
            </w:r>
          </w:p>
        </w:tc>
        <w:tc>
          <w:tcPr>
            <w:tcW w:w="5143" w:type="dxa"/>
          </w:tcPr>
          <w:p w14:paraId="415A7D06" w14:textId="26AB0B2F" w:rsidR="005C4D5B" w:rsidRDefault="005C4D5B" w:rsidP="003830E7">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Total </w:t>
            </w:r>
            <w:r w:rsidR="00174238">
              <w:rPr>
                <w:rFonts w:ascii="Calibri" w:eastAsia="Calibri" w:hAnsi="Calibri" w:cs="Times New Roman"/>
                <w:lang w:val="en-GB" w:eastAsia="en-US"/>
              </w:rPr>
              <w:t>s</w:t>
            </w:r>
            <w:r>
              <w:rPr>
                <w:rFonts w:ascii="Calibri" w:eastAsia="Calibri" w:hAnsi="Calibri" w:cs="Times New Roman"/>
                <w:lang w:val="en-GB" w:eastAsia="en-US"/>
              </w:rPr>
              <w:t xml:space="preserve">ampled </w:t>
            </w:r>
            <w:r w:rsidR="00174238">
              <w:rPr>
                <w:rFonts w:ascii="Calibri" w:eastAsia="Calibri" w:hAnsi="Calibri" w:cs="Times New Roman"/>
                <w:lang w:val="en-GB" w:eastAsia="en-US"/>
              </w:rPr>
              <w:t>p</w:t>
            </w:r>
            <w:r w:rsidRPr="00C845D5">
              <w:rPr>
                <w:rFonts w:ascii="Calibri" w:eastAsia="Calibri" w:hAnsi="Calibri" w:cs="Times New Roman"/>
                <w:lang w:val="en-GB" w:eastAsia="en-US"/>
              </w:rPr>
              <w:t>henotypic variance</w:t>
            </w:r>
            <w:r>
              <w:rPr>
                <w:rFonts w:ascii="Calibri" w:eastAsia="Calibri" w:hAnsi="Calibri" w:cs="Times New Roman"/>
                <w:lang w:val="en-GB" w:eastAsia="en-US"/>
              </w:rPr>
              <w:t xml:space="preserve"> V’</w:t>
            </w:r>
            <w:r w:rsidRPr="00746DD3">
              <w:rPr>
                <w:rFonts w:ascii="Calibri" w:eastAsia="Calibri" w:hAnsi="Calibri" w:cs="Times New Roman"/>
                <w:vertAlign w:val="subscript"/>
                <w:lang w:val="en-GB" w:eastAsia="en-US"/>
              </w:rPr>
              <w:t>P</w:t>
            </w:r>
            <w:r>
              <w:rPr>
                <w:rFonts w:ascii="Calibri" w:eastAsia="Calibri" w:hAnsi="Calibri" w:cs="Times New Roman"/>
                <w:lang w:val="en-GB" w:eastAsia="en-US"/>
              </w:rPr>
              <w:t xml:space="preserve"> = </w:t>
            </w:r>
            <m:oMath>
              <m:r>
                <w:rPr>
                  <w:rFonts w:ascii="Cambria Math" w:hAnsi="Cambria Math"/>
                  <w:sz w:val="20"/>
                  <w:lang w:val="en-GB"/>
                </w:rPr>
                <m:t>Var(</m:t>
              </m:r>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hi</m:t>
                  </m:r>
                </m:sub>
              </m:sSub>
              <m:r>
                <w:rPr>
                  <w:rFonts w:ascii="Cambria Math" w:hAnsi="Cambria Math"/>
                  <w:sz w:val="20"/>
                  <w:lang w:val="en-GB"/>
                </w:rPr>
                <m:t>)</m:t>
              </m:r>
            </m:oMath>
          </w:p>
        </w:tc>
      </w:tr>
      <w:tr w:rsidR="005C4D5B" w:rsidRPr="005C4D5B" w14:paraId="3811B3F6" w14:textId="77777777" w:rsidTr="00F53B3A">
        <w:trPr>
          <w:jc w:val="center"/>
        </w:trPr>
        <w:tc>
          <w:tcPr>
            <w:tcW w:w="4260" w:type="dxa"/>
          </w:tcPr>
          <w:p w14:paraId="5BF28A33" w14:textId="7EE8535D" w:rsidR="005C4D5B" w:rsidRDefault="005C4D5B" w:rsidP="00726EEC">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Individual </w:t>
            </w:r>
            <w:r w:rsidR="00174238">
              <w:rPr>
                <w:rFonts w:ascii="Calibri" w:eastAsia="Calibri" w:hAnsi="Calibri" w:cs="Times New Roman"/>
                <w:lang w:val="en-GB" w:eastAsia="en-US"/>
              </w:rPr>
              <w:t>v</w:t>
            </w:r>
            <w:r w:rsidRPr="00C845D5">
              <w:rPr>
                <w:rFonts w:ascii="Calibri" w:eastAsia="Calibri" w:hAnsi="Calibri" w:cs="Times New Roman"/>
                <w:lang w:val="en-GB" w:eastAsia="en-US"/>
              </w:rPr>
              <w:t>ariance</w:t>
            </w:r>
            <w:r>
              <w:rPr>
                <w:rFonts w:ascii="Calibri" w:eastAsia="Calibri" w:hAnsi="Calibri" w:cs="Times New Roman"/>
                <w:lang w:val="en-GB" w:eastAsia="en-US"/>
              </w:rPr>
              <w:t xml:space="preserve"> (V</w:t>
            </w:r>
            <w:r w:rsidR="00EF0FD0">
              <w:rPr>
                <w:rFonts w:ascii="Calibri" w:eastAsia="Calibri" w:hAnsi="Calibri" w:cs="Times New Roman"/>
                <w:vertAlign w:val="subscript"/>
                <w:lang w:val="en-GB" w:eastAsia="en-US"/>
              </w:rPr>
              <w:t>I</w:t>
            </w:r>
            <w:r>
              <w:rPr>
                <w:rFonts w:ascii="Calibri" w:eastAsia="Calibri" w:hAnsi="Calibri" w:cs="Times New Roman"/>
                <w:lang w:val="en-GB" w:eastAsia="en-US"/>
              </w:rPr>
              <w:t xml:space="preserve">) = </w:t>
            </w:r>
            <m:oMath>
              <m:sSub>
                <m:sSubPr>
                  <m:ctrlPr>
                    <w:rPr>
                      <w:rFonts w:ascii="Cambria Math" w:eastAsia="Calibri" w:hAnsi="Cambria Math" w:cs="Times New Roman"/>
                      <w:i/>
                      <w:lang w:val="en-GB" w:eastAsia="en-US"/>
                    </w:rPr>
                  </m:ctrlPr>
                </m:sSubPr>
                <m:e>
                  <m:r>
                    <w:rPr>
                      <w:rFonts w:ascii="Cambria Math" w:eastAsia="Calibri" w:hAnsi="Cambria Math" w:cs="Times New Roman"/>
                      <w:lang w:val="en-GB" w:eastAsia="en-US"/>
                    </w:rPr>
                    <m:t>V</m:t>
                  </m:r>
                </m:e>
                <m:sub>
                  <m:r>
                    <w:rPr>
                      <w:rFonts w:ascii="Cambria Math" w:eastAsia="Calibri" w:hAnsi="Cambria Math" w:cs="Times New Roman"/>
                      <w:lang w:val="en-GB" w:eastAsia="en-US"/>
                    </w:rPr>
                    <m:t>p</m:t>
                  </m:r>
                </m:sub>
              </m:sSub>
              <m:r>
                <w:rPr>
                  <w:rFonts w:ascii="Cambria Math" w:eastAsia="Calibri" w:hAnsi="Cambria Math" w:cs="Times New Roman"/>
                  <w:lang w:val="en-GB" w:eastAsia="en-US"/>
                </w:rPr>
                <m:t>-</m:t>
              </m:r>
              <m:sSub>
                <m:sSubPr>
                  <m:ctrlPr>
                    <w:rPr>
                      <w:rFonts w:ascii="Cambria Math" w:eastAsia="Calibri" w:hAnsi="Cambria Math" w:cs="Times New Roman"/>
                      <w:i/>
                      <w:lang w:val="en-GB" w:eastAsia="en-US"/>
                    </w:rPr>
                  </m:ctrlPr>
                </m:sSubPr>
                <m:e>
                  <m:r>
                    <w:rPr>
                      <w:rFonts w:ascii="Cambria Math" w:eastAsia="Calibri" w:hAnsi="Cambria Math" w:cs="Times New Roman"/>
                      <w:lang w:val="en-GB" w:eastAsia="en-US"/>
                    </w:rPr>
                    <m:t>V</m:t>
                  </m:r>
                </m:e>
                <m:sub>
                  <m:r>
                    <w:rPr>
                      <w:rFonts w:ascii="Cambria Math" w:eastAsia="Calibri" w:hAnsi="Cambria Math" w:cs="Times New Roman"/>
                      <w:lang w:val="en-GB" w:eastAsia="en-US"/>
                    </w:rPr>
                    <m:t>m</m:t>
                  </m:r>
                </m:sub>
              </m:sSub>
            </m:oMath>
          </w:p>
        </w:tc>
        <w:tc>
          <w:tcPr>
            <w:tcW w:w="5143" w:type="dxa"/>
          </w:tcPr>
          <w:p w14:paraId="02ACBE6B" w14:textId="77777777" w:rsidR="005C4D5B" w:rsidRDefault="005C4D5B" w:rsidP="003830E7">
            <w:pPr>
              <w:spacing w:after="200"/>
              <w:jc w:val="center"/>
              <w:rPr>
                <w:rFonts w:ascii="Calibri" w:eastAsia="Calibri" w:hAnsi="Calibri" w:cs="Times New Roman"/>
                <w:lang w:val="en-GB" w:eastAsia="en-US"/>
              </w:rPr>
            </w:pPr>
          </w:p>
        </w:tc>
      </w:tr>
      <w:tr w:rsidR="005C4D5B" w:rsidRPr="005C4D5B" w14:paraId="33ECE0B5" w14:textId="77777777" w:rsidTr="00F53B3A">
        <w:trPr>
          <w:jc w:val="center"/>
        </w:trPr>
        <w:tc>
          <w:tcPr>
            <w:tcW w:w="4260" w:type="dxa"/>
          </w:tcPr>
          <w:p w14:paraId="1A31BAD7" w14:textId="3C30EAC0" w:rsidR="005C4D5B" w:rsidRDefault="005C4D5B" w:rsidP="003830E7">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(V</w:t>
            </w:r>
            <w:r w:rsidR="003311C2">
              <w:rPr>
                <w:rFonts w:ascii="Calibri" w:eastAsia="Calibri" w:hAnsi="Calibri" w:cs="Times New Roman"/>
                <w:vertAlign w:val="subscript"/>
                <w:lang w:val="en-GB" w:eastAsia="en-US"/>
              </w:rPr>
              <w:t>R</w:t>
            </w:r>
            <w:r>
              <w:rPr>
                <w:rFonts w:ascii="Calibri" w:eastAsia="Calibri" w:hAnsi="Calibri" w:cs="Times New Roman"/>
                <w:lang w:val="en-GB" w:eastAsia="en-US"/>
              </w:rPr>
              <w:t xml:space="preserve">) = </w:t>
            </w:r>
            <w:r w:rsidRPr="00F53B3A">
              <w:rPr>
                <w:rFonts w:ascii="Calibri" w:eastAsia="Calibri" w:hAnsi="Calibri" w:cs="Times New Roman"/>
                <w:highlight w:val="yellow"/>
                <w:lang w:val="en-GB" w:eastAsia="en-US"/>
              </w:rPr>
              <w:t>Input</w:t>
            </w:r>
          </w:p>
        </w:tc>
        <w:tc>
          <w:tcPr>
            <w:tcW w:w="5143" w:type="dxa"/>
          </w:tcPr>
          <w:p w14:paraId="00D985C1" w14:textId="77777777" w:rsidR="005C4D5B" w:rsidRDefault="005C4D5B" w:rsidP="003830E7">
            <w:pPr>
              <w:spacing w:after="200"/>
              <w:jc w:val="center"/>
              <w:rPr>
                <w:rFonts w:ascii="Calibri" w:eastAsia="Calibri" w:hAnsi="Calibri" w:cs="Times New Roman"/>
                <w:lang w:val="en-GB" w:eastAsia="en-US"/>
              </w:rPr>
            </w:pPr>
          </w:p>
        </w:tc>
      </w:tr>
      <w:tr w:rsidR="005C4D5B" w:rsidRPr="007C075B" w14:paraId="1CBFB7B7" w14:textId="77777777" w:rsidTr="00F53B3A">
        <w:trPr>
          <w:jc w:val="center"/>
        </w:trPr>
        <w:tc>
          <w:tcPr>
            <w:tcW w:w="4260" w:type="dxa"/>
          </w:tcPr>
          <w:p w14:paraId="21753DF3" w14:textId="3BAAA809" w:rsidR="005C4D5B" w:rsidRPr="00C845D5" w:rsidRDefault="00174238" w:rsidP="003830E7">
            <w:pPr>
              <w:spacing w:after="200"/>
              <w:jc w:val="center"/>
              <w:rPr>
                <w:rFonts w:ascii="Calibri" w:eastAsia="Calibri" w:hAnsi="Calibri" w:cs="Times New Roman"/>
                <w:lang w:val="en-GB" w:eastAsia="en-US"/>
              </w:rPr>
            </w:pPr>
            <w:r>
              <w:rPr>
                <w:rFonts w:ascii="Calibri" w:eastAsia="Calibri" w:hAnsi="Calibri" w:cs="Times New Roman"/>
                <w:lang w:val="en-GB" w:eastAsia="en-US"/>
              </w:rPr>
              <w:t>M</w:t>
            </w:r>
            <w:r w:rsidR="005C4D5B" w:rsidRPr="00C845D5">
              <w:rPr>
                <w:rFonts w:ascii="Calibri" w:eastAsia="Calibri" w:hAnsi="Calibri" w:cs="Times New Roman"/>
                <w:lang w:val="en-GB" w:eastAsia="en-US"/>
              </w:rPr>
              <w:t>ean of the trait</w:t>
            </w:r>
            <w:r w:rsidR="005C4D5B">
              <w:rPr>
                <w:rFonts w:ascii="Calibri" w:eastAsia="Calibri" w:hAnsi="Calibri" w:cs="Times New Roman"/>
                <w:lang w:val="en-GB" w:eastAsia="en-US"/>
              </w:rPr>
              <w:t xml:space="preserve"> (</w:t>
            </w:r>
            <w:r w:rsidR="005C4D5B" w:rsidRPr="004371C4">
              <w:rPr>
                <w:rFonts w:ascii="Symbol" w:eastAsia="Calibri" w:hAnsi="Symbol" w:cs="Times New Roman"/>
                <w:lang w:val="en-GB" w:eastAsia="en-US"/>
              </w:rPr>
              <w:t></w:t>
            </w:r>
            <w:r w:rsidR="005C4D5B">
              <w:rPr>
                <w:rFonts w:ascii="Calibri" w:eastAsia="Calibri" w:hAnsi="Calibri" w:cs="Times New Roman"/>
                <w:lang w:val="en-GB" w:eastAsia="en-US"/>
              </w:rPr>
              <w:t>) = 0</w:t>
            </w:r>
          </w:p>
        </w:tc>
        <w:tc>
          <w:tcPr>
            <w:tcW w:w="5143" w:type="dxa"/>
          </w:tcPr>
          <w:p w14:paraId="29D6491D" w14:textId="5D7708D2" w:rsidR="005C4D5B" w:rsidRDefault="005C4D5B" w:rsidP="003830E7">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Sampled </w:t>
            </w:r>
            <w:r w:rsidRPr="00C845D5">
              <w:rPr>
                <w:rFonts w:ascii="Calibri" w:eastAsia="Calibri" w:hAnsi="Calibri" w:cs="Times New Roman"/>
                <w:lang w:val="en-GB" w:eastAsia="en-US"/>
              </w:rPr>
              <w:t>mean of the trait</w:t>
            </w:r>
            <w:r>
              <w:rPr>
                <w:rFonts w:ascii="Calibri" w:eastAsia="Calibri" w:hAnsi="Calibri" w:cs="Times New Roman"/>
                <w:lang w:val="en-GB" w:eastAsia="en-US"/>
              </w:rPr>
              <w:t xml:space="preserve"> (</w:t>
            </w:r>
            <w:r w:rsidRPr="004371C4">
              <w:rPr>
                <w:rFonts w:ascii="Symbol" w:eastAsia="Calibri" w:hAnsi="Symbol" w:cs="Times New Roman"/>
                <w:lang w:val="en-GB" w:eastAsia="en-US"/>
              </w:rPr>
              <w:t></w:t>
            </w:r>
            <w:r>
              <w:rPr>
                <w:rFonts w:ascii="Calibri" w:eastAsia="Calibri" w:hAnsi="Calibri" w:cs="Times New Roman"/>
                <w:lang w:val="en-GB" w:eastAsia="en-US"/>
              </w:rPr>
              <w:t xml:space="preserve">’) = </w:t>
            </w:r>
            <m:oMath>
              <m:r>
                <w:rPr>
                  <w:rFonts w:ascii="Cambria Math" w:hAnsi="Cambria Math"/>
                  <w:sz w:val="20"/>
                  <w:lang w:val="en-GB"/>
                </w:rPr>
                <m:t>mean(</m:t>
              </m:r>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hj</m:t>
                  </m:r>
                </m:sub>
              </m:sSub>
              <m:r>
                <w:rPr>
                  <w:rFonts w:ascii="Cambria Math" w:hAnsi="Cambria Math"/>
                  <w:sz w:val="20"/>
                  <w:lang w:val="en-GB"/>
                </w:rPr>
                <m:t>)</m:t>
              </m:r>
            </m:oMath>
          </w:p>
        </w:tc>
      </w:tr>
    </w:tbl>
    <w:p w14:paraId="18E2D6FA" w14:textId="77777777" w:rsidR="005C4D5B" w:rsidRPr="00F53B3A" w:rsidRDefault="005C4D5B">
      <w:pPr>
        <w:rPr>
          <w:rFonts w:ascii="Calibri" w:hAnsi="Calibri"/>
          <w:sz w:val="20"/>
          <w:lang w:val="en-CA"/>
        </w:rPr>
      </w:pPr>
    </w:p>
    <w:p w14:paraId="0B2DDF5F" w14:textId="77777777" w:rsidR="00E75491" w:rsidRPr="00C845D5" w:rsidRDefault="00E75491">
      <w:pPr>
        <w:rPr>
          <w:rFonts w:ascii="Calibri" w:hAnsi="Calibri"/>
          <w:lang w:val="en-GB"/>
        </w:rPr>
      </w:pPr>
    </w:p>
    <w:p w14:paraId="7BE5EDFE" w14:textId="77777777" w:rsidR="00114677" w:rsidRDefault="00114677" w:rsidP="00114677">
      <w:pPr>
        <w:rPr>
          <w:rFonts w:ascii="Calibri" w:hAnsi="Calibri"/>
          <w:lang w:val="en-GB"/>
        </w:rPr>
      </w:pPr>
      <w:r>
        <w:rPr>
          <w:rFonts w:ascii="Calibri" w:hAnsi="Calibri"/>
          <w:lang w:val="en-GB"/>
        </w:rPr>
        <w:t>&gt;&gt;&gt;&gt;&gt;&gt;&gt;&gt;&gt;&gt;&gt;&gt;&gt;&gt;&gt;&gt;&gt;&gt;&gt;&gt;&gt;&gt;&gt;&gt;&gt;&gt;&gt;&gt;&gt;&gt;&gt;&gt;&gt;&gt;&gt;&gt;&gt;&gt;&gt;&gt;&gt;&gt;&gt;&gt;&gt;&gt;&gt;&gt;&gt;&gt;&gt;&gt;&gt;&gt;&gt;&gt;&gt;&gt;&gt;&gt;&gt;&gt;&gt;&gt;&gt;&gt;&gt;&gt;&gt;&gt;&gt;&gt;&gt;&gt;&gt;&gt;&gt;&gt;</w:t>
      </w:r>
    </w:p>
    <w:p w14:paraId="06017D17" w14:textId="77777777" w:rsidR="00C50A27" w:rsidRPr="00C845D5" w:rsidRDefault="00C50A27">
      <w:pPr>
        <w:rPr>
          <w:rFonts w:ascii="Calibri" w:hAnsi="Calibri"/>
          <w:lang w:val="en-GB"/>
        </w:rPr>
      </w:pPr>
    </w:p>
    <w:p w14:paraId="2CC9EAE3" w14:textId="059A1118" w:rsidR="009D7F1F" w:rsidRDefault="00C50A27">
      <w:pPr>
        <w:rPr>
          <w:rFonts w:ascii="Calibri" w:hAnsi="Calibri"/>
          <w:lang w:val="en-GB"/>
        </w:rPr>
      </w:pPr>
      <w:r w:rsidRPr="00C845D5">
        <w:rPr>
          <w:rFonts w:ascii="Calibri" w:hAnsi="Calibri"/>
          <w:b/>
          <w:lang w:val="en-GB"/>
        </w:rPr>
        <w:t>Point</w:t>
      </w:r>
      <w:r w:rsidRPr="00C845D5">
        <w:rPr>
          <w:rFonts w:ascii="Calibri" w:hAnsi="Calibri"/>
          <w:lang w:val="en-GB"/>
        </w:rPr>
        <w:t xml:space="preserve">: </w:t>
      </w:r>
      <w:r w:rsidR="004C552C">
        <w:rPr>
          <w:rFonts w:ascii="Calibri" w:hAnsi="Calibri"/>
          <w:lang w:val="en-GB"/>
        </w:rPr>
        <w:t>The v</w:t>
      </w:r>
      <w:r w:rsidRPr="00C845D5">
        <w:rPr>
          <w:rFonts w:ascii="Calibri" w:hAnsi="Calibri"/>
          <w:lang w:val="en-GB"/>
        </w:rPr>
        <w:t>ariance of measures</w:t>
      </w:r>
      <w:r w:rsidR="004A37F3">
        <w:rPr>
          <w:rFonts w:ascii="Calibri" w:hAnsi="Calibri"/>
          <w:lang w:val="en-GB"/>
        </w:rPr>
        <w:t xml:space="preserve"> (</w:t>
      </w:r>
      <w:r w:rsidR="00CD730E">
        <w:rPr>
          <w:rFonts w:ascii="Calibri" w:hAnsi="Calibri"/>
          <w:lang w:val="en-GB"/>
        </w:rPr>
        <w:t>V’</w:t>
      </w:r>
      <w:r w:rsidR="00CD730E">
        <w:rPr>
          <w:rFonts w:ascii="Calibri" w:hAnsi="Calibri"/>
          <w:vertAlign w:val="subscript"/>
          <w:lang w:val="en-GB"/>
        </w:rPr>
        <w:t>P</w:t>
      </w:r>
      <w:r w:rsidR="004A37F3">
        <w:rPr>
          <w:rFonts w:ascii="Calibri" w:hAnsi="Calibri"/>
          <w:lang w:val="en-GB"/>
        </w:rPr>
        <w:t>)</w:t>
      </w:r>
      <w:r w:rsidRPr="00C845D5">
        <w:rPr>
          <w:rFonts w:ascii="Calibri" w:hAnsi="Calibri"/>
          <w:lang w:val="en-GB"/>
        </w:rPr>
        <w:t xml:space="preserve"> is </w:t>
      </w:r>
      <w:r w:rsidR="003830E7">
        <w:rPr>
          <w:rFonts w:ascii="Calibri" w:hAnsi="Calibri"/>
          <w:lang w:val="en-GB"/>
        </w:rPr>
        <w:t xml:space="preserve">often </w:t>
      </w:r>
      <w:r w:rsidRPr="00C845D5">
        <w:rPr>
          <w:rFonts w:ascii="Calibri" w:hAnsi="Calibri"/>
          <w:lang w:val="en-GB"/>
        </w:rPr>
        <w:t xml:space="preserve">higher than the variance </w:t>
      </w:r>
      <w:r w:rsidR="003830E7">
        <w:rPr>
          <w:rFonts w:ascii="Calibri" w:hAnsi="Calibri"/>
          <w:lang w:val="en-GB"/>
        </w:rPr>
        <w:t>of true</w:t>
      </w:r>
      <w:r w:rsidR="000036DC">
        <w:rPr>
          <w:rFonts w:ascii="Calibri" w:hAnsi="Calibri"/>
          <w:lang w:val="en-GB"/>
        </w:rPr>
        <w:t xml:space="preserve"> </w:t>
      </w:r>
      <w:r w:rsidR="00F53B3A">
        <w:rPr>
          <w:rFonts w:ascii="Calibri" w:hAnsi="Calibri"/>
          <w:lang w:val="en-GB"/>
        </w:rPr>
        <w:t xml:space="preserve">individual variance </w:t>
      </w:r>
      <w:r w:rsidR="004A37F3">
        <w:rPr>
          <w:rFonts w:ascii="Calibri" w:hAnsi="Calibri"/>
          <w:lang w:val="en-GB"/>
        </w:rPr>
        <w:t>(V</w:t>
      </w:r>
      <w:r w:rsidR="00EF0FD0" w:rsidRPr="001F2BCF">
        <w:rPr>
          <w:rFonts w:ascii="Calibri" w:hAnsi="Calibri"/>
          <w:vertAlign w:val="subscript"/>
          <w:lang w:val="en-GB"/>
        </w:rPr>
        <w:t>I</w:t>
      </w:r>
      <w:r w:rsidR="004A37F3">
        <w:rPr>
          <w:rFonts w:ascii="Calibri" w:hAnsi="Calibri"/>
          <w:lang w:val="en-GB"/>
        </w:rPr>
        <w:t xml:space="preserve">) </w:t>
      </w:r>
      <w:r w:rsidRPr="00C845D5">
        <w:rPr>
          <w:rFonts w:ascii="Calibri" w:hAnsi="Calibri"/>
          <w:lang w:val="en-GB"/>
        </w:rPr>
        <w:t>if there is measurement error (and there will always be some).</w:t>
      </w:r>
      <w:r w:rsidR="00D92256" w:rsidRPr="00C845D5">
        <w:rPr>
          <w:rFonts w:ascii="Calibri" w:hAnsi="Calibri"/>
          <w:lang w:val="en-GB"/>
        </w:rPr>
        <w:t xml:space="preserve"> The estimate of </w:t>
      </w:r>
      <w:r w:rsidR="00320D0E">
        <w:rPr>
          <w:rFonts w:ascii="Calibri" w:hAnsi="Calibri"/>
          <w:lang w:val="en-GB"/>
        </w:rPr>
        <w:t xml:space="preserve">total </w:t>
      </w:r>
      <w:r w:rsidR="00D92256" w:rsidRPr="00C845D5">
        <w:rPr>
          <w:rFonts w:ascii="Calibri" w:hAnsi="Calibri"/>
          <w:lang w:val="en-GB"/>
        </w:rPr>
        <w:t>variance includes both individual differences</w:t>
      </w:r>
      <w:r w:rsidR="009D7F1F">
        <w:rPr>
          <w:rFonts w:ascii="Calibri" w:hAnsi="Calibri"/>
          <w:lang w:val="en-GB"/>
        </w:rPr>
        <w:t xml:space="preserve"> (</w:t>
      </w:r>
      <w:r w:rsidR="00CD730E">
        <w:rPr>
          <w:rFonts w:ascii="Calibri" w:hAnsi="Calibri"/>
          <w:lang w:val="en-GB"/>
        </w:rPr>
        <w:t>V</w:t>
      </w:r>
      <w:r w:rsidR="00CD730E">
        <w:rPr>
          <w:rFonts w:ascii="Calibri" w:hAnsi="Calibri"/>
          <w:vertAlign w:val="subscript"/>
          <w:lang w:val="en-GB"/>
        </w:rPr>
        <w:t>I</w:t>
      </w:r>
      <w:r w:rsidR="009D7F1F">
        <w:rPr>
          <w:rFonts w:ascii="Calibri" w:hAnsi="Calibri"/>
          <w:lang w:val="en-GB"/>
        </w:rPr>
        <w:t>)</w:t>
      </w:r>
      <w:r w:rsidR="00D92256" w:rsidRPr="00C845D5">
        <w:rPr>
          <w:rFonts w:ascii="Calibri" w:hAnsi="Calibri"/>
          <w:lang w:val="en-GB"/>
        </w:rPr>
        <w:t xml:space="preserve"> </w:t>
      </w:r>
      <w:r w:rsidR="00174238">
        <w:rPr>
          <w:rFonts w:ascii="Calibri" w:hAnsi="Calibri"/>
          <w:lang w:val="en-GB"/>
        </w:rPr>
        <w:t xml:space="preserve">(not measured directly) </w:t>
      </w:r>
      <w:r w:rsidR="00D92256" w:rsidRPr="00C845D5">
        <w:rPr>
          <w:rFonts w:ascii="Calibri" w:hAnsi="Calibri"/>
          <w:lang w:val="en-GB"/>
        </w:rPr>
        <w:t>and measurement error</w:t>
      </w:r>
      <w:r w:rsidR="009D7F1F">
        <w:rPr>
          <w:rFonts w:ascii="Calibri" w:hAnsi="Calibri"/>
          <w:lang w:val="en-GB"/>
        </w:rPr>
        <w:t xml:space="preserve"> (</w:t>
      </w:r>
      <w:r w:rsidR="00CD730E">
        <w:rPr>
          <w:rFonts w:ascii="Calibri" w:hAnsi="Calibri"/>
          <w:lang w:val="en-GB"/>
        </w:rPr>
        <w:t>V</w:t>
      </w:r>
      <w:r w:rsidR="00D05EA2">
        <w:rPr>
          <w:rFonts w:ascii="Calibri" w:hAnsi="Calibri"/>
          <w:vertAlign w:val="subscript"/>
          <w:lang w:val="en-GB"/>
        </w:rPr>
        <w:t>m</w:t>
      </w:r>
      <w:r w:rsidR="009D7F1F">
        <w:rPr>
          <w:rFonts w:ascii="Calibri" w:hAnsi="Calibri"/>
          <w:lang w:val="en-GB"/>
        </w:rPr>
        <w:t>)</w:t>
      </w:r>
      <w:r w:rsidR="00D92256" w:rsidRPr="00C845D5">
        <w:rPr>
          <w:rFonts w:ascii="Calibri" w:hAnsi="Calibri"/>
          <w:lang w:val="en-GB"/>
        </w:rPr>
        <w:t>.</w:t>
      </w:r>
      <w:r w:rsidR="00A5295D">
        <w:rPr>
          <w:rFonts w:ascii="Calibri" w:hAnsi="Calibri"/>
          <w:lang w:val="en-GB"/>
        </w:rPr>
        <w:t xml:space="preserve"> </w:t>
      </w:r>
      <w:r w:rsidR="009D7F1F">
        <w:rPr>
          <w:rFonts w:ascii="Calibri" w:hAnsi="Calibri"/>
          <w:lang w:val="en-GB"/>
        </w:rPr>
        <w:t xml:space="preserve">Note </w:t>
      </w:r>
      <w:r w:rsidR="00564893">
        <w:rPr>
          <w:rFonts w:ascii="Calibri" w:hAnsi="Calibri"/>
          <w:lang w:val="en-GB"/>
        </w:rPr>
        <w:t xml:space="preserve">also </w:t>
      </w:r>
      <w:r w:rsidR="009D7F1F">
        <w:rPr>
          <w:rFonts w:ascii="Calibri" w:hAnsi="Calibri"/>
          <w:lang w:val="en-GB"/>
        </w:rPr>
        <w:t xml:space="preserve">that the estimated </w:t>
      </w:r>
      <w:r w:rsidR="00CD730E">
        <w:rPr>
          <w:rFonts w:ascii="Calibri" w:hAnsi="Calibri"/>
          <w:lang w:val="en-GB"/>
        </w:rPr>
        <w:t>V’</w:t>
      </w:r>
      <w:r w:rsidR="00CD730E" w:rsidRPr="001F2BCF">
        <w:rPr>
          <w:rFonts w:ascii="Calibri" w:hAnsi="Calibri"/>
          <w:vertAlign w:val="subscript"/>
          <w:lang w:val="en-GB"/>
        </w:rPr>
        <w:t>P</w:t>
      </w:r>
      <w:r w:rsidR="00CD730E">
        <w:rPr>
          <w:rFonts w:ascii="Calibri" w:hAnsi="Calibri"/>
          <w:lang w:val="en-GB"/>
        </w:rPr>
        <w:t xml:space="preserve"> </w:t>
      </w:r>
      <w:r w:rsidR="009D7F1F">
        <w:rPr>
          <w:rFonts w:ascii="Calibri" w:hAnsi="Calibri"/>
          <w:lang w:val="en-GB"/>
        </w:rPr>
        <w:t>(total variance of sampled values)</w:t>
      </w:r>
      <w:r w:rsidR="009F311B">
        <w:rPr>
          <w:rFonts w:ascii="Calibri" w:hAnsi="Calibri"/>
          <w:lang w:val="en-GB"/>
        </w:rPr>
        <w:t xml:space="preserve"> </w:t>
      </w:r>
      <w:r w:rsidR="00726EEC">
        <w:rPr>
          <w:rFonts w:ascii="Calibri" w:hAnsi="Calibri"/>
          <w:lang w:val="en-GB"/>
        </w:rPr>
        <w:t>typically differs slightly from</w:t>
      </w:r>
      <w:r w:rsidR="009D7F1F">
        <w:rPr>
          <w:rFonts w:ascii="Calibri" w:hAnsi="Calibri"/>
          <w:lang w:val="en-GB"/>
        </w:rPr>
        <w:t xml:space="preserve"> 1. This is because we have sampled from a population where the </w:t>
      </w:r>
      <w:r w:rsidR="006B6927">
        <w:rPr>
          <w:rFonts w:ascii="Calibri" w:hAnsi="Calibri"/>
          <w:lang w:val="en-GB"/>
        </w:rPr>
        <w:t xml:space="preserve">true </w:t>
      </w:r>
      <w:r w:rsidR="009D7F1F">
        <w:rPr>
          <w:rFonts w:ascii="Calibri" w:hAnsi="Calibri"/>
          <w:lang w:val="en-GB"/>
        </w:rPr>
        <w:t xml:space="preserve">total phenotypic variance </w:t>
      </w:r>
      <w:r w:rsidR="00D810F8">
        <w:rPr>
          <w:rFonts w:ascii="Calibri" w:hAnsi="Calibri"/>
          <w:lang w:val="en-GB"/>
        </w:rPr>
        <w:t>that includes</w:t>
      </w:r>
      <w:r w:rsidR="009D7F1F">
        <w:rPr>
          <w:rFonts w:ascii="Calibri" w:hAnsi="Calibri"/>
          <w:lang w:val="en-GB"/>
        </w:rPr>
        <w:t xml:space="preserve"> individual </w:t>
      </w:r>
      <w:r w:rsidR="003C6BCA">
        <w:rPr>
          <w:rFonts w:ascii="Calibri" w:hAnsi="Calibri"/>
          <w:lang w:val="en-GB"/>
        </w:rPr>
        <w:t xml:space="preserve">(biological) </w:t>
      </w:r>
      <w:r w:rsidR="009D7F1F">
        <w:rPr>
          <w:rFonts w:ascii="Calibri" w:hAnsi="Calibri"/>
          <w:lang w:val="en-GB"/>
        </w:rPr>
        <w:t>variance and measurement error variance</w:t>
      </w:r>
      <w:r w:rsidR="00174238">
        <w:rPr>
          <w:rFonts w:ascii="Calibri" w:hAnsi="Calibri"/>
          <w:lang w:val="en-GB"/>
        </w:rPr>
        <w:t xml:space="preserve">, while equal to 1, may not be 1 in </w:t>
      </w:r>
      <w:r w:rsidR="00B54791">
        <w:rPr>
          <w:rFonts w:ascii="Calibri" w:hAnsi="Calibri"/>
          <w:lang w:val="en-GB"/>
        </w:rPr>
        <w:t xml:space="preserve">your </w:t>
      </w:r>
      <w:r w:rsidR="00174238">
        <w:rPr>
          <w:rFonts w:ascii="Calibri" w:hAnsi="Calibri"/>
          <w:lang w:val="en-GB"/>
        </w:rPr>
        <w:t>sample</w:t>
      </w:r>
      <w:r w:rsidR="00414666">
        <w:rPr>
          <w:rFonts w:ascii="Calibri" w:hAnsi="Calibri"/>
          <w:lang w:val="en-GB"/>
        </w:rPr>
        <w:t>.</w:t>
      </w:r>
      <w:r w:rsidR="00726EEC">
        <w:rPr>
          <w:rFonts w:ascii="Calibri" w:hAnsi="Calibri"/>
          <w:lang w:val="en-GB"/>
        </w:rPr>
        <w:t xml:space="preserve"> The difference thus arises from sampling variance.</w:t>
      </w:r>
    </w:p>
    <w:p w14:paraId="18CFB967" w14:textId="77777777" w:rsidR="00C50A27" w:rsidRPr="00C845D5" w:rsidRDefault="00C50A27">
      <w:pPr>
        <w:rPr>
          <w:rFonts w:ascii="Calibri" w:hAnsi="Calibri"/>
          <w:lang w:val="en-GB"/>
        </w:rPr>
      </w:pPr>
    </w:p>
    <w:p w14:paraId="02287F2D" w14:textId="20625DF2" w:rsidR="00C50A27" w:rsidRPr="00C845D5" w:rsidRDefault="00C50A27">
      <w:pPr>
        <w:rPr>
          <w:rFonts w:ascii="Calibri" w:hAnsi="Calibri"/>
          <w:lang w:val="en-GB"/>
        </w:rPr>
      </w:pPr>
      <w:r w:rsidRPr="00C845D5">
        <w:rPr>
          <w:rFonts w:ascii="Calibri" w:hAnsi="Calibri"/>
          <w:b/>
          <w:lang w:val="en-GB"/>
        </w:rPr>
        <w:t>Solution</w:t>
      </w:r>
      <w:r w:rsidR="00B61404" w:rsidRPr="00C845D5">
        <w:rPr>
          <w:rFonts w:ascii="Calibri" w:hAnsi="Calibri"/>
          <w:b/>
          <w:lang w:val="en-GB"/>
        </w:rPr>
        <w:t>s</w:t>
      </w:r>
      <w:r w:rsidRPr="00C845D5">
        <w:rPr>
          <w:rFonts w:ascii="Calibri" w:hAnsi="Calibri"/>
          <w:lang w:val="en-GB"/>
        </w:rPr>
        <w:t>: First work to reduce the measurement error</w:t>
      </w:r>
      <w:r w:rsidR="0099288A">
        <w:rPr>
          <w:rFonts w:ascii="Calibri" w:hAnsi="Calibri"/>
          <w:lang w:val="en-GB"/>
        </w:rPr>
        <w:t>;</w:t>
      </w:r>
      <w:r w:rsidRPr="00C845D5">
        <w:rPr>
          <w:rFonts w:ascii="Calibri" w:hAnsi="Calibri"/>
          <w:lang w:val="en-GB"/>
        </w:rPr>
        <w:t xml:space="preserve"> to do so, you need to know</w:t>
      </w:r>
      <w:r w:rsidR="004662E1">
        <w:rPr>
          <w:rFonts w:ascii="Calibri" w:hAnsi="Calibri"/>
          <w:lang w:val="en-GB"/>
        </w:rPr>
        <w:t xml:space="preserve"> the magnitude of measurement error</w:t>
      </w:r>
      <w:r w:rsidR="00D03976" w:rsidRPr="00C845D5">
        <w:rPr>
          <w:rFonts w:ascii="Calibri" w:hAnsi="Calibri"/>
          <w:lang w:val="en-GB"/>
        </w:rPr>
        <w:t xml:space="preserve">. This requires measuring individuals more than once. This is explained in step 2 of this module </w:t>
      </w:r>
      <w:r w:rsidR="00D03976" w:rsidRPr="00C845D5">
        <w:rPr>
          <w:rFonts w:ascii="Calibri" w:hAnsi="Calibri"/>
          <w:highlight w:val="cyan"/>
          <w:lang w:val="en-GB"/>
        </w:rPr>
        <w:t>+++++</w:t>
      </w:r>
    </w:p>
    <w:p w14:paraId="66A38E14" w14:textId="77777777" w:rsidR="00C50A27" w:rsidRPr="00C845D5" w:rsidRDefault="00C50A27">
      <w:pPr>
        <w:rPr>
          <w:rFonts w:ascii="Calibri" w:hAnsi="Calibri"/>
          <w:lang w:val="en-GB"/>
        </w:rPr>
      </w:pPr>
    </w:p>
    <w:p w14:paraId="47137060" w14:textId="5497CEB0" w:rsidR="00D16A7D" w:rsidRDefault="00D16A7D">
      <w:pPr>
        <w:rPr>
          <w:rFonts w:ascii="Calibri" w:hAnsi="Calibri"/>
          <w:b/>
          <w:lang w:val="en-GB"/>
        </w:rPr>
      </w:pPr>
      <w:r w:rsidRPr="00C845D5">
        <w:rPr>
          <w:rFonts w:ascii="Calibri" w:hAnsi="Calibri"/>
          <w:b/>
          <w:lang w:val="en-GB"/>
        </w:rPr>
        <w:t>Statistical model</w:t>
      </w:r>
      <w:r w:rsidR="00EC3D1F" w:rsidRPr="00C845D5">
        <w:rPr>
          <w:rFonts w:ascii="Calibri" w:hAnsi="Calibri"/>
          <w:b/>
          <w:lang w:val="en-GB"/>
        </w:rPr>
        <w:t xml:space="preserve"> </w:t>
      </w:r>
    </w:p>
    <w:p w14:paraId="2A9B356E" w14:textId="77777777" w:rsidR="00D05EA2" w:rsidRDefault="00D05EA2">
      <w:pPr>
        <w:rPr>
          <w:rFonts w:ascii="Calibri" w:hAnsi="Calibri"/>
          <w:b/>
          <w:lang w:val="en-GB"/>
        </w:rPr>
      </w:pPr>
    </w:p>
    <w:p w14:paraId="1F5D8EA3" w14:textId="6F6C916F" w:rsidR="00D05EA2" w:rsidRDefault="00D05EA2">
      <w:pPr>
        <w:rPr>
          <w:rFonts w:ascii="Calibri" w:hAnsi="Calibri"/>
          <w:lang w:val="en-GB"/>
        </w:rPr>
      </w:pPr>
      <w:r w:rsidRPr="001F2BCF">
        <w:rPr>
          <w:rFonts w:ascii="Calibri" w:hAnsi="Calibri"/>
          <w:lang w:val="en-GB"/>
        </w:rPr>
        <w:t xml:space="preserve">Throughout these modules we will provide you with the statistical model that we’ve explored. </w:t>
      </w:r>
      <w:r>
        <w:rPr>
          <w:rFonts w:ascii="Calibri" w:hAnsi="Calibri"/>
          <w:lang w:val="en-GB"/>
        </w:rPr>
        <w:t>These come in two forms. The first is an equation that describes each data point</w:t>
      </w:r>
      <w:r w:rsidR="00D64674">
        <w:rPr>
          <w:rFonts w:ascii="Calibri" w:hAnsi="Calibri"/>
          <w:lang w:val="en-GB"/>
        </w:rPr>
        <w:t xml:space="preserve"> (particular measurements on individual phenotypes)</w:t>
      </w:r>
      <w:r>
        <w:rPr>
          <w:rFonts w:ascii="Calibri" w:hAnsi="Calibri"/>
          <w:lang w:val="en-GB"/>
        </w:rPr>
        <w:t>. Since we are using phenotypic measures as the focus here, we call this the “phenotypic equation”. You have just explored the following phenotypic equation:</w:t>
      </w:r>
    </w:p>
    <w:p w14:paraId="145D4F16" w14:textId="77777777" w:rsidR="00D05EA2" w:rsidRPr="001F2BCF" w:rsidRDefault="00D05EA2">
      <w:pPr>
        <w:rPr>
          <w:rFonts w:ascii="Calibri" w:hAnsi="Calibri"/>
          <w:lang w:val="en-GB"/>
        </w:rPr>
      </w:pPr>
    </w:p>
    <w:p w14:paraId="1F3634F4" w14:textId="167047F6" w:rsidR="007A3B69" w:rsidRPr="00D05EA2" w:rsidRDefault="00F43B8A">
      <w:pPr>
        <w:rPr>
          <w:rFonts w:ascii="Calibri" w:hAnsi="Calibri"/>
          <w:b/>
          <w:lang w:val="en-GB"/>
        </w:rPr>
      </w:pPr>
      <m:oMathPara>
        <m:oMath>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hi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I</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hi</m:t>
              </m:r>
            </m:sub>
          </m:sSub>
        </m:oMath>
      </m:oMathPara>
    </w:p>
    <w:p w14:paraId="5AAFC13A" w14:textId="77777777" w:rsidR="00D05EA2" w:rsidRPr="00D05EA2" w:rsidRDefault="00D05EA2">
      <w:pPr>
        <w:rPr>
          <w:rFonts w:ascii="Calibri" w:hAnsi="Calibri"/>
          <w:b/>
          <w:lang w:val="en-GB"/>
        </w:rPr>
      </w:pPr>
    </w:p>
    <w:p w14:paraId="3C31204D" w14:textId="3158C77B" w:rsidR="00D05EA2" w:rsidRPr="001F2BCF" w:rsidRDefault="00D05EA2">
      <w:pPr>
        <w:rPr>
          <w:rFonts w:ascii="Calibri" w:hAnsi="Calibri"/>
          <w:lang w:val="en-GB"/>
        </w:rPr>
      </w:pPr>
      <w:r w:rsidRPr="001F2BCF">
        <w:rPr>
          <w:rFonts w:ascii="Calibri" w:hAnsi="Calibri"/>
          <w:lang w:val="en-GB"/>
        </w:rPr>
        <w:t xml:space="preserve">where </w:t>
      </w:r>
      <m:oMath>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hi</m:t>
            </m:r>
          </m:sub>
        </m:sSub>
      </m:oMath>
      <w:r w:rsidRPr="001F2BCF">
        <w:rPr>
          <w:rFonts w:ascii="Calibri" w:hAnsi="Calibri"/>
          <w:lang w:val="en-GB"/>
        </w:rPr>
        <w:t xml:space="preserve"> is the measured phenotypic value of the h</w:t>
      </w:r>
      <w:r w:rsidRPr="001F2BCF">
        <w:rPr>
          <w:rFonts w:ascii="Calibri" w:hAnsi="Calibri"/>
          <w:vertAlign w:val="superscript"/>
          <w:lang w:val="en-GB"/>
        </w:rPr>
        <w:t>th</w:t>
      </w:r>
      <w:r w:rsidRPr="001F2BCF">
        <w:rPr>
          <w:rFonts w:ascii="Calibri" w:hAnsi="Calibri"/>
          <w:lang w:val="en-GB"/>
        </w:rPr>
        <w:t xml:space="preserve"> measurement</w:t>
      </w:r>
      <w:r w:rsidR="00F9159B">
        <w:rPr>
          <w:rFonts w:ascii="Calibri" w:hAnsi="Calibri"/>
          <w:lang w:val="en-GB"/>
        </w:rPr>
        <w:t xml:space="preserve"> (in this case h = 1)</w:t>
      </w:r>
      <w:r w:rsidRPr="001F2BCF">
        <w:rPr>
          <w:rFonts w:ascii="Calibri" w:hAnsi="Calibri"/>
          <w:lang w:val="en-GB"/>
        </w:rPr>
        <w:t xml:space="preserve"> on the i</w:t>
      </w:r>
      <w:r w:rsidRPr="001F2BCF">
        <w:rPr>
          <w:rFonts w:ascii="Calibri" w:hAnsi="Calibri"/>
          <w:vertAlign w:val="superscript"/>
          <w:lang w:val="en-GB"/>
        </w:rPr>
        <w:t>th</w:t>
      </w:r>
      <w:r w:rsidRPr="001F2BCF">
        <w:rPr>
          <w:rFonts w:ascii="Calibri" w:hAnsi="Calibri"/>
          <w:lang w:val="en-GB"/>
        </w:rPr>
        <w:t xml:space="preserve"> individual, </w:t>
      </w:r>
      <m:oMath>
        <m:sSub>
          <m:sSubPr>
            <m:ctrlPr>
              <w:rPr>
                <w:rFonts w:ascii="Cambria Math" w:hAnsi="Cambria Math"/>
                <w:b/>
                <w:i/>
                <w:lang w:val="en-GB"/>
              </w:rPr>
            </m:ctrlPr>
          </m:sSubPr>
          <m:e>
            <m:r>
              <m:rPr>
                <m:sty m:val="bi"/>
              </m:rPr>
              <w:rPr>
                <w:rFonts w:ascii="Cambria Math" w:hAnsi="Cambria Math"/>
                <w:lang w:val="en-GB"/>
              </w:rPr>
              <m:t>I</m:t>
            </m:r>
          </m:e>
          <m:sub>
            <m:r>
              <m:rPr>
                <m:sty m:val="bi"/>
              </m:rPr>
              <w:rPr>
                <w:rFonts w:ascii="Cambria Math" w:hAnsi="Cambria Math"/>
                <w:lang w:val="en-GB"/>
              </w:rPr>
              <m:t>i</m:t>
            </m:r>
          </m:sub>
        </m:sSub>
      </m:oMath>
      <w:r w:rsidR="00F9159B" w:rsidRPr="001F2BCF">
        <w:rPr>
          <w:rFonts w:ascii="Calibri" w:hAnsi="Calibri"/>
          <w:lang w:val="en-GB"/>
        </w:rPr>
        <w:t xml:space="preserve"> is the </w:t>
      </w:r>
      <w:r w:rsidR="00B54791">
        <w:rPr>
          <w:rFonts w:ascii="Calibri" w:hAnsi="Calibri"/>
          <w:lang w:val="en-GB"/>
        </w:rPr>
        <w:t>true deviation of the individual’s trait from the population mean (which is assumed to be 0 for now)</w:t>
      </w:r>
      <w:r w:rsidR="00F9159B" w:rsidRPr="001F2BCF">
        <w:rPr>
          <w:rFonts w:ascii="Calibri" w:hAnsi="Calibri"/>
          <w:lang w:val="en-GB"/>
        </w:rPr>
        <w:t>,</w:t>
      </w:r>
      <w:r w:rsidR="00F9159B">
        <w:rPr>
          <w:rFonts w:ascii="Calibri" w:hAnsi="Calibri"/>
          <w:b/>
          <w:lang w:val="en-GB"/>
        </w:rPr>
        <w:t xml:space="preserve"> </w:t>
      </w:r>
      <w:r>
        <w:rPr>
          <w:rFonts w:ascii="Calibri" w:hAnsi="Calibri"/>
          <w:lang w:val="en-GB"/>
        </w:rPr>
        <w:t xml:space="preserve">and </w:t>
      </w:r>
      <m:oMath>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hi</m:t>
            </m:r>
          </m:sub>
        </m:sSub>
        <m:r>
          <m:rPr>
            <m:sty m:val="bi"/>
          </m:rPr>
          <w:rPr>
            <w:rFonts w:ascii="Cambria Math" w:hAnsi="Cambria Math"/>
            <w:lang w:val="en-GB"/>
          </w:rPr>
          <m:t xml:space="preserve"> </m:t>
        </m:r>
      </m:oMath>
      <w:r>
        <w:rPr>
          <w:rFonts w:ascii="Calibri" w:hAnsi="Calibri"/>
          <w:lang w:val="en-GB"/>
        </w:rPr>
        <w:t>is the residual deviation of that measurement from the true value</w:t>
      </w:r>
      <w:r w:rsidR="006D027E">
        <w:rPr>
          <w:rFonts w:ascii="Calibri" w:hAnsi="Calibri"/>
          <w:lang w:val="en-GB"/>
        </w:rPr>
        <w:t xml:space="preserve">, </w:t>
      </w:r>
      <w:r w:rsidR="00F9159B">
        <w:rPr>
          <w:rFonts w:ascii="Calibri" w:hAnsi="Calibri"/>
          <w:lang w:val="en-GB"/>
        </w:rPr>
        <w:t>caused in this scenario by measurement error</w:t>
      </w:r>
      <w:r>
        <w:rPr>
          <w:rFonts w:ascii="Calibri" w:hAnsi="Calibri"/>
          <w:lang w:val="en-GB"/>
        </w:rPr>
        <w:t xml:space="preserve">. </w:t>
      </w:r>
    </w:p>
    <w:p w14:paraId="43B0F9B2" w14:textId="3576BE19" w:rsidR="00D05EA2" w:rsidRDefault="00D05EA2">
      <w:pPr>
        <w:rPr>
          <w:rFonts w:ascii="Calibri" w:hAnsi="Calibri"/>
          <w:b/>
          <w:lang w:val="en-GB"/>
        </w:rPr>
      </w:pPr>
      <w:r w:rsidRPr="001F2BCF">
        <w:rPr>
          <w:rFonts w:ascii="Calibri" w:hAnsi="Calibri"/>
          <w:lang w:val="en-GB"/>
        </w:rPr>
        <w:t>The second type of equation is a partitioning of variance</w:t>
      </w:r>
      <w:r w:rsidR="00F9159B">
        <w:rPr>
          <w:rFonts w:ascii="Calibri" w:hAnsi="Calibri"/>
          <w:lang w:val="en-GB"/>
        </w:rPr>
        <w:t xml:space="preserve"> where the terms are defined as above</w:t>
      </w:r>
      <w:r w:rsidRPr="001F2BCF">
        <w:rPr>
          <w:rFonts w:ascii="Calibri" w:hAnsi="Calibri"/>
          <w:lang w:val="en-GB"/>
        </w:rPr>
        <w:t>.</w:t>
      </w:r>
      <m:oMath>
        <m:r>
          <m:rPr>
            <m:sty m:val="bi"/>
          </m:rPr>
          <w:rPr>
            <w:rFonts w:ascii="Cambria Math" w:hAnsi="Cambria Math"/>
            <w:lang w:val="en-GB"/>
          </w:rPr>
          <m:t xml:space="preserve"> </m:t>
        </m:r>
      </m:oMath>
      <w:r w:rsidR="00F9159B" w:rsidRPr="001F2BCF">
        <w:rPr>
          <w:rFonts w:ascii="Calibri" w:hAnsi="Calibri"/>
          <w:lang w:val="en-GB"/>
        </w:rPr>
        <w:t>These have direct connection to the values in the phenotypic equation, with the exception that in this scenario the variance in</w:t>
      </w:r>
      <w:r w:rsidR="00F9159B">
        <w:rPr>
          <w:rFonts w:ascii="Calibri" w:hAnsi="Calibri"/>
          <w:b/>
          <w:lang w:val="en-GB"/>
        </w:rPr>
        <w:t xml:space="preserve"> </w:t>
      </w:r>
      <m:oMath>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hi</m:t>
            </m:r>
          </m:sub>
        </m:sSub>
      </m:oMath>
      <w:r w:rsidR="00F9159B" w:rsidRPr="001F2BCF">
        <w:rPr>
          <w:rFonts w:ascii="Calibri" w:hAnsi="Calibri"/>
          <w:lang w:val="en-GB"/>
        </w:rPr>
        <w:t>, often called residual variance, is measurement variance</w:t>
      </w:r>
      <w:r w:rsidR="00F9159B">
        <w:rPr>
          <w:rFonts w:ascii="Calibri" w:hAnsi="Calibri"/>
          <w:b/>
          <w:lang w:val="en-GB"/>
        </w:rPr>
        <w:t xml:space="preserve"> (</w:t>
      </w:r>
      <m:oMath>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m</m:t>
            </m:r>
          </m:sub>
        </m:sSub>
        <m:r>
          <m:rPr>
            <m:sty m:val="bi"/>
          </m:rPr>
          <w:rPr>
            <w:rFonts w:ascii="Cambria Math" w:hAnsi="Cambria Math"/>
            <w:lang w:val="en-GB"/>
          </w:rPr>
          <m:t>)</m:t>
        </m:r>
      </m:oMath>
    </w:p>
    <w:p w14:paraId="1FEF8866" w14:textId="77777777" w:rsidR="00F9159B" w:rsidRPr="001F2BCF" w:rsidRDefault="00F9159B">
      <w:pPr>
        <w:rPr>
          <w:rFonts w:ascii="Cambria Math" w:hAnsi="Cambria Math" w:hint="eastAsia"/>
          <w:lang w:val="en-GB"/>
          <w:oMath/>
        </w:rPr>
      </w:pPr>
    </w:p>
    <w:p w14:paraId="3FC218BB" w14:textId="3226E6BA" w:rsidR="007A3B69" w:rsidRPr="007A3B69" w:rsidRDefault="00F43B8A">
      <w:pPr>
        <w:rPr>
          <w:rFonts w:ascii="Calibri" w:hAnsi="Calibri"/>
          <w:b/>
          <w:lang w:val="en-GB"/>
        </w:rPr>
      </w:pPr>
      <m:oMathPara>
        <m:oMath>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P</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m</m:t>
              </m:r>
            </m:sub>
          </m:sSub>
        </m:oMath>
      </m:oMathPara>
    </w:p>
    <w:p w14:paraId="264DB739" w14:textId="56FD6C58" w:rsidR="00C845D5" w:rsidRDefault="00C845D5">
      <w:pPr>
        <w:rPr>
          <w:rFonts w:ascii="Calibri" w:eastAsia="Calibri" w:hAnsi="Calibri" w:cs="Times New Roman"/>
          <w:b/>
          <w:i/>
          <w:lang w:val="en-GB" w:eastAsia="en-US"/>
        </w:rPr>
      </w:pPr>
    </w:p>
    <w:p w14:paraId="477F845A" w14:textId="77777777" w:rsidR="00945100" w:rsidRDefault="00945100">
      <w:pPr>
        <w:rPr>
          <w:rFonts w:ascii="Calibri" w:eastAsia="Calibri" w:hAnsi="Calibri" w:cs="Times New Roman"/>
          <w:b/>
          <w:i/>
          <w:lang w:val="en-GB" w:eastAsia="en-US"/>
        </w:rPr>
      </w:pPr>
      <w:r>
        <w:rPr>
          <w:rFonts w:ascii="Calibri" w:eastAsia="Calibri" w:hAnsi="Calibri" w:cs="Times New Roman"/>
          <w:b/>
          <w:i/>
          <w:lang w:val="en-GB" w:eastAsia="en-US"/>
        </w:rPr>
        <w:br w:type="page"/>
      </w:r>
    </w:p>
    <w:p w14:paraId="67F5455B" w14:textId="54CA8E72" w:rsidR="00C845D5" w:rsidRPr="00C845D5" w:rsidRDefault="00C845D5" w:rsidP="00C845D5">
      <w:pPr>
        <w:spacing w:after="200"/>
        <w:rPr>
          <w:rFonts w:ascii="Calibri" w:eastAsia="Calibri" w:hAnsi="Calibri" w:cs="Times New Roman"/>
          <w:b/>
          <w:i/>
          <w:lang w:val="en-GB" w:eastAsia="en-US"/>
        </w:rPr>
      </w:pPr>
      <w:r w:rsidRPr="00C845D5">
        <w:rPr>
          <w:rFonts w:ascii="Calibri" w:eastAsia="Calibri" w:hAnsi="Calibri" w:cs="Times New Roman"/>
          <w:b/>
          <w:i/>
          <w:lang w:val="en-GB" w:eastAsia="en-US"/>
        </w:rPr>
        <w:lastRenderedPageBreak/>
        <w:t>Step 2 Repeatability and measurement error</w:t>
      </w:r>
    </w:p>
    <w:p w14:paraId="477295B1" w14:textId="0BB20CE5"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b/>
          <w:lang w:val="en-GB" w:eastAsia="en-US"/>
        </w:rPr>
        <w:t>Sub-goal</w:t>
      </w:r>
      <w:r w:rsidRPr="00C845D5">
        <w:rPr>
          <w:rFonts w:ascii="Calibri" w:eastAsia="Calibri" w:hAnsi="Calibri" w:cs="Times New Roman"/>
          <w:lang w:val="en-GB" w:eastAsia="en-US"/>
        </w:rPr>
        <w:t>:  Learning how to estimate measurement error</w:t>
      </w:r>
      <w:r w:rsidR="000D4877">
        <w:rPr>
          <w:rFonts w:ascii="Calibri" w:eastAsia="Calibri" w:hAnsi="Calibri" w:cs="Times New Roman"/>
          <w:lang w:val="en-GB" w:eastAsia="en-US"/>
        </w:rPr>
        <w:t xml:space="preserve"> variance</w:t>
      </w:r>
      <w:r w:rsidRPr="00C845D5">
        <w:rPr>
          <w:rFonts w:ascii="Calibri" w:eastAsia="Calibri" w:hAnsi="Calibri" w:cs="Times New Roman"/>
          <w:lang w:val="en-GB" w:eastAsia="en-US"/>
        </w:rPr>
        <w:t xml:space="preserve"> </w:t>
      </w:r>
      <w:r w:rsidR="00F9159B">
        <w:rPr>
          <w:rFonts w:ascii="Calibri" w:eastAsia="Calibri" w:hAnsi="Calibri" w:cs="Times New Roman"/>
          <w:lang w:val="en-GB" w:eastAsia="en-US"/>
        </w:rPr>
        <w:t>(</w:t>
      </w:r>
      <m:oMath>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m</m:t>
            </m:r>
          </m:sub>
        </m:sSub>
      </m:oMath>
      <w:r w:rsidR="00F9159B">
        <w:rPr>
          <w:rFonts w:ascii="Calibri" w:eastAsia="Calibri" w:hAnsi="Calibri" w:cs="Times New Roman"/>
          <w:b/>
          <w:lang w:val="en-GB"/>
        </w:rPr>
        <w:t xml:space="preserve">) </w:t>
      </w:r>
      <w:r w:rsidRPr="00C845D5">
        <w:rPr>
          <w:rFonts w:ascii="Calibri" w:eastAsia="Calibri" w:hAnsi="Calibri" w:cs="Times New Roman"/>
          <w:lang w:val="en-GB" w:eastAsia="en-US"/>
        </w:rPr>
        <w:t xml:space="preserve">in traits varying solely </w:t>
      </w:r>
      <w:r w:rsidR="000A1C2B">
        <w:rPr>
          <w:rFonts w:ascii="Calibri" w:eastAsia="Calibri" w:hAnsi="Calibri" w:cs="Times New Roman"/>
          <w:lang w:val="en-GB" w:eastAsia="en-US"/>
        </w:rPr>
        <w:t>among</w:t>
      </w:r>
      <w:r w:rsidR="000A1C2B" w:rsidRPr="00C845D5">
        <w:rPr>
          <w:rFonts w:ascii="Calibri" w:eastAsia="Calibri" w:hAnsi="Calibri" w:cs="Times New Roman"/>
          <w:lang w:val="en-GB" w:eastAsia="en-US"/>
        </w:rPr>
        <w:t xml:space="preserve"> </w:t>
      </w:r>
      <w:r w:rsidRPr="00C845D5">
        <w:rPr>
          <w:rFonts w:ascii="Calibri" w:eastAsia="Calibri" w:hAnsi="Calibri" w:cs="Times New Roman"/>
          <w:lang w:val="en-GB" w:eastAsia="en-US"/>
        </w:rPr>
        <w:t>individuals.</w:t>
      </w:r>
    </w:p>
    <w:p w14:paraId="11E574C8" w14:textId="4D80C337"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b/>
          <w:lang w:val="en-GB" w:eastAsia="en-US"/>
        </w:rPr>
        <w:t>Introduction</w:t>
      </w:r>
      <w:r w:rsidRPr="00C845D5">
        <w:rPr>
          <w:rFonts w:ascii="Calibri" w:eastAsia="Calibri" w:hAnsi="Calibri" w:cs="Times New Roman"/>
          <w:lang w:val="en-GB" w:eastAsia="en-US"/>
        </w:rPr>
        <w:t xml:space="preserve">: In the previous step, </w:t>
      </w:r>
      <w:r w:rsidR="00CD28D3">
        <w:rPr>
          <w:rFonts w:ascii="Calibri" w:eastAsia="Calibri" w:hAnsi="Calibri" w:cs="Times New Roman"/>
          <w:lang w:val="en-GB" w:eastAsia="en-US"/>
        </w:rPr>
        <w:t>you</w:t>
      </w:r>
      <w:r w:rsidRPr="00C845D5">
        <w:rPr>
          <w:rFonts w:ascii="Calibri" w:eastAsia="Calibri" w:hAnsi="Calibri" w:cs="Times New Roman"/>
          <w:lang w:val="en-GB" w:eastAsia="en-US"/>
        </w:rPr>
        <w:t xml:space="preserve"> estimated the mean and the </w:t>
      </w:r>
      <w:r w:rsidR="00AC6EEB">
        <w:rPr>
          <w:rFonts w:ascii="Calibri" w:eastAsia="Calibri" w:hAnsi="Calibri" w:cs="Times New Roman"/>
          <w:lang w:val="en-GB" w:eastAsia="en-US"/>
        </w:rPr>
        <w:t xml:space="preserve">total </w:t>
      </w:r>
      <w:r w:rsidRPr="00C845D5">
        <w:rPr>
          <w:rFonts w:ascii="Calibri" w:eastAsia="Calibri" w:hAnsi="Calibri" w:cs="Times New Roman"/>
          <w:lang w:val="en-GB" w:eastAsia="en-US"/>
        </w:rPr>
        <w:t xml:space="preserve">variance of a sample of individuals measured once. </w:t>
      </w:r>
      <w:r w:rsidR="002E250B">
        <w:rPr>
          <w:rFonts w:ascii="Calibri" w:eastAsia="Calibri" w:hAnsi="Calibri" w:cs="Times New Roman"/>
          <w:lang w:val="en-GB" w:eastAsia="en-US"/>
        </w:rPr>
        <w:t>From this you</w:t>
      </w:r>
      <w:r w:rsidRPr="00C845D5">
        <w:rPr>
          <w:rFonts w:ascii="Calibri" w:eastAsia="Calibri" w:hAnsi="Calibri" w:cs="Times New Roman"/>
          <w:lang w:val="en-GB" w:eastAsia="en-US"/>
        </w:rPr>
        <w:t xml:space="preserve"> learn</w:t>
      </w:r>
      <w:r w:rsidR="00A5295D">
        <w:rPr>
          <w:rFonts w:ascii="Calibri" w:eastAsia="Calibri" w:hAnsi="Calibri" w:cs="Times New Roman"/>
          <w:lang w:val="en-GB" w:eastAsia="en-US"/>
        </w:rPr>
        <w:t>ed</w:t>
      </w:r>
      <w:r w:rsidRPr="00C845D5">
        <w:rPr>
          <w:rFonts w:ascii="Calibri" w:eastAsia="Calibri" w:hAnsi="Calibri" w:cs="Times New Roman"/>
          <w:lang w:val="en-GB" w:eastAsia="en-US"/>
        </w:rPr>
        <w:t xml:space="preserve"> that some of </w:t>
      </w:r>
      <w:r w:rsidR="005A10F7">
        <w:rPr>
          <w:rFonts w:ascii="Calibri" w:eastAsia="Calibri" w:hAnsi="Calibri" w:cs="Times New Roman"/>
          <w:lang w:val="en-GB" w:eastAsia="en-US"/>
        </w:rPr>
        <w:t xml:space="preserve">the </w:t>
      </w:r>
      <w:r w:rsidR="00E478A4">
        <w:rPr>
          <w:rFonts w:ascii="Calibri" w:eastAsia="Calibri" w:hAnsi="Calibri" w:cs="Times New Roman"/>
          <w:lang w:val="en-GB" w:eastAsia="en-US"/>
        </w:rPr>
        <w:t xml:space="preserve">observed </w:t>
      </w:r>
      <w:r w:rsidRPr="00C845D5">
        <w:rPr>
          <w:rFonts w:ascii="Calibri" w:eastAsia="Calibri" w:hAnsi="Calibri" w:cs="Times New Roman"/>
          <w:lang w:val="en-GB" w:eastAsia="en-US"/>
        </w:rPr>
        <w:t xml:space="preserve">variation </w:t>
      </w:r>
      <w:r w:rsidR="00E478A4">
        <w:rPr>
          <w:rFonts w:ascii="Calibri" w:eastAsia="Calibri" w:hAnsi="Calibri" w:cs="Times New Roman"/>
          <w:lang w:val="en-GB" w:eastAsia="en-US"/>
        </w:rPr>
        <w:t xml:space="preserve">in measures </w:t>
      </w:r>
      <w:r w:rsidRPr="00C845D5">
        <w:rPr>
          <w:rFonts w:ascii="Calibri" w:eastAsia="Calibri" w:hAnsi="Calibri" w:cs="Times New Roman"/>
          <w:lang w:val="en-GB" w:eastAsia="en-US"/>
        </w:rPr>
        <w:t xml:space="preserve">might be due to measurement error, which occurs when the measured value deviates (for whatever reason) from the </w:t>
      </w:r>
      <w:r w:rsidR="0029607C">
        <w:rPr>
          <w:rFonts w:ascii="Calibri" w:eastAsia="Calibri" w:hAnsi="Calibri" w:cs="Times New Roman"/>
          <w:lang w:val="en-GB" w:eastAsia="en-US"/>
        </w:rPr>
        <w:t>biological</w:t>
      </w:r>
      <w:r w:rsidRPr="00C845D5">
        <w:rPr>
          <w:rFonts w:ascii="Calibri" w:eastAsia="Calibri" w:hAnsi="Calibri" w:cs="Times New Roman"/>
          <w:lang w:val="en-GB" w:eastAsia="en-US"/>
        </w:rPr>
        <w:t xml:space="preserve"> value. Here we detail the sampling design that you might use to directly estimate the magnitude of measurement error; we do this for a trait where the true value of the </w:t>
      </w:r>
      <w:r w:rsidR="000A1C2B">
        <w:rPr>
          <w:rFonts w:ascii="Calibri" w:eastAsia="Calibri" w:hAnsi="Calibri" w:cs="Times New Roman"/>
          <w:lang w:val="en-GB" w:eastAsia="en-US"/>
        </w:rPr>
        <w:t>trait is constant for an individual</w:t>
      </w:r>
      <w:r w:rsidRPr="00C845D5">
        <w:rPr>
          <w:rFonts w:ascii="Calibri" w:eastAsia="Calibri" w:hAnsi="Calibri" w:cs="Times New Roman"/>
          <w:lang w:val="en-GB" w:eastAsia="en-US"/>
        </w:rPr>
        <w:t xml:space="preserve"> (cf. a ‘fixed’ rather than ‘labile’ trait, e.g. structural size in adulthood).  Measurement error can be estimated by measuring the same set of individuals multiple times (preferably in a blind and randomized order). Since their trait values are fixed, any deviation in measured values across measurements of the same individuals should be due to measurement error.</w:t>
      </w:r>
    </w:p>
    <w:p w14:paraId="2ABDC917" w14:textId="34BC6F94"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b/>
          <w:lang w:val="en-GB" w:eastAsia="en-US"/>
        </w:rPr>
        <w:t>Exercise</w:t>
      </w:r>
      <w:r w:rsidRPr="00C845D5">
        <w:rPr>
          <w:rFonts w:ascii="Calibri" w:eastAsia="Calibri" w:hAnsi="Calibri" w:cs="Times New Roman"/>
          <w:lang w:val="en-GB" w:eastAsia="en-US"/>
        </w:rPr>
        <w:t xml:space="preserve">: To simulate this new situation, we advise </w:t>
      </w:r>
      <w:r w:rsidR="0017342C">
        <w:rPr>
          <w:rFonts w:ascii="Calibri" w:eastAsia="Calibri" w:hAnsi="Calibri" w:cs="Times New Roman"/>
          <w:lang w:val="en-GB" w:eastAsia="en-US"/>
        </w:rPr>
        <w:t xml:space="preserve">using </w:t>
      </w:r>
      <w:r w:rsidRPr="00C845D5">
        <w:rPr>
          <w:rFonts w:ascii="Calibri" w:eastAsia="Calibri" w:hAnsi="Calibri" w:cs="Times New Roman"/>
          <w:lang w:val="en-GB" w:eastAsia="en-US"/>
        </w:rPr>
        <w:t>the same parameters as</w:t>
      </w:r>
      <w:r w:rsidR="00096985">
        <w:rPr>
          <w:rFonts w:ascii="Calibri" w:eastAsia="Calibri" w:hAnsi="Calibri" w:cs="Times New Roman"/>
          <w:lang w:val="en-GB" w:eastAsia="en-US"/>
        </w:rPr>
        <w:t xml:space="preserve"> in the previous step</w:t>
      </w:r>
      <w:r w:rsidRPr="00C845D5">
        <w:rPr>
          <w:rFonts w:ascii="Calibri" w:eastAsia="Calibri" w:hAnsi="Calibri" w:cs="Times New Roman"/>
          <w:lang w:val="en-GB" w:eastAsia="en-US"/>
        </w:rPr>
        <w:t>, in terms of the number of individuals and measurement error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m</m:t>
            </m:r>
          </m:sub>
        </m:sSub>
      </m:oMath>
      <w:r w:rsidRPr="00F9159B">
        <w:rPr>
          <w:rFonts w:ascii="Calibri" w:eastAsia="Calibri" w:hAnsi="Calibri" w:cs="Times New Roman"/>
          <w:lang w:val="en-GB" w:eastAsia="en-US"/>
        </w:rPr>
        <w:t>;</w:t>
      </w:r>
      <w:r w:rsidRPr="00C845D5">
        <w:rPr>
          <w:rFonts w:ascii="Calibri" w:eastAsia="Calibri" w:hAnsi="Calibri" w:cs="Times New Roman"/>
          <w:lang w:val="en-GB" w:eastAsia="en-US"/>
        </w:rPr>
        <w:t xml:space="preserve"> expressed as a proportion of the total phenotypic variance, V</w:t>
      </w:r>
      <w:r w:rsidRPr="00C845D5">
        <w:rPr>
          <w:rFonts w:ascii="Calibri" w:eastAsia="Calibri" w:hAnsi="Calibri" w:cs="Times New Roman"/>
          <w:vertAlign w:val="subscript"/>
          <w:lang w:val="en-GB" w:eastAsia="en-US"/>
        </w:rPr>
        <w:t>P</w:t>
      </w:r>
      <w:r w:rsidRPr="00C845D5">
        <w:rPr>
          <w:rFonts w:ascii="Calibri" w:eastAsia="Calibri" w:hAnsi="Calibri" w:cs="Times New Roman"/>
          <w:lang w:val="en-GB" w:eastAsia="en-US"/>
        </w:rPr>
        <w:t>) so that you can compare your output with the previous step:</w:t>
      </w:r>
    </w:p>
    <w:p w14:paraId="4DD8462E" w14:textId="77777777"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 xml:space="preserve">Number of individuals : </w:t>
      </w:r>
      <w:r w:rsidRPr="00C845D5">
        <w:rPr>
          <w:rFonts w:ascii="Calibri" w:eastAsia="Calibri" w:hAnsi="Calibri" w:cs="Times New Roman"/>
          <w:highlight w:val="yellow"/>
          <w:lang w:val="en-GB" w:eastAsia="en-US"/>
        </w:rPr>
        <w:t>……</w:t>
      </w:r>
    </w:p>
    <w:p w14:paraId="7D092FD8" w14:textId="003284F8" w:rsidR="00C845D5" w:rsidRPr="00C845D5" w:rsidRDefault="00F43B8A" w:rsidP="00C845D5">
      <w:pPr>
        <w:spacing w:after="200"/>
        <w:rPr>
          <w:rFonts w:ascii="Calibri" w:eastAsia="Calibri" w:hAnsi="Calibri" w:cs="Times New Roman"/>
          <w:lang w:val="en-GB" w:eastAsia="en-US"/>
        </w:rPr>
      </w:p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m</m:t>
            </m:r>
          </m:sub>
        </m:sSub>
      </m:oMath>
      <w:r w:rsidR="00C845D5" w:rsidRPr="00C845D5">
        <w:rPr>
          <w:rFonts w:ascii="Calibri" w:eastAsia="Calibri" w:hAnsi="Calibri" w:cs="Times New Roman"/>
          <w:lang w:val="en-GB" w:eastAsia="en-US"/>
        </w:rPr>
        <w:t xml:space="preserve"> : </w:t>
      </w:r>
      <w:r w:rsidR="00C845D5" w:rsidRPr="00C845D5">
        <w:rPr>
          <w:rFonts w:ascii="Calibri" w:eastAsia="Calibri" w:hAnsi="Calibri" w:cs="Times New Roman"/>
          <w:highlight w:val="yellow"/>
          <w:lang w:val="en-GB" w:eastAsia="en-US"/>
        </w:rPr>
        <w:t>……..</w:t>
      </w:r>
    </w:p>
    <w:p w14:paraId="647D6934" w14:textId="7CDF4FE4"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 xml:space="preserve">You also need to enter how often each individual is measured. We call this variable </w:t>
      </w:r>
      <w:ins w:id="0" w:author="Hassen" w:date="2016-05-26T15:05:00Z">
        <w:r w:rsidR="0008160B">
          <w:rPr>
            <w:rFonts w:ascii="Calibri" w:eastAsia="Calibri" w:hAnsi="Calibri" w:cs="Times New Roman"/>
            <w:lang w:val="en-GB" w:eastAsia="en-US"/>
          </w:rPr>
          <w:t>“</w:t>
        </w:r>
      </w:ins>
      <w:del w:id="1" w:author="Hassen" w:date="2016-05-26T15:05:00Z">
        <w:r w:rsidRPr="00C845D5" w:rsidDel="0008160B">
          <w:rPr>
            <w:rFonts w:ascii="Calibri" w:eastAsia="Calibri" w:hAnsi="Calibri" w:cs="Times New Roman"/>
            <w:lang w:val="en-GB" w:eastAsia="en-US"/>
          </w:rPr>
          <w:delText>‘</w:delText>
        </w:r>
      </w:del>
      <w:r w:rsidRPr="00C845D5">
        <w:rPr>
          <w:rFonts w:ascii="Calibri" w:eastAsia="Calibri" w:hAnsi="Calibri" w:cs="Times New Roman"/>
          <w:lang w:val="en-GB" w:eastAsia="en-US"/>
        </w:rPr>
        <w:t>Number of trait expressions</w:t>
      </w:r>
      <w:del w:id="2" w:author="Hassen" w:date="2016-05-26T15:05:00Z">
        <w:r w:rsidRPr="00C845D5" w:rsidDel="0008160B">
          <w:rPr>
            <w:rFonts w:ascii="Calibri" w:eastAsia="Calibri" w:hAnsi="Calibri" w:cs="Times New Roman"/>
            <w:lang w:val="en-GB" w:eastAsia="en-US"/>
          </w:rPr>
          <w:delText>’</w:delText>
        </w:r>
      </w:del>
      <w:ins w:id="3" w:author="Hassen" w:date="2016-05-26T15:05:00Z">
        <w:r w:rsidR="0008160B">
          <w:rPr>
            <w:rFonts w:ascii="Calibri" w:eastAsia="Calibri" w:hAnsi="Calibri" w:cs="Times New Roman"/>
            <w:lang w:val="en-GB" w:eastAsia="en-US"/>
          </w:rPr>
          <w:t>”</w:t>
        </w:r>
      </w:ins>
      <w:r w:rsidRPr="00C845D5">
        <w:rPr>
          <w:rFonts w:ascii="Calibri" w:eastAsia="Calibri" w:hAnsi="Calibri" w:cs="Times New Roman"/>
          <w:lang w:val="en-GB" w:eastAsia="en-US"/>
        </w:rPr>
        <w:t xml:space="preserve">. For simplicity, we are assuming that each individual is measured the same number of times. Because we are interested in setting up a scenario where individuals are assayed repeatedly, you should set a number equal or greater than two. Play around with how often you measure each individual, because the number of repeated measurements per individual affects how well your estimated values </w:t>
      </w:r>
      <w:r w:rsidR="0094118D">
        <w:rPr>
          <w:rFonts w:ascii="Calibri" w:eastAsia="Calibri" w:hAnsi="Calibri" w:cs="Times New Roman"/>
          <w:lang w:val="en-GB" w:eastAsia="en-US"/>
        </w:rPr>
        <w:t>approximate</w:t>
      </w:r>
      <w:r w:rsidR="0094118D" w:rsidRPr="00C845D5">
        <w:rPr>
          <w:rFonts w:ascii="Calibri" w:eastAsia="Calibri" w:hAnsi="Calibri" w:cs="Times New Roman"/>
          <w:lang w:val="en-GB" w:eastAsia="en-US"/>
        </w:rPr>
        <w:t xml:space="preserve"> </w:t>
      </w:r>
      <w:r w:rsidRPr="00C845D5">
        <w:rPr>
          <w:rFonts w:ascii="Calibri" w:eastAsia="Calibri" w:hAnsi="Calibri" w:cs="Times New Roman"/>
          <w:lang w:val="en-GB" w:eastAsia="en-US"/>
        </w:rPr>
        <w:t xml:space="preserve">the true values. </w:t>
      </w:r>
    </w:p>
    <w:p w14:paraId="3A39D3EC" w14:textId="22914892"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Number of trait expressions</w:t>
      </w:r>
      <w:del w:id="4" w:author="Hassen" w:date="2016-05-26T15:05:00Z">
        <w:r w:rsidRPr="00C845D5" w:rsidDel="00F75177">
          <w:rPr>
            <w:rFonts w:ascii="Calibri" w:eastAsia="Calibri" w:hAnsi="Calibri" w:cs="Times New Roman"/>
            <w:lang w:val="en-GB" w:eastAsia="en-US"/>
          </w:rPr>
          <w:delText xml:space="preserve"> </w:delText>
        </w:r>
      </w:del>
      <w:r w:rsidRPr="00C845D5">
        <w:rPr>
          <w:rFonts w:ascii="Calibri" w:eastAsia="Calibri" w:hAnsi="Calibri" w:cs="Times New Roman"/>
          <w:lang w:val="en-GB" w:eastAsia="en-US"/>
        </w:rPr>
        <w:t xml:space="preserve">: </w:t>
      </w:r>
      <w:r w:rsidRPr="00C845D5">
        <w:rPr>
          <w:rFonts w:ascii="Calibri" w:eastAsia="Calibri" w:hAnsi="Calibri" w:cs="Times New Roman"/>
          <w:highlight w:val="yellow"/>
          <w:lang w:val="en-GB" w:eastAsia="en-US"/>
        </w:rPr>
        <w:t>……..</w:t>
      </w:r>
    </w:p>
    <w:p w14:paraId="08C38148" w14:textId="2ED794D9" w:rsidR="007E1F40" w:rsidRDefault="007E1F40" w:rsidP="00C845D5">
      <w:pPr>
        <w:spacing w:after="200"/>
        <w:rPr>
          <w:rFonts w:ascii="Calibri" w:eastAsia="Calibri" w:hAnsi="Calibri" w:cs="Times New Roman"/>
          <w:lang w:val="en-GB" w:eastAsia="en-US"/>
        </w:rPr>
      </w:pPr>
      <w:r>
        <w:rPr>
          <w:rFonts w:ascii="Calibri" w:eastAsia="Calibri" w:hAnsi="Calibri" w:cs="Times New Roman"/>
          <w:lang w:val="en-GB" w:eastAsia="en-US"/>
        </w:rPr>
        <w:t>Invisible: Number of time steps (100)</w:t>
      </w:r>
    </w:p>
    <w:p w14:paraId="5783CB04" w14:textId="77777777"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Press “RUN” here.</w:t>
      </w:r>
    </w:p>
    <w:p w14:paraId="761040D3" w14:textId="77777777"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Output</w:t>
      </w:r>
    </w:p>
    <w:p w14:paraId="6893DFD4" w14:textId="77777777"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As before, we present the output in the form of a collection of figures and tables that shows you your estimated values (derived from a univariate mixed-effects model) as well as the true values. Compare how the estimated values deviate from the true values; play for example with the ‘number of trait expressions’ to see how the number of repeated measurements per individual affects your estimates and how much they deviate from the true values.</w:t>
      </w:r>
    </w:p>
    <w:p w14:paraId="0BFEA78D" w14:textId="77777777"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highlight w:val="green"/>
          <w:lang w:val="en-GB" w:eastAsia="en-US"/>
        </w:rPr>
        <w:t>Three graphs here:</w:t>
      </w:r>
    </w:p>
    <w:p w14:paraId="436E9667" w14:textId="29363818" w:rsidR="00C845D5" w:rsidRPr="00C845D5" w:rsidRDefault="00C845D5" w:rsidP="00C845D5">
      <w:pPr>
        <w:numPr>
          <w:ilvl w:val="0"/>
          <w:numId w:val="1"/>
        </w:numPr>
        <w:spacing w:after="200"/>
        <w:contextualSpacing/>
        <w:rPr>
          <w:rFonts w:ascii="Calibri" w:eastAsia="Calibri" w:hAnsi="Calibri" w:cs="Times New Roman"/>
          <w:lang w:val="en-GB" w:eastAsia="en-US"/>
        </w:rPr>
      </w:pPr>
      <w:r w:rsidRPr="00C845D5">
        <w:rPr>
          <w:rFonts w:ascii="Calibri" w:eastAsia="Calibri" w:hAnsi="Calibri" w:cs="Times New Roman"/>
          <w:lang w:val="en-GB" w:eastAsia="en-US"/>
        </w:rPr>
        <w:lastRenderedPageBreak/>
        <w:t>A histogram tha</w:t>
      </w:r>
      <w:r w:rsidR="00263786">
        <w:rPr>
          <w:rFonts w:ascii="Calibri" w:eastAsia="Calibri" w:hAnsi="Calibri" w:cs="Times New Roman"/>
          <w:lang w:val="en-GB" w:eastAsia="en-US"/>
        </w:rPr>
        <w:t>t plots the observed values (</w:t>
      </w:r>
      <w:r w:rsidR="00263786" w:rsidRPr="00C845D5">
        <w:rPr>
          <w:rFonts w:ascii="Calibri" w:eastAsia="Calibri" w:hAnsi="Calibri" w:cs="Times New Roman"/>
          <w:lang w:val="en-GB" w:eastAsia="en-US"/>
        </w:rPr>
        <w:t>V</w:t>
      </w:r>
      <w:r w:rsidR="006E4C1B">
        <w:rPr>
          <w:rFonts w:ascii="Calibri" w:eastAsia="Calibri" w:hAnsi="Calibri" w:cs="Times New Roman"/>
          <w:lang w:val="en-GB" w:eastAsia="en-US"/>
        </w:rPr>
        <w:t>’</w:t>
      </w:r>
      <w:r w:rsidR="00263786">
        <w:rPr>
          <w:rFonts w:ascii="Calibri" w:eastAsia="Calibri" w:hAnsi="Calibri" w:cs="Times New Roman"/>
          <w:vertAlign w:val="subscript"/>
          <w:lang w:val="en-GB" w:eastAsia="en-US"/>
        </w:rPr>
        <w:t>P</w:t>
      </w:r>
      <w:r w:rsidR="00263786">
        <w:rPr>
          <w:rFonts w:ascii="Calibri" w:eastAsia="Calibri" w:hAnsi="Calibri" w:cs="Times New Roman"/>
          <w:lang w:val="en-GB" w:eastAsia="en-US"/>
        </w:rPr>
        <w:t>)</w:t>
      </w:r>
    </w:p>
    <w:p w14:paraId="048CC084" w14:textId="79CEC7C1" w:rsidR="00C845D5" w:rsidRPr="00C845D5" w:rsidRDefault="00C845D5" w:rsidP="00C845D5">
      <w:pPr>
        <w:numPr>
          <w:ilvl w:val="0"/>
          <w:numId w:val="1"/>
        </w:numPr>
        <w:spacing w:after="200"/>
        <w:contextualSpacing/>
        <w:rPr>
          <w:rFonts w:ascii="Calibri" w:eastAsia="Calibri" w:hAnsi="Calibri" w:cs="Times New Roman"/>
          <w:lang w:val="en-GB" w:eastAsia="en-US"/>
        </w:rPr>
      </w:pPr>
      <w:r w:rsidRPr="00C845D5">
        <w:rPr>
          <w:rFonts w:ascii="Calibri" w:eastAsia="Calibri" w:hAnsi="Calibri" w:cs="Times New Roman"/>
          <w:lang w:val="en-GB" w:eastAsia="en-US"/>
        </w:rPr>
        <w:t>A histogram that plo</w:t>
      </w:r>
      <w:r w:rsidR="00263786">
        <w:rPr>
          <w:rFonts w:ascii="Calibri" w:eastAsia="Calibri" w:hAnsi="Calibri" w:cs="Times New Roman"/>
          <w:lang w:val="en-GB" w:eastAsia="en-US"/>
        </w:rPr>
        <w:t xml:space="preserve">ts the distribution of </w:t>
      </w:r>
      <w:r w:rsidR="00A5295D">
        <w:rPr>
          <w:rFonts w:ascii="Calibri" w:eastAsia="Calibri" w:hAnsi="Calibri" w:cs="Times New Roman"/>
          <w:lang w:val="en-GB" w:eastAsia="en-US"/>
        </w:rPr>
        <w:t xml:space="preserve">individual means </w:t>
      </w:r>
      <w:r w:rsidR="00263786">
        <w:rPr>
          <w:rFonts w:ascii="Calibri" w:eastAsia="Calibri" w:hAnsi="Calibri" w:cs="Times New Roman"/>
          <w:lang w:val="en-GB" w:eastAsia="en-US"/>
        </w:rPr>
        <w:t>(</w:t>
      </w:r>
      <w:r w:rsidR="00263786" w:rsidRPr="00C845D5">
        <w:rPr>
          <w:rFonts w:ascii="Calibri" w:eastAsia="Calibri" w:hAnsi="Calibri" w:cs="Times New Roman"/>
          <w:lang w:val="en-GB" w:eastAsia="en-US"/>
        </w:rPr>
        <w:t>V</w:t>
      </w:r>
      <w:r w:rsidR="006E4C1B">
        <w:rPr>
          <w:rFonts w:ascii="Calibri" w:eastAsia="Calibri" w:hAnsi="Calibri" w:cs="Times New Roman"/>
          <w:lang w:val="en-GB" w:eastAsia="en-US"/>
        </w:rPr>
        <w:t>’</w:t>
      </w:r>
      <w:r w:rsidR="006A7148">
        <w:rPr>
          <w:rFonts w:ascii="Calibri" w:eastAsia="Calibri" w:hAnsi="Calibri" w:cs="Times New Roman"/>
          <w:vertAlign w:val="subscript"/>
          <w:lang w:val="en-GB" w:eastAsia="en-US"/>
        </w:rPr>
        <w:t>I</w:t>
      </w:r>
      <w:r w:rsidRPr="00C845D5">
        <w:rPr>
          <w:rFonts w:ascii="Calibri" w:eastAsia="Calibri" w:hAnsi="Calibri" w:cs="Times New Roman"/>
          <w:lang w:val="en-GB" w:eastAsia="en-US"/>
        </w:rPr>
        <w:t>)</w:t>
      </w:r>
    </w:p>
    <w:p w14:paraId="55F9DEBA" w14:textId="2D23C97B" w:rsidR="00263786" w:rsidRDefault="00C845D5" w:rsidP="00C845D5">
      <w:pPr>
        <w:numPr>
          <w:ilvl w:val="0"/>
          <w:numId w:val="1"/>
        </w:numPr>
        <w:spacing w:after="200"/>
        <w:contextualSpacing/>
        <w:rPr>
          <w:rFonts w:ascii="Calibri" w:eastAsia="Calibri" w:hAnsi="Calibri" w:cs="Times New Roman"/>
          <w:lang w:val="en-GB" w:eastAsia="en-US"/>
        </w:rPr>
      </w:pPr>
      <w:r w:rsidRPr="00C845D5">
        <w:rPr>
          <w:rFonts w:ascii="Calibri" w:eastAsia="Calibri" w:hAnsi="Calibri" w:cs="Times New Roman"/>
          <w:lang w:val="en-GB" w:eastAsia="en-US"/>
        </w:rPr>
        <w:t>A histogram</w:t>
      </w:r>
      <w:r w:rsidR="00263786">
        <w:rPr>
          <w:rFonts w:ascii="Calibri" w:eastAsia="Calibri" w:hAnsi="Calibri" w:cs="Times New Roman"/>
          <w:lang w:val="en-GB" w:eastAsia="en-US"/>
        </w:rPr>
        <w:t xml:space="preserve"> that plots the deviations </w:t>
      </w:r>
      <w:r w:rsidRPr="00C845D5">
        <w:rPr>
          <w:rFonts w:ascii="Calibri" w:eastAsia="Calibri" w:hAnsi="Calibri" w:cs="Times New Roman"/>
          <w:lang w:val="en-GB" w:eastAsia="en-US"/>
        </w:rPr>
        <w:t xml:space="preserve">of each observation </w:t>
      </w:r>
      <w:r w:rsidR="00263786">
        <w:rPr>
          <w:rFonts w:ascii="Calibri" w:eastAsia="Calibri" w:hAnsi="Calibri" w:cs="Times New Roman"/>
          <w:lang w:val="en-GB" w:eastAsia="en-US"/>
        </w:rPr>
        <w:t xml:space="preserve">from </w:t>
      </w:r>
      <w:r w:rsidR="00A5295D">
        <w:rPr>
          <w:rFonts w:ascii="Calibri" w:eastAsia="Calibri" w:hAnsi="Calibri" w:cs="Times New Roman"/>
          <w:lang w:val="en-GB" w:eastAsia="en-US"/>
        </w:rPr>
        <w:t xml:space="preserve">the relevant </w:t>
      </w:r>
      <w:r w:rsidR="00263786">
        <w:rPr>
          <w:rFonts w:ascii="Calibri" w:eastAsia="Calibri" w:hAnsi="Calibri" w:cs="Times New Roman"/>
          <w:lang w:val="en-GB" w:eastAsia="en-US"/>
        </w:rPr>
        <w:t xml:space="preserve">individual’s </w:t>
      </w:r>
      <w:r w:rsidR="00A5295D">
        <w:rPr>
          <w:rFonts w:ascii="Calibri" w:eastAsia="Calibri" w:hAnsi="Calibri" w:cs="Times New Roman"/>
          <w:lang w:val="en-GB" w:eastAsia="en-US"/>
        </w:rPr>
        <w:t xml:space="preserve">mean </w:t>
      </w:r>
      <w:r w:rsidR="00263786">
        <w:rPr>
          <w:rFonts w:ascii="Calibri" w:eastAsia="Calibri" w:hAnsi="Calibri" w:cs="Times New Roman"/>
          <w:lang w:val="en-GB" w:eastAsia="en-US"/>
        </w:rPr>
        <w:t>(V</w:t>
      </w:r>
      <w:r w:rsidR="006E4C1B">
        <w:rPr>
          <w:rFonts w:ascii="Calibri" w:eastAsia="Calibri" w:hAnsi="Calibri" w:cs="Times New Roman"/>
          <w:lang w:val="en-GB" w:eastAsia="en-US"/>
        </w:rPr>
        <w:t>’</w:t>
      </w:r>
      <w:r w:rsidR="00F9159B">
        <w:rPr>
          <w:rFonts w:ascii="Calibri" w:eastAsia="Calibri" w:hAnsi="Calibri" w:cs="Times New Roman"/>
          <w:vertAlign w:val="subscript"/>
          <w:lang w:val="en-GB" w:eastAsia="en-US"/>
        </w:rPr>
        <w:t>m</w:t>
      </w:r>
      <w:r w:rsidR="00263786">
        <w:rPr>
          <w:rFonts w:ascii="Calibri" w:eastAsia="Calibri" w:hAnsi="Calibri" w:cs="Times New Roman"/>
          <w:lang w:val="en-GB" w:eastAsia="en-US"/>
        </w:rPr>
        <w:t>)</w:t>
      </w:r>
    </w:p>
    <w:p w14:paraId="6468D318" w14:textId="77777777" w:rsidR="00263786" w:rsidRPr="00263786" w:rsidRDefault="00263786" w:rsidP="00263786">
      <w:pPr>
        <w:spacing w:after="200"/>
        <w:ind w:left="360"/>
        <w:contextualSpacing/>
        <w:rPr>
          <w:rFonts w:ascii="Calibri" w:eastAsia="Calibri" w:hAnsi="Calibri" w:cs="Times New Roman"/>
          <w:lang w:val="en-GB" w:eastAsia="en-US"/>
        </w:rPr>
      </w:pPr>
    </w:p>
    <w:p w14:paraId="06F57F8A" w14:textId="735395D1"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 xml:space="preserve">The three </w:t>
      </w:r>
      <w:r w:rsidR="00C81162">
        <w:rPr>
          <w:rFonts w:ascii="Calibri" w:eastAsia="Calibri" w:hAnsi="Calibri" w:cs="Times New Roman"/>
          <w:lang w:val="en-GB" w:eastAsia="en-US"/>
        </w:rPr>
        <w:t>density plots</w:t>
      </w:r>
      <w:r w:rsidR="00C81162" w:rsidRPr="00C845D5">
        <w:rPr>
          <w:rFonts w:ascii="Calibri" w:eastAsia="Calibri" w:hAnsi="Calibri" w:cs="Times New Roman"/>
          <w:lang w:val="en-GB" w:eastAsia="en-US"/>
        </w:rPr>
        <w:t xml:space="preserve"> </w:t>
      </w:r>
      <w:r w:rsidRPr="00C845D5">
        <w:rPr>
          <w:rFonts w:ascii="Calibri" w:eastAsia="Calibri" w:hAnsi="Calibri" w:cs="Times New Roman"/>
          <w:lang w:val="en-GB" w:eastAsia="en-US"/>
        </w:rPr>
        <w:t>show the</w:t>
      </w:r>
      <w:r w:rsidR="00975841">
        <w:rPr>
          <w:rFonts w:ascii="Calibri" w:eastAsia="Calibri" w:hAnsi="Calibri" w:cs="Times New Roman"/>
          <w:lang w:val="en-GB" w:eastAsia="en-US"/>
        </w:rPr>
        <w:t xml:space="preserve"> </w:t>
      </w:r>
      <w:r w:rsidR="001C48FA">
        <w:rPr>
          <w:rFonts w:ascii="Calibri" w:eastAsia="Calibri" w:hAnsi="Calibri" w:cs="Times New Roman"/>
          <w:lang w:val="en-GB" w:eastAsia="en-US"/>
        </w:rPr>
        <w:t xml:space="preserve">distribution of </w:t>
      </w:r>
      <w:r w:rsidR="00975841">
        <w:rPr>
          <w:rFonts w:ascii="Calibri" w:eastAsia="Calibri" w:hAnsi="Calibri" w:cs="Times New Roman"/>
          <w:lang w:val="en-GB" w:eastAsia="en-US"/>
        </w:rPr>
        <w:t>estim</w:t>
      </w:r>
      <w:r w:rsidR="00023C25">
        <w:rPr>
          <w:rFonts w:ascii="Calibri" w:eastAsia="Calibri" w:hAnsi="Calibri" w:cs="Times New Roman"/>
          <w:lang w:val="en-GB" w:eastAsia="en-US"/>
        </w:rPr>
        <w:t>at</w:t>
      </w:r>
      <w:r w:rsidR="00975841">
        <w:rPr>
          <w:rFonts w:ascii="Calibri" w:eastAsia="Calibri" w:hAnsi="Calibri" w:cs="Times New Roman"/>
          <w:lang w:val="en-GB" w:eastAsia="en-US"/>
        </w:rPr>
        <w:t>ed</w:t>
      </w:r>
      <w:r w:rsidRPr="00C845D5">
        <w:rPr>
          <w:rFonts w:ascii="Calibri" w:eastAsia="Calibri" w:hAnsi="Calibri" w:cs="Times New Roman"/>
          <w:lang w:val="en-GB" w:eastAsia="en-US"/>
        </w:rPr>
        <w:t xml:space="preserve"> total phenotypic variance</w:t>
      </w:r>
      <w:r w:rsidR="00F12531">
        <w:rPr>
          <w:rFonts w:ascii="Calibri" w:eastAsia="Calibri" w:hAnsi="Calibri" w:cs="Times New Roman"/>
          <w:lang w:val="en-GB" w:eastAsia="en-US"/>
        </w:rPr>
        <w:t xml:space="preserve"> (</w:t>
      </w:r>
      <w:r w:rsidR="00A00C5D">
        <w:rPr>
          <w:rFonts w:ascii="Calibri" w:eastAsia="Calibri" w:hAnsi="Calibri" w:cs="Times New Roman"/>
          <w:lang w:val="en-GB" w:eastAsia="en-US"/>
        </w:rPr>
        <w:t>V’</w:t>
      </w:r>
      <w:r w:rsidR="00A00C5D">
        <w:rPr>
          <w:rFonts w:ascii="Calibri" w:eastAsia="Calibri" w:hAnsi="Calibri" w:cs="Times New Roman"/>
          <w:vertAlign w:val="subscript"/>
          <w:lang w:val="en-GB" w:eastAsia="en-US"/>
        </w:rPr>
        <w:t>P</w:t>
      </w:r>
      <w:r w:rsidR="00F12531">
        <w:rPr>
          <w:rFonts w:ascii="Calibri" w:eastAsia="Calibri" w:hAnsi="Calibri" w:cs="Times New Roman"/>
          <w:lang w:val="en-GB" w:eastAsia="en-US"/>
        </w:rPr>
        <w:t>)</w:t>
      </w:r>
      <w:r w:rsidRPr="00C845D5">
        <w:rPr>
          <w:rFonts w:ascii="Calibri" w:eastAsia="Calibri" w:hAnsi="Calibri" w:cs="Times New Roman"/>
          <w:lang w:val="en-GB" w:eastAsia="en-US"/>
        </w:rPr>
        <w:t xml:space="preserve">, the </w:t>
      </w:r>
      <w:r w:rsidR="00023C25">
        <w:rPr>
          <w:rFonts w:ascii="Calibri" w:eastAsia="Calibri" w:hAnsi="Calibri" w:cs="Times New Roman"/>
          <w:lang w:val="en-GB" w:eastAsia="en-US"/>
        </w:rPr>
        <w:t xml:space="preserve">estimated </w:t>
      </w:r>
      <w:r w:rsidRPr="00C845D5">
        <w:rPr>
          <w:rFonts w:ascii="Calibri" w:eastAsia="Calibri" w:hAnsi="Calibri" w:cs="Times New Roman"/>
          <w:lang w:val="en-GB" w:eastAsia="en-US"/>
        </w:rPr>
        <w:t>variance among individuals</w:t>
      </w:r>
      <w:r w:rsidR="00B22DCE">
        <w:rPr>
          <w:rFonts w:ascii="Calibri" w:eastAsia="Calibri" w:hAnsi="Calibri" w:cs="Times New Roman"/>
          <w:lang w:val="en-GB" w:eastAsia="en-US"/>
        </w:rPr>
        <w:t xml:space="preserve"> (</w:t>
      </w:r>
      <w:r w:rsidR="00A00C5D">
        <w:rPr>
          <w:rFonts w:ascii="Calibri" w:eastAsia="Calibri" w:hAnsi="Calibri" w:cs="Times New Roman"/>
          <w:lang w:val="en-GB" w:eastAsia="en-US"/>
        </w:rPr>
        <w:t>V’</w:t>
      </w:r>
      <w:r w:rsidR="00A00C5D">
        <w:rPr>
          <w:rFonts w:ascii="Calibri" w:eastAsia="Calibri" w:hAnsi="Calibri" w:cs="Times New Roman"/>
          <w:vertAlign w:val="subscript"/>
          <w:lang w:val="en-GB" w:eastAsia="en-US"/>
        </w:rPr>
        <w:t>I</w:t>
      </w:r>
      <w:r w:rsidR="00B22DCE">
        <w:rPr>
          <w:rFonts w:ascii="Calibri" w:eastAsia="Calibri" w:hAnsi="Calibri" w:cs="Times New Roman"/>
          <w:lang w:val="en-GB" w:eastAsia="en-US"/>
        </w:rPr>
        <w:t>)</w:t>
      </w:r>
      <w:r w:rsidRPr="00C845D5">
        <w:rPr>
          <w:rFonts w:ascii="Calibri" w:eastAsia="Calibri" w:hAnsi="Calibri" w:cs="Times New Roman"/>
          <w:lang w:val="en-GB" w:eastAsia="en-US"/>
        </w:rPr>
        <w:t xml:space="preserve">, and the </w:t>
      </w:r>
      <w:r w:rsidR="00F14BF1">
        <w:rPr>
          <w:rFonts w:ascii="Calibri" w:eastAsia="Calibri" w:hAnsi="Calibri" w:cs="Times New Roman"/>
          <w:lang w:val="en-GB" w:eastAsia="en-US"/>
        </w:rPr>
        <w:t xml:space="preserve">estimated </w:t>
      </w:r>
      <w:r w:rsidRPr="00C845D5">
        <w:rPr>
          <w:rFonts w:ascii="Calibri" w:eastAsia="Calibri" w:hAnsi="Calibri" w:cs="Times New Roman"/>
          <w:lang w:val="en-GB" w:eastAsia="en-US"/>
        </w:rPr>
        <w:t>variance within individuals (V</w:t>
      </w:r>
      <w:r w:rsidR="00607766">
        <w:rPr>
          <w:rFonts w:ascii="Calibri" w:eastAsia="Calibri" w:hAnsi="Calibri" w:cs="Times New Roman"/>
          <w:lang w:val="en-GB" w:eastAsia="en-US"/>
        </w:rPr>
        <w:t>’</w:t>
      </w:r>
      <w:r w:rsidR="00F9159B">
        <w:rPr>
          <w:rFonts w:ascii="Calibri" w:eastAsia="Calibri" w:hAnsi="Calibri" w:cs="Times New Roman"/>
          <w:vertAlign w:val="subscript"/>
          <w:lang w:val="en-GB" w:eastAsia="en-US"/>
        </w:rPr>
        <w:t>m</w:t>
      </w:r>
      <w:r w:rsidRPr="00C845D5">
        <w:rPr>
          <w:rFonts w:ascii="Calibri" w:eastAsia="Calibri" w:hAnsi="Calibri" w:cs="Times New Roman"/>
          <w:lang w:val="en-GB" w:eastAsia="en-US"/>
        </w:rPr>
        <w:t>). It demonstrates graphically that V</w:t>
      </w:r>
      <w:r w:rsidR="00F653E4">
        <w:rPr>
          <w:rFonts w:ascii="Calibri" w:eastAsia="Calibri" w:hAnsi="Calibri" w:cs="Times New Roman"/>
          <w:lang w:val="en-GB" w:eastAsia="en-US"/>
        </w:rPr>
        <w:t>’</w:t>
      </w:r>
      <w:r w:rsidRPr="00C845D5">
        <w:rPr>
          <w:rFonts w:ascii="Calibri" w:eastAsia="Calibri" w:hAnsi="Calibri" w:cs="Times New Roman"/>
          <w:vertAlign w:val="subscript"/>
          <w:lang w:val="en-GB" w:eastAsia="en-US"/>
        </w:rPr>
        <w:t>P</w:t>
      </w:r>
      <w:r w:rsidRPr="00C845D5">
        <w:rPr>
          <w:rFonts w:ascii="Calibri" w:eastAsia="Calibri" w:hAnsi="Calibri" w:cs="Times New Roman"/>
          <w:lang w:val="en-GB" w:eastAsia="en-US"/>
        </w:rPr>
        <w:t xml:space="preserve"> = V</w:t>
      </w:r>
      <w:r w:rsidR="00F653E4">
        <w:rPr>
          <w:rFonts w:ascii="Calibri" w:eastAsia="Calibri" w:hAnsi="Calibri" w:cs="Times New Roman"/>
          <w:lang w:val="en-GB" w:eastAsia="en-US"/>
        </w:rPr>
        <w:t>’</w:t>
      </w:r>
      <w:r w:rsidR="008A7EAB">
        <w:rPr>
          <w:rFonts w:ascii="Calibri" w:eastAsia="Calibri" w:hAnsi="Calibri" w:cs="Times New Roman"/>
          <w:vertAlign w:val="subscript"/>
          <w:lang w:val="en-GB" w:eastAsia="en-US"/>
        </w:rPr>
        <w:t>I</w:t>
      </w:r>
      <w:r w:rsidRPr="00C845D5">
        <w:rPr>
          <w:rFonts w:ascii="Calibri" w:eastAsia="Calibri" w:hAnsi="Calibri" w:cs="Times New Roman"/>
          <w:lang w:val="en-GB" w:eastAsia="en-US"/>
        </w:rPr>
        <w:t xml:space="preserve"> + </w:t>
      </w:r>
      <w:commentRangeStart w:id="5"/>
      <w:r w:rsidRPr="00C845D5">
        <w:rPr>
          <w:rFonts w:ascii="Calibri" w:eastAsia="Calibri" w:hAnsi="Calibri" w:cs="Times New Roman"/>
          <w:lang w:val="en-GB" w:eastAsia="en-US"/>
        </w:rPr>
        <w:t>V</w:t>
      </w:r>
      <w:commentRangeEnd w:id="5"/>
      <w:r w:rsidR="00F653E4">
        <w:rPr>
          <w:rFonts w:ascii="Calibri" w:eastAsia="Calibri" w:hAnsi="Calibri" w:cs="Times New Roman"/>
          <w:lang w:val="en-GB" w:eastAsia="en-US"/>
        </w:rPr>
        <w:t>’</w:t>
      </w:r>
      <w:r w:rsidRPr="00C845D5">
        <w:rPr>
          <w:rFonts w:ascii="Calibri" w:eastAsia="Calibri" w:hAnsi="Calibri" w:cs="Times New Roman"/>
          <w:lang w:val="en-GB" w:eastAsia="en-US"/>
        </w:rPr>
        <w:commentReference w:id="5"/>
      </w:r>
      <w:r w:rsidR="00F9159B">
        <w:rPr>
          <w:rFonts w:ascii="Calibri" w:eastAsia="Calibri" w:hAnsi="Calibri" w:cs="Times New Roman"/>
          <w:vertAlign w:val="subscript"/>
          <w:lang w:val="en-GB" w:eastAsia="en-US"/>
        </w:rPr>
        <w:t>m</w:t>
      </w:r>
      <w:r w:rsidRPr="00C845D5">
        <w:rPr>
          <w:rFonts w:ascii="Calibri" w:eastAsia="Calibri" w:hAnsi="Calibri" w:cs="Times New Roman"/>
          <w:lang w:val="en-GB" w:eastAsia="en-US"/>
        </w:rPr>
        <w:t>.</w:t>
      </w:r>
    </w:p>
    <w:p w14:paraId="3356BE9E" w14:textId="77777777" w:rsidR="00D21BDB" w:rsidRDefault="00D21BDB" w:rsidP="00D21BDB">
      <w:pPr>
        <w:rPr>
          <w:ins w:id="6" w:author="Hassen" w:date="2016-05-27T13:57:00Z"/>
          <w:rFonts w:ascii="Calibri" w:hAnsi="Calibri"/>
          <w:lang w:val="en-GB"/>
        </w:rPr>
      </w:pPr>
      <w:ins w:id="7" w:author="Hassen" w:date="2016-05-27T13:57:00Z">
        <w:r>
          <w:rPr>
            <w:rFonts w:ascii="Calibri" w:hAnsi="Calibri"/>
            <w:lang w:val="en-GB"/>
          </w:rPr>
          <w:t>A mixed statistical model estimates these parameters:</w:t>
        </w:r>
      </w:ins>
    </w:p>
    <w:tbl>
      <w:tblPr>
        <w:tblStyle w:val="TableGrid"/>
        <w:tblW w:w="8972" w:type="dxa"/>
        <w:jc w:val="center"/>
        <w:tblLook w:val="04A0" w:firstRow="1" w:lastRow="0" w:firstColumn="1" w:lastColumn="0" w:noHBand="0" w:noVBand="1"/>
      </w:tblPr>
      <w:tblGrid>
        <w:gridCol w:w="4277"/>
        <w:gridCol w:w="4695"/>
      </w:tblGrid>
      <w:tr w:rsidR="00107339" w14:paraId="5B0E21CD" w14:textId="77777777" w:rsidTr="0099612B">
        <w:trPr>
          <w:jc w:val="center"/>
        </w:trPr>
        <w:tc>
          <w:tcPr>
            <w:tcW w:w="4277" w:type="dxa"/>
          </w:tcPr>
          <w:p w14:paraId="5579B212" w14:textId="5FCE0C74" w:rsidR="00107339" w:rsidRDefault="00107339"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True</w:t>
            </w:r>
          </w:p>
        </w:tc>
        <w:tc>
          <w:tcPr>
            <w:tcW w:w="4695" w:type="dxa"/>
          </w:tcPr>
          <w:p w14:paraId="1B84D608" w14:textId="7C8461AC" w:rsidR="00107339" w:rsidRDefault="00107339"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Estimated</w:t>
            </w:r>
          </w:p>
        </w:tc>
      </w:tr>
      <w:tr w:rsidR="00107339" w:rsidRPr="007C075B" w14:paraId="44CFC591" w14:textId="77777777" w:rsidTr="0099612B">
        <w:trPr>
          <w:jc w:val="center"/>
        </w:trPr>
        <w:tc>
          <w:tcPr>
            <w:tcW w:w="4277" w:type="dxa"/>
          </w:tcPr>
          <w:p w14:paraId="02E748C0" w14:textId="2C9ED5D7" w:rsidR="00107339" w:rsidRPr="00C845D5" w:rsidRDefault="007B5067"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Total</w:t>
            </w:r>
            <w:r w:rsidR="00107339">
              <w:rPr>
                <w:rFonts w:ascii="Calibri" w:eastAsia="Calibri" w:hAnsi="Calibri" w:cs="Times New Roman"/>
                <w:lang w:val="en-GB" w:eastAsia="en-US"/>
              </w:rPr>
              <w:t xml:space="preserve"> </w:t>
            </w:r>
            <w:r>
              <w:rPr>
                <w:rFonts w:ascii="Calibri" w:eastAsia="Calibri" w:hAnsi="Calibri" w:cs="Times New Roman"/>
                <w:lang w:val="en-GB" w:eastAsia="en-US"/>
              </w:rPr>
              <w:t>p</w:t>
            </w:r>
            <w:r w:rsidR="00107339" w:rsidRPr="00C845D5">
              <w:rPr>
                <w:rFonts w:ascii="Calibri" w:eastAsia="Calibri" w:hAnsi="Calibri" w:cs="Times New Roman"/>
                <w:lang w:val="en-GB" w:eastAsia="en-US"/>
              </w:rPr>
              <w:t>henotypic variance</w:t>
            </w:r>
            <w:r w:rsidR="00107339">
              <w:rPr>
                <w:rFonts w:ascii="Calibri" w:eastAsia="Calibri" w:hAnsi="Calibri" w:cs="Times New Roman"/>
                <w:lang w:val="en-GB" w:eastAsia="en-US"/>
              </w:rPr>
              <w:t xml:space="preserve"> (V</w:t>
            </w:r>
            <w:r w:rsidR="00107339" w:rsidRPr="00746DD3">
              <w:rPr>
                <w:rFonts w:ascii="Calibri" w:eastAsia="Calibri" w:hAnsi="Calibri" w:cs="Times New Roman"/>
                <w:vertAlign w:val="subscript"/>
                <w:lang w:val="en-GB" w:eastAsia="en-US"/>
              </w:rPr>
              <w:t>P</w:t>
            </w:r>
            <w:r w:rsidR="00107339">
              <w:rPr>
                <w:rFonts w:ascii="Calibri" w:eastAsia="Calibri" w:hAnsi="Calibri" w:cs="Times New Roman"/>
                <w:lang w:val="en-GB" w:eastAsia="en-US"/>
              </w:rPr>
              <w:t>)</w:t>
            </w:r>
            <w:r w:rsidR="00107339" w:rsidRPr="00C845D5">
              <w:rPr>
                <w:rFonts w:ascii="Calibri" w:eastAsia="Calibri" w:hAnsi="Calibri" w:cs="Times New Roman"/>
                <w:lang w:val="en-GB" w:eastAsia="en-US"/>
              </w:rPr>
              <w:t xml:space="preserve">  = 1</w:t>
            </w:r>
          </w:p>
        </w:tc>
        <w:tc>
          <w:tcPr>
            <w:tcW w:w="4695" w:type="dxa"/>
          </w:tcPr>
          <w:p w14:paraId="4833984E" w14:textId="68A76677" w:rsidR="00107339" w:rsidRDefault="00107339" w:rsidP="00107339">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Total </w:t>
            </w:r>
            <w:r w:rsidR="00174238">
              <w:rPr>
                <w:rFonts w:ascii="Calibri" w:eastAsia="Calibri" w:hAnsi="Calibri" w:cs="Times New Roman"/>
                <w:lang w:val="en-GB" w:eastAsia="en-US"/>
              </w:rPr>
              <w:t>s</w:t>
            </w:r>
            <w:r>
              <w:rPr>
                <w:rFonts w:ascii="Calibri" w:eastAsia="Calibri" w:hAnsi="Calibri" w:cs="Times New Roman"/>
                <w:lang w:val="en-GB" w:eastAsia="en-US"/>
              </w:rPr>
              <w:t xml:space="preserve">ampled </w:t>
            </w:r>
            <w:r w:rsidR="005F3612">
              <w:rPr>
                <w:rFonts w:ascii="Calibri" w:eastAsia="Calibri" w:hAnsi="Calibri" w:cs="Times New Roman"/>
                <w:lang w:val="en-GB" w:eastAsia="en-US"/>
              </w:rPr>
              <w:t>p</w:t>
            </w:r>
            <w:r w:rsidRPr="00C845D5">
              <w:rPr>
                <w:rFonts w:ascii="Calibri" w:eastAsia="Calibri" w:hAnsi="Calibri" w:cs="Times New Roman"/>
                <w:lang w:val="en-GB" w:eastAsia="en-US"/>
              </w:rPr>
              <w:t>henotypic variance</w:t>
            </w:r>
            <w:r>
              <w:rPr>
                <w:rFonts w:ascii="Calibri" w:eastAsia="Calibri" w:hAnsi="Calibri" w:cs="Times New Roman"/>
                <w:lang w:val="en-GB" w:eastAsia="en-US"/>
              </w:rPr>
              <w:t xml:space="preserve"> (V’</w:t>
            </w:r>
            <w:r w:rsidRPr="00746DD3">
              <w:rPr>
                <w:rFonts w:ascii="Calibri" w:eastAsia="Calibri" w:hAnsi="Calibri" w:cs="Times New Roman"/>
                <w:vertAlign w:val="subscript"/>
                <w:lang w:val="en-GB" w:eastAsia="en-US"/>
              </w:rPr>
              <w:t>P</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107339" w14:paraId="28EC28BC" w14:textId="77777777" w:rsidTr="0099612B">
        <w:trPr>
          <w:jc w:val="center"/>
        </w:trPr>
        <w:tc>
          <w:tcPr>
            <w:tcW w:w="4277" w:type="dxa"/>
          </w:tcPr>
          <w:p w14:paraId="5E553CD7" w14:textId="7FAD0FCC" w:rsidR="00107339" w:rsidRDefault="0097529A"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Individual v</w:t>
            </w:r>
            <w:r w:rsidR="00107339" w:rsidRPr="00C845D5">
              <w:rPr>
                <w:rFonts w:ascii="Calibri" w:eastAsia="Calibri" w:hAnsi="Calibri" w:cs="Times New Roman"/>
                <w:lang w:val="en-GB" w:eastAsia="en-US"/>
              </w:rPr>
              <w:t>ariance</w:t>
            </w:r>
            <w:r w:rsidR="00107339">
              <w:rPr>
                <w:rFonts w:ascii="Calibri" w:eastAsia="Calibri" w:hAnsi="Calibri" w:cs="Times New Roman"/>
                <w:lang w:val="en-GB" w:eastAsia="en-US"/>
              </w:rPr>
              <w:t xml:space="preserve"> (V</w:t>
            </w:r>
            <w:r w:rsidR="004E4B1D">
              <w:rPr>
                <w:rFonts w:ascii="Calibri" w:eastAsia="Calibri" w:hAnsi="Calibri" w:cs="Times New Roman"/>
                <w:vertAlign w:val="subscript"/>
                <w:lang w:val="en-GB" w:eastAsia="en-US"/>
              </w:rPr>
              <w:t>I</w:t>
            </w:r>
            <w:r w:rsidR="00107339">
              <w:rPr>
                <w:rFonts w:ascii="Calibri" w:eastAsia="Calibri" w:hAnsi="Calibri" w:cs="Times New Roman"/>
                <w:lang w:val="en-GB" w:eastAsia="en-US"/>
              </w:rPr>
              <w:t>) =</w:t>
            </w:r>
            <w:r w:rsidR="00107339" w:rsidRPr="00C845D5">
              <w:rPr>
                <w:rFonts w:ascii="Calibri" w:eastAsia="Calibri" w:hAnsi="Calibri" w:cs="Times New Roman"/>
                <w:lang w:val="en-GB" w:eastAsia="en-US"/>
              </w:rPr>
              <w:t xml:space="preserve"> </w:t>
            </w:r>
            <w:r w:rsidR="00107339" w:rsidRPr="00C845D5">
              <w:rPr>
                <w:rFonts w:ascii="Calibri" w:eastAsia="Calibri" w:hAnsi="Calibri" w:cs="Times New Roman"/>
                <w:highlight w:val="green"/>
                <w:lang w:val="en-GB" w:eastAsia="en-US"/>
              </w:rPr>
              <w:t>……</w:t>
            </w:r>
          </w:p>
        </w:tc>
        <w:tc>
          <w:tcPr>
            <w:tcW w:w="4695" w:type="dxa"/>
          </w:tcPr>
          <w:p w14:paraId="71DB2091" w14:textId="7912C0AA" w:rsidR="00107339" w:rsidRDefault="00107339"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Sampled </w:t>
            </w:r>
            <w:r w:rsidR="00174238">
              <w:rPr>
                <w:rFonts w:ascii="Calibri" w:eastAsia="Calibri" w:hAnsi="Calibri" w:cs="Times New Roman"/>
                <w:lang w:val="en-GB" w:eastAsia="en-US"/>
              </w:rPr>
              <w:t>i</w:t>
            </w:r>
            <w:r w:rsidRPr="00C845D5">
              <w:rPr>
                <w:rFonts w:ascii="Calibri" w:eastAsia="Calibri" w:hAnsi="Calibri" w:cs="Times New Roman"/>
                <w:lang w:val="en-GB" w:eastAsia="en-US"/>
              </w:rPr>
              <w:t xml:space="preserve">ndividual variance </w:t>
            </w:r>
            <w:r>
              <w:rPr>
                <w:rFonts w:ascii="Calibri" w:eastAsia="Calibri" w:hAnsi="Calibri" w:cs="Times New Roman"/>
                <w:lang w:val="en-GB" w:eastAsia="en-US"/>
              </w:rPr>
              <w:t>(V’</w:t>
            </w:r>
            <w:r w:rsidR="004E4B1D">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107339" w:rsidRPr="007C075B" w14:paraId="7C6BCA45" w14:textId="77777777" w:rsidTr="0099612B">
        <w:trPr>
          <w:jc w:val="center"/>
        </w:trPr>
        <w:tc>
          <w:tcPr>
            <w:tcW w:w="4277" w:type="dxa"/>
          </w:tcPr>
          <w:p w14:paraId="71A9AC68" w14:textId="38F01E0C" w:rsidR="00107339" w:rsidRDefault="00174238"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Measurement error</w:t>
            </w:r>
            <w:r w:rsidR="00107339">
              <w:rPr>
                <w:rFonts w:ascii="Calibri" w:eastAsia="Calibri" w:hAnsi="Calibri" w:cs="Times New Roman"/>
                <w:lang w:val="en-GB" w:eastAsia="en-US"/>
              </w:rPr>
              <w:t xml:space="preserve"> </w:t>
            </w:r>
            <w:r w:rsidR="00620FDD">
              <w:rPr>
                <w:rFonts w:ascii="Calibri" w:eastAsia="Calibri" w:hAnsi="Calibri" w:cs="Times New Roman"/>
                <w:lang w:val="en-GB" w:eastAsia="en-US"/>
              </w:rPr>
              <w:t xml:space="preserve">variance </w:t>
            </w:r>
            <w:r w:rsidR="00107339">
              <w:rPr>
                <w:rFonts w:ascii="Calibri" w:eastAsia="Calibri" w:hAnsi="Calibri" w:cs="Times New Roman"/>
                <w:lang w:val="en-GB" w:eastAsia="en-US"/>
              </w:rPr>
              <w:t>(V</w:t>
            </w:r>
            <w:r w:rsidR="00F9159B">
              <w:rPr>
                <w:rFonts w:ascii="Calibri" w:eastAsia="Calibri" w:hAnsi="Calibri" w:cs="Times New Roman"/>
                <w:vertAlign w:val="subscript"/>
                <w:lang w:val="en-GB" w:eastAsia="en-US"/>
              </w:rPr>
              <w:t>m</w:t>
            </w:r>
            <w:r w:rsidR="00107339">
              <w:rPr>
                <w:rFonts w:ascii="Calibri" w:eastAsia="Calibri" w:hAnsi="Calibri" w:cs="Times New Roman"/>
                <w:lang w:val="en-GB" w:eastAsia="en-US"/>
              </w:rPr>
              <w:t>) =</w:t>
            </w:r>
            <w:r w:rsidR="00107339" w:rsidRPr="00C845D5">
              <w:rPr>
                <w:rFonts w:ascii="Calibri" w:eastAsia="Calibri" w:hAnsi="Calibri" w:cs="Times New Roman"/>
                <w:lang w:val="en-GB" w:eastAsia="en-US"/>
              </w:rPr>
              <w:t xml:space="preserve"> </w:t>
            </w:r>
            <w:r w:rsidR="00107339" w:rsidRPr="00C845D5">
              <w:rPr>
                <w:rFonts w:ascii="Calibri" w:eastAsia="Calibri" w:hAnsi="Calibri" w:cs="Times New Roman"/>
                <w:highlight w:val="green"/>
                <w:lang w:val="en-GB" w:eastAsia="en-US"/>
              </w:rPr>
              <w:t>…..</w:t>
            </w:r>
          </w:p>
        </w:tc>
        <w:tc>
          <w:tcPr>
            <w:tcW w:w="4695" w:type="dxa"/>
          </w:tcPr>
          <w:p w14:paraId="06E369E0" w14:textId="78A81DE2" w:rsidR="00107339" w:rsidRDefault="00174238"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Measurement error in sample</w:t>
            </w:r>
            <w:r w:rsidR="00107339">
              <w:rPr>
                <w:rFonts w:ascii="Calibri" w:eastAsia="Calibri" w:hAnsi="Calibri" w:cs="Times New Roman"/>
                <w:lang w:val="en-GB" w:eastAsia="en-US"/>
              </w:rPr>
              <w:t xml:space="preserve"> (V’</w:t>
            </w:r>
            <w:r w:rsidR="00F9159B">
              <w:rPr>
                <w:rFonts w:ascii="Calibri" w:eastAsia="Calibri" w:hAnsi="Calibri" w:cs="Times New Roman"/>
                <w:vertAlign w:val="subscript"/>
                <w:lang w:val="en-GB" w:eastAsia="en-US"/>
              </w:rPr>
              <w:t>m</w:t>
            </w:r>
            <w:r w:rsidR="00107339">
              <w:rPr>
                <w:rFonts w:ascii="Calibri" w:eastAsia="Calibri" w:hAnsi="Calibri" w:cs="Times New Roman"/>
                <w:lang w:val="en-GB" w:eastAsia="en-US"/>
              </w:rPr>
              <w:t>) =</w:t>
            </w:r>
            <w:r w:rsidR="00107339" w:rsidRPr="00C845D5">
              <w:rPr>
                <w:rFonts w:ascii="Calibri" w:eastAsia="Calibri" w:hAnsi="Calibri" w:cs="Times New Roman"/>
                <w:lang w:val="en-GB" w:eastAsia="en-US"/>
              </w:rPr>
              <w:t xml:space="preserve"> </w:t>
            </w:r>
            <w:r w:rsidR="00107339" w:rsidRPr="00C845D5">
              <w:rPr>
                <w:rFonts w:ascii="Calibri" w:eastAsia="Calibri" w:hAnsi="Calibri" w:cs="Times New Roman"/>
                <w:highlight w:val="green"/>
                <w:lang w:val="en-GB" w:eastAsia="en-US"/>
              </w:rPr>
              <w:t>…..</w:t>
            </w:r>
          </w:p>
        </w:tc>
      </w:tr>
      <w:tr w:rsidR="00107339" w:rsidRPr="007C075B" w14:paraId="77DBC0B0" w14:textId="77777777" w:rsidTr="0099612B">
        <w:trPr>
          <w:jc w:val="center"/>
        </w:trPr>
        <w:tc>
          <w:tcPr>
            <w:tcW w:w="4277" w:type="dxa"/>
          </w:tcPr>
          <w:p w14:paraId="04ED3014" w14:textId="648F6295" w:rsidR="00107339" w:rsidRPr="00C845D5" w:rsidRDefault="00174238"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M</w:t>
            </w:r>
            <w:r w:rsidR="00107339" w:rsidRPr="00C845D5">
              <w:rPr>
                <w:rFonts w:ascii="Calibri" w:eastAsia="Calibri" w:hAnsi="Calibri" w:cs="Times New Roman"/>
                <w:lang w:val="en-GB" w:eastAsia="en-US"/>
              </w:rPr>
              <w:t>ean of the trait</w:t>
            </w:r>
            <w:r w:rsidR="00107339">
              <w:rPr>
                <w:rFonts w:ascii="Calibri" w:eastAsia="Calibri" w:hAnsi="Calibri" w:cs="Times New Roman"/>
                <w:lang w:val="en-GB" w:eastAsia="en-US"/>
              </w:rPr>
              <w:t xml:space="preserve"> (</w:t>
            </w:r>
            <w:r w:rsidR="00107339" w:rsidRPr="004371C4">
              <w:rPr>
                <w:rFonts w:ascii="Symbol" w:eastAsia="Calibri" w:hAnsi="Symbol" w:cs="Times New Roman"/>
                <w:lang w:val="en-GB" w:eastAsia="en-US"/>
              </w:rPr>
              <w:t></w:t>
            </w:r>
            <w:r w:rsidR="00107339">
              <w:rPr>
                <w:rFonts w:ascii="Calibri" w:eastAsia="Calibri" w:hAnsi="Calibri" w:cs="Times New Roman"/>
                <w:lang w:val="en-GB" w:eastAsia="en-US"/>
              </w:rPr>
              <w:t>) = 0</w:t>
            </w:r>
          </w:p>
        </w:tc>
        <w:tc>
          <w:tcPr>
            <w:tcW w:w="4695" w:type="dxa"/>
          </w:tcPr>
          <w:p w14:paraId="4E3BB825" w14:textId="6C7E351F" w:rsidR="00107339" w:rsidRDefault="0016168A" w:rsidP="00107339">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Sampled </w:t>
            </w:r>
            <w:r w:rsidRPr="00C845D5">
              <w:rPr>
                <w:rFonts w:ascii="Calibri" w:eastAsia="Calibri" w:hAnsi="Calibri" w:cs="Times New Roman"/>
                <w:lang w:val="en-GB" w:eastAsia="en-US"/>
              </w:rPr>
              <w:t>mean of the trait</w:t>
            </w:r>
            <w:r>
              <w:rPr>
                <w:rFonts w:ascii="Calibri" w:eastAsia="Calibri" w:hAnsi="Calibri" w:cs="Times New Roman"/>
                <w:lang w:val="en-GB" w:eastAsia="en-US"/>
              </w:rPr>
              <w:t xml:space="preserve"> </w:t>
            </w:r>
            <w:r w:rsidR="00107339">
              <w:rPr>
                <w:rFonts w:ascii="Calibri" w:eastAsia="Calibri" w:hAnsi="Calibri" w:cs="Times New Roman"/>
                <w:lang w:val="en-GB" w:eastAsia="en-US"/>
              </w:rPr>
              <w:t>(</w:t>
            </w:r>
            <w:r w:rsidR="00107339" w:rsidRPr="004371C4">
              <w:rPr>
                <w:rFonts w:ascii="Symbol" w:eastAsia="Calibri" w:hAnsi="Symbol" w:cs="Times New Roman"/>
                <w:lang w:val="en-GB" w:eastAsia="en-US"/>
              </w:rPr>
              <w:t></w:t>
            </w:r>
            <w:r w:rsidR="00107339">
              <w:rPr>
                <w:rFonts w:ascii="Calibri" w:eastAsia="Calibri" w:hAnsi="Calibri" w:cs="Times New Roman"/>
                <w:lang w:val="en-GB" w:eastAsia="en-US"/>
              </w:rPr>
              <w:t xml:space="preserve">’) = </w:t>
            </w:r>
            <w:r w:rsidR="00107339" w:rsidRPr="00C845D5">
              <w:rPr>
                <w:rFonts w:ascii="Calibri" w:eastAsia="Calibri" w:hAnsi="Calibri" w:cs="Times New Roman"/>
                <w:lang w:val="en-GB" w:eastAsia="en-US"/>
              </w:rPr>
              <w:t xml:space="preserve"> </w:t>
            </w:r>
            <w:r w:rsidR="00107339" w:rsidRPr="00C845D5">
              <w:rPr>
                <w:rFonts w:ascii="Calibri" w:eastAsia="Calibri" w:hAnsi="Calibri" w:cs="Times New Roman"/>
                <w:highlight w:val="green"/>
                <w:lang w:val="en-GB" w:eastAsia="en-US"/>
              </w:rPr>
              <w:t>…..</w:t>
            </w:r>
          </w:p>
        </w:tc>
      </w:tr>
    </w:tbl>
    <w:p w14:paraId="0A76AC4F" w14:textId="77777777" w:rsidR="00033183" w:rsidRDefault="00033183" w:rsidP="00C845D5">
      <w:pPr>
        <w:spacing w:after="200"/>
        <w:rPr>
          <w:rFonts w:ascii="Calibri" w:eastAsia="Calibri" w:hAnsi="Calibri" w:cs="Times New Roman"/>
          <w:lang w:val="en-GB" w:eastAsia="en-US"/>
        </w:rPr>
      </w:pPr>
    </w:p>
    <w:p w14:paraId="1ED660DF" w14:textId="77777777" w:rsidR="00114677" w:rsidRDefault="00114677" w:rsidP="00114677">
      <w:pPr>
        <w:rPr>
          <w:rFonts w:ascii="Calibri" w:hAnsi="Calibri"/>
          <w:lang w:val="en-GB"/>
        </w:rPr>
      </w:pPr>
      <w:r>
        <w:rPr>
          <w:rFonts w:ascii="Calibri" w:hAnsi="Calibri"/>
          <w:lang w:val="en-GB"/>
        </w:rPr>
        <w:t>&lt;&lt;&lt;&lt;&lt;&lt;&lt;&lt;&lt;&lt;&lt;&lt;&lt;&lt;&lt;&lt;&lt;&lt;&lt;&lt;&lt;&lt;&lt;&lt;&lt;&lt;&lt;&lt;&lt;&lt;&lt;&lt;&lt;&lt;&lt;&lt;&lt;&lt;&lt;&lt;&lt;&lt;&lt;&lt;&lt;&lt;&lt;&lt;&lt;&lt;&lt;&lt;&lt;&lt;&lt;&lt;&lt;&lt;&lt;&lt;&lt;&lt;&lt;&lt;&lt;&lt;&lt;&lt;&lt;&lt;&lt;&lt;&lt;&lt;&lt;&lt;&lt;&lt;</w:t>
      </w:r>
    </w:p>
    <w:p w14:paraId="1FAF8747" w14:textId="1FDE2009" w:rsidR="00064E06" w:rsidRPr="00985344" w:rsidRDefault="00064E06" w:rsidP="00064E06">
      <w:pPr>
        <w:rPr>
          <w:rFonts w:ascii="Calibri" w:hAnsi="Calibri"/>
          <w:b/>
          <w:sz w:val="20"/>
          <w:lang w:val="en-GB"/>
        </w:rPr>
      </w:pPr>
      <w:r w:rsidRPr="00985344">
        <w:rPr>
          <w:rFonts w:ascii="Calibri" w:hAnsi="Calibri"/>
          <w:b/>
          <w:sz w:val="20"/>
          <w:lang w:val="en-GB"/>
        </w:rPr>
        <w:t>Background calculations:</w:t>
      </w:r>
      <w:r w:rsidR="00137040">
        <w:rPr>
          <w:rFonts w:ascii="Calibri" w:hAnsi="Calibri"/>
          <w:b/>
          <w:sz w:val="20"/>
          <w:lang w:val="en-GB"/>
        </w:rPr>
        <w:t xml:space="preserve"> </w:t>
      </w:r>
      <w:r w:rsidR="00137040" w:rsidRPr="00AD5B83">
        <w:rPr>
          <w:rFonts w:ascii="Calibri" w:hAnsi="Calibri"/>
          <w:sz w:val="20"/>
          <w:lang w:val="en-GB"/>
        </w:rPr>
        <w:t>(this part is only used by us to see how each element is calculated. Users don’t see this)</w:t>
      </w:r>
    </w:p>
    <w:p w14:paraId="2BE56544" w14:textId="77777777" w:rsidR="00064E06" w:rsidRPr="00985344" w:rsidRDefault="00064E06" w:rsidP="00064E06">
      <w:pPr>
        <w:rPr>
          <w:rFonts w:ascii="Calibri" w:hAnsi="Calibri"/>
          <w:sz w:val="20"/>
          <w:lang w:val="en-GB"/>
        </w:rPr>
      </w:pPr>
    </w:p>
    <w:p w14:paraId="5C828795" w14:textId="1D003E37" w:rsidR="00E037C7" w:rsidRPr="00030FC3" w:rsidRDefault="00064E06" w:rsidP="00E037C7">
      <w:pPr>
        <w:rPr>
          <w:rFonts w:ascii="Calibri" w:hAnsi="Calibri"/>
          <w:sz w:val="20"/>
          <w:lang w:val="en-GB"/>
        </w:rPr>
      </w:pPr>
      <w:r w:rsidRPr="00985344">
        <w:rPr>
          <w:rFonts w:ascii="Calibri" w:hAnsi="Calibri"/>
          <w:sz w:val="20"/>
          <w:lang w:val="en-GB"/>
        </w:rPr>
        <w:t xml:space="preserve">Equation: </w:t>
      </w:r>
      <m:oMath>
        <m:r>
          <m:rPr>
            <m:sty m:val="p"/>
          </m:rPr>
          <w:rPr>
            <w:rFonts w:ascii="Cambria Math" w:hAnsi="Cambria Math"/>
            <w:sz w:val="20"/>
            <w:lang w:val="en-GB"/>
          </w:rPr>
          <w:br/>
        </m:r>
      </m:oMath>
      <m:oMathPara>
        <m:oMath>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hi</m:t>
              </m:r>
            </m:sub>
          </m:sSub>
          <m:r>
            <w:rPr>
              <w:rFonts w:ascii="Cambria Math" w:hAnsi="Cambria Math"/>
              <w:sz w:val="20"/>
              <w:lang w:val="en-GB"/>
            </w:rPr>
            <m:t>=</m:t>
          </m:r>
          <m:sSub>
            <m:sSubPr>
              <m:ctrlPr>
                <w:rPr>
                  <w:rFonts w:ascii="Cambria Math" w:hAnsi="Cambria Math"/>
                  <w:i/>
                  <w:sz w:val="20"/>
                  <w:lang w:val="en-GB"/>
                </w:rPr>
              </m:ctrlPr>
            </m:sSubPr>
            <m:e>
              <m:r>
                <w:rPr>
                  <w:rFonts w:ascii="Cambria Math" w:hAnsi="Cambria Math"/>
                  <w:sz w:val="20"/>
                  <w:lang w:val="en-GB"/>
                </w:rPr>
                <m:t>I</m:t>
              </m:r>
            </m:e>
            <m:sub>
              <m:r>
                <w:rPr>
                  <w:rFonts w:ascii="Cambria Math" w:hAnsi="Cambria Math"/>
                  <w:sz w:val="20"/>
                  <w:lang w:val="en-GB"/>
                </w:rPr>
                <m:t>i</m:t>
              </m:r>
            </m:sub>
          </m:sSub>
          <m:r>
            <w:rPr>
              <w:rFonts w:ascii="Cambria Math" w:hAnsi="Cambria Math"/>
              <w:sz w:val="20"/>
              <w:lang w:val="en-GB"/>
            </w:rPr>
            <m:t>+</m:t>
          </m:r>
          <m:sSub>
            <m:sSubPr>
              <m:ctrlPr>
                <w:rPr>
                  <w:rFonts w:ascii="Cambria Math" w:hAnsi="Cambria Math"/>
                  <w:i/>
                  <w:sz w:val="20"/>
                  <w:lang w:val="en-GB"/>
                </w:rPr>
              </m:ctrlPr>
            </m:sSubPr>
            <m:e>
              <m:r>
                <w:rPr>
                  <w:rFonts w:ascii="Cambria Math" w:hAnsi="Cambria Math"/>
                  <w:sz w:val="20"/>
                  <w:lang w:val="en-GB"/>
                </w:rPr>
                <m:t>e</m:t>
              </m:r>
            </m:e>
            <m:sub>
              <m:r>
                <w:rPr>
                  <w:rFonts w:ascii="Cambria Math" w:hAnsi="Cambria Math"/>
                  <w:sz w:val="20"/>
                  <w:lang w:val="en-GB"/>
                </w:rPr>
                <m:t>hi</m:t>
              </m:r>
            </m:sub>
          </m:sSub>
        </m:oMath>
      </m:oMathPara>
    </w:p>
    <w:p w14:paraId="6E7DB5B3" w14:textId="77777777" w:rsidR="00030FC3" w:rsidRDefault="00030FC3" w:rsidP="00E037C7">
      <w:pPr>
        <w:rPr>
          <w:rFonts w:ascii="Calibri" w:hAnsi="Calibri"/>
          <w:sz w:val="20"/>
          <w:lang w:val="en-GB"/>
        </w:rPr>
      </w:pPr>
    </w:p>
    <w:p w14:paraId="4A70410D" w14:textId="77777777" w:rsidR="00C332E8" w:rsidRPr="00985344" w:rsidRDefault="00C332E8" w:rsidP="00C332E8">
      <w:pPr>
        <w:rPr>
          <w:rFonts w:ascii="Calibri" w:hAnsi="Calibri"/>
          <w:sz w:val="20"/>
          <w:szCs w:val="20"/>
          <w:lang w:val="en-GB"/>
        </w:rPr>
      </w:pPr>
      <w:r w:rsidRPr="00985344">
        <w:rPr>
          <w:rFonts w:ascii="Calibri" w:hAnsi="Calibri"/>
          <w:sz w:val="20"/>
          <w:szCs w:val="20"/>
          <w:lang w:val="en-GB"/>
        </w:rPr>
        <w:t xml:space="preserve">Mixed effect model (R code): </w:t>
      </w:r>
    </w:p>
    <w:p w14:paraId="4F7C710E" w14:textId="1EABFFB0" w:rsidR="00C332E8" w:rsidRDefault="00F57477" w:rsidP="00C332E8">
      <w:pPr>
        <w:jc w:val="center"/>
        <w:rPr>
          <w:rFonts w:ascii="Calibri" w:hAnsi="Calibri"/>
          <w:sz w:val="20"/>
          <w:szCs w:val="20"/>
          <w:lang w:val="en-GB"/>
        </w:rPr>
      </w:pPr>
      <w:r>
        <w:rPr>
          <w:rFonts w:ascii="Calibri" w:hAnsi="Calibri"/>
          <w:sz w:val="20"/>
          <w:szCs w:val="20"/>
          <w:lang w:val="en-GB"/>
        </w:rPr>
        <w:t>LMR &lt;- lmer(Phenotype ~ 1</w:t>
      </w:r>
      <w:r w:rsidR="00C332E8" w:rsidRPr="00985344">
        <w:rPr>
          <w:rFonts w:ascii="Calibri" w:hAnsi="Calibri"/>
          <w:sz w:val="20"/>
          <w:szCs w:val="20"/>
          <w:lang w:val="en-GB"/>
        </w:rPr>
        <w:t xml:space="preserve"> + (</w:t>
      </w:r>
      <w:r w:rsidR="00C332E8">
        <w:rPr>
          <w:rFonts w:ascii="Calibri" w:hAnsi="Calibri"/>
          <w:sz w:val="20"/>
          <w:szCs w:val="20"/>
          <w:lang w:val="en-GB"/>
        </w:rPr>
        <w:t>1</w:t>
      </w:r>
      <w:r w:rsidR="00C332E8" w:rsidRPr="00985344">
        <w:rPr>
          <w:rFonts w:ascii="Calibri" w:hAnsi="Calibri"/>
          <w:sz w:val="20"/>
          <w:szCs w:val="20"/>
          <w:lang w:val="en-GB"/>
        </w:rPr>
        <w:t>|Individual))</w:t>
      </w:r>
    </w:p>
    <w:p w14:paraId="67B0792E" w14:textId="74C526D9" w:rsidR="00030FC3" w:rsidRDefault="00030FC3" w:rsidP="00E037C7">
      <w:pPr>
        <w:rPr>
          <w:rFonts w:ascii="Calibri" w:hAnsi="Calibri"/>
          <w:b/>
          <w:lang w:val="en-GB"/>
        </w:rPr>
      </w:pPr>
    </w:p>
    <w:p w14:paraId="56BDCE72" w14:textId="565BEB76" w:rsidR="00924644" w:rsidRPr="00924644" w:rsidRDefault="00924644" w:rsidP="00E037C7">
      <w:pPr>
        <w:rPr>
          <w:rFonts w:ascii="Calibri" w:hAnsi="Calibri"/>
          <w:sz w:val="20"/>
          <w:szCs w:val="20"/>
          <w:lang w:val="en-GB"/>
        </w:rPr>
      </w:pPr>
      <w:r w:rsidRPr="00DE3C5B">
        <w:rPr>
          <w:rFonts w:ascii="Calibri" w:hAnsi="Calibri"/>
          <w:sz w:val="20"/>
          <w:szCs w:val="20"/>
          <w:lang w:val="en-GB"/>
        </w:rPr>
        <w:t>RANDEF   &lt;- as.data.frame(VarCorr(LMR))$vcov</w:t>
      </w:r>
    </w:p>
    <w:p w14:paraId="1A6ABD91" w14:textId="795567F8" w:rsidR="00064E06" w:rsidRPr="00985344" w:rsidRDefault="00064E06" w:rsidP="00064E06">
      <w:pPr>
        <w:rPr>
          <w:rFonts w:ascii="Calibri" w:hAnsi="Calibri"/>
          <w:b/>
          <w:sz w:val="20"/>
          <w:lang w:val="en-GB"/>
        </w:rPr>
      </w:pPr>
    </w:p>
    <w:p w14:paraId="0BF731AE" w14:textId="77777777" w:rsidR="00064E06" w:rsidRPr="00985344" w:rsidRDefault="00064E06" w:rsidP="00064E06">
      <w:pPr>
        <w:rPr>
          <w:rFonts w:ascii="Calibri" w:hAnsi="Calibri"/>
          <w:sz w:val="20"/>
          <w:lang w:val="en-GB"/>
        </w:rPr>
      </w:pPr>
      <w:r w:rsidRPr="00985344">
        <w:rPr>
          <w:rFonts w:ascii="Calibri" w:hAnsi="Calibri"/>
          <w:sz w:val="20"/>
          <w:lang w:val="en-GB"/>
        </w:rPr>
        <w:t>Results:</w:t>
      </w:r>
    </w:p>
    <w:tbl>
      <w:tblPr>
        <w:tblStyle w:val="TableGrid"/>
        <w:tblW w:w="7588" w:type="dxa"/>
        <w:jc w:val="center"/>
        <w:tblLook w:val="04A0" w:firstRow="1" w:lastRow="0" w:firstColumn="1" w:lastColumn="0" w:noHBand="0" w:noVBand="1"/>
      </w:tblPr>
      <w:tblGrid>
        <w:gridCol w:w="3794"/>
        <w:gridCol w:w="3794"/>
      </w:tblGrid>
      <w:tr w:rsidR="00C332E8" w:rsidRPr="00985344" w14:paraId="16698711" w14:textId="77777777" w:rsidTr="009B3378">
        <w:trPr>
          <w:jc w:val="center"/>
        </w:trPr>
        <w:tc>
          <w:tcPr>
            <w:tcW w:w="3794" w:type="dxa"/>
          </w:tcPr>
          <w:p w14:paraId="071A0494" w14:textId="460005B8" w:rsidR="00C332E8" w:rsidRPr="00985344" w:rsidRDefault="00C332E8" w:rsidP="00C332E8">
            <w:pPr>
              <w:spacing w:after="200"/>
              <w:jc w:val="center"/>
              <w:rPr>
                <w:rFonts w:ascii="Calibri" w:eastAsia="Calibri" w:hAnsi="Calibri" w:cs="Times New Roman"/>
                <w:sz w:val="20"/>
                <w:lang w:val="en-GB" w:eastAsia="en-US"/>
              </w:rPr>
            </w:pPr>
            <w:r w:rsidRPr="00985344">
              <w:rPr>
                <w:rFonts w:ascii="Calibri" w:eastAsia="Calibri" w:hAnsi="Calibri" w:cs="Times New Roman"/>
                <w:sz w:val="20"/>
                <w:lang w:val="en-GB" w:eastAsia="en-US"/>
              </w:rPr>
              <w:t>True</w:t>
            </w:r>
          </w:p>
        </w:tc>
        <w:tc>
          <w:tcPr>
            <w:tcW w:w="3794" w:type="dxa"/>
          </w:tcPr>
          <w:p w14:paraId="6925E68A" w14:textId="34C1BA6F" w:rsidR="00C332E8" w:rsidRPr="00985344" w:rsidRDefault="00C332E8" w:rsidP="00C332E8">
            <w:pPr>
              <w:spacing w:after="200"/>
              <w:jc w:val="center"/>
              <w:rPr>
                <w:rFonts w:ascii="Calibri" w:eastAsia="Calibri" w:hAnsi="Calibri" w:cs="Times New Roman"/>
                <w:sz w:val="20"/>
                <w:lang w:val="en-GB" w:eastAsia="en-US"/>
              </w:rPr>
            </w:pPr>
            <w:r w:rsidRPr="00985344">
              <w:rPr>
                <w:rFonts w:ascii="Calibri" w:eastAsia="Calibri" w:hAnsi="Calibri" w:cs="Times New Roman"/>
                <w:sz w:val="20"/>
                <w:lang w:val="en-GB" w:eastAsia="en-US"/>
              </w:rPr>
              <w:t>Estimated</w:t>
            </w:r>
          </w:p>
        </w:tc>
      </w:tr>
      <w:tr w:rsidR="00C332E8" w:rsidRPr="00985344" w14:paraId="25A466F3" w14:textId="77777777" w:rsidTr="009B3378">
        <w:trPr>
          <w:jc w:val="center"/>
        </w:trPr>
        <w:tc>
          <w:tcPr>
            <w:tcW w:w="3794" w:type="dxa"/>
          </w:tcPr>
          <w:p w14:paraId="65DFBBD8" w14:textId="09E84C4C" w:rsidR="00C332E8" w:rsidRDefault="00C332E8" w:rsidP="009B3378">
            <w:pPr>
              <w:jc w:val="center"/>
              <w:rPr>
                <w:rFonts w:ascii="Calibri" w:eastAsia="MS Mincho" w:hAnsi="Calibri" w:cs="Times New Roman"/>
                <w:sz w:val="20"/>
                <w:lang w:val="en-GB"/>
              </w:rPr>
            </w:pPr>
            <w:r w:rsidRPr="00985344">
              <w:rPr>
                <w:rFonts w:ascii="Calibri" w:eastAsia="Calibri" w:hAnsi="Calibri" w:cs="Times New Roman"/>
                <w:sz w:val="20"/>
                <w:lang w:val="en-GB" w:eastAsia="en-US"/>
              </w:rPr>
              <w:t>Phenotypic variance (V</w:t>
            </w:r>
            <w:r w:rsidRPr="00985344">
              <w:rPr>
                <w:rFonts w:ascii="Calibri" w:eastAsia="Calibri" w:hAnsi="Calibri" w:cs="Times New Roman"/>
                <w:sz w:val="20"/>
                <w:vertAlign w:val="subscript"/>
                <w:lang w:val="en-GB" w:eastAsia="en-US"/>
              </w:rPr>
              <w:t>P</w:t>
            </w:r>
            <w:r w:rsidRPr="00985344">
              <w:rPr>
                <w:rFonts w:ascii="Calibri" w:eastAsia="Calibri" w:hAnsi="Calibri" w:cs="Times New Roman"/>
                <w:sz w:val="20"/>
                <w:lang w:val="en-GB" w:eastAsia="en-US"/>
              </w:rPr>
              <w:t>)  = 1</w:t>
            </w:r>
          </w:p>
        </w:tc>
        <w:tc>
          <w:tcPr>
            <w:tcW w:w="3794" w:type="dxa"/>
          </w:tcPr>
          <w:p w14:paraId="696F64B9" w14:textId="6BC5D527" w:rsidR="00C332E8" w:rsidRPr="00985344" w:rsidRDefault="00F43B8A" w:rsidP="00A00C5D">
            <w:pPr>
              <w:rPr>
                <w:rFonts w:ascii="Calibri" w:hAnsi="Calibri"/>
                <w:sz w:val="20"/>
                <w:lang w:val="en-GB"/>
              </w:rPr>
            </w:pPr>
            <m:oMathPara>
              <m:oMath>
                <m:sSub>
                  <m:sSubPr>
                    <m:ctrlPr>
                      <w:rPr>
                        <w:rFonts w:ascii="Cambria Math" w:hAnsi="Cambria Math"/>
                        <w:i/>
                        <w:sz w:val="20"/>
                        <w:lang w:val="en-GB"/>
                      </w:rPr>
                    </m:ctrlPr>
                  </m:sSubPr>
                  <m:e>
                    <m:r>
                      <w:rPr>
                        <w:rFonts w:ascii="Cambria Math" w:hAnsi="Cambria Math"/>
                        <w:sz w:val="20"/>
                        <w:lang w:val="en-GB"/>
                      </w:rPr>
                      <m:t>V</m:t>
                    </m:r>
                  </m:e>
                  <m:sub>
                    <m:r>
                      <w:rPr>
                        <w:rFonts w:ascii="Cambria Math" w:hAnsi="Cambria Math"/>
                        <w:sz w:val="20"/>
                        <w:lang w:val="en-GB"/>
                      </w:rPr>
                      <m:t>p</m:t>
                    </m:r>
                  </m:sub>
                </m:sSub>
                <m:r>
                  <w:rPr>
                    <w:rFonts w:ascii="Cambria Math" w:hAnsi="Cambria Math"/>
                    <w:sz w:val="20"/>
                    <w:lang w:val="en-GB"/>
                  </w:rPr>
                  <m:t>=Var(</m:t>
                </m:r>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hi</m:t>
                    </m:r>
                  </m:sub>
                </m:sSub>
                <m:r>
                  <w:rPr>
                    <w:rFonts w:ascii="Cambria Math" w:hAnsi="Cambria Math"/>
                    <w:sz w:val="20"/>
                    <w:lang w:val="en-GB"/>
                  </w:rPr>
                  <m:t>)</m:t>
                </m:r>
              </m:oMath>
            </m:oMathPara>
          </w:p>
        </w:tc>
      </w:tr>
      <w:tr w:rsidR="00C332E8" w:rsidRPr="00985344" w14:paraId="320212F1" w14:textId="77777777" w:rsidTr="009B3378">
        <w:trPr>
          <w:jc w:val="center"/>
        </w:trPr>
        <w:tc>
          <w:tcPr>
            <w:tcW w:w="3794" w:type="dxa"/>
          </w:tcPr>
          <w:p w14:paraId="622115C1" w14:textId="2D5F73F0" w:rsidR="00C332E8" w:rsidRDefault="00C332E8" w:rsidP="009B3378">
            <w:pPr>
              <w:jc w:val="center"/>
              <w:rPr>
                <w:rFonts w:ascii="Calibri" w:eastAsia="MS Mincho" w:hAnsi="Calibri" w:cs="Times New Roman"/>
                <w:sz w:val="20"/>
                <w:lang w:val="en-GB"/>
              </w:rPr>
            </w:pPr>
            <w:r w:rsidRPr="00985344">
              <w:rPr>
                <w:rFonts w:ascii="Calibri" w:eastAsia="Calibri" w:hAnsi="Calibri" w:cs="Times New Roman"/>
                <w:sz w:val="20"/>
                <w:lang w:val="en-GB" w:eastAsia="en-US"/>
              </w:rPr>
              <w:t>Individual Variance (V</w:t>
            </w:r>
            <w:r w:rsidR="00050F38">
              <w:rPr>
                <w:rFonts w:ascii="Calibri" w:eastAsia="Calibri" w:hAnsi="Calibri" w:cs="Times New Roman"/>
                <w:sz w:val="20"/>
                <w:vertAlign w:val="subscript"/>
                <w:lang w:val="en-GB" w:eastAsia="en-US"/>
              </w:rPr>
              <w:t>I</w:t>
            </w:r>
            <w:r w:rsidRPr="00985344">
              <w:rPr>
                <w:rFonts w:ascii="Calibri" w:eastAsia="Calibri" w:hAnsi="Calibri" w:cs="Times New Roman"/>
                <w:sz w:val="20"/>
                <w:lang w:val="en-GB" w:eastAsia="en-US"/>
              </w:rPr>
              <w:t>) = 1 - V</w:t>
            </w:r>
            <w:r w:rsidRPr="00985344">
              <w:rPr>
                <w:rFonts w:ascii="Calibri" w:eastAsia="Calibri" w:hAnsi="Calibri" w:cs="Times New Roman"/>
                <w:sz w:val="20"/>
                <w:vertAlign w:val="subscript"/>
                <w:lang w:val="en-GB" w:eastAsia="en-US"/>
              </w:rPr>
              <w:t>m</w:t>
            </w:r>
          </w:p>
        </w:tc>
        <w:tc>
          <w:tcPr>
            <w:tcW w:w="3794" w:type="dxa"/>
          </w:tcPr>
          <w:p w14:paraId="2F0E2F80" w14:textId="41EF7B41" w:rsidR="00C332E8" w:rsidRPr="00985344" w:rsidRDefault="00F43B8A" w:rsidP="00924644">
            <w:pPr>
              <w:rPr>
                <w:rFonts w:ascii="Calibri" w:hAnsi="Calibri"/>
                <w:sz w:val="20"/>
                <w:lang w:val="en-GB"/>
              </w:rPr>
            </w:pPr>
            <m:oMathPara>
              <m:oMath>
                <m:sSub>
                  <m:sSubPr>
                    <m:ctrlPr>
                      <w:rPr>
                        <w:rFonts w:ascii="Cambria Math" w:hAnsi="Cambria Math"/>
                        <w:i/>
                        <w:sz w:val="20"/>
                        <w:lang w:val="en-GB"/>
                      </w:rPr>
                    </m:ctrlPr>
                  </m:sSubPr>
                  <m:e>
                    <m:r>
                      <w:rPr>
                        <w:rFonts w:ascii="Cambria Math" w:hAnsi="Cambria Math"/>
                        <w:sz w:val="20"/>
                        <w:lang w:val="en-GB"/>
                      </w:rPr>
                      <m:t>V</m:t>
                    </m:r>
                  </m:e>
                  <m:sub>
                    <m:r>
                      <w:rPr>
                        <w:rFonts w:ascii="Cambria Math" w:hAnsi="Cambria Math"/>
                        <w:sz w:val="20"/>
                        <w:lang w:val="en-GB"/>
                      </w:rPr>
                      <m:t>I</m:t>
                    </m:r>
                  </m:sub>
                </m:sSub>
                <m:r>
                  <w:rPr>
                    <w:rFonts w:ascii="Cambria Math" w:hAnsi="Cambria Math"/>
                    <w:sz w:val="20"/>
                    <w:lang w:val="en-GB"/>
                  </w:rPr>
                  <m:t>=</m:t>
                </m:r>
                <m:r>
                  <m:rPr>
                    <m:sty m:val="p"/>
                  </m:rPr>
                  <w:rPr>
                    <w:rFonts w:ascii="Cambria Math" w:hAnsi="Cambria Math"/>
                    <w:sz w:val="20"/>
                    <w:szCs w:val="20"/>
                    <w:lang w:val="en-GB"/>
                  </w:rPr>
                  <m:t>RANDEF[1]</m:t>
                </m:r>
              </m:oMath>
            </m:oMathPara>
          </w:p>
        </w:tc>
      </w:tr>
      <w:tr w:rsidR="00C332E8" w:rsidRPr="00985344" w14:paraId="37C34401" w14:textId="77777777" w:rsidTr="009B3378">
        <w:trPr>
          <w:jc w:val="center"/>
        </w:trPr>
        <w:tc>
          <w:tcPr>
            <w:tcW w:w="3794" w:type="dxa"/>
          </w:tcPr>
          <w:p w14:paraId="52527693" w14:textId="1F8F3002" w:rsidR="00C332E8" w:rsidRDefault="00C332E8" w:rsidP="00C332E8">
            <w:pPr>
              <w:spacing w:after="200"/>
              <w:jc w:val="center"/>
              <w:rPr>
                <w:rFonts w:ascii="Calibri" w:eastAsia="MS Mincho" w:hAnsi="Calibri" w:cs="Times New Roman"/>
                <w:sz w:val="20"/>
                <w:lang w:val="en-GB"/>
              </w:rPr>
            </w:pPr>
            <w:r w:rsidRPr="00985344">
              <w:rPr>
                <w:rFonts w:ascii="Calibri" w:eastAsia="Calibri" w:hAnsi="Calibri" w:cs="Times New Roman"/>
                <w:sz w:val="20"/>
                <w:lang w:val="en-GB" w:eastAsia="en-US"/>
              </w:rPr>
              <w:t>Residual variance (V</w:t>
            </w:r>
            <w:r w:rsidR="003311C2">
              <w:rPr>
                <w:rFonts w:ascii="Calibri" w:eastAsia="Calibri" w:hAnsi="Calibri" w:cs="Times New Roman"/>
                <w:sz w:val="20"/>
                <w:vertAlign w:val="subscript"/>
                <w:lang w:val="en-GB" w:eastAsia="en-US"/>
              </w:rPr>
              <w:t>R</w:t>
            </w:r>
            <w:r w:rsidRPr="00985344">
              <w:rPr>
                <w:rFonts w:ascii="Calibri" w:eastAsia="Calibri" w:hAnsi="Calibri" w:cs="Times New Roman"/>
                <w:sz w:val="20"/>
                <w:lang w:val="en-GB" w:eastAsia="en-US"/>
              </w:rPr>
              <w:t xml:space="preserve">) = </w:t>
            </w:r>
            <w:r w:rsidRPr="00985344">
              <w:rPr>
                <w:rFonts w:ascii="Calibri" w:eastAsia="Calibri" w:hAnsi="Calibri" w:cs="Times New Roman"/>
                <w:sz w:val="20"/>
                <w:highlight w:val="yellow"/>
                <w:lang w:val="en-GB" w:eastAsia="en-US"/>
              </w:rPr>
              <w:t>input</w:t>
            </w:r>
          </w:p>
        </w:tc>
        <w:tc>
          <w:tcPr>
            <w:tcW w:w="3794" w:type="dxa"/>
          </w:tcPr>
          <w:p w14:paraId="149D8883" w14:textId="7E69FE65" w:rsidR="00C332E8" w:rsidRPr="00985344" w:rsidRDefault="00F43B8A" w:rsidP="00924644">
            <w:pPr>
              <w:spacing w:after="200"/>
              <w:jc w:val="center"/>
              <w:rPr>
                <w:rFonts w:ascii="Calibri" w:eastAsia="Calibri" w:hAnsi="Calibri" w:cs="Times New Roman"/>
                <w:sz w:val="20"/>
                <w:lang w:val="en-GB" w:eastAsia="en-US"/>
              </w:rPr>
            </w:pPr>
            <m:oMathPara>
              <m:oMath>
                <m:sSub>
                  <m:sSubPr>
                    <m:ctrlPr>
                      <w:rPr>
                        <w:rFonts w:ascii="Cambria Math" w:hAnsi="Cambria Math"/>
                        <w:i/>
                        <w:sz w:val="20"/>
                        <w:lang w:val="en-GB"/>
                      </w:rPr>
                    </m:ctrlPr>
                  </m:sSubPr>
                  <m:e>
                    <m:r>
                      <w:rPr>
                        <w:rFonts w:ascii="Cambria Math" w:hAnsi="Cambria Math"/>
                        <w:sz w:val="20"/>
                        <w:lang w:val="en-GB"/>
                      </w:rPr>
                      <m:t>V</m:t>
                    </m:r>
                  </m:e>
                  <m:sub>
                    <m:r>
                      <w:rPr>
                        <w:rFonts w:ascii="Cambria Math" w:hAnsi="Cambria Math"/>
                        <w:sz w:val="20"/>
                        <w:lang w:val="en-GB"/>
                      </w:rPr>
                      <m:t>R</m:t>
                    </m:r>
                  </m:sub>
                </m:sSub>
                <m:r>
                  <w:rPr>
                    <w:rFonts w:ascii="Cambria Math" w:hAnsi="Cambria Math"/>
                    <w:sz w:val="20"/>
                    <w:lang w:val="en-GB"/>
                  </w:rPr>
                  <m:t>=</m:t>
                </m:r>
                <m:r>
                  <m:rPr>
                    <m:sty m:val="p"/>
                  </m:rPr>
                  <w:rPr>
                    <w:rFonts w:ascii="Cambria Math" w:hAnsi="Cambria Math"/>
                    <w:sz w:val="20"/>
                    <w:szCs w:val="20"/>
                    <w:lang w:val="en-GB"/>
                  </w:rPr>
                  <m:t>RANDEF[2]</m:t>
                </m:r>
              </m:oMath>
            </m:oMathPara>
          </w:p>
        </w:tc>
      </w:tr>
      <w:tr w:rsidR="00C332E8" w:rsidRPr="00985344" w14:paraId="521D02B2" w14:textId="77777777" w:rsidTr="009B3378">
        <w:trPr>
          <w:jc w:val="center"/>
        </w:trPr>
        <w:tc>
          <w:tcPr>
            <w:tcW w:w="3794" w:type="dxa"/>
          </w:tcPr>
          <w:p w14:paraId="358836B8" w14:textId="06453F90" w:rsidR="00C332E8" w:rsidRDefault="00C332E8" w:rsidP="009B3378">
            <w:pPr>
              <w:jc w:val="center"/>
              <w:rPr>
                <w:rFonts w:ascii="Calibri" w:eastAsia="MS Mincho" w:hAnsi="Calibri" w:cs="Times New Roman"/>
                <w:i/>
                <w:sz w:val="20"/>
                <w:lang w:val="en-GB"/>
              </w:rPr>
            </w:pPr>
            <w:r w:rsidRPr="00985344">
              <w:rPr>
                <w:rFonts w:ascii="Calibri" w:eastAsia="Calibri" w:hAnsi="Calibri" w:cs="Times New Roman"/>
                <w:sz w:val="20"/>
                <w:lang w:val="en-GB" w:eastAsia="en-US"/>
              </w:rPr>
              <w:t>mean of the trait (</w:t>
            </w:r>
            <w:r w:rsidRPr="00985344">
              <w:rPr>
                <w:rFonts w:ascii="Symbol" w:eastAsia="Calibri" w:hAnsi="Symbol" w:cs="Times New Roman"/>
                <w:sz w:val="20"/>
                <w:lang w:val="en-GB" w:eastAsia="en-US"/>
              </w:rPr>
              <w:t></w:t>
            </w:r>
            <w:r w:rsidRPr="00985344">
              <w:rPr>
                <w:rFonts w:ascii="Calibri" w:eastAsia="Calibri" w:hAnsi="Calibri" w:cs="Times New Roman"/>
                <w:sz w:val="20"/>
                <w:lang w:val="en-GB" w:eastAsia="en-US"/>
              </w:rPr>
              <w:t>) = 0</w:t>
            </w:r>
          </w:p>
        </w:tc>
        <w:tc>
          <w:tcPr>
            <w:tcW w:w="3794" w:type="dxa"/>
          </w:tcPr>
          <w:p w14:paraId="5914A5D1" w14:textId="53317380" w:rsidR="00C332E8" w:rsidRPr="00985344" w:rsidRDefault="00F43B8A" w:rsidP="00C332E8">
            <w:pPr>
              <w:rPr>
                <w:rFonts w:ascii="Calibri" w:hAnsi="Calibri"/>
                <w:sz w:val="20"/>
                <w:lang w:val="en-GB"/>
              </w:rPr>
            </w:pPr>
            <m:oMathPara>
              <m:oMath>
                <m:sSub>
                  <m:sSubPr>
                    <m:ctrlPr>
                      <w:rPr>
                        <w:rFonts w:ascii="Cambria Math" w:hAnsi="Cambria Math"/>
                        <w:i/>
                        <w:sz w:val="20"/>
                        <w:lang w:val="en-GB"/>
                      </w:rPr>
                    </m:ctrlPr>
                  </m:sSubPr>
                  <m:e>
                    <m:r>
                      <w:rPr>
                        <w:rFonts w:ascii="Cambria Math" w:hAnsi="Cambria Math"/>
                        <w:sz w:val="20"/>
                        <w:lang w:val="en-GB"/>
                      </w:rPr>
                      <m:t>μ</m:t>
                    </m:r>
                  </m:e>
                  <m:sub>
                    <m:r>
                      <w:rPr>
                        <w:rFonts w:ascii="Cambria Math" w:hAnsi="Cambria Math"/>
                        <w:sz w:val="20"/>
                        <w:lang w:val="en-GB"/>
                      </w:rPr>
                      <m:t>y</m:t>
                    </m:r>
                  </m:sub>
                </m:sSub>
                <m:r>
                  <w:rPr>
                    <w:rFonts w:ascii="Cambria Math" w:hAnsi="Cambria Math"/>
                    <w:sz w:val="20"/>
                    <w:lang w:val="en-GB"/>
                  </w:rPr>
                  <m:t>=mean(</m:t>
                </m:r>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hi</m:t>
                    </m:r>
                  </m:sub>
                </m:sSub>
                <m:r>
                  <w:rPr>
                    <w:rFonts w:ascii="Cambria Math" w:hAnsi="Cambria Math"/>
                    <w:sz w:val="20"/>
                    <w:lang w:val="en-GB"/>
                  </w:rPr>
                  <m:t>)</m:t>
                </m:r>
              </m:oMath>
            </m:oMathPara>
          </w:p>
        </w:tc>
      </w:tr>
    </w:tbl>
    <w:p w14:paraId="1A28B72A" w14:textId="77777777" w:rsidR="00064E06" w:rsidRPr="00C845D5" w:rsidRDefault="00064E06" w:rsidP="00064E06">
      <w:pPr>
        <w:rPr>
          <w:rFonts w:ascii="Calibri" w:hAnsi="Calibri"/>
          <w:lang w:val="en-GB"/>
        </w:rPr>
      </w:pPr>
    </w:p>
    <w:p w14:paraId="3EE83265" w14:textId="77777777" w:rsidR="00114677" w:rsidRDefault="00114677" w:rsidP="00114677">
      <w:pPr>
        <w:rPr>
          <w:rFonts w:ascii="Calibri" w:hAnsi="Calibri"/>
          <w:lang w:val="en-GB"/>
        </w:rPr>
      </w:pPr>
      <w:r>
        <w:rPr>
          <w:rFonts w:ascii="Calibri" w:hAnsi="Calibri"/>
          <w:lang w:val="en-GB"/>
        </w:rPr>
        <w:t>&gt;&gt;&gt;&gt;&gt;&gt;&gt;&gt;&gt;&gt;&gt;&gt;&gt;&gt;&gt;&gt;&gt;&gt;&gt;&gt;&gt;&gt;&gt;&gt;&gt;&gt;&gt;&gt;&gt;&gt;&gt;&gt;&gt;&gt;&gt;&gt;&gt;&gt;&gt;&gt;&gt;&gt;&gt;&gt;&gt;&gt;&gt;&gt;&gt;&gt;&gt;&gt;&gt;&gt;&gt;&gt;&gt;&gt;&gt;&gt;&gt;&gt;&gt;&gt;&gt;&gt;&gt;&gt;&gt;&gt;&gt;&gt;&gt;&gt;&gt;&gt;&gt;&gt;</w:t>
      </w:r>
    </w:p>
    <w:p w14:paraId="13872347" w14:textId="0D8D8DE3" w:rsidR="00064E06" w:rsidRPr="00360CEE" w:rsidRDefault="004A37F3" w:rsidP="00C845D5">
      <w:pPr>
        <w:spacing w:after="200"/>
        <w:rPr>
          <w:rFonts w:ascii="Calibri" w:eastAsia="Calibri" w:hAnsi="Calibri" w:cs="Times New Roman"/>
          <w:b/>
          <w:lang w:val="en-GB" w:eastAsia="en-US"/>
        </w:rPr>
      </w:pPr>
      <w:r w:rsidRPr="00360CEE">
        <w:rPr>
          <w:rFonts w:ascii="Calibri" w:eastAsia="Calibri" w:hAnsi="Calibri" w:cs="Times New Roman"/>
          <w:b/>
          <w:lang w:val="en-GB" w:eastAsia="en-US"/>
        </w:rPr>
        <w:t>Point</w:t>
      </w:r>
    </w:p>
    <w:p w14:paraId="153AED31" w14:textId="6C55514D"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 xml:space="preserve">If you have </w:t>
      </w:r>
      <w:r w:rsidR="00E01FE0">
        <w:rPr>
          <w:rFonts w:ascii="Calibri" w:eastAsia="Calibri" w:hAnsi="Calibri" w:cs="Times New Roman"/>
          <w:lang w:val="en-GB" w:eastAsia="en-US"/>
        </w:rPr>
        <w:t>inputted</w:t>
      </w:r>
      <w:r w:rsidR="00E01FE0" w:rsidRPr="00C845D5">
        <w:rPr>
          <w:rFonts w:ascii="Calibri" w:eastAsia="Calibri" w:hAnsi="Calibri" w:cs="Times New Roman"/>
          <w:lang w:val="en-GB" w:eastAsia="en-US"/>
        </w:rPr>
        <w:t xml:space="preserve"> </w:t>
      </w:r>
      <w:r w:rsidRPr="00C845D5">
        <w:rPr>
          <w:rFonts w:ascii="Calibri" w:eastAsia="Calibri" w:hAnsi="Calibri" w:cs="Times New Roman"/>
          <w:lang w:val="en-GB" w:eastAsia="en-US"/>
        </w:rPr>
        <w:t>the same parameter</w:t>
      </w:r>
      <w:r w:rsidR="00E01FE0">
        <w:rPr>
          <w:rFonts w:ascii="Calibri" w:eastAsia="Calibri" w:hAnsi="Calibri" w:cs="Times New Roman"/>
          <w:lang w:val="en-GB" w:eastAsia="en-US"/>
        </w:rPr>
        <w:t xml:space="preserve"> values </w:t>
      </w:r>
      <w:r w:rsidRPr="00C845D5">
        <w:rPr>
          <w:rFonts w:ascii="Calibri" w:eastAsia="Calibri" w:hAnsi="Calibri" w:cs="Times New Roman"/>
          <w:lang w:val="en-GB" w:eastAsia="en-US"/>
        </w:rPr>
        <w:t>as for step 1, you see that we are now (more) properly estimating the individual variance. This is because we have directly estimated the within-individual variance due to measurement error by measuring each individual (at least) twice.</w:t>
      </w:r>
    </w:p>
    <w:p w14:paraId="10AA403A" w14:textId="0B068D55" w:rsidR="00C845D5" w:rsidRPr="00C845D5" w:rsidRDefault="00E01FE0" w:rsidP="00C845D5">
      <w:pPr>
        <w:spacing w:after="200"/>
        <w:rPr>
          <w:rFonts w:ascii="Calibri" w:eastAsia="Calibri" w:hAnsi="Calibri" w:cs="Times New Roman"/>
          <w:lang w:val="en-GB" w:eastAsia="en-US"/>
        </w:rPr>
      </w:pPr>
      <w:r>
        <w:rPr>
          <w:rFonts w:ascii="Calibri" w:eastAsia="Calibri" w:hAnsi="Calibri" w:cs="Times New Roman"/>
          <w:lang w:val="en-GB" w:eastAsia="en-US"/>
        </w:rPr>
        <w:lastRenderedPageBreak/>
        <w:t xml:space="preserve">Measurement error can </w:t>
      </w:r>
      <w:r w:rsidR="00D851D1">
        <w:rPr>
          <w:rFonts w:ascii="Calibri" w:eastAsia="Calibri" w:hAnsi="Calibri" w:cs="Times New Roman"/>
          <w:lang w:val="en-GB" w:eastAsia="en-US"/>
        </w:rPr>
        <w:t xml:space="preserve">obscure </w:t>
      </w:r>
      <w:r>
        <w:rPr>
          <w:rFonts w:ascii="Calibri" w:eastAsia="Calibri" w:hAnsi="Calibri" w:cs="Times New Roman"/>
          <w:lang w:val="en-GB" w:eastAsia="en-US"/>
        </w:rPr>
        <w:t xml:space="preserve">true biological variance. </w:t>
      </w:r>
      <w:r w:rsidR="00C845D5" w:rsidRPr="00C845D5">
        <w:rPr>
          <w:rFonts w:ascii="Calibri" w:eastAsia="Calibri" w:hAnsi="Calibri" w:cs="Times New Roman"/>
          <w:lang w:val="en-GB" w:eastAsia="en-US"/>
        </w:rPr>
        <w:t xml:space="preserve">We typically express the amount of </w:t>
      </w:r>
      <w:r>
        <w:rPr>
          <w:rFonts w:ascii="Calibri" w:eastAsia="Calibri" w:hAnsi="Calibri" w:cs="Times New Roman"/>
          <w:lang w:val="en-GB" w:eastAsia="en-US"/>
        </w:rPr>
        <w:t>biological variance we can measure</w:t>
      </w:r>
      <w:r w:rsidR="00C845D5" w:rsidRPr="00C845D5">
        <w:rPr>
          <w:rFonts w:ascii="Calibri" w:eastAsia="Calibri" w:hAnsi="Calibri" w:cs="Times New Roman"/>
          <w:lang w:val="en-GB" w:eastAsia="en-US"/>
        </w:rPr>
        <w:t xml:space="preserve"> as a proportion of the total </w:t>
      </w:r>
      <w:r>
        <w:rPr>
          <w:rFonts w:ascii="Calibri" w:eastAsia="Calibri" w:hAnsi="Calibri" w:cs="Times New Roman"/>
          <w:lang w:val="en-GB" w:eastAsia="en-US"/>
        </w:rPr>
        <w:t>observed</w:t>
      </w:r>
      <w:r w:rsidRPr="00C845D5">
        <w:rPr>
          <w:rFonts w:ascii="Calibri" w:eastAsia="Calibri" w:hAnsi="Calibri" w:cs="Times New Roman"/>
          <w:lang w:val="en-GB" w:eastAsia="en-US"/>
        </w:rPr>
        <w:t xml:space="preserve"> </w:t>
      </w:r>
      <w:r w:rsidR="00C845D5" w:rsidRPr="00C845D5">
        <w:rPr>
          <w:rFonts w:ascii="Calibri" w:eastAsia="Calibri" w:hAnsi="Calibri" w:cs="Times New Roman"/>
          <w:lang w:val="en-GB" w:eastAsia="en-US"/>
        </w:rPr>
        <w:t>variance; this standardized metric is called “repeatability”:</w:t>
      </w:r>
    </w:p>
    <w:p w14:paraId="6E6EB939" w14:textId="23CF2856"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 xml:space="preserve">R = </w:t>
      </w:r>
      <w:r w:rsidR="00263786" w:rsidRPr="00C845D5">
        <w:rPr>
          <w:rFonts w:ascii="Calibri" w:eastAsia="Calibri" w:hAnsi="Calibri" w:cs="Times New Roman"/>
          <w:lang w:val="en-GB" w:eastAsia="en-US"/>
        </w:rPr>
        <w:t>V</w:t>
      </w:r>
      <w:r w:rsidR="00C6215A">
        <w:rPr>
          <w:rFonts w:ascii="Calibri" w:eastAsia="Calibri" w:hAnsi="Calibri" w:cs="Times New Roman"/>
          <w:lang w:val="en-GB" w:eastAsia="en-US"/>
        </w:rPr>
        <w:t>’</w:t>
      </w:r>
      <w:r w:rsidR="00BF5ADB">
        <w:rPr>
          <w:rFonts w:ascii="Calibri" w:eastAsia="Calibri" w:hAnsi="Calibri" w:cs="Times New Roman"/>
          <w:vertAlign w:val="subscript"/>
          <w:lang w:val="en-GB" w:eastAsia="en-US"/>
        </w:rPr>
        <w:t>I</w:t>
      </w:r>
      <w:r w:rsidR="00263786">
        <w:rPr>
          <w:rFonts w:ascii="Calibri" w:eastAsia="Calibri" w:hAnsi="Calibri" w:cs="Times New Roman"/>
          <w:vertAlign w:val="subscript"/>
          <w:lang w:val="en-GB" w:eastAsia="en-US"/>
        </w:rPr>
        <w:t xml:space="preserve"> </w:t>
      </w:r>
      <w:r w:rsidR="00263786">
        <w:rPr>
          <w:rFonts w:ascii="Calibri" w:eastAsia="Calibri" w:hAnsi="Calibri" w:cs="Times New Roman"/>
          <w:lang w:val="en-GB" w:eastAsia="en-US"/>
        </w:rPr>
        <w:t xml:space="preserve">/ </w:t>
      </w:r>
      <w:r w:rsidRPr="00C845D5">
        <w:rPr>
          <w:rFonts w:ascii="Calibri" w:eastAsia="Calibri" w:hAnsi="Calibri" w:cs="Times New Roman"/>
          <w:lang w:val="en-GB" w:eastAsia="en-US"/>
        </w:rPr>
        <w:t>(V</w:t>
      </w:r>
      <w:r w:rsidR="00C6215A">
        <w:rPr>
          <w:rFonts w:ascii="Calibri" w:eastAsia="Calibri" w:hAnsi="Calibri" w:cs="Times New Roman"/>
          <w:lang w:val="en-GB" w:eastAsia="en-US"/>
        </w:rPr>
        <w:t>’</w:t>
      </w:r>
      <w:r w:rsidR="00BF5ADB">
        <w:rPr>
          <w:rFonts w:ascii="Calibri" w:eastAsia="Calibri" w:hAnsi="Calibri" w:cs="Times New Roman"/>
          <w:vertAlign w:val="subscript"/>
          <w:lang w:val="en-GB" w:eastAsia="en-US"/>
        </w:rPr>
        <w:t>I</w:t>
      </w:r>
      <w:r w:rsidRPr="00C845D5">
        <w:rPr>
          <w:rFonts w:ascii="Calibri" w:eastAsia="Calibri" w:hAnsi="Calibri" w:cs="Times New Roman"/>
          <w:lang w:val="en-GB" w:eastAsia="en-US"/>
        </w:rPr>
        <w:t xml:space="preserve"> + V</w:t>
      </w:r>
      <w:r w:rsidR="00C6215A">
        <w:rPr>
          <w:rFonts w:ascii="Calibri" w:eastAsia="Calibri" w:hAnsi="Calibri" w:cs="Times New Roman"/>
          <w:lang w:val="en-GB" w:eastAsia="en-US"/>
        </w:rPr>
        <w:t>’</w:t>
      </w:r>
      <w:r w:rsidR="00EA3B4C">
        <w:rPr>
          <w:rFonts w:ascii="Calibri" w:eastAsia="Calibri" w:hAnsi="Calibri" w:cs="Times New Roman"/>
          <w:vertAlign w:val="subscript"/>
          <w:lang w:val="en-GB" w:eastAsia="en-US"/>
        </w:rPr>
        <w:t>m</w:t>
      </w:r>
      <w:r w:rsidRPr="00C845D5">
        <w:rPr>
          <w:rFonts w:ascii="Calibri" w:eastAsia="Calibri" w:hAnsi="Calibri" w:cs="Times New Roman"/>
          <w:lang w:val="en-GB" w:eastAsia="en-US"/>
        </w:rPr>
        <w:t>)</w:t>
      </w:r>
    </w:p>
    <w:p w14:paraId="28C4BCD7" w14:textId="443A4505" w:rsidR="00C845D5" w:rsidRDefault="00033183" w:rsidP="00C845D5">
      <w:pPr>
        <w:spacing w:after="200"/>
        <w:rPr>
          <w:rFonts w:ascii="Calibri" w:eastAsia="Calibri" w:hAnsi="Calibri" w:cs="Times New Roman"/>
          <w:lang w:val="en-GB" w:eastAsia="en-US"/>
        </w:rPr>
      </w:pPr>
      <w:r>
        <w:rPr>
          <w:rFonts w:ascii="Calibri" w:eastAsia="Calibri" w:hAnsi="Calibri" w:cs="Times New Roman"/>
          <w:lang w:val="en-GB" w:eastAsia="en-US"/>
        </w:rPr>
        <w:t>Your repeatability is R</w:t>
      </w:r>
      <w:r w:rsidR="00C845D5" w:rsidRPr="00C845D5">
        <w:rPr>
          <w:rFonts w:ascii="Calibri" w:eastAsia="Calibri" w:hAnsi="Calibri" w:cs="Times New Roman"/>
          <w:lang w:val="en-GB" w:eastAsia="en-US"/>
        </w:rPr>
        <w:t xml:space="preserve"> = </w:t>
      </w:r>
      <w:r w:rsidR="00C845D5" w:rsidRPr="00C845D5">
        <w:rPr>
          <w:rFonts w:ascii="Calibri" w:eastAsia="Calibri" w:hAnsi="Calibri" w:cs="Times New Roman"/>
          <w:highlight w:val="green"/>
          <w:lang w:val="en-GB" w:eastAsia="en-US"/>
        </w:rPr>
        <w:t>…..</w:t>
      </w:r>
    </w:p>
    <w:p w14:paraId="214F10EC" w14:textId="77777777" w:rsidR="00114677" w:rsidRDefault="00114677" w:rsidP="00114677">
      <w:pPr>
        <w:rPr>
          <w:rFonts w:ascii="Calibri" w:hAnsi="Calibri"/>
          <w:lang w:val="en-GB"/>
        </w:rPr>
      </w:pPr>
      <w:r>
        <w:rPr>
          <w:rFonts w:ascii="Calibri" w:hAnsi="Calibri"/>
          <w:lang w:val="en-GB"/>
        </w:rPr>
        <w:t>&lt;&lt;&lt;&lt;&lt;&lt;&lt;&lt;&lt;&lt;&lt;&lt;&lt;&lt;&lt;&lt;&lt;&lt;&lt;&lt;&lt;&lt;&lt;&lt;&lt;&lt;&lt;&lt;&lt;&lt;&lt;&lt;&lt;&lt;&lt;&lt;&lt;&lt;&lt;&lt;&lt;&lt;&lt;&lt;&lt;&lt;&lt;&lt;&lt;&lt;&lt;&lt;&lt;&lt;&lt;&lt;&lt;&lt;&lt;&lt;&lt;&lt;&lt;&lt;&lt;&lt;&lt;&lt;&lt;&lt;&lt;&lt;&lt;&lt;&lt;&lt;&lt;&lt;</w:t>
      </w:r>
    </w:p>
    <w:p w14:paraId="3D678F53" w14:textId="164F7F00" w:rsidR="00F0183D" w:rsidRPr="00EC0CD0" w:rsidRDefault="00F0183D" w:rsidP="00F0183D">
      <w:pPr>
        <w:rPr>
          <w:rFonts w:ascii="Calibri" w:hAnsi="Calibri"/>
          <w:b/>
          <w:sz w:val="20"/>
          <w:lang w:val="en-GB"/>
        </w:rPr>
      </w:pPr>
      <w:r w:rsidRPr="00EC0CD0">
        <w:rPr>
          <w:rFonts w:ascii="Calibri" w:hAnsi="Calibri"/>
          <w:b/>
          <w:sz w:val="20"/>
          <w:lang w:val="en-GB"/>
        </w:rPr>
        <w:t>Background calculations:</w:t>
      </w:r>
      <w:r w:rsidR="00A12FD8">
        <w:rPr>
          <w:rFonts w:ascii="Calibri" w:hAnsi="Calibri"/>
          <w:b/>
          <w:sz w:val="20"/>
          <w:lang w:val="en-GB"/>
        </w:rPr>
        <w:t xml:space="preserve"> </w:t>
      </w:r>
      <w:r w:rsidR="00A12FD8" w:rsidRPr="00AD5B83">
        <w:rPr>
          <w:rFonts w:ascii="Calibri" w:hAnsi="Calibri"/>
          <w:sz w:val="20"/>
          <w:lang w:val="en-GB"/>
        </w:rPr>
        <w:t>(this part is only used by us to see how each element is calculated. Users don’t see this)</w:t>
      </w:r>
    </w:p>
    <w:p w14:paraId="5E799BBF" w14:textId="77777777" w:rsidR="00F0183D" w:rsidRDefault="00F0183D" w:rsidP="00C845D5">
      <w:pPr>
        <w:spacing w:after="200"/>
        <w:rPr>
          <w:rFonts w:ascii="Calibri" w:eastAsia="Calibri" w:hAnsi="Calibri" w:cs="Times New Roman"/>
          <w:lang w:val="en-GB" w:eastAsia="en-US"/>
        </w:rPr>
      </w:pPr>
    </w:p>
    <w:p w14:paraId="1A7F35B9" w14:textId="2BC4D667" w:rsidR="00243B35" w:rsidRDefault="00C6215A" w:rsidP="00C845D5">
      <w:pPr>
        <w:spacing w:after="200"/>
        <w:rPr>
          <w:rFonts w:ascii="Calibri" w:eastAsia="Calibri" w:hAnsi="Calibri" w:cs="Times New Roman"/>
          <w:lang w:val="en-GB" w:eastAsia="en-US"/>
        </w:rPr>
      </w:pPr>
      <m:oMathPara>
        <m:oMath>
          <m:r>
            <m:rPr>
              <m:sty m:val="bi"/>
            </m:rPr>
            <w:rPr>
              <w:rFonts w:ascii="Cambria Math" w:hAnsi="Cambria Math"/>
              <w:sz w:val="20"/>
              <w:lang w:val="en-GB"/>
            </w:rPr>
            <m:t xml:space="preserve">Repeatability= </m:t>
          </m:r>
          <m:f>
            <m:fPr>
              <m:ctrlPr>
                <w:rPr>
                  <w:rFonts w:ascii="Cambria Math" w:hAnsi="Cambria Math"/>
                  <w:b/>
                  <w:i/>
                  <w:sz w:val="20"/>
                  <w:lang w:val="en-GB"/>
                </w:rPr>
              </m:ctrlPr>
            </m:fPr>
            <m:num>
              <m:r>
                <m:rPr>
                  <m:sty m:val="bi"/>
                </m:rPr>
                <w:rPr>
                  <w:rFonts w:ascii="Cambria Math" w:hAnsi="Cambria Math"/>
                  <w:sz w:val="20"/>
                  <w:lang w:val="en-GB"/>
                </w:rPr>
                <m:t>Var(I)</m:t>
              </m:r>
            </m:num>
            <m:den>
              <m:r>
                <m:rPr>
                  <m:sty m:val="bi"/>
                </m:rPr>
                <w:rPr>
                  <w:rFonts w:ascii="Cambria Math" w:hAnsi="Cambria Math"/>
                  <w:sz w:val="20"/>
                  <w:lang w:val="en-GB"/>
                </w:rPr>
                <m:t>Var</m:t>
              </m:r>
              <m:d>
                <m:dPr>
                  <m:ctrlPr>
                    <w:rPr>
                      <w:rFonts w:ascii="Cambria Math" w:hAnsi="Cambria Math"/>
                      <w:b/>
                      <w:i/>
                      <w:sz w:val="20"/>
                      <w:lang w:val="en-GB"/>
                    </w:rPr>
                  </m:ctrlPr>
                </m:dPr>
                <m:e>
                  <m:r>
                    <m:rPr>
                      <m:sty m:val="bi"/>
                    </m:rPr>
                    <w:rPr>
                      <w:rFonts w:ascii="Cambria Math" w:hAnsi="Cambria Math"/>
                      <w:sz w:val="20"/>
                      <w:lang w:val="en-GB"/>
                    </w:rPr>
                    <m:t>I</m:t>
                  </m:r>
                </m:e>
              </m:d>
              <m:r>
                <m:rPr>
                  <m:sty m:val="bi"/>
                </m:rPr>
                <w:rPr>
                  <w:rFonts w:ascii="Cambria Math" w:hAnsi="Cambria Math"/>
                  <w:sz w:val="20"/>
                  <w:lang w:val="en-GB"/>
                </w:rPr>
                <m:t>+Var(e)</m:t>
              </m:r>
            </m:den>
          </m:f>
        </m:oMath>
      </m:oMathPara>
    </w:p>
    <w:p w14:paraId="6CE20FC0" w14:textId="77777777" w:rsidR="00114677" w:rsidRDefault="00114677" w:rsidP="00114677">
      <w:pPr>
        <w:rPr>
          <w:rFonts w:ascii="Calibri" w:hAnsi="Calibri"/>
          <w:lang w:val="en-GB"/>
        </w:rPr>
      </w:pPr>
      <w:r>
        <w:rPr>
          <w:rFonts w:ascii="Calibri" w:hAnsi="Calibri"/>
          <w:lang w:val="en-GB"/>
        </w:rPr>
        <w:t>&gt;&gt;&gt;&gt;&gt;&gt;&gt;&gt;&gt;&gt;&gt;&gt;&gt;&gt;&gt;&gt;&gt;&gt;&gt;&gt;&gt;&gt;&gt;&gt;&gt;&gt;&gt;&gt;&gt;&gt;&gt;&gt;&gt;&gt;&gt;&gt;&gt;&gt;&gt;&gt;&gt;&gt;&gt;&gt;&gt;&gt;&gt;&gt;&gt;&gt;&gt;&gt;&gt;&gt;&gt;&gt;&gt;&gt;&gt;&gt;&gt;&gt;&gt;&gt;&gt;&gt;&gt;&gt;&gt;&gt;&gt;&gt;&gt;&gt;&gt;&gt;&gt;&gt;</w:t>
      </w:r>
    </w:p>
    <w:p w14:paraId="115C9F77" w14:textId="77777777" w:rsidR="00F0183D" w:rsidRPr="00C845D5" w:rsidRDefault="00F0183D" w:rsidP="00C845D5">
      <w:pPr>
        <w:spacing w:after="200"/>
        <w:rPr>
          <w:rFonts w:ascii="Calibri" w:eastAsia="Calibri" w:hAnsi="Calibri" w:cs="Times New Roman"/>
          <w:lang w:val="en-GB" w:eastAsia="en-US"/>
        </w:rPr>
      </w:pPr>
    </w:p>
    <w:p w14:paraId="1E8D44C5" w14:textId="0B8D4B72"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 xml:space="preserve">Repeatability tells you how well your current measurement predicts a future measurement of the same individual. Logically, the repeatability is 1 if there </w:t>
      </w:r>
      <w:r w:rsidR="00A5295D">
        <w:rPr>
          <w:rFonts w:ascii="Calibri" w:eastAsia="Calibri" w:hAnsi="Calibri" w:cs="Times New Roman"/>
          <w:lang w:val="en-GB" w:eastAsia="en-US"/>
        </w:rPr>
        <w:t>is</w:t>
      </w:r>
      <w:r w:rsidRPr="00C845D5">
        <w:rPr>
          <w:rFonts w:ascii="Calibri" w:eastAsia="Calibri" w:hAnsi="Calibri" w:cs="Times New Roman"/>
          <w:lang w:val="en-GB" w:eastAsia="en-US"/>
        </w:rPr>
        <w:t xml:space="preserve"> no measurement error (try it out!). The effect of measurement error can be nicely illustrated in a graph where we plot the first vs. second measurement. </w:t>
      </w:r>
    </w:p>
    <w:p w14:paraId="2C940A0A" w14:textId="77777777" w:rsidR="00C845D5" w:rsidRPr="00C845D5" w:rsidRDefault="00C845D5" w:rsidP="00C845D5">
      <w:pPr>
        <w:spacing w:after="200"/>
        <w:rPr>
          <w:rFonts w:ascii="Calibri" w:eastAsia="Calibri" w:hAnsi="Calibri" w:cs="Times New Roman"/>
          <w:lang w:val="en-GB" w:eastAsia="en-US"/>
        </w:rPr>
      </w:pPr>
      <w:r w:rsidRPr="00C845D5">
        <w:rPr>
          <w:rFonts w:ascii="Calibri" w:eastAsia="Calibri" w:hAnsi="Calibri" w:cs="Times New Roman"/>
          <w:highlight w:val="green"/>
          <w:lang w:val="en-GB" w:eastAsia="en-US"/>
        </w:rPr>
        <w:t xml:space="preserve">Scatter plot </w:t>
      </w:r>
    </w:p>
    <w:p w14:paraId="5E8485A7" w14:textId="5D4B2D41" w:rsidR="0055258D" w:rsidRDefault="00C845D5" w:rsidP="00C845D5">
      <w:pPr>
        <w:spacing w:after="200"/>
        <w:rPr>
          <w:rFonts w:ascii="Calibri" w:eastAsia="Calibri" w:hAnsi="Calibri" w:cs="Times New Roman"/>
          <w:lang w:val="en-GB" w:eastAsia="en-US"/>
        </w:rPr>
      </w:pPr>
      <w:r w:rsidRPr="00C845D5">
        <w:rPr>
          <w:rFonts w:ascii="Calibri" w:eastAsia="Calibri" w:hAnsi="Calibri" w:cs="Times New Roman"/>
          <w:lang w:val="en-GB" w:eastAsia="en-US"/>
        </w:rPr>
        <w:t>The scatter plot shows how correlated the first and second measurements are. In the absence of measurement error (i.e.</w:t>
      </w:r>
      <w:r w:rsidR="007A2E1C">
        <w:rPr>
          <w:rFonts w:ascii="Calibri" w:eastAsia="Calibri" w:hAnsi="Calibri" w:cs="Times New Roman"/>
          <w:lang w:val="en-GB" w:eastAsia="en-US"/>
        </w:rPr>
        <w:t>,</w:t>
      </w:r>
      <w:r w:rsidRPr="00C845D5">
        <w:rPr>
          <w:rFonts w:ascii="Calibri" w:eastAsia="Calibri" w:hAnsi="Calibri" w:cs="Times New Roman"/>
          <w:lang w:val="en-GB" w:eastAsia="en-US"/>
        </w:rPr>
        <w:t xml:space="preserve"> V</w:t>
      </w:r>
      <w:r w:rsidR="003311C2">
        <w:rPr>
          <w:rFonts w:ascii="Calibri" w:eastAsia="Calibri" w:hAnsi="Calibri" w:cs="Times New Roman"/>
          <w:vertAlign w:val="subscript"/>
          <w:lang w:val="en-GB" w:eastAsia="en-US"/>
        </w:rPr>
        <w:t>m</w:t>
      </w:r>
      <w:r w:rsidRPr="00C845D5">
        <w:rPr>
          <w:rFonts w:ascii="Calibri" w:eastAsia="Calibri" w:hAnsi="Calibri" w:cs="Times New Roman"/>
          <w:lang w:val="en-GB" w:eastAsia="en-US"/>
        </w:rPr>
        <w:t xml:space="preserve"> = 0), all points align on a single line (y=x). Play around with the settings of V</w:t>
      </w:r>
      <w:r w:rsidR="003311C2">
        <w:rPr>
          <w:rFonts w:ascii="Calibri" w:eastAsia="Calibri" w:hAnsi="Calibri" w:cs="Times New Roman"/>
          <w:vertAlign w:val="subscript"/>
          <w:lang w:val="en-GB" w:eastAsia="en-US"/>
        </w:rPr>
        <w:t>m</w:t>
      </w:r>
      <w:r w:rsidRPr="00C845D5">
        <w:rPr>
          <w:rFonts w:ascii="Calibri" w:eastAsia="Calibri" w:hAnsi="Calibri" w:cs="Times New Roman"/>
          <w:lang w:val="en-GB" w:eastAsia="en-US"/>
        </w:rPr>
        <w:t>; the higher the value, the more widely the data points get dispersed around y=x, i.e. the higher the measurement error the lower our ability to predict an individual’s phenotype based on a previous measurement.</w:t>
      </w:r>
      <w:r w:rsidR="0055258D">
        <w:rPr>
          <w:rFonts w:ascii="Calibri" w:eastAsia="Calibri" w:hAnsi="Calibri" w:cs="Times New Roman"/>
          <w:lang w:val="en-GB" w:eastAsia="en-US"/>
        </w:rPr>
        <w:t xml:space="preserve"> Repeatability thus provides an assessment of how well one has measured a particular phenotype. Repeatability can be used for several other purposes too, so the way it is calculated may vary some. We will develop some of these nuances later on.</w:t>
      </w:r>
    </w:p>
    <w:p w14:paraId="712478AB" w14:textId="3A87C326" w:rsidR="007A3B69" w:rsidRDefault="00242C5C" w:rsidP="00C845D5">
      <w:pPr>
        <w:spacing w:after="200"/>
        <w:rPr>
          <w:rFonts w:ascii="Calibri" w:hAnsi="Calibri"/>
          <w:b/>
          <w:lang w:val="en-GB"/>
        </w:rPr>
      </w:pPr>
      <w:r w:rsidRPr="00C845D5">
        <w:rPr>
          <w:rFonts w:ascii="Calibri" w:hAnsi="Calibri"/>
          <w:b/>
          <w:lang w:val="en-GB"/>
        </w:rPr>
        <w:t>Statistical model</w:t>
      </w:r>
      <w:ins w:id="8" w:author="Hassen" w:date="2016-05-27T13:59:00Z">
        <w:r w:rsidR="00AC431B">
          <w:rPr>
            <w:rFonts w:ascii="Calibri" w:hAnsi="Calibri"/>
            <w:b/>
            <w:lang w:val="en-GB"/>
          </w:rPr>
          <w:t>:</w:t>
        </w:r>
      </w:ins>
    </w:p>
    <w:p w14:paraId="037C6D94" w14:textId="69B527B1" w:rsidR="003B1E28" w:rsidRPr="00B32ADC" w:rsidRDefault="00F43B8A" w:rsidP="003B1E28">
      <w:pPr>
        <w:rPr>
          <w:rFonts w:ascii="Calibri" w:hAnsi="Calibri"/>
          <w:b/>
          <w:lang w:val="en-GB"/>
        </w:rPr>
      </w:pPr>
      <m:oMathPara>
        <m:oMath>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hi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I</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hi</m:t>
              </m:r>
            </m:sub>
          </m:sSub>
        </m:oMath>
      </m:oMathPara>
    </w:p>
    <w:p w14:paraId="57846D0E" w14:textId="19728508" w:rsidR="003B1E28" w:rsidRPr="00AC431B" w:rsidRDefault="00F43B8A" w:rsidP="003B1E28">
      <w:pPr>
        <w:rPr>
          <w:ins w:id="9" w:author="Hassen" w:date="2016-05-27T13:59:00Z"/>
          <w:rFonts w:ascii="Calibri" w:hAnsi="Calibri"/>
          <w:b/>
          <w:lang w:val="en-GB"/>
          <w:rPrChange w:id="10" w:author="Hassen" w:date="2016-05-27T13:59:00Z">
            <w:rPr>
              <w:ins w:id="11" w:author="Hassen" w:date="2016-05-27T13:59:00Z"/>
              <w:rFonts w:ascii="Calibri" w:hAnsi="Calibri"/>
              <w:b/>
              <w:lang w:val="en-GB"/>
            </w:rPr>
          </w:rPrChange>
        </w:rPr>
      </w:pPr>
      <m:oMathPara>
        <m:oMath>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P</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m</m:t>
              </m:r>
            </m:sub>
          </m:sSub>
        </m:oMath>
      </m:oMathPara>
    </w:p>
    <w:p w14:paraId="19C915A5" w14:textId="77777777" w:rsidR="00AC431B" w:rsidRPr="007A3B69" w:rsidRDefault="00AC431B" w:rsidP="003B1E28">
      <w:pPr>
        <w:rPr>
          <w:rFonts w:ascii="Calibri" w:hAnsi="Calibri"/>
          <w:b/>
          <w:lang w:val="en-GB"/>
        </w:rPr>
      </w:pPr>
    </w:p>
    <w:p w14:paraId="650C479E" w14:textId="53DC03B9" w:rsidR="00AC431B" w:rsidRDefault="00AC431B" w:rsidP="00AC431B">
      <w:pPr>
        <w:spacing w:after="200"/>
        <w:rPr>
          <w:ins w:id="12" w:author="Hassen" w:date="2016-05-27T13:59:00Z"/>
          <w:rFonts w:ascii="Calibri" w:hAnsi="Calibri"/>
          <w:b/>
          <w:lang w:val="en-GB"/>
        </w:rPr>
      </w:pPr>
      <w:ins w:id="13" w:author="Hassen" w:date="2016-05-27T13:59:00Z">
        <w:r>
          <w:rPr>
            <w:rFonts w:ascii="Calibri" w:hAnsi="Calibri"/>
            <w:b/>
            <w:lang w:val="en-GB"/>
          </w:rPr>
          <w:t>R code:</w:t>
        </w:r>
      </w:ins>
    </w:p>
    <w:p w14:paraId="159FE2AA" w14:textId="757409FE" w:rsidR="00AC431B" w:rsidRDefault="00AC431B" w:rsidP="00AC431B">
      <w:pPr>
        <w:spacing w:after="200"/>
        <w:rPr>
          <w:ins w:id="14" w:author="Hassen" w:date="2016-05-27T14:00:00Z"/>
          <w:rFonts w:ascii="Consolas" w:hAnsi="Consolas"/>
          <w:sz w:val="20"/>
          <w:lang w:val="en-GB"/>
        </w:rPr>
      </w:pPr>
      <w:ins w:id="15" w:author="Hassen" w:date="2016-05-27T14:00:00Z">
        <w:r>
          <w:rPr>
            <w:rFonts w:ascii="Consolas" w:hAnsi="Consolas"/>
            <w:sz w:val="20"/>
            <w:lang w:val="en-GB"/>
          </w:rPr>
          <w:t xml:space="preserve"># </w:t>
        </w:r>
        <w:r w:rsidRPr="00AC431B">
          <w:rPr>
            <w:rFonts w:ascii="Consolas" w:hAnsi="Consolas"/>
            <w:sz w:val="20"/>
            <w:lang w:val="en-GB"/>
          </w:rPr>
          <w:t>install.packages("lme4")</w:t>
        </w:r>
      </w:ins>
    </w:p>
    <w:p w14:paraId="055654B6" w14:textId="4DF1FBB4" w:rsidR="00AC431B" w:rsidRPr="00AC431B" w:rsidRDefault="007C032B" w:rsidP="00AC431B">
      <w:pPr>
        <w:spacing w:after="200"/>
        <w:rPr>
          <w:ins w:id="16" w:author="Hassen" w:date="2016-05-27T13:59:00Z"/>
          <w:rFonts w:ascii="Consolas" w:hAnsi="Consolas"/>
          <w:sz w:val="20"/>
          <w:lang w:val="en-GB"/>
          <w:rPrChange w:id="17" w:author="Hassen" w:date="2016-05-27T14:00:00Z">
            <w:rPr>
              <w:ins w:id="18" w:author="Hassen" w:date="2016-05-27T13:59:00Z"/>
              <w:rFonts w:ascii="Calibri" w:hAnsi="Calibri"/>
              <w:b/>
              <w:lang w:val="en-GB"/>
            </w:rPr>
          </w:rPrChange>
        </w:rPr>
      </w:pPr>
      <w:ins w:id="19" w:author="Hassen" w:date="2016-05-27T14:11:00Z">
        <w:r w:rsidRPr="007C032B">
          <w:rPr>
            <w:rFonts w:ascii="Consolas" w:hAnsi="Consolas"/>
            <w:sz w:val="20"/>
            <w:lang w:val="en-GB"/>
          </w:rPr>
          <w:t>LMM</w:t>
        </w:r>
      </w:ins>
      <w:ins w:id="20" w:author="Hassen" w:date="2016-05-27T13:59:00Z">
        <w:r w:rsidR="00AC431B" w:rsidRPr="00AC431B">
          <w:rPr>
            <w:rFonts w:ascii="Consolas" w:hAnsi="Consolas"/>
            <w:sz w:val="20"/>
            <w:lang w:val="en-GB"/>
            <w:rPrChange w:id="21" w:author="Hassen" w:date="2016-05-27T14:00:00Z">
              <w:rPr>
                <w:rFonts w:ascii="Calibri" w:hAnsi="Calibri"/>
                <w:b/>
                <w:lang w:val="en-GB"/>
              </w:rPr>
            </w:rPrChange>
          </w:rPr>
          <w:t>&lt;-</w:t>
        </w:r>
      </w:ins>
      <w:ins w:id="22" w:author="Hassen" w:date="2016-05-27T14:00:00Z">
        <w:r w:rsidR="00AC431B">
          <w:rPr>
            <w:rFonts w:ascii="Consolas" w:hAnsi="Consolas"/>
            <w:sz w:val="20"/>
            <w:lang w:val="en-GB"/>
          </w:rPr>
          <w:t xml:space="preserve"> </w:t>
        </w:r>
      </w:ins>
      <w:ins w:id="23" w:author="Hassen" w:date="2016-05-27T13:59:00Z">
        <w:r w:rsidR="00AC431B" w:rsidRPr="00AC431B">
          <w:rPr>
            <w:rFonts w:ascii="Consolas" w:hAnsi="Consolas"/>
            <w:sz w:val="20"/>
            <w:lang w:val="en-GB"/>
            <w:rPrChange w:id="24" w:author="Hassen" w:date="2016-05-27T14:00:00Z">
              <w:rPr>
                <w:rFonts w:ascii="Calibri" w:hAnsi="Calibri"/>
                <w:b/>
                <w:lang w:val="en-GB"/>
              </w:rPr>
            </w:rPrChange>
          </w:rPr>
          <w:t xml:space="preserve">lme4::lmer(Phenotype ~ </w:t>
        </w:r>
        <w:r w:rsidR="00AC431B">
          <w:rPr>
            <w:rFonts w:ascii="Consolas" w:hAnsi="Consolas"/>
            <w:sz w:val="20"/>
            <w:lang w:val="en-GB"/>
            <w:rPrChange w:id="25" w:author="Hassen" w:date="2016-05-27T14:00:00Z">
              <w:rPr>
                <w:rFonts w:ascii="Consolas" w:hAnsi="Consolas"/>
                <w:sz w:val="20"/>
                <w:lang w:val="en-GB"/>
              </w:rPr>
            </w:rPrChange>
          </w:rPr>
          <w:t xml:space="preserve">0 + (1|Individual), data = </w:t>
        </w:r>
        <w:r w:rsidR="00AC431B" w:rsidRPr="00AC431B">
          <w:rPr>
            <w:rFonts w:ascii="Consolas" w:hAnsi="Consolas"/>
            <w:sz w:val="20"/>
            <w:lang w:val="en-GB"/>
            <w:rPrChange w:id="26" w:author="Hassen" w:date="2016-05-27T14:00:00Z">
              <w:rPr>
                <w:rFonts w:ascii="Calibri" w:hAnsi="Calibri"/>
                <w:b/>
                <w:lang w:val="en-GB"/>
              </w:rPr>
            </w:rPrChange>
          </w:rPr>
          <w:t>sampled_data)</w:t>
        </w:r>
      </w:ins>
    </w:p>
    <w:p w14:paraId="08A913A4" w14:textId="77777777" w:rsidR="00242C5C" w:rsidRPr="00C845D5" w:rsidRDefault="00242C5C" w:rsidP="00C845D5">
      <w:pPr>
        <w:spacing w:after="200"/>
        <w:rPr>
          <w:rFonts w:ascii="Calibri" w:eastAsia="Calibri" w:hAnsi="Calibri" w:cs="Times New Roman"/>
          <w:lang w:val="en-GB" w:eastAsia="en-US"/>
        </w:rPr>
      </w:pPr>
    </w:p>
    <w:p w14:paraId="641DF9B9" w14:textId="77777777" w:rsidR="002070CD" w:rsidRDefault="001515B9" w:rsidP="001515B9">
      <w:pPr>
        <w:rPr>
          <w:rFonts w:ascii="Calibri" w:hAnsi="Calibri"/>
          <w:b/>
          <w:i/>
          <w:lang w:val="en-GB"/>
        </w:rPr>
      </w:pPr>
      <w:r w:rsidRPr="00C845D5">
        <w:rPr>
          <w:rFonts w:ascii="Calibri" w:hAnsi="Calibri"/>
          <w:b/>
          <w:i/>
          <w:lang w:val="en-GB"/>
        </w:rPr>
        <w:t xml:space="preserve"> </w:t>
      </w:r>
    </w:p>
    <w:p w14:paraId="066AF2F4" w14:textId="77777777" w:rsidR="002070CD" w:rsidRDefault="002070CD">
      <w:pPr>
        <w:rPr>
          <w:rFonts w:ascii="Calibri" w:hAnsi="Calibri"/>
          <w:b/>
          <w:i/>
          <w:lang w:val="en-GB"/>
        </w:rPr>
      </w:pPr>
      <w:r>
        <w:rPr>
          <w:rFonts w:ascii="Calibri" w:hAnsi="Calibri"/>
          <w:b/>
          <w:i/>
          <w:lang w:val="en-GB"/>
        </w:rPr>
        <w:br w:type="page"/>
      </w:r>
    </w:p>
    <w:p w14:paraId="68F226C9" w14:textId="6D0225A4" w:rsidR="001515B9" w:rsidRPr="00C845D5" w:rsidRDefault="001515B9" w:rsidP="001515B9">
      <w:pPr>
        <w:rPr>
          <w:rFonts w:ascii="Calibri" w:hAnsi="Calibri"/>
          <w:b/>
          <w:i/>
          <w:lang w:val="en-GB"/>
        </w:rPr>
      </w:pPr>
      <w:r w:rsidRPr="00C845D5">
        <w:rPr>
          <w:rFonts w:ascii="Calibri" w:hAnsi="Calibri"/>
          <w:b/>
          <w:i/>
          <w:lang w:val="en-GB"/>
        </w:rPr>
        <w:lastRenderedPageBreak/>
        <w:t>Step 3. Within- and among-individual variance</w:t>
      </w:r>
    </w:p>
    <w:p w14:paraId="2FC6C8DA" w14:textId="4FC8E47B" w:rsidR="001515B9" w:rsidRPr="00C845D5" w:rsidRDefault="001515B9">
      <w:pPr>
        <w:rPr>
          <w:rFonts w:ascii="Calibri" w:hAnsi="Calibri"/>
          <w:lang w:val="en-GB"/>
        </w:rPr>
      </w:pPr>
    </w:p>
    <w:p w14:paraId="552725A2" w14:textId="2C31DA29" w:rsidR="001515B9" w:rsidRPr="00C845D5" w:rsidRDefault="001515B9">
      <w:pPr>
        <w:rPr>
          <w:rFonts w:ascii="Calibri" w:hAnsi="Calibri"/>
          <w:lang w:val="en-GB"/>
        </w:rPr>
      </w:pPr>
      <w:r w:rsidRPr="00C845D5">
        <w:rPr>
          <w:rFonts w:ascii="Calibri" w:hAnsi="Calibri"/>
          <w:b/>
          <w:lang w:val="en-GB"/>
        </w:rPr>
        <w:t>Sub-goal</w:t>
      </w:r>
      <w:r w:rsidRPr="00C845D5">
        <w:rPr>
          <w:rFonts w:ascii="Calibri" w:hAnsi="Calibri"/>
          <w:lang w:val="en-GB"/>
        </w:rPr>
        <w:t>: to illustrate hierarchical structure of variance when individuals express traits multiple times</w:t>
      </w:r>
      <w:r w:rsidR="000A1C2B">
        <w:rPr>
          <w:rFonts w:ascii="Calibri" w:hAnsi="Calibri"/>
          <w:lang w:val="en-GB"/>
        </w:rPr>
        <w:t xml:space="preserve"> (a trait varies within-individuals)</w:t>
      </w:r>
      <w:r w:rsidRPr="00C845D5">
        <w:rPr>
          <w:rFonts w:ascii="Calibri" w:hAnsi="Calibri"/>
          <w:lang w:val="en-GB"/>
        </w:rPr>
        <w:t>.</w:t>
      </w:r>
    </w:p>
    <w:p w14:paraId="5AC6CA07" w14:textId="77777777" w:rsidR="001515B9" w:rsidRPr="00C845D5" w:rsidRDefault="001515B9">
      <w:pPr>
        <w:rPr>
          <w:rFonts w:ascii="Calibri" w:hAnsi="Calibri"/>
          <w:lang w:val="en-GB"/>
        </w:rPr>
      </w:pPr>
    </w:p>
    <w:p w14:paraId="17414397" w14:textId="4C328A64" w:rsidR="001515B9" w:rsidRPr="00C845D5" w:rsidRDefault="001515B9">
      <w:pPr>
        <w:rPr>
          <w:rFonts w:ascii="Calibri" w:hAnsi="Calibri"/>
          <w:lang w:val="en-GB"/>
        </w:rPr>
      </w:pPr>
      <w:r w:rsidRPr="00C845D5">
        <w:rPr>
          <w:rFonts w:ascii="Calibri" w:hAnsi="Calibri"/>
          <w:b/>
          <w:lang w:val="en-GB"/>
        </w:rPr>
        <w:t>Introduction</w:t>
      </w:r>
      <w:r w:rsidRPr="00C845D5">
        <w:rPr>
          <w:rFonts w:ascii="Calibri" w:hAnsi="Calibri"/>
          <w:lang w:val="en-GB"/>
        </w:rPr>
        <w:t xml:space="preserve">: </w:t>
      </w:r>
      <w:r w:rsidRPr="00632570">
        <w:rPr>
          <w:rFonts w:asciiTheme="majorHAnsi" w:hAnsiTheme="majorHAnsi"/>
          <w:lang w:val="en-GB"/>
        </w:rPr>
        <w:t>In</w:t>
      </w:r>
      <w:r w:rsidR="00B61404" w:rsidRPr="00632570">
        <w:rPr>
          <w:rFonts w:asciiTheme="majorHAnsi" w:hAnsiTheme="majorHAnsi"/>
          <w:lang w:val="en-GB"/>
        </w:rPr>
        <w:t>dividual</w:t>
      </w:r>
      <w:r w:rsidR="00D92256" w:rsidRPr="00632570">
        <w:rPr>
          <w:rFonts w:asciiTheme="majorHAnsi" w:hAnsiTheme="majorHAnsi"/>
          <w:lang w:val="en-GB"/>
        </w:rPr>
        <w:t>s</w:t>
      </w:r>
      <w:r w:rsidR="00B61404" w:rsidRPr="00632570">
        <w:rPr>
          <w:rFonts w:asciiTheme="majorHAnsi" w:hAnsiTheme="majorHAnsi"/>
          <w:lang w:val="en-GB"/>
        </w:rPr>
        <w:t xml:space="preserve"> express different </w:t>
      </w:r>
      <w:r w:rsidR="00D92256" w:rsidRPr="00632570">
        <w:rPr>
          <w:rFonts w:asciiTheme="majorHAnsi" w:hAnsiTheme="majorHAnsi"/>
          <w:lang w:val="en-GB"/>
        </w:rPr>
        <w:t xml:space="preserve">values </w:t>
      </w:r>
      <w:r w:rsidR="000A1C2B" w:rsidRPr="00632570">
        <w:rPr>
          <w:rFonts w:asciiTheme="majorHAnsi" w:hAnsiTheme="majorHAnsi"/>
          <w:lang w:val="en-GB"/>
        </w:rPr>
        <w:t xml:space="preserve">of a trait </w:t>
      </w:r>
      <w:r w:rsidR="00B61404" w:rsidRPr="00632570">
        <w:rPr>
          <w:rFonts w:asciiTheme="majorHAnsi" w:hAnsiTheme="majorHAnsi"/>
          <w:lang w:val="en-GB"/>
        </w:rPr>
        <w:t>at different times due</w:t>
      </w:r>
      <w:r w:rsidR="00D92256" w:rsidRPr="00632570">
        <w:rPr>
          <w:rFonts w:asciiTheme="majorHAnsi" w:hAnsiTheme="majorHAnsi"/>
          <w:lang w:val="en-GB"/>
        </w:rPr>
        <w:t xml:space="preserve"> to the influence of the environment.</w:t>
      </w:r>
      <w:r w:rsidR="000B016E" w:rsidRPr="00632570">
        <w:rPr>
          <w:rFonts w:asciiTheme="majorHAnsi" w:hAnsiTheme="majorHAnsi"/>
          <w:lang w:val="en-GB"/>
        </w:rPr>
        <w:t xml:space="preserve"> </w:t>
      </w:r>
      <w:r w:rsidR="00C226CE" w:rsidRPr="00632570">
        <w:rPr>
          <w:rFonts w:asciiTheme="majorHAnsi" w:hAnsiTheme="majorHAnsi"/>
          <w:lang w:val="en-GB"/>
        </w:rPr>
        <w:t>C</w:t>
      </w:r>
      <w:r w:rsidR="00FE5DCC" w:rsidRPr="00632570">
        <w:rPr>
          <w:rFonts w:asciiTheme="majorHAnsi" w:hAnsiTheme="majorHAnsi"/>
          <w:lang w:val="en-GB"/>
        </w:rPr>
        <w:t xml:space="preserve">ollecting two or more measures for each individual </w:t>
      </w:r>
      <w:r w:rsidR="000B016E" w:rsidRPr="00632570">
        <w:rPr>
          <w:rFonts w:asciiTheme="majorHAnsi" w:hAnsiTheme="majorHAnsi"/>
          <w:lang w:val="en-CA"/>
        </w:rPr>
        <w:t>provides several types of information. We have already seen that it can allow estimation of measurement error.</w:t>
      </w:r>
      <w:r w:rsidR="002171DF" w:rsidRPr="00632570">
        <w:rPr>
          <w:rFonts w:asciiTheme="majorHAnsi" w:hAnsiTheme="majorHAnsi"/>
          <w:lang w:val="en-CA"/>
        </w:rPr>
        <w:t xml:space="preserve"> If the measurements are spread over time, then you can also estimate how </w:t>
      </w:r>
      <w:r w:rsidR="00164C6B" w:rsidRPr="00632570">
        <w:rPr>
          <w:rFonts w:asciiTheme="majorHAnsi" w:hAnsiTheme="majorHAnsi"/>
          <w:lang w:val="en-GB"/>
        </w:rPr>
        <w:t>much variance is due to the environment and how the phenotype responds to the environment</w:t>
      </w:r>
      <w:r w:rsidR="000C1803" w:rsidRPr="00632570">
        <w:rPr>
          <w:rFonts w:asciiTheme="majorHAnsi" w:hAnsiTheme="majorHAnsi"/>
          <w:lang w:val="en-GB"/>
        </w:rPr>
        <w:t>. Finally, repeated measurements can</w:t>
      </w:r>
      <w:r w:rsidR="00164C6B" w:rsidRPr="00632570">
        <w:rPr>
          <w:rFonts w:asciiTheme="majorHAnsi" w:hAnsiTheme="majorHAnsi"/>
          <w:lang w:val="en-GB"/>
        </w:rPr>
        <w:t xml:space="preserve"> measure whether differences </w:t>
      </w:r>
      <w:r w:rsidR="00F00214" w:rsidRPr="00632570">
        <w:rPr>
          <w:rFonts w:asciiTheme="majorHAnsi" w:hAnsiTheme="majorHAnsi"/>
          <w:lang w:val="en-GB"/>
        </w:rPr>
        <w:t xml:space="preserve">among </w:t>
      </w:r>
      <w:r w:rsidR="00164C6B" w:rsidRPr="00632570">
        <w:rPr>
          <w:rFonts w:asciiTheme="majorHAnsi" w:hAnsiTheme="majorHAnsi"/>
          <w:lang w:val="en-GB"/>
        </w:rPr>
        <w:t xml:space="preserve">individuals are solely due to differences </w:t>
      </w:r>
      <w:r w:rsidR="00204B7A" w:rsidRPr="00632570">
        <w:rPr>
          <w:rFonts w:asciiTheme="majorHAnsi" w:hAnsiTheme="majorHAnsi"/>
          <w:lang w:val="en-GB"/>
        </w:rPr>
        <w:t xml:space="preserve">in the environment at the time of measurement </w:t>
      </w:r>
      <w:r w:rsidR="00ED29C4" w:rsidRPr="00632570">
        <w:rPr>
          <w:rFonts w:asciiTheme="majorHAnsi" w:hAnsiTheme="majorHAnsi"/>
          <w:lang w:val="en-GB"/>
        </w:rPr>
        <w:t>versus</w:t>
      </w:r>
      <w:r w:rsidR="00164C6B" w:rsidRPr="00632570">
        <w:rPr>
          <w:rFonts w:asciiTheme="majorHAnsi" w:hAnsiTheme="majorHAnsi"/>
          <w:lang w:val="en-GB"/>
        </w:rPr>
        <w:t xml:space="preserve"> to some other source</w:t>
      </w:r>
      <w:r w:rsidR="00204B7A" w:rsidRPr="00632570">
        <w:rPr>
          <w:rFonts w:asciiTheme="majorHAnsi" w:hAnsiTheme="majorHAnsi"/>
          <w:lang w:val="en-GB"/>
        </w:rPr>
        <w:t xml:space="preserve">, such as differences </w:t>
      </w:r>
      <w:r w:rsidR="004F53B0" w:rsidRPr="00632570">
        <w:rPr>
          <w:rFonts w:asciiTheme="majorHAnsi" w:hAnsiTheme="majorHAnsi"/>
          <w:lang w:val="en-GB"/>
        </w:rPr>
        <w:t xml:space="preserve">among </w:t>
      </w:r>
      <w:r w:rsidR="00204B7A" w:rsidRPr="00632570">
        <w:rPr>
          <w:rFonts w:asciiTheme="majorHAnsi" w:hAnsiTheme="majorHAnsi"/>
          <w:lang w:val="en-GB"/>
        </w:rPr>
        <w:t>individuals that were generated before the period of measurement</w:t>
      </w:r>
      <w:r w:rsidR="00164C6B" w:rsidRPr="00632570">
        <w:rPr>
          <w:rFonts w:asciiTheme="majorHAnsi" w:hAnsiTheme="majorHAnsi"/>
          <w:lang w:val="en-GB"/>
        </w:rPr>
        <w:t>.</w:t>
      </w:r>
      <w:r w:rsidR="00164C6B">
        <w:rPr>
          <w:rFonts w:ascii="Calibri" w:hAnsi="Calibri"/>
          <w:lang w:val="en-GB"/>
        </w:rPr>
        <w:t xml:space="preserve"> </w:t>
      </w:r>
    </w:p>
    <w:p w14:paraId="074B2677" w14:textId="77777777" w:rsidR="00FE5DCC" w:rsidRPr="00C845D5" w:rsidRDefault="00FE5DCC">
      <w:pPr>
        <w:rPr>
          <w:rFonts w:ascii="Calibri" w:hAnsi="Calibri"/>
          <w:lang w:val="en-GB"/>
        </w:rPr>
      </w:pPr>
    </w:p>
    <w:p w14:paraId="5A4BCFA0" w14:textId="5191C492" w:rsidR="003311C2" w:rsidRDefault="001515B9" w:rsidP="00FE5DCC">
      <w:pPr>
        <w:rPr>
          <w:rFonts w:ascii="Calibri" w:hAnsi="Calibri"/>
          <w:lang w:val="en-GB"/>
        </w:rPr>
      </w:pPr>
      <w:r w:rsidRPr="00C845D5">
        <w:rPr>
          <w:rFonts w:ascii="Calibri" w:hAnsi="Calibri"/>
          <w:b/>
          <w:lang w:val="en-GB"/>
        </w:rPr>
        <w:t>Exercise</w:t>
      </w:r>
      <w:r w:rsidRPr="00C845D5">
        <w:rPr>
          <w:rFonts w:ascii="Calibri" w:hAnsi="Calibri"/>
          <w:lang w:val="en-GB"/>
        </w:rPr>
        <w:t xml:space="preserve">: </w:t>
      </w:r>
      <w:r w:rsidR="00204B7A">
        <w:rPr>
          <w:rFonts w:ascii="Calibri" w:hAnsi="Calibri"/>
          <w:lang w:val="en-GB"/>
        </w:rPr>
        <w:t>A</w:t>
      </w:r>
      <w:r w:rsidR="00FE5DCC" w:rsidRPr="00C845D5">
        <w:rPr>
          <w:rFonts w:ascii="Calibri" w:hAnsi="Calibri"/>
          <w:lang w:val="en-GB"/>
        </w:rPr>
        <w:t xml:space="preserve">s </w:t>
      </w:r>
      <w:r w:rsidR="008F1B93">
        <w:rPr>
          <w:rFonts w:ascii="Calibri" w:hAnsi="Calibri"/>
          <w:lang w:val="en-GB"/>
        </w:rPr>
        <w:t>in</w:t>
      </w:r>
      <w:r w:rsidR="008F1B93" w:rsidRPr="00C845D5">
        <w:rPr>
          <w:rFonts w:ascii="Calibri" w:hAnsi="Calibri"/>
          <w:lang w:val="en-GB"/>
        </w:rPr>
        <w:t xml:space="preserve"> </w:t>
      </w:r>
      <w:r w:rsidR="00FE5DCC" w:rsidRPr="00C845D5">
        <w:rPr>
          <w:rFonts w:ascii="Calibri" w:hAnsi="Calibri"/>
          <w:lang w:val="en-GB"/>
        </w:rPr>
        <w:t xml:space="preserve">the two previous steps we </w:t>
      </w:r>
      <w:r w:rsidR="00527209">
        <w:rPr>
          <w:rFonts w:ascii="Calibri" w:hAnsi="Calibri"/>
          <w:lang w:val="en-GB"/>
        </w:rPr>
        <w:t>will generate</w:t>
      </w:r>
      <w:r w:rsidR="00FE5DCC" w:rsidRPr="00C845D5">
        <w:rPr>
          <w:rFonts w:ascii="Calibri" w:hAnsi="Calibri"/>
          <w:lang w:val="en-GB"/>
        </w:rPr>
        <w:t xml:space="preserve"> a new group of individuals but </w:t>
      </w:r>
      <w:r w:rsidR="00527209">
        <w:rPr>
          <w:rFonts w:ascii="Calibri" w:hAnsi="Calibri"/>
          <w:lang w:val="en-GB"/>
        </w:rPr>
        <w:t>we will also add a new form of variance</w:t>
      </w:r>
      <w:r w:rsidR="00FE5DCC" w:rsidRPr="00C845D5">
        <w:rPr>
          <w:rFonts w:ascii="Calibri" w:hAnsi="Calibri"/>
          <w:lang w:val="en-GB"/>
        </w:rPr>
        <w:t>.</w:t>
      </w:r>
      <w:r w:rsidR="004E389A" w:rsidRPr="00C845D5">
        <w:rPr>
          <w:rFonts w:ascii="Calibri" w:hAnsi="Calibri"/>
          <w:lang w:val="en-GB"/>
        </w:rPr>
        <w:t xml:space="preserve"> </w:t>
      </w:r>
      <w:r w:rsidR="00527209">
        <w:rPr>
          <w:rFonts w:ascii="Calibri" w:hAnsi="Calibri"/>
          <w:lang w:val="en-GB"/>
        </w:rPr>
        <w:t xml:space="preserve">Previously, you generated a population of individuals that varied in their true value </w:t>
      </w:r>
      <w:r w:rsidR="004A3DBF" w:rsidRPr="00C845D5">
        <w:rPr>
          <w:rFonts w:ascii="Calibri" w:hAnsi="Calibri"/>
          <w:lang w:val="en-GB"/>
        </w:rPr>
        <w:t>(V</w:t>
      </w:r>
      <w:r w:rsidR="004A3DBF">
        <w:rPr>
          <w:rFonts w:ascii="Calibri" w:hAnsi="Calibri"/>
          <w:vertAlign w:val="subscript"/>
          <w:lang w:val="en-GB"/>
        </w:rPr>
        <w:t>I</w:t>
      </w:r>
      <w:r w:rsidR="004A3DBF" w:rsidRPr="00C845D5">
        <w:rPr>
          <w:rFonts w:ascii="Calibri" w:hAnsi="Calibri"/>
          <w:lang w:val="en-GB"/>
        </w:rPr>
        <w:t>)</w:t>
      </w:r>
      <w:r w:rsidR="004A3DBF">
        <w:rPr>
          <w:rFonts w:ascii="Calibri" w:hAnsi="Calibri"/>
          <w:lang w:val="en-GB"/>
        </w:rPr>
        <w:t xml:space="preserve"> </w:t>
      </w:r>
      <w:r w:rsidR="00527209">
        <w:rPr>
          <w:rFonts w:ascii="Calibri" w:hAnsi="Calibri"/>
          <w:lang w:val="en-GB"/>
        </w:rPr>
        <w:t>and also due to observer measurement error</w:t>
      </w:r>
      <w:r w:rsidR="004A3DBF">
        <w:rPr>
          <w:rFonts w:ascii="Calibri" w:hAnsi="Calibri"/>
          <w:lang w:val="en-GB"/>
        </w:rPr>
        <w:t xml:space="preserve"> (V</w:t>
      </w:r>
      <w:r w:rsidR="004A3DBF" w:rsidRPr="001F2BCF">
        <w:rPr>
          <w:rFonts w:ascii="Calibri" w:hAnsi="Calibri"/>
          <w:vertAlign w:val="subscript"/>
          <w:lang w:val="en-GB"/>
        </w:rPr>
        <w:t>m</w:t>
      </w:r>
      <w:r w:rsidR="004A3DBF">
        <w:rPr>
          <w:rFonts w:ascii="Calibri" w:hAnsi="Calibri"/>
          <w:lang w:val="en-GB"/>
        </w:rPr>
        <w:t>)</w:t>
      </w:r>
      <w:r w:rsidR="00527209">
        <w:rPr>
          <w:rFonts w:ascii="Calibri" w:hAnsi="Calibri"/>
          <w:lang w:val="en-GB"/>
        </w:rPr>
        <w:t xml:space="preserve">. </w:t>
      </w:r>
      <w:r w:rsidR="004A3DBF">
        <w:rPr>
          <w:rFonts w:ascii="Calibri" w:hAnsi="Calibri"/>
          <w:lang w:val="en-GB"/>
        </w:rPr>
        <w:t>We assumed that individuals had the same trait value throughout the duration of our study. But, what if trait values</w:t>
      </w:r>
      <w:r w:rsidR="003311C2">
        <w:rPr>
          <w:rFonts w:ascii="Calibri" w:hAnsi="Calibri"/>
          <w:lang w:val="en-GB"/>
        </w:rPr>
        <w:t xml:space="preserve"> changed over time</w:t>
      </w:r>
      <w:r w:rsidR="004A3DBF">
        <w:rPr>
          <w:rFonts w:ascii="Calibri" w:hAnsi="Calibri"/>
          <w:lang w:val="en-GB"/>
        </w:rPr>
        <w:t>, perhaps in response to some environmental gradient</w:t>
      </w:r>
      <w:r w:rsidR="00072178">
        <w:rPr>
          <w:rFonts w:ascii="Calibri" w:hAnsi="Calibri"/>
          <w:lang w:val="en-GB"/>
        </w:rPr>
        <w:t>?</w:t>
      </w:r>
      <w:r w:rsidR="004A3DBF">
        <w:rPr>
          <w:rFonts w:ascii="Calibri" w:hAnsi="Calibri"/>
          <w:lang w:val="en-GB"/>
        </w:rPr>
        <w:t xml:space="preserve"> To start exploring this idea, let’s assume that all individuals wou</w:t>
      </w:r>
      <w:r w:rsidR="003311C2">
        <w:rPr>
          <w:rFonts w:ascii="Calibri" w:hAnsi="Calibri"/>
          <w:lang w:val="en-GB"/>
        </w:rPr>
        <w:t>ld respond to this gradient in the same way</w:t>
      </w:r>
      <w:r w:rsidR="004A3DBF">
        <w:rPr>
          <w:rFonts w:ascii="Calibri" w:hAnsi="Calibri"/>
          <w:lang w:val="en-GB"/>
        </w:rPr>
        <w:t xml:space="preserve">, but they </w:t>
      </w:r>
      <w:r w:rsidR="003311C2">
        <w:rPr>
          <w:rFonts w:ascii="Calibri" w:hAnsi="Calibri"/>
          <w:lang w:val="en-GB"/>
        </w:rPr>
        <w:t>might experience different values of the environment</w:t>
      </w:r>
      <w:r w:rsidR="004A3DBF">
        <w:rPr>
          <w:rFonts w:ascii="Calibri" w:hAnsi="Calibri"/>
          <w:lang w:val="en-GB"/>
        </w:rPr>
        <w:t xml:space="preserve">. </w:t>
      </w:r>
      <w:r w:rsidR="004E389A" w:rsidRPr="00C845D5">
        <w:rPr>
          <w:rFonts w:ascii="Calibri" w:hAnsi="Calibri"/>
          <w:lang w:val="en-GB"/>
        </w:rPr>
        <w:t xml:space="preserve"> </w:t>
      </w:r>
      <w:r w:rsidR="004A3DBF">
        <w:rPr>
          <w:rFonts w:ascii="Calibri" w:hAnsi="Calibri"/>
          <w:lang w:val="en-GB"/>
        </w:rPr>
        <w:t xml:space="preserve">This means that in addition to </w:t>
      </w:r>
      <w:r w:rsidR="004A3DBF" w:rsidRPr="00C845D5">
        <w:rPr>
          <w:rFonts w:ascii="Calibri" w:hAnsi="Calibri"/>
          <w:lang w:val="en-GB"/>
        </w:rPr>
        <w:t>V</w:t>
      </w:r>
      <w:r w:rsidR="004A3DBF">
        <w:rPr>
          <w:rFonts w:ascii="Calibri" w:hAnsi="Calibri"/>
          <w:vertAlign w:val="subscript"/>
          <w:lang w:val="en-GB"/>
        </w:rPr>
        <w:t>I</w:t>
      </w:r>
      <w:r w:rsidR="004A3DBF">
        <w:rPr>
          <w:rFonts w:ascii="Calibri" w:hAnsi="Calibri"/>
          <w:lang w:val="en-GB"/>
        </w:rPr>
        <w:t xml:space="preserve"> and </w:t>
      </w:r>
      <w:r w:rsidR="004A3DBF" w:rsidRPr="00C845D5">
        <w:rPr>
          <w:rFonts w:ascii="Calibri" w:hAnsi="Calibri"/>
          <w:lang w:val="en-GB"/>
        </w:rPr>
        <w:t>V</w:t>
      </w:r>
      <w:r w:rsidR="004A3DBF">
        <w:rPr>
          <w:rFonts w:ascii="Calibri" w:hAnsi="Calibri"/>
          <w:vertAlign w:val="subscript"/>
          <w:lang w:val="en-GB"/>
        </w:rPr>
        <w:t>m</w:t>
      </w:r>
      <w:r w:rsidR="004A3DBF">
        <w:rPr>
          <w:rFonts w:ascii="Calibri" w:hAnsi="Calibri"/>
          <w:lang w:val="en-GB"/>
        </w:rPr>
        <w:t xml:space="preserve"> there is </w:t>
      </w:r>
      <w:r w:rsidR="003311C2">
        <w:rPr>
          <w:rFonts w:ascii="Calibri" w:hAnsi="Calibri"/>
          <w:lang w:val="en-GB"/>
        </w:rPr>
        <w:t>variation</w:t>
      </w:r>
      <w:r w:rsidR="004A3DBF" w:rsidRPr="00C845D5">
        <w:rPr>
          <w:rFonts w:ascii="Calibri" w:hAnsi="Calibri"/>
          <w:lang w:val="en-GB"/>
        </w:rPr>
        <w:t xml:space="preserve"> </w:t>
      </w:r>
      <w:r w:rsidR="004A3DBF">
        <w:rPr>
          <w:rFonts w:ascii="Calibri" w:hAnsi="Calibri"/>
          <w:lang w:val="en-GB"/>
        </w:rPr>
        <w:t xml:space="preserve">caused by the </w:t>
      </w:r>
      <w:r w:rsidR="005D00F6">
        <w:rPr>
          <w:rFonts w:ascii="Calibri" w:hAnsi="Calibri"/>
          <w:lang w:val="en-GB"/>
        </w:rPr>
        <w:t xml:space="preserve">population mean response to an environmental </w:t>
      </w:r>
      <w:r w:rsidR="002A4AC5">
        <w:rPr>
          <w:rFonts w:ascii="Calibri" w:hAnsi="Calibri"/>
          <w:lang w:val="en-GB"/>
        </w:rPr>
        <w:t>effect</w:t>
      </w:r>
      <w:r w:rsidR="008404F6">
        <w:rPr>
          <w:rFonts w:ascii="Calibri" w:hAnsi="Calibri"/>
          <w:lang w:val="en-GB"/>
        </w:rPr>
        <w:t xml:space="preserve"> </w:t>
      </w:r>
      <w:r w:rsidR="008404F6" w:rsidRPr="00C845D5">
        <w:rPr>
          <w:rFonts w:ascii="Calibri" w:hAnsi="Calibri"/>
          <w:lang w:val="en-GB"/>
        </w:rPr>
        <w:t>on the phenotype of an individual</w:t>
      </w:r>
      <w:r w:rsidR="005D00F6">
        <w:rPr>
          <w:rFonts w:ascii="Calibri" w:hAnsi="Calibri"/>
          <w:lang w:val="en-GB"/>
        </w:rPr>
        <w:t>.</w:t>
      </w:r>
      <w:r w:rsidR="008404F6">
        <w:rPr>
          <w:rFonts w:ascii="Calibri" w:hAnsi="Calibri"/>
          <w:lang w:val="en-GB"/>
        </w:rPr>
        <w:t xml:space="preserve"> In this step, the environment</w:t>
      </w:r>
      <w:r w:rsidR="00420491">
        <w:rPr>
          <w:rFonts w:ascii="Calibri" w:hAnsi="Calibri"/>
          <w:lang w:val="en-GB"/>
        </w:rPr>
        <w:t>al effect</w:t>
      </w:r>
      <w:r w:rsidR="00C20AD2">
        <w:rPr>
          <w:rFonts w:ascii="Calibri" w:hAnsi="Calibri"/>
          <w:lang w:val="en-GB"/>
        </w:rPr>
        <w:t xml:space="preserve"> is</w:t>
      </w:r>
      <w:r w:rsidR="008404F6">
        <w:rPr>
          <w:rFonts w:ascii="Calibri" w:hAnsi="Calibri"/>
          <w:lang w:val="en-GB"/>
        </w:rPr>
        <w:t xml:space="preserve"> considered as </w:t>
      </w:r>
      <w:r w:rsidR="00726EEC">
        <w:rPr>
          <w:rFonts w:ascii="Calibri" w:hAnsi="Calibri"/>
          <w:lang w:val="en-GB"/>
        </w:rPr>
        <w:t>individual-</w:t>
      </w:r>
      <w:r w:rsidR="004E389A" w:rsidRPr="00C845D5">
        <w:rPr>
          <w:rFonts w:ascii="Calibri" w:hAnsi="Calibri"/>
          <w:lang w:val="en-GB"/>
        </w:rPr>
        <w:t xml:space="preserve">specific </w:t>
      </w:r>
      <w:r w:rsidR="00722487">
        <w:rPr>
          <w:rFonts w:ascii="Calibri" w:hAnsi="Calibri"/>
          <w:lang w:val="en-GB"/>
        </w:rPr>
        <w:t>but</w:t>
      </w:r>
      <w:r w:rsidR="00722487" w:rsidRPr="00C845D5">
        <w:rPr>
          <w:rFonts w:ascii="Calibri" w:hAnsi="Calibri"/>
          <w:lang w:val="en-GB"/>
        </w:rPr>
        <w:t xml:space="preserve"> </w:t>
      </w:r>
      <w:r w:rsidR="004E389A" w:rsidRPr="00C845D5">
        <w:rPr>
          <w:rFonts w:ascii="Calibri" w:hAnsi="Calibri"/>
          <w:lang w:val="en-GB"/>
        </w:rPr>
        <w:t>unknown</w:t>
      </w:r>
      <w:r w:rsidR="00726EEC">
        <w:rPr>
          <w:rFonts w:ascii="Calibri" w:hAnsi="Calibri"/>
          <w:lang w:val="en-GB"/>
        </w:rPr>
        <w:t xml:space="preserve"> to the observer</w:t>
      </w:r>
      <w:r w:rsidR="004E389A" w:rsidRPr="00C845D5">
        <w:rPr>
          <w:rFonts w:ascii="Calibri" w:hAnsi="Calibri"/>
          <w:lang w:val="en-GB"/>
        </w:rPr>
        <w:t>.</w:t>
      </w:r>
      <w:r w:rsidR="009D7F18">
        <w:rPr>
          <w:rFonts w:ascii="Calibri" w:hAnsi="Calibri"/>
          <w:lang w:val="en-GB"/>
        </w:rPr>
        <w:t xml:space="preserve"> </w:t>
      </w:r>
      <w:r w:rsidR="00726EEC">
        <w:rPr>
          <w:rFonts w:ascii="Calibri" w:hAnsi="Calibri"/>
          <w:lang w:val="en-GB"/>
        </w:rPr>
        <w:t>An (individual-)</w:t>
      </w:r>
      <w:r w:rsidR="00B54791">
        <w:rPr>
          <w:rFonts w:ascii="Calibri" w:hAnsi="Calibri"/>
          <w:lang w:val="en-GB"/>
        </w:rPr>
        <w:t xml:space="preserve"> </w:t>
      </w:r>
      <w:r w:rsidR="00726EEC">
        <w:rPr>
          <w:rFonts w:ascii="Calibri" w:hAnsi="Calibri"/>
          <w:lang w:val="en-GB"/>
        </w:rPr>
        <w:t xml:space="preserve">specific </w:t>
      </w:r>
      <w:r w:rsidR="009D7F18">
        <w:rPr>
          <w:rFonts w:ascii="Calibri" w:hAnsi="Calibri"/>
          <w:lang w:val="en-GB"/>
        </w:rPr>
        <w:t>environmental effect means that e</w:t>
      </w:r>
      <w:r w:rsidR="0072597F">
        <w:rPr>
          <w:rFonts w:ascii="Calibri" w:hAnsi="Calibri"/>
          <w:lang w:val="en-GB"/>
        </w:rPr>
        <w:t xml:space="preserve">ach individual </w:t>
      </w:r>
      <w:r w:rsidR="00CE7415">
        <w:rPr>
          <w:rFonts w:ascii="Calibri" w:hAnsi="Calibri"/>
          <w:lang w:val="en-GB"/>
        </w:rPr>
        <w:t xml:space="preserve">of the population </w:t>
      </w:r>
      <w:r w:rsidR="002B595D">
        <w:rPr>
          <w:rFonts w:ascii="Calibri" w:hAnsi="Calibri"/>
          <w:lang w:val="en-GB"/>
        </w:rPr>
        <w:t>will experience</w:t>
      </w:r>
      <w:r w:rsidR="009D7F18">
        <w:rPr>
          <w:rFonts w:ascii="Calibri" w:hAnsi="Calibri"/>
          <w:lang w:val="en-GB"/>
        </w:rPr>
        <w:t xml:space="preserve"> different environment</w:t>
      </w:r>
      <w:r w:rsidR="00A76BF8">
        <w:rPr>
          <w:rFonts w:ascii="Calibri" w:hAnsi="Calibri"/>
          <w:lang w:val="en-GB"/>
        </w:rPr>
        <w:t>al condition</w:t>
      </w:r>
      <w:r w:rsidR="002B595D">
        <w:rPr>
          <w:rFonts w:ascii="Calibri" w:hAnsi="Calibri"/>
          <w:lang w:val="en-GB"/>
        </w:rPr>
        <w:t>s</w:t>
      </w:r>
      <w:r w:rsidR="00A76BF8">
        <w:rPr>
          <w:rFonts w:ascii="Calibri" w:hAnsi="Calibri"/>
          <w:lang w:val="en-GB"/>
        </w:rPr>
        <w:t xml:space="preserve"> </w:t>
      </w:r>
      <w:r w:rsidR="000A1C2B">
        <w:rPr>
          <w:rFonts w:ascii="Calibri" w:hAnsi="Calibri"/>
          <w:lang w:val="en-GB"/>
        </w:rPr>
        <w:t>than</w:t>
      </w:r>
      <w:r w:rsidR="009D7F18">
        <w:rPr>
          <w:rFonts w:ascii="Calibri" w:hAnsi="Calibri"/>
          <w:lang w:val="en-GB"/>
        </w:rPr>
        <w:t xml:space="preserve"> </w:t>
      </w:r>
      <w:r w:rsidR="000A1C2B">
        <w:rPr>
          <w:rFonts w:ascii="Calibri" w:hAnsi="Calibri"/>
          <w:lang w:val="en-GB"/>
        </w:rPr>
        <w:t>do</w:t>
      </w:r>
      <w:r w:rsidR="00CE7415">
        <w:rPr>
          <w:rFonts w:ascii="Calibri" w:hAnsi="Calibri"/>
          <w:lang w:val="en-GB"/>
        </w:rPr>
        <w:t xml:space="preserve"> other individuals</w:t>
      </w:r>
      <w:r w:rsidR="002B595D">
        <w:rPr>
          <w:rFonts w:ascii="Calibri" w:hAnsi="Calibri"/>
          <w:lang w:val="en-GB"/>
        </w:rPr>
        <w:t>.</w:t>
      </w:r>
      <w:r w:rsidR="00526D19">
        <w:rPr>
          <w:rFonts w:ascii="Calibri" w:hAnsi="Calibri"/>
          <w:lang w:val="en-GB"/>
        </w:rPr>
        <w:t xml:space="preserve"> For instance, the intensity of</w:t>
      </w:r>
      <w:r w:rsidR="002B595D">
        <w:rPr>
          <w:rFonts w:ascii="Calibri" w:hAnsi="Calibri"/>
          <w:lang w:val="en-GB"/>
        </w:rPr>
        <w:t xml:space="preserve"> intra</w:t>
      </w:r>
      <w:r w:rsidR="000A1C2B">
        <w:rPr>
          <w:rFonts w:ascii="Calibri" w:hAnsi="Calibri"/>
          <w:lang w:val="en-GB"/>
        </w:rPr>
        <w:t>-</w:t>
      </w:r>
      <w:r w:rsidR="002B595D">
        <w:rPr>
          <w:rFonts w:ascii="Calibri" w:hAnsi="Calibri"/>
          <w:lang w:val="en-GB"/>
        </w:rPr>
        <w:t xml:space="preserve"> and inter-specific competition within a p</w:t>
      </w:r>
      <w:r w:rsidR="00683365">
        <w:rPr>
          <w:rFonts w:ascii="Calibri" w:hAnsi="Calibri"/>
          <w:lang w:val="en-GB"/>
        </w:rPr>
        <w:t xml:space="preserve">opulation </w:t>
      </w:r>
      <w:r w:rsidR="003311C2">
        <w:rPr>
          <w:rFonts w:ascii="Calibri" w:hAnsi="Calibri"/>
          <w:lang w:val="en-GB"/>
        </w:rPr>
        <w:t xml:space="preserve">might be experienced </w:t>
      </w:r>
      <w:r w:rsidR="00683365">
        <w:rPr>
          <w:rFonts w:ascii="Calibri" w:hAnsi="Calibri"/>
          <w:lang w:val="en-GB"/>
        </w:rPr>
        <w:t xml:space="preserve">differently </w:t>
      </w:r>
      <w:r w:rsidR="003311C2">
        <w:rPr>
          <w:rFonts w:ascii="Calibri" w:hAnsi="Calibri"/>
          <w:lang w:val="en-GB"/>
        </w:rPr>
        <w:t xml:space="preserve">between </w:t>
      </w:r>
      <w:r w:rsidR="00683365">
        <w:rPr>
          <w:rFonts w:ascii="Calibri" w:hAnsi="Calibri"/>
          <w:lang w:val="en-GB"/>
        </w:rPr>
        <w:t>individuals</w:t>
      </w:r>
      <w:r w:rsidR="009D7F18">
        <w:rPr>
          <w:rFonts w:ascii="Calibri" w:hAnsi="Calibri"/>
          <w:lang w:val="en-GB"/>
        </w:rPr>
        <w:t>.</w:t>
      </w:r>
      <w:r w:rsidR="0072597F">
        <w:rPr>
          <w:rFonts w:ascii="Calibri" w:hAnsi="Calibri"/>
          <w:lang w:val="en-GB"/>
        </w:rPr>
        <w:t xml:space="preserve"> An un</w:t>
      </w:r>
      <w:r w:rsidR="00526D19">
        <w:rPr>
          <w:rFonts w:ascii="Calibri" w:hAnsi="Calibri"/>
          <w:lang w:val="en-GB"/>
        </w:rPr>
        <w:t xml:space="preserve">known environmental effect represents </w:t>
      </w:r>
      <w:r w:rsidR="0072597F">
        <w:rPr>
          <w:rFonts w:ascii="Calibri" w:hAnsi="Calibri"/>
          <w:lang w:val="en-GB"/>
        </w:rPr>
        <w:t>environment</w:t>
      </w:r>
      <w:r w:rsidR="00776F8D">
        <w:rPr>
          <w:rFonts w:ascii="Calibri" w:hAnsi="Calibri"/>
          <w:lang w:val="en-GB"/>
        </w:rPr>
        <w:t>al</w:t>
      </w:r>
      <w:r w:rsidR="0072597F">
        <w:rPr>
          <w:rFonts w:ascii="Calibri" w:hAnsi="Calibri"/>
          <w:lang w:val="en-GB"/>
        </w:rPr>
        <w:t xml:space="preserve"> </w:t>
      </w:r>
      <w:r w:rsidR="00526D19">
        <w:rPr>
          <w:rFonts w:ascii="Calibri" w:hAnsi="Calibri"/>
          <w:lang w:val="en-GB"/>
        </w:rPr>
        <w:t>values that are</w:t>
      </w:r>
      <w:r w:rsidR="0072597F">
        <w:rPr>
          <w:rFonts w:ascii="Calibri" w:hAnsi="Calibri"/>
          <w:lang w:val="en-GB"/>
        </w:rPr>
        <w:t xml:space="preserve"> not measured thus can</w:t>
      </w:r>
      <w:r w:rsidR="000A1C2B">
        <w:rPr>
          <w:rFonts w:ascii="Calibri" w:hAnsi="Calibri"/>
          <w:lang w:val="en-GB"/>
        </w:rPr>
        <w:t>not</w:t>
      </w:r>
      <w:r w:rsidR="0072597F">
        <w:rPr>
          <w:rFonts w:ascii="Calibri" w:hAnsi="Calibri"/>
          <w:lang w:val="en-GB"/>
        </w:rPr>
        <w:t xml:space="preserve"> be included in the statistical analysis.</w:t>
      </w:r>
      <w:r w:rsidR="009D7F18">
        <w:rPr>
          <w:rFonts w:ascii="Calibri" w:hAnsi="Calibri"/>
          <w:lang w:val="en-GB"/>
        </w:rPr>
        <w:t xml:space="preserve"> </w:t>
      </w:r>
      <w:r w:rsidR="00722487">
        <w:rPr>
          <w:rFonts w:ascii="Calibri" w:hAnsi="Calibri"/>
          <w:lang w:val="en-GB"/>
        </w:rPr>
        <w:t xml:space="preserve">Earlier we noted that </w:t>
      </w:r>
      <w:r w:rsidR="00722487" w:rsidRPr="00C845D5">
        <w:rPr>
          <w:rFonts w:ascii="Calibri" w:hAnsi="Calibri"/>
          <w:lang w:val="en-GB"/>
        </w:rPr>
        <w:t>V</w:t>
      </w:r>
      <w:r w:rsidR="006D027E">
        <w:rPr>
          <w:rFonts w:ascii="Calibri" w:hAnsi="Calibri"/>
          <w:vertAlign w:val="subscript"/>
          <w:lang w:val="en-GB"/>
        </w:rPr>
        <w:t>R</w:t>
      </w:r>
      <w:r w:rsidR="00722487">
        <w:rPr>
          <w:rFonts w:ascii="Calibri" w:hAnsi="Calibri"/>
          <w:lang w:val="en-GB"/>
        </w:rPr>
        <w:t xml:space="preserve"> is called </w:t>
      </w:r>
      <w:r w:rsidR="004A3DBF">
        <w:rPr>
          <w:rFonts w:ascii="Calibri" w:hAnsi="Calibri"/>
          <w:lang w:val="en-GB"/>
        </w:rPr>
        <w:t>“</w:t>
      </w:r>
      <w:r w:rsidR="00722487">
        <w:rPr>
          <w:rFonts w:ascii="Calibri" w:hAnsi="Calibri"/>
          <w:lang w:val="en-GB"/>
        </w:rPr>
        <w:t>residual variance</w:t>
      </w:r>
      <w:r w:rsidR="004A3DBF">
        <w:rPr>
          <w:rFonts w:ascii="Calibri" w:hAnsi="Calibri"/>
          <w:lang w:val="en-GB"/>
        </w:rPr>
        <w:t xml:space="preserve">”. </w:t>
      </w:r>
      <w:r w:rsidR="00722487">
        <w:rPr>
          <w:rFonts w:ascii="Calibri" w:hAnsi="Calibri"/>
          <w:lang w:val="en-GB"/>
        </w:rPr>
        <w:t>Now, unk</w:t>
      </w:r>
      <w:r w:rsidR="004A3DBF">
        <w:rPr>
          <w:rFonts w:ascii="Calibri" w:hAnsi="Calibri"/>
          <w:lang w:val="en-GB"/>
        </w:rPr>
        <w:t>nown, environmentally-</w:t>
      </w:r>
      <w:r w:rsidR="00722487">
        <w:rPr>
          <w:rFonts w:ascii="Calibri" w:hAnsi="Calibri"/>
          <w:lang w:val="en-GB"/>
        </w:rPr>
        <w:t xml:space="preserve">caused variance will </w:t>
      </w:r>
      <w:r w:rsidR="000B19EB">
        <w:rPr>
          <w:rFonts w:ascii="Calibri" w:hAnsi="Calibri"/>
          <w:lang w:val="en-GB"/>
        </w:rPr>
        <w:t xml:space="preserve">be </w:t>
      </w:r>
      <w:r w:rsidR="004A3DBF">
        <w:rPr>
          <w:rFonts w:ascii="Calibri" w:hAnsi="Calibri"/>
          <w:lang w:val="en-GB"/>
        </w:rPr>
        <w:t>combine</w:t>
      </w:r>
      <w:r w:rsidR="000B19EB">
        <w:rPr>
          <w:rFonts w:ascii="Calibri" w:hAnsi="Calibri"/>
          <w:lang w:val="en-GB"/>
        </w:rPr>
        <w:t>d</w:t>
      </w:r>
      <w:r w:rsidR="004A3DBF">
        <w:rPr>
          <w:rFonts w:ascii="Calibri" w:hAnsi="Calibri"/>
          <w:lang w:val="en-GB"/>
        </w:rPr>
        <w:t xml:space="preserve"> with </w:t>
      </w:r>
      <w:r w:rsidR="004A3DBF" w:rsidRPr="00C845D5">
        <w:rPr>
          <w:rFonts w:ascii="Calibri" w:hAnsi="Calibri"/>
          <w:lang w:val="en-GB"/>
        </w:rPr>
        <w:t>V</w:t>
      </w:r>
      <w:r w:rsidR="004A3DBF">
        <w:rPr>
          <w:rFonts w:ascii="Calibri" w:hAnsi="Calibri"/>
          <w:vertAlign w:val="subscript"/>
          <w:lang w:val="en-GB"/>
        </w:rPr>
        <w:t>m</w:t>
      </w:r>
      <w:r w:rsidR="00722487">
        <w:rPr>
          <w:rFonts w:ascii="Calibri" w:hAnsi="Calibri"/>
          <w:lang w:val="en-GB"/>
        </w:rPr>
        <w:t xml:space="preserve"> </w:t>
      </w:r>
      <w:r w:rsidR="004A3DBF">
        <w:rPr>
          <w:rFonts w:ascii="Calibri" w:hAnsi="Calibri"/>
          <w:lang w:val="en-GB"/>
        </w:rPr>
        <w:t xml:space="preserve">to make </w:t>
      </w:r>
      <w:r w:rsidR="00722487" w:rsidRPr="00C845D5">
        <w:rPr>
          <w:rFonts w:ascii="Calibri" w:hAnsi="Calibri"/>
          <w:lang w:val="en-GB"/>
        </w:rPr>
        <w:t>V</w:t>
      </w:r>
      <w:r w:rsidR="006D027E">
        <w:rPr>
          <w:rFonts w:ascii="Calibri" w:hAnsi="Calibri"/>
          <w:vertAlign w:val="subscript"/>
          <w:lang w:val="en-GB"/>
        </w:rPr>
        <w:t>R</w:t>
      </w:r>
      <w:r w:rsidR="00722487">
        <w:rPr>
          <w:rFonts w:ascii="Calibri" w:hAnsi="Calibri"/>
          <w:vertAlign w:val="subscript"/>
          <w:lang w:val="en-GB"/>
        </w:rPr>
        <w:t xml:space="preserve"> , </w:t>
      </w:r>
      <w:r w:rsidR="00722487" w:rsidRPr="001F2BCF">
        <w:rPr>
          <w:rFonts w:ascii="Calibri" w:hAnsi="Calibri"/>
          <w:lang w:val="en-GB"/>
        </w:rPr>
        <w:t>and is the primary reason for calling it “residual” variance.</w:t>
      </w:r>
      <w:r w:rsidR="00722487">
        <w:rPr>
          <w:rFonts w:ascii="Calibri" w:hAnsi="Calibri"/>
          <w:vertAlign w:val="subscript"/>
          <w:lang w:val="en-GB"/>
        </w:rPr>
        <w:t xml:space="preserve">  </w:t>
      </w:r>
      <w:r w:rsidR="003311C2">
        <w:rPr>
          <w:rFonts w:ascii="Calibri" w:hAnsi="Calibri"/>
          <w:lang w:val="en-GB"/>
        </w:rPr>
        <w:t>In reality, there may be many environmental effects, both known and unknown. We will use the term V</w:t>
      </w:r>
      <w:r w:rsidR="003311C2" w:rsidRPr="001F2BCF">
        <w:rPr>
          <w:rFonts w:ascii="Calibri" w:hAnsi="Calibri"/>
          <w:vertAlign w:val="subscript"/>
          <w:lang w:val="en-GB"/>
        </w:rPr>
        <w:t>E</w:t>
      </w:r>
      <w:r w:rsidR="003311C2">
        <w:rPr>
          <w:rFonts w:ascii="Calibri" w:hAnsi="Calibri"/>
          <w:lang w:val="en-GB"/>
        </w:rPr>
        <w:t xml:space="preserve"> to refer to all phenotypic variance caused by the environment. Known environmental variance will be indicated by V</w:t>
      </w:r>
      <w:r w:rsidR="003311C2" w:rsidRPr="001F2BCF">
        <w:rPr>
          <w:rFonts w:ascii="Calibri" w:hAnsi="Calibri"/>
          <w:vertAlign w:val="subscript"/>
          <w:lang w:val="en-GB"/>
        </w:rPr>
        <w:t>β</w:t>
      </w:r>
      <w:r w:rsidR="00675D64">
        <w:rPr>
          <w:rFonts w:ascii="Calibri" w:hAnsi="Calibri"/>
          <w:vertAlign w:val="subscript"/>
          <w:lang w:val="en-GB"/>
        </w:rPr>
        <w:t>x</w:t>
      </w:r>
      <w:r w:rsidR="003311C2">
        <w:rPr>
          <w:rFonts w:ascii="Calibri" w:hAnsi="Calibri"/>
          <w:lang w:val="en-GB"/>
        </w:rPr>
        <w:t xml:space="preserve">. </w:t>
      </w:r>
    </w:p>
    <w:p w14:paraId="1170A150" w14:textId="602EE463" w:rsidR="00EF6F64" w:rsidRPr="00C845D5" w:rsidRDefault="003311C2" w:rsidP="001F2BCF">
      <w:pPr>
        <w:ind w:firstLine="708"/>
        <w:rPr>
          <w:rFonts w:ascii="Calibri" w:hAnsi="Calibri"/>
          <w:lang w:val="en-GB"/>
        </w:rPr>
      </w:pPr>
      <w:r>
        <w:rPr>
          <w:rFonts w:ascii="Calibri" w:hAnsi="Calibri"/>
          <w:lang w:val="en-GB"/>
        </w:rPr>
        <w:t xml:space="preserve">In this simulation, let’s assume there is only one environmental effect. We will specify it </w:t>
      </w:r>
      <w:r w:rsidR="00675D64">
        <w:rPr>
          <w:rFonts w:ascii="Calibri" w:hAnsi="Calibri"/>
          <w:lang w:val="en-GB"/>
        </w:rPr>
        <w:t xml:space="preserve">to generate phenotypes, </w:t>
      </w:r>
      <w:r>
        <w:rPr>
          <w:rFonts w:ascii="Calibri" w:hAnsi="Calibri"/>
          <w:lang w:val="en-GB"/>
        </w:rPr>
        <w:t>so let’s use the term V</w:t>
      </w:r>
      <w:r w:rsidRPr="007F572F">
        <w:rPr>
          <w:rFonts w:ascii="Calibri" w:hAnsi="Calibri"/>
          <w:vertAlign w:val="subscript"/>
          <w:lang w:val="en-GB"/>
        </w:rPr>
        <w:t>β</w:t>
      </w:r>
      <w:r w:rsidR="00675D64">
        <w:rPr>
          <w:rFonts w:ascii="Calibri" w:hAnsi="Calibri"/>
          <w:vertAlign w:val="subscript"/>
          <w:lang w:val="en-GB"/>
        </w:rPr>
        <w:t>x</w:t>
      </w:r>
      <w:r>
        <w:rPr>
          <w:rFonts w:ascii="Calibri" w:hAnsi="Calibri"/>
          <w:lang w:val="en-GB"/>
        </w:rPr>
        <w:t>.</w:t>
      </w:r>
      <w:r w:rsidR="00675D64">
        <w:rPr>
          <w:rFonts w:ascii="Calibri" w:hAnsi="Calibri"/>
          <w:lang w:val="en-GB"/>
        </w:rPr>
        <w:t xml:space="preserve"> </w:t>
      </w:r>
      <w:r>
        <w:rPr>
          <w:rFonts w:ascii="Calibri" w:hAnsi="Calibri"/>
          <w:lang w:val="en-GB"/>
        </w:rPr>
        <w:t>Y</w:t>
      </w:r>
      <w:r w:rsidR="00EF6F64">
        <w:rPr>
          <w:rFonts w:ascii="Calibri" w:hAnsi="Calibri"/>
          <w:lang w:val="en-GB"/>
        </w:rPr>
        <w:t xml:space="preserve">ou can </w:t>
      </w:r>
      <w:r>
        <w:rPr>
          <w:rFonts w:ascii="Calibri" w:hAnsi="Calibri"/>
          <w:lang w:val="en-GB"/>
        </w:rPr>
        <w:t xml:space="preserve">thus </w:t>
      </w:r>
      <w:r w:rsidR="00EF6F64">
        <w:rPr>
          <w:rFonts w:ascii="Calibri" w:hAnsi="Calibri"/>
          <w:lang w:val="en-GB"/>
        </w:rPr>
        <w:t>try several combinations of V</w:t>
      </w:r>
      <w:r w:rsidR="004A3DBF">
        <w:rPr>
          <w:rFonts w:ascii="Calibri" w:hAnsi="Calibri"/>
          <w:vertAlign w:val="subscript"/>
          <w:lang w:val="en-GB"/>
        </w:rPr>
        <w:t>m</w:t>
      </w:r>
      <w:r w:rsidR="003758A0">
        <w:rPr>
          <w:rFonts w:ascii="Calibri" w:hAnsi="Calibri"/>
          <w:lang w:val="en-GB"/>
        </w:rPr>
        <w:t xml:space="preserve">, </w:t>
      </w:r>
      <w:r w:rsidR="00EF6F64">
        <w:rPr>
          <w:rFonts w:ascii="Calibri" w:hAnsi="Calibri"/>
          <w:lang w:val="en-GB"/>
        </w:rPr>
        <w:t>V</w:t>
      </w:r>
      <w:r w:rsidR="00A00C5D">
        <w:rPr>
          <w:rFonts w:ascii="Calibri" w:hAnsi="Calibri"/>
          <w:vertAlign w:val="subscript"/>
          <w:lang w:val="en-GB"/>
        </w:rPr>
        <w:t>I</w:t>
      </w:r>
      <w:r w:rsidR="003758A0">
        <w:rPr>
          <w:rFonts w:ascii="Calibri" w:hAnsi="Calibri"/>
          <w:lang w:val="en-GB"/>
        </w:rPr>
        <w:t xml:space="preserve">, and </w:t>
      </w:r>
      <w:r>
        <w:rPr>
          <w:rFonts w:ascii="Calibri" w:hAnsi="Calibri"/>
          <w:lang w:val="en-GB"/>
        </w:rPr>
        <w:t>V</w:t>
      </w:r>
      <w:r w:rsidRPr="007F572F">
        <w:rPr>
          <w:rFonts w:ascii="Calibri" w:hAnsi="Calibri"/>
          <w:vertAlign w:val="subscript"/>
          <w:lang w:val="en-GB"/>
        </w:rPr>
        <w:t>β</w:t>
      </w:r>
      <w:r w:rsidR="00675D64">
        <w:rPr>
          <w:rFonts w:ascii="Calibri" w:hAnsi="Calibri"/>
          <w:vertAlign w:val="subscript"/>
          <w:lang w:val="en-GB"/>
        </w:rPr>
        <w:t>x</w:t>
      </w:r>
      <w:r w:rsidR="00EF6F64">
        <w:rPr>
          <w:rFonts w:ascii="Calibri" w:hAnsi="Calibri"/>
          <w:lang w:val="en-GB"/>
        </w:rPr>
        <w:t xml:space="preserve"> </w:t>
      </w:r>
      <w:r w:rsidR="003758A0">
        <w:rPr>
          <w:rFonts w:ascii="Calibri" w:hAnsi="Calibri"/>
          <w:lang w:val="en-GB"/>
        </w:rPr>
        <w:t xml:space="preserve">(with the constraint that they add up to 1) to uncover </w:t>
      </w:r>
      <w:r w:rsidR="00EF6F64">
        <w:rPr>
          <w:rFonts w:ascii="Calibri" w:hAnsi="Calibri"/>
          <w:lang w:val="en-GB"/>
        </w:rPr>
        <w:t xml:space="preserve">how </w:t>
      </w:r>
      <w:r w:rsidR="003758A0">
        <w:rPr>
          <w:rFonts w:ascii="Calibri" w:hAnsi="Calibri"/>
          <w:lang w:val="en-GB"/>
        </w:rPr>
        <w:t xml:space="preserve">the input values </w:t>
      </w:r>
      <w:r w:rsidR="00EF6F64">
        <w:rPr>
          <w:rFonts w:ascii="Calibri" w:hAnsi="Calibri"/>
          <w:lang w:val="en-GB"/>
        </w:rPr>
        <w:t xml:space="preserve">affect the estimates of repeatability and </w:t>
      </w:r>
      <w:r w:rsidR="003758A0">
        <w:rPr>
          <w:rFonts w:ascii="Calibri" w:hAnsi="Calibri"/>
          <w:lang w:val="en-GB"/>
        </w:rPr>
        <w:t xml:space="preserve">each </w:t>
      </w:r>
      <w:r w:rsidR="00EF6F64">
        <w:rPr>
          <w:rFonts w:ascii="Calibri" w:hAnsi="Calibri"/>
          <w:lang w:val="en-GB"/>
        </w:rPr>
        <w:t>variance component.</w:t>
      </w:r>
      <w:r w:rsidR="003856D9">
        <w:rPr>
          <w:rFonts w:ascii="Calibri" w:hAnsi="Calibri"/>
          <w:lang w:val="en-GB"/>
        </w:rPr>
        <w:t xml:space="preserve"> Just remember that for now V</w:t>
      </w:r>
      <w:r w:rsidR="003856D9" w:rsidRPr="007F572F">
        <w:rPr>
          <w:rFonts w:ascii="Calibri" w:hAnsi="Calibri"/>
          <w:vertAlign w:val="subscript"/>
          <w:lang w:val="en-GB"/>
        </w:rPr>
        <w:t>β</w:t>
      </w:r>
      <w:r w:rsidR="00675D64">
        <w:rPr>
          <w:rFonts w:ascii="Calibri" w:hAnsi="Calibri"/>
          <w:vertAlign w:val="subscript"/>
          <w:lang w:val="en-GB"/>
        </w:rPr>
        <w:t>x</w:t>
      </w:r>
      <w:r w:rsidR="003856D9">
        <w:rPr>
          <w:rFonts w:ascii="Calibri" w:hAnsi="Calibri"/>
          <w:lang w:val="en-GB"/>
        </w:rPr>
        <w:t xml:space="preserve"> is one environmental effect but it will be measured as part of the residual. </w:t>
      </w:r>
    </w:p>
    <w:p w14:paraId="12B26958" w14:textId="77777777" w:rsidR="00FE5DCC" w:rsidRPr="00C845D5" w:rsidRDefault="00FE5DCC" w:rsidP="00FE5DCC">
      <w:pPr>
        <w:rPr>
          <w:rFonts w:ascii="Calibri" w:hAnsi="Calibri"/>
          <w:lang w:val="en-GB"/>
        </w:rPr>
      </w:pPr>
    </w:p>
    <w:p w14:paraId="29614DF5" w14:textId="77777777" w:rsidR="00FE5DCC" w:rsidRPr="00C845D5" w:rsidRDefault="00FE5DCC" w:rsidP="00FE5DCC">
      <w:pPr>
        <w:rPr>
          <w:rFonts w:ascii="Calibri" w:hAnsi="Calibri"/>
          <w:lang w:val="en-GB"/>
        </w:rPr>
      </w:pPr>
      <w:r w:rsidRPr="00C845D5">
        <w:rPr>
          <w:rFonts w:ascii="Calibri" w:hAnsi="Calibri"/>
          <w:lang w:val="en-GB"/>
        </w:rPr>
        <w:t>Number of individuals =</w:t>
      </w:r>
      <w:r w:rsidRPr="00C845D5">
        <w:rPr>
          <w:rFonts w:ascii="Calibri" w:hAnsi="Calibri"/>
          <w:highlight w:val="yellow"/>
          <w:lang w:val="en-GB"/>
        </w:rPr>
        <w:t>…….</w:t>
      </w:r>
    </w:p>
    <w:p w14:paraId="17AE3EF8" w14:textId="688060D0" w:rsidR="00FE5DCC" w:rsidRPr="00C845D5" w:rsidRDefault="00FE5DCC" w:rsidP="00FE5DCC">
      <w:pPr>
        <w:rPr>
          <w:rFonts w:ascii="Calibri" w:hAnsi="Calibri"/>
          <w:lang w:val="en-GB"/>
        </w:rPr>
      </w:pPr>
      <w:r w:rsidRPr="00C845D5">
        <w:rPr>
          <w:rFonts w:ascii="Calibri" w:hAnsi="Calibri"/>
          <w:lang w:val="en-GB"/>
        </w:rPr>
        <w:t>V</w:t>
      </w:r>
      <w:r w:rsidR="004A3DBF">
        <w:rPr>
          <w:rFonts w:ascii="Calibri" w:hAnsi="Calibri"/>
          <w:vertAlign w:val="subscript"/>
          <w:lang w:val="en-GB"/>
        </w:rPr>
        <w:t>m</w:t>
      </w:r>
      <w:r w:rsidRPr="00C845D5">
        <w:rPr>
          <w:rFonts w:ascii="Calibri" w:hAnsi="Calibri"/>
          <w:lang w:val="en-GB"/>
        </w:rPr>
        <w:t xml:space="preserve"> =</w:t>
      </w:r>
      <w:r w:rsidRPr="00C845D5">
        <w:rPr>
          <w:rFonts w:ascii="Calibri" w:hAnsi="Calibri"/>
          <w:highlight w:val="yellow"/>
          <w:lang w:val="en-GB"/>
        </w:rPr>
        <w:t>…….</w:t>
      </w:r>
    </w:p>
    <w:p w14:paraId="53F1B1AD" w14:textId="64982318" w:rsidR="00FE5DCC" w:rsidRPr="00C845D5" w:rsidRDefault="00A00C5D" w:rsidP="00FE5DCC">
      <w:pPr>
        <w:rPr>
          <w:rFonts w:ascii="Calibri" w:hAnsi="Calibri"/>
          <w:lang w:val="en-GB"/>
        </w:rPr>
      </w:pPr>
      <w:r w:rsidRPr="00C845D5">
        <w:rPr>
          <w:rFonts w:ascii="Calibri" w:hAnsi="Calibri"/>
          <w:lang w:val="en-GB"/>
        </w:rPr>
        <w:t>V</w:t>
      </w:r>
      <w:r>
        <w:rPr>
          <w:rFonts w:ascii="Calibri" w:hAnsi="Calibri"/>
          <w:vertAlign w:val="subscript"/>
          <w:lang w:val="en-GB"/>
        </w:rPr>
        <w:t>I</w:t>
      </w:r>
      <w:r w:rsidRPr="00C845D5">
        <w:rPr>
          <w:rFonts w:ascii="Calibri" w:hAnsi="Calibri"/>
          <w:lang w:val="en-GB"/>
        </w:rPr>
        <w:t xml:space="preserve"> </w:t>
      </w:r>
      <w:r w:rsidR="00FE5DCC" w:rsidRPr="00C845D5">
        <w:rPr>
          <w:rFonts w:ascii="Calibri" w:hAnsi="Calibri"/>
          <w:lang w:val="en-GB"/>
        </w:rPr>
        <w:t>=</w:t>
      </w:r>
      <w:r w:rsidR="00FE5DCC" w:rsidRPr="00C845D5">
        <w:rPr>
          <w:rFonts w:ascii="Calibri" w:hAnsi="Calibri"/>
          <w:highlight w:val="yellow"/>
          <w:lang w:val="en-GB"/>
        </w:rPr>
        <w:t>…….</w:t>
      </w:r>
    </w:p>
    <w:p w14:paraId="11F16777" w14:textId="05936C09" w:rsidR="002A0945" w:rsidRDefault="00037CA2">
      <w:pPr>
        <w:rPr>
          <w:rFonts w:ascii="Calibri" w:eastAsia="Calibri" w:hAnsi="Calibri" w:cs="Times New Roman"/>
          <w:lang w:val="en-GB" w:eastAsia="en-US"/>
        </w:rPr>
      </w:pPr>
      <w:r w:rsidRPr="00C845D5">
        <w:rPr>
          <w:rFonts w:ascii="Calibri" w:hAnsi="Calibri"/>
          <w:lang w:val="en-GB"/>
        </w:rPr>
        <w:lastRenderedPageBreak/>
        <w:t>V</w:t>
      </w:r>
      <w:r>
        <w:rPr>
          <w:rFonts w:ascii="Calibri" w:hAnsi="Calibri"/>
          <w:vertAlign w:val="subscript"/>
          <w:lang w:val="en-GB"/>
        </w:rPr>
        <w:t>β</w:t>
      </w:r>
      <w:r w:rsidR="00675D64">
        <w:rPr>
          <w:rFonts w:ascii="Calibri" w:hAnsi="Calibri"/>
          <w:vertAlign w:val="subscript"/>
          <w:lang w:val="en-GB"/>
        </w:rPr>
        <w:t>x</w:t>
      </w:r>
      <w:r w:rsidR="00F86F68" w:rsidRPr="00C845D5">
        <w:rPr>
          <w:rFonts w:ascii="Calibri" w:hAnsi="Calibri"/>
          <w:lang w:val="en-GB"/>
        </w:rPr>
        <w:t xml:space="preserve"> = </w:t>
      </w:r>
      <w:r w:rsidR="00F86F68" w:rsidRPr="00C845D5">
        <w:rPr>
          <w:rFonts w:ascii="Calibri" w:hAnsi="Calibri"/>
          <w:highlight w:val="yellow"/>
          <w:lang w:val="en-GB"/>
        </w:rPr>
        <w:t>…….</w:t>
      </w:r>
      <w:r w:rsidR="00BE0FDC">
        <w:rPr>
          <w:rFonts w:ascii="Calibri" w:hAnsi="Calibri"/>
          <w:lang w:val="en-GB"/>
        </w:rPr>
        <w:t xml:space="preserve"> </w:t>
      </w:r>
      <w:commentRangeStart w:id="27"/>
      <w:r w:rsidR="00BE0FDC">
        <w:rPr>
          <w:rFonts w:ascii="Calibri" w:hAnsi="Calibri"/>
          <w:lang w:val="en-GB"/>
        </w:rPr>
        <w:t>[Note that the slider speci</w:t>
      </w:r>
      <w:r w:rsidR="004854E3">
        <w:rPr>
          <w:rFonts w:ascii="Calibri" w:hAnsi="Calibri"/>
          <w:lang w:val="en-GB"/>
        </w:rPr>
        <w:t>f</w:t>
      </w:r>
      <w:r w:rsidR="00D50337">
        <w:rPr>
          <w:rFonts w:ascii="Calibri" w:hAnsi="Calibri"/>
          <w:lang w:val="en-GB"/>
        </w:rPr>
        <w:t>i</w:t>
      </w:r>
      <w:r w:rsidR="00BE0FDC">
        <w:rPr>
          <w:rFonts w:ascii="Calibri" w:hAnsi="Calibri"/>
          <w:lang w:val="en-GB"/>
        </w:rPr>
        <w:t xml:space="preserve">es both the variance due to x as well as the slope since SQuID uses a standardized variance of 1 for x].  </w:t>
      </w:r>
      <w:commentRangeEnd w:id="27"/>
      <w:r w:rsidR="00892616">
        <w:rPr>
          <w:rStyle w:val="CommentReference"/>
        </w:rPr>
        <w:commentReference w:id="27"/>
      </w:r>
    </w:p>
    <w:p w14:paraId="57B9D6B7" w14:textId="164A6A7D" w:rsidR="002A0945" w:rsidRPr="00C845D5" w:rsidRDefault="002A0945">
      <w:pPr>
        <w:rPr>
          <w:rFonts w:ascii="Calibri" w:hAnsi="Calibri"/>
          <w:lang w:val="en-GB"/>
        </w:rPr>
      </w:pPr>
      <w:r w:rsidRPr="00C845D5">
        <w:rPr>
          <w:rFonts w:ascii="Calibri" w:eastAsia="Calibri" w:hAnsi="Calibri" w:cs="Times New Roman"/>
          <w:lang w:val="en-GB" w:eastAsia="en-US"/>
        </w:rPr>
        <w:t>Number of trait expressions</w:t>
      </w:r>
      <w:r w:rsidR="0076529A">
        <w:rPr>
          <w:rFonts w:ascii="Calibri" w:eastAsia="Calibri" w:hAnsi="Calibri" w:cs="Times New Roman"/>
          <w:lang w:val="en-GB" w:eastAsia="en-US"/>
        </w:rPr>
        <w:t xml:space="preserve"> = </w:t>
      </w:r>
      <w:r w:rsidR="0076529A" w:rsidRPr="0076529A">
        <w:rPr>
          <w:rFonts w:ascii="Calibri" w:eastAsia="Calibri" w:hAnsi="Calibri" w:cs="Times New Roman"/>
          <w:highlight w:val="yellow"/>
          <w:lang w:val="en-GB" w:eastAsia="en-US"/>
        </w:rPr>
        <w:t>……</w:t>
      </w:r>
    </w:p>
    <w:p w14:paraId="3EB07270" w14:textId="77777777" w:rsidR="00C845D5" w:rsidRPr="00C845D5" w:rsidRDefault="00C845D5">
      <w:pPr>
        <w:rPr>
          <w:rFonts w:ascii="Calibri" w:hAnsi="Calibri"/>
          <w:lang w:val="en-GB"/>
        </w:rPr>
      </w:pPr>
    </w:p>
    <w:p w14:paraId="5F8186DE" w14:textId="4F09884F" w:rsidR="00C845D5" w:rsidRPr="00C845D5" w:rsidRDefault="001C6EE1" w:rsidP="00C845D5">
      <w:pPr>
        <w:rPr>
          <w:rFonts w:ascii="Calibri" w:hAnsi="Calibri"/>
          <w:lang w:val="en-GB"/>
        </w:rPr>
      </w:pPr>
      <w:r>
        <w:rPr>
          <w:rFonts w:ascii="Calibri" w:hAnsi="Calibri"/>
          <w:highlight w:val="green"/>
          <w:lang w:val="en-GB"/>
        </w:rPr>
        <w:t>5</w:t>
      </w:r>
      <w:r w:rsidR="00C845D5">
        <w:rPr>
          <w:rFonts w:ascii="Calibri" w:hAnsi="Calibri"/>
          <w:highlight w:val="green"/>
          <w:lang w:val="en-GB"/>
        </w:rPr>
        <w:t xml:space="preserve"> </w:t>
      </w:r>
      <w:r w:rsidR="00C845D5" w:rsidRPr="00C845D5">
        <w:rPr>
          <w:rFonts w:ascii="Calibri" w:hAnsi="Calibri"/>
          <w:highlight w:val="green"/>
          <w:lang w:val="en-GB"/>
        </w:rPr>
        <w:t>GRAPH</w:t>
      </w:r>
      <w:r w:rsidR="00C845D5">
        <w:rPr>
          <w:rFonts w:ascii="Calibri" w:hAnsi="Calibri"/>
          <w:highlight w:val="green"/>
          <w:lang w:val="en-GB"/>
        </w:rPr>
        <w:t>S here</w:t>
      </w:r>
    </w:p>
    <w:p w14:paraId="1222F8F9" w14:textId="77777777" w:rsidR="00C845D5" w:rsidRDefault="00C845D5">
      <w:pPr>
        <w:rPr>
          <w:rFonts w:ascii="Calibri" w:hAnsi="Calibri"/>
          <w:lang w:val="en-GB"/>
        </w:rPr>
      </w:pPr>
    </w:p>
    <w:p w14:paraId="2FDCCBF4" w14:textId="77777777" w:rsidR="00CC0ED6" w:rsidRDefault="00CC0ED6" w:rsidP="00CC0ED6">
      <w:pPr>
        <w:rPr>
          <w:ins w:id="28" w:author="Hassen" w:date="2016-05-27T13:57:00Z"/>
          <w:rFonts w:ascii="Calibri" w:hAnsi="Calibri"/>
          <w:lang w:val="en-GB"/>
        </w:rPr>
      </w:pPr>
      <w:ins w:id="29" w:author="Hassen" w:date="2016-05-27T13:57:00Z">
        <w:r>
          <w:rPr>
            <w:rFonts w:ascii="Calibri" w:hAnsi="Calibri"/>
            <w:lang w:val="en-GB"/>
          </w:rPr>
          <w:t>A mixed statistical model estimates these parameters:</w:t>
        </w:r>
      </w:ins>
    </w:p>
    <w:tbl>
      <w:tblPr>
        <w:tblStyle w:val="TableGrid"/>
        <w:tblW w:w="9060" w:type="dxa"/>
        <w:jc w:val="center"/>
        <w:tblLook w:val="04A0" w:firstRow="1" w:lastRow="0" w:firstColumn="1" w:lastColumn="0" w:noHBand="0" w:noVBand="1"/>
      </w:tblPr>
      <w:tblGrid>
        <w:gridCol w:w="4219"/>
        <w:gridCol w:w="4841"/>
      </w:tblGrid>
      <w:tr w:rsidR="007B2F00" w14:paraId="03E92337" w14:textId="77777777" w:rsidTr="007B2F00">
        <w:trPr>
          <w:jc w:val="center"/>
        </w:trPr>
        <w:tc>
          <w:tcPr>
            <w:tcW w:w="4219" w:type="dxa"/>
          </w:tcPr>
          <w:p w14:paraId="010051CB" w14:textId="04ECCAE1" w:rsidR="007B2F00" w:rsidRDefault="007B2F00" w:rsidP="007B2F00">
            <w:pPr>
              <w:spacing w:after="200"/>
              <w:jc w:val="center"/>
              <w:rPr>
                <w:rFonts w:ascii="Calibri" w:eastAsia="Calibri" w:hAnsi="Calibri" w:cs="Times New Roman"/>
                <w:lang w:val="en-GB" w:eastAsia="en-US"/>
              </w:rPr>
            </w:pPr>
            <w:r>
              <w:rPr>
                <w:rFonts w:ascii="Calibri" w:eastAsia="Calibri" w:hAnsi="Calibri" w:cs="Times New Roman"/>
                <w:lang w:val="en-GB" w:eastAsia="en-US"/>
              </w:rPr>
              <w:t>True</w:t>
            </w:r>
          </w:p>
        </w:tc>
        <w:tc>
          <w:tcPr>
            <w:tcW w:w="4841" w:type="dxa"/>
          </w:tcPr>
          <w:p w14:paraId="70558BA0" w14:textId="33C75478" w:rsidR="007B2F00" w:rsidRDefault="007B2F00" w:rsidP="007B2F00">
            <w:pPr>
              <w:spacing w:after="200"/>
              <w:jc w:val="center"/>
              <w:rPr>
                <w:rFonts w:ascii="Calibri" w:eastAsia="Calibri" w:hAnsi="Calibri" w:cs="Times New Roman"/>
                <w:lang w:val="en-GB" w:eastAsia="en-US"/>
              </w:rPr>
            </w:pPr>
            <w:r>
              <w:rPr>
                <w:rFonts w:ascii="Calibri" w:eastAsia="Calibri" w:hAnsi="Calibri" w:cs="Times New Roman"/>
                <w:lang w:val="en-GB" w:eastAsia="en-US"/>
              </w:rPr>
              <w:t>Estimated</w:t>
            </w:r>
          </w:p>
        </w:tc>
      </w:tr>
      <w:tr w:rsidR="007B2F00" w:rsidRPr="007C075B" w14:paraId="1C67C582" w14:textId="77777777" w:rsidTr="007B2F00">
        <w:trPr>
          <w:jc w:val="center"/>
        </w:trPr>
        <w:tc>
          <w:tcPr>
            <w:tcW w:w="4219" w:type="dxa"/>
          </w:tcPr>
          <w:p w14:paraId="55E4872E" w14:textId="57477CC2" w:rsidR="007B2F00" w:rsidRPr="00C845D5" w:rsidDel="003B23FF" w:rsidRDefault="009F785C" w:rsidP="00796E53">
            <w:pPr>
              <w:spacing w:after="200"/>
              <w:jc w:val="center"/>
              <w:rPr>
                <w:rFonts w:ascii="Calibri" w:eastAsia="Calibri" w:hAnsi="Calibri" w:cs="Times New Roman"/>
                <w:lang w:val="en-GB" w:eastAsia="en-US"/>
              </w:rPr>
            </w:pPr>
            <w:r>
              <w:rPr>
                <w:rFonts w:ascii="Calibri" w:eastAsia="Calibri" w:hAnsi="Calibri" w:cs="Times New Roman"/>
                <w:lang w:val="en-GB" w:eastAsia="en-US"/>
              </w:rPr>
              <w:t>Total</w:t>
            </w:r>
            <w:r w:rsidR="007B2F00">
              <w:rPr>
                <w:rFonts w:ascii="Calibri" w:eastAsia="Calibri" w:hAnsi="Calibri" w:cs="Times New Roman"/>
                <w:lang w:val="en-GB" w:eastAsia="en-US"/>
              </w:rPr>
              <w:t xml:space="preserve"> </w:t>
            </w:r>
            <w:r w:rsidR="00796E53">
              <w:rPr>
                <w:rFonts w:ascii="Calibri" w:eastAsia="Calibri" w:hAnsi="Calibri" w:cs="Times New Roman"/>
                <w:lang w:val="en-GB" w:eastAsia="en-US"/>
              </w:rPr>
              <w:t>phenotypic</w:t>
            </w:r>
            <w:r w:rsidR="00EF0FD0">
              <w:rPr>
                <w:rFonts w:ascii="Calibri" w:eastAsia="Calibri" w:hAnsi="Calibri" w:cs="Times New Roman"/>
                <w:lang w:val="en-GB" w:eastAsia="en-US"/>
              </w:rPr>
              <w:t xml:space="preserve"> </w:t>
            </w:r>
            <w:r w:rsidR="007B2F00" w:rsidRPr="00C845D5">
              <w:rPr>
                <w:rFonts w:ascii="Calibri" w:eastAsia="Calibri" w:hAnsi="Calibri" w:cs="Times New Roman"/>
                <w:lang w:val="en-GB" w:eastAsia="en-US"/>
              </w:rPr>
              <w:t>variance</w:t>
            </w:r>
            <w:r w:rsidR="007B2F00">
              <w:rPr>
                <w:rFonts w:ascii="Calibri" w:eastAsia="Calibri" w:hAnsi="Calibri" w:cs="Times New Roman"/>
                <w:lang w:val="en-GB" w:eastAsia="en-US"/>
              </w:rPr>
              <w:t xml:space="preserve"> (V</w:t>
            </w:r>
            <w:r w:rsidR="007B2F00" w:rsidRPr="00746DD3">
              <w:rPr>
                <w:rFonts w:ascii="Calibri" w:eastAsia="Calibri" w:hAnsi="Calibri" w:cs="Times New Roman"/>
                <w:vertAlign w:val="subscript"/>
                <w:lang w:val="en-GB" w:eastAsia="en-US"/>
              </w:rPr>
              <w:t>P</w:t>
            </w:r>
            <w:r w:rsidR="007B2F00">
              <w:rPr>
                <w:rFonts w:ascii="Calibri" w:eastAsia="Calibri" w:hAnsi="Calibri" w:cs="Times New Roman"/>
                <w:lang w:val="en-GB" w:eastAsia="en-US"/>
              </w:rPr>
              <w:t>)</w:t>
            </w:r>
            <w:r w:rsidR="007B2F00" w:rsidRPr="00C845D5">
              <w:rPr>
                <w:rFonts w:ascii="Calibri" w:eastAsia="Calibri" w:hAnsi="Calibri" w:cs="Times New Roman"/>
                <w:lang w:val="en-GB" w:eastAsia="en-US"/>
              </w:rPr>
              <w:t xml:space="preserve">  = 1</w:t>
            </w:r>
          </w:p>
        </w:tc>
        <w:tc>
          <w:tcPr>
            <w:tcW w:w="4841" w:type="dxa"/>
          </w:tcPr>
          <w:p w14:paraId="21F8ACBB" w14:textId="4E9675A8" w:rsidR="007B2F00" w:rsidRDefault="007B5067" w:rsidP="007B2F00">
            <w:pPr>
              <w:spacing w:after="200"/>
              <w:jc w:val="center"/>
              <w:rPr>
                <w:rFonts w:ascii="Calibri" w:eastAsia="Calibri" w:hAnsi="Calibri" w:cs="Times New Roman"/>
                <w:lang w:val="en-GB" w:eastAsia="en-US"/>
              </w:rPr>
            </w:pPr>
            <w:r>
              <w:rPr>
                <w:rFonts w:ascii="Calibri" w:eastAsia="Calibri" w:hAnsi="Calibri" w:cs="Times New Roman"/>
                <w:lang w:val="en-GB" w:eastAsia="en-US"/>
              </w:rPr>
              <w:t>Total</w:t>
            </w:r>
            <w:r w:rsidR="005007DE">
              <w:rPr>
                <w:rFonts w:ascii="Calibri" w:eastAsia="Calibri" w:hAnsi="Calibri" w:cs="Times New Roman"/>
                <w:lang w:val="en-GB" w:eastAsia="en-US"/>
              </w:rPr>
              <w:t xml:space="preserve"> </w:t>
            </w:r>
            <w:r w:rsidR="007B2F00" w:rsidRPr="00C845D5">
              <w:rPr>
                <w:rFonts w:ascii="Calibri" w:eastAsia="Calibri" w:hAnsi="Calibri" w:cs="Times New Roman"/>
                <w:lang w:val="en-GB" w:eastAsia="en-US"/>
              </w:rPr>
              <w:t>Phenotypic variance</w:t>
            </w:r>
            <w:r w:rsidR="007B2F00">
              <w:rPr>
                <w:rFonts w:ascii="Calibri" w:eastAsia="Calibri" w:hAnsi="Calibri" w:cs="Times New Roman"/>
                <w:lang w:val="en-GB" w:eastAsia="en-US"/>
              </w:rPr>
              <w:t xml:space="preserve"> in sample (V’</w:t>
            </w:r>
            <w:r w:rsidR="007B2F00" w:rsidRPr="00746DD3">
              <w:rPr>
                <w:rFonts w:ascii="Calibri" w:eastAsia="Calibri" w:hAnsi="Calibri" w:cs="Times New Roman"/>
                <w:vertAlign w:val="subscript"/>
                <w:lang w:val="en-GB" w:eastAsia="en-US"/>
              </w:rPr>
              <w:t>P</w:t>
            </w:r>
            <w:r w:rsidR="007B2F00">
              <w:rPr>
                <w:rFonts w:ascii="Calibri" w:eastAsia="Calibri" w:hAnsi="Calibri" w:cs="Times New Roman"/>
                <w:lang w:val="en-GB" w:eastAsia="en-US"/>
              </w:rPr>
              <w:t>) =</w:t>
            </w:r>
            <w:r w:rsidR="007B2F00" w:rsidRPr="00C845D5">
              <w:rPr>
                <w:rFonts w:ascii="Calibri" w:eastAsia="Calibri" w:hAnsi="Calibri" w:cs="Times New Roman"/>
                <w:lang w:val="en-GB" w:eastAsia="en-US"/>
              </w:rPr>
              <w:t xml:space="preserve"> </w:t>
            </w:r>
            <w:r w:rsidR="007B2F00" w:rsidRPr="00C845D5">
              <w:rPr>
                <w:rFonts w:ascii="Calibri" w:eastAsia="Calibri" w:hAnsi="Calibri" w:cs="Times New Roman"/>
                <w:highlight w:val="green"/>
                <w:lang w:val="en-GB" w:eastAsia="en-US"/>
              </w:rPr>
              <w:t>…..</w:t>
            </w:r>
          </w:p>
        </w:tc>
      </w:tr>
      <w:tr w:rsidR="007B2F00" w14:paraId="3F90BAFD" w14:textId="77777777" w:rsidTr="007B2F00">
        <w:trPr>
          <w:jc w:val="center"/>
        </w:trPr>
        <w:tc>
          <w:tcPr>
            <w:tcW w:w="4219" w:type="dxa"/>
          </w:tcPr>
          <w:p w14:paraId="409C39DD" w14:textId="6C8A1490" w:rsidR="007B2F00" w:rsidRDefault="007B2F00" w:rsidP="007B2F00">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Individual Variance</w:t>
            </w:r>
            <w:r>
              <w:rPr>
                <w:rFonts w:ascii="Calibri" w:eastAsia="Calibri" w:hAnsi="Calibri" w:cs="Times New Roman"/>
                <w:lang w:val="en-GB" w:eastAsia="en-US"/>
              </w:rPr>
              <w:t xml:space="preserve"> (V</w:t>
            </w:r>
            <w:r w:rsidR="00C12C16">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4841" w:type="dxa"/>
          </w:tcPr>
          <w:p w14:paraId="5410C971" w14:textId="0843BC58" w:rsidR="007B2F00" w:rsidRDefault="007B2F00" w:rsidP="007B2F00">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Sampled </w:t>
            </w:r>
            <w:r w:rsidRPr="00C845D5">
              <w:rPr>
                <w:rFonts w:ascii="Calibri" w:eastAsia="Calibri" w:hAnsi="Calibri" w:cs="Times New Roman"/>
                <w:lang w:val="en-GB" w:eastAsia="en-US"/>
              </w:rPr>
              <w:t xml:space="preserve">Individual variance </w:t>
            </w:r>
            <w:r>
              <w:rPr>
                <w:rFonts w:ascii="Calibri" w:eastAsia="Calibri" w:hAnsi="Calibri" w:cs="Times New Roman"/>
                <w:lang w:val="en-GB" w:eastAsia="en-US"/>
              </w:rPr>
              <w:t>(V’</w:t>
            </w:r>
            <w:r w:rsidR="00D40E5D">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7B2F00" w:rsidRPr="007C075B" w14:paraId="41EB987C" w14:textId="77777777" w:rsidTr="007B2F00">
        <w:trPr>
          <w:jc w:val="center"/>
        </w:trPr>
        <w:tc>
          <w:tcPr>
            <w:tcW w:w="4219" w:type="dxa"/>
          </w:tcPr>
          <w:p w14:paraId="626FB788" w14:textId="50747C0F" w:rsidR="007B2F00" w:rsidRDefault="007B2F00" w:rsidP="007B2F00">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w:t>
            </w:r>
            <w:r w:rsidR="00037CA2" w:rsidRPr="00C845D5">
              <w:rPr>
                <w:rFonts w:ascii="Calibri" w:hAnsi="Calibri"/>
                <w:lang w:val="en-GB"/>
              </w:rPr>
              <w:t>V</w:t>
            </w:r>
            <w:r w:rsidR="00037CA2">
              <w:rPr>
                <w:rFonts w:ascii="Calibri" w:hAnsi="Calibri"/>
                <w:vertAlign w:val="subscript"/>
                <w:lang w:val="en-GB"/>
              </w:rPr>
              <w:t>β</w:t>
            </w:r>
            <w:r w:rsidR="00675D64">
              <w:rPr>
                <w:rFonts w:ascii="Calibri" w:hAnsi="Calibri"/>
                <w:vertAlign w:val="subscript"/>
                <w:lang w:val="en-GB"/>
              </w:rPr>
              <w:t>x</w:t>
            </w:r>
            <w:r>
              <w:rPr>
                <w:rFonts w:ascii="Calibri" w:eastAsia="Calibri" w:hAnsi="Calibri" w:cs="Times New Roman"/>
                <w:vertAlign w:val="subscript"/>
                <w:lang w:val="en-GB" w:eastAsia="en-US"/>
              </w:rPr>
              <w:t xml:space="preserve"> </w:t>
            </w:r>
            <w:r w:rsidRPr="00F42C67">
              <w:rPr>
                <w:rFonts w:ascii="Calibri" w:eastAsia="Calibri" w:hAnsi="Calibri" w:cs="Times New Roman"/>
                <w:lang w:val="en-GB" w:eastAsia="en-US"/>
              </w:rPr>
              <w:t>+ V</w:t>
            </w:r>
            <w:r w:rsidR="004A3DBF">
              <w:rPr>
                <w:rFonts w:ascii="Calibri" w:eastAsia="Calibri" w:hAnsi="Calibri" w:cs="Times New Roman"/>
                <w:vertAlign w:val="subscript"/>
                <w:lang w:val="en-GB" w:eastAsia="en-US"/>
              </w:rPr>
              <w:t>m</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4841" w:type="dxa"/>
          </w:tcPr>
          <w:p w14:paraId="2E62547A" w14:textId="01FC9185" w:rsidR="007B2F00" w:rsidRDefault="007B2F00" w:rsidP="007B2F00">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of sample (V’</w:t>
            </w:r>
            <w:r w:rsidR="000C535A">
              <w:rPr>
                <w:rFonts w:ascii="Calibri" w:eastAsia="Calibri" w:hAnsi="Calibri" w:cs="Times New Roman"/>
                <w:vertAlign w:val="subscript"/>
                <w:lang w:val="en-GB" w:eastAsia="en-US"/>
              </w:rPr>
              <w:t>R</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7B2F00" w:rsidRPr="007C075B" w14:paraId="3F13E658" w14:textId="77777777" w:rsidTr="007B2F00">
        <w:trPr>
          <w:jc w:val="center"/>
        </w:trPr>
        <w:tc>
          <w:tcPr>
            <w:tcW w:w="4219" w:type="dxa"/>
          </w:tcPr>
          <w:p w14:paraId="3529191D" w14:textId="52BDC859" w:rsidR="007B2F00" w:rsidRPr="00C845D5" w:rsidRDefault="007B2F00" w:rsidP="007B2F00">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mean of the trait</w:t>
            </w:r>
            <w:r>
              <w:rPr>
                <w:rFonts w:ascii="Calibri" w:eastAsia="Calibri" w:hAnsi="Calibri" w:cs="Times New Roman"/>
                <w:lang w:val="en-GB" w:eastAsia="en-US"/>
              </w:rPr>
              <w:t xml:space="preserve"> (</w:t>
            </w:r>
            <w:r w:rsidRPr="004371C4">
              <w:rPr>
                <w:rFonts w:ascii="Symbol" w:eastAsia="Calibri" w:hAnsi="Symbol" w:cs="Times New Roman"/>
                <w:lang w:val="en-GB" w:eastAsia="en-US"/>
              </w:rPr>
              <w:t></w:t>
            </w:r>
            <w:r>
              <w:rPr>
                <w:rFonts w:ascii="Calibri" w:eastAsia="Calibri" w:hAnsi="Calibri" w:cs="Times New Roman"/>
                <w:lang w:val="en-GB" w:eastAsia="en-US"/>
              </w:rPr>
              <w:t>) = 0</w:t>
            </w:r>
          </w:p>
        </w:tc>
        <w:tc>
          <w:tcPr>
            <w:tcW w:w="4841" w:type="dxa"/>
          </w:tcPr>
          <w:p w14:paraId="064594E8" w14:textId="1DD1E589" w:rsidR="007B2F00" w:rsidRDefault="00322B98" w:rsidP="007B2F00">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Sampled </w:t>
            </w:r>
            <w:r w:rsidR="007B2F00" w:rsidRPr="00C845D5">
              <w:rPr>
                <w:rFonts w:ascii="Calibri" w:eastAsia="Calibri" w:hAnsi="Calibri" w:cs="Times New Roman"/>
                <w:lang w:val="en-GB" w:eastAsia="en-US"/>
              </w:rPr>
              <w:t>mean of the trait</w:t>
            </w:r>
            <w:r w:rsidR="007B2F00">
              <w:rPr>
                <w:rFonts w:ascii="Calibri" w:eastAsia="Calibri" w:hAnsi="Calibri" w:cs="Times New Roman"/>
                <w:lang w:val="en-GB" w:eastAsia="en-US"/>
              </w:rPr>
              <w:t xml:space="preserve"> (</w:t>
            </w:r>
            <w:r w:rsidR="007B2F00" w:rsidRPr="004371C4">
              <w:rPr>
                <w:rFonts w:ascii="Symbol" w:eastAsia="Calibri" w:hAnsi="Symbol" w:cs="Times New Roman"/>
                <w:lang w:val="en-GB" w:eastAsia="en-US"/>
              </w:rPr>
              <w:t></w:t>
            </w:r>
            <w:r w:rsidR="007B2F00">
              <w:rPr>
                <w:rFonts w:ascii="Calibri" w:eastAsia="Calibri" w:hAnsi="Calibri" w:cs="Times New Roman"/>
                <w:lang w:val="en-GB" w:eastAsia="en-US"/>
              </w:rPr>
              <w:t xml:space="preserve">’) = </w:t>
            </w:r>
            <w:r w:rsidR="007B2F00" w:rsidRPr="00C845D5">
              <w:rPr>
                <w:rFonts w:ascii="Calibri" w:eastAsia="Calibri" w:hAnsi="Calibri" w:cs="Times New Roman"/>
                <w:lang w:val="en-GB" w:eastAsia="en-US"/>
              </w:rPr>
              <w:t xml:space="preserve"> </w:t>
            </w:r>
            <w:r w:rsidR="007B2F00" w:rsidRPr="00C845D5">
              <w:rPr>
                <w:rFonts w:ascii="Calibri" w:eastAsia="Calibri" w:hAnsi="Calibri" w:cs="Times New Roman"/>
                <w:highlight w:val="green"/>
                <w:lang w:val="en-GB" w:eastAsia="en-US"/>
              </w:rPr>
              <w:t>…..</w:t>
            </w:r>
          </w:p>
        </w:tc>
      </w:tr>
    </w:tbl>
    <w:p w14:paraId="7978A55E" w14:textId="77777777" w:rsidR="000813F4" w:rsidRDefault="000813F4" w:rsidP="000813F4">
      <w:pPr>
        <w:spacing w:after="200"/>
        <w:rPr>
          <w:rFonts w:ascii="Calibri" w:eastAsia="Calibri" w:hAnsi="Calibri" w:cs="Times New Roman"/>
          <w:lang w:val="en-GB" w:eastAsia="en-US"/>
        </w:rPr>
      </w:pPr>
    </w:p>
    <w:p w14:paraId="43D5B79A" w14:textId="77777777" w:rsidR="00AB51D6" w:rsidRDefault="00AB51D6" w:rsidP="000813F4">
      <w:pPr>
        <w:spacing w:after="200"/>
        <w:rPr>
          <w:rFonts w:ascii="Calibri" w:eastAsia="Calibri" w:hAnsi="Calibri" w:cs="Times New Roman"/>
          <w:lang w:val="en-GB" w:eastAsia="en-US"/>
        </w:rPr>
      </w:pPr>
    </w:p>
    <w:p w14:paraId="78F1579F" w14:textId="77777777" w:rsidR="00AB51D6" w:rsidRDefault="00AB51D6" w:rsidP="000813F4">
      <w:pPr>
        <w:spacing w:after="200"/>
        <w:rPr>
          <w:rFonts w:ascii="Calibri" w:eastAsia="Calibri" w:hAnsi="Calibri" w:cs="Times New Roman"/>
          <w:lang w:val="en-GB" w:eastAsia="en-US"/>
        </w:rPr>
      </w:pPr>
    </w:p>
    <w:p w14:paraId="57EEDAF1" w14:textId="6A587F79" w:rsidR="00AB51D6" w:rsidRDefault="00114677" w:rsidP="00AB51D6">
      <w:pPr>
        <w:rPr>
          <w:rFonts w:ascii="Calibri" w:hAnsi="Calibri"/>
          <w:lang w:val="en-GB"/>
        </w:rPr>
      </w:pPr>
      <w:r>
        <w:rPr>
          <w:rFonts w:ascii="Calibri" w:hAnsi="Calibri"/>
          <w:lang w:val="en-GB"/>
        </w:rPr>
        <w:t>&lt;&lt;&lt;&lt;&lt;&lt;&lt;&lt;&lt;&lt;&lt;&lt;&lt;&lt;&lt;&lt;&lt;&lt;&lt;&lt;&lt;&lt;&lt;&lt;&lt;&lt;&lt;&lt;&lt;&lt;&lt;&lt;&lt;&lt;&lt;&lt;&lt;&lt;&lt;&lt;&lt;&lt;&lt;&lt;&lt;&lt;&lt;&lt;&lt;&lt;&lt;&lt;&lt;&lt;&lt;&lt;&lt;&lt;&lt;&lt;&lt;&lt;&lt;&lt;&lt;&lt;&lt;&lt;&lt;&lt;&lt;&lt;&lt;&lt;&lt;&lt;&lt;&lt;</w:t>
      </w:r>
    </w:p>
    <w:p w14:paraId="01522AF8" w14:textId="69D41814" w:rsidR="00AB51D6" w:rsidRPr="00EC0CD0" w:rsidRDefault="00AB51D6" w:rsidP="00AB51D6">
      <w:pPr>
        <w:rPr>
          <w:rFonts w:ascii="Calibri" w:hAnsi="Calibri"/>
          <w:b/>
          <w:sz w:val="20"/>
          <w:lang w:val="en-GB"/>
        </w:rPr>
      </w:pPr>
      <w:r w:rsidRPr="00EC0CD0">
        <w:rPr>
          <w:rFonts w:ascii="Calibri" w:hAnsi="Calibri"/>
          <w:b/>
          <w:sz w:val="20"/>
          <w:lang w:val="en-GB"/>
        </w:rPr>
        <w:t>Background calculations:</w:t>
      </w:r>
      <w:r w:rsidR="00497EAB">
        <w:rPr>
          <w:rFonts w:ascii="Calibri" w:hAnsi="Calibri"/>
          <w:b/>
          <w:sz w:val="20"/>
          <w:lang w:val="en-GB"/>
        </w:rPr>
        <w:t xml:space="preserve"> </w:t>
      </w:r>
      <w:r w:rsidR="00497EAB" w:rsidRPr="00AD5B83">
        <w:rPr>
          <w:rFonts w:ascii="Calibri" w:hAnsi="Calibri"/>
          <w:sz w:val="20"/>
          <w:lang w:val="en-GB"/>
        </w:rPr>
        <w:t>(this part is only used by us to see how each element is calculated. Users don’t see this)</w:t>
      </w:r>
    </w:p>
    <w:p w14:paraId="48471049" w14:textId="77777777" w:rsidR="00AB51D6" w:rsidRPr="00EC0CD0" w:rsidRDefault="00AB51D6" w:rsidP="00AB51D6">
      <w:pPr>
        <w:rPr>
          <w:rFonts w:ascii="Calibri" w:hAnsi="Calibri"/>
          <w:sz w:val="20"/>
          <w:lang w:val="en-GB"/>
        </w:rPr>
      </w:pPr>
    </w:p>
    <w:p w14:paraId="7DF46068" w14:textId="3B6A9BE6" w:rsidR="00AB51D6" w:rsidRPr="000610C9" w:rsidRDefault="00AB51D6" w:rsidP="00AB51D6">
      <w:pPr>
        <w:rPr>
          <w:rFonts w:ascii="Calibri" w:hAnsi="Calibri"/>
          <w:b/>
          <w:sz w:val="20"/>
          <w:szCs w:val="20"/>
          <w:lang w:val="en-GB"/>
        </w:rPr>
      </w:pPr>
      <w:r w:rsidRPr="00EC0CD0">
        <w:rPr>
          <w:rFonts w:ascii="Calibri" w:hAnsi="Calibri"/>
          <w:sz w:val="20"/>
          <w:lang w:val="en-GB"/>
        </w:rPr>
        <w:t xml:space="preserve">Equation: </w:t>
      </w:r>
      <m:oMath>
        <m:r>
          <m:rPr>
            <m:sty m:val="p"/>
          </m:rPr>
          <w:rPr>
            <w:rFonts w:ascii="Cambria Math" w:hAnsi="Cambria Math"/>
            <w:sz w:val="20"/>
            <w:lang w:val="en-GB"/>
          </w:rPr>
          <w:br/>
        </m:r>
      </m:oMath>
      <m:oMathPara>
        <m:oMath>
          <m:sSub>
            <m:sSubPr>
              <m:ctrlPr>
                <w:rPr>
                  <w:rFonts w:ascii="Cambria Math" w:hAnsi="Cambria Math"/>
                  <w:i/>
                  <w:sz w:val="20"/>
                  <w:szCs w:val="20"/>
                  <w:lang w:val="en-GB"/>
                </w:rPr>
              </m:ctrlPr>
            </m:sSubPr>
            <m:e>
              <m:r>
                <w:rPr>
                  <w:rFonts w:ascii="Cambria Math" w:hAnsi="Cambria Math"/>
                  <w:sz w:val="20"/>
                  <w:szCs w:val="20"/>
                  <w:lang w:val="en-GB"/>
                </w:rPr>
                <m:t>y</m:t>
              </m:r>
            </m:e>
            <m:sub>
              <m:r>
                <w:rPr>
                  <w:rFonts w:ascii="Cambria Math" w:hAnsi="Cambria Math"/>
                  <w:sz w:val="20"/>
                  <w:szCs w:val="20"/>
                  <w:lang w:val="en-GB"/>
                </w:rPr>
                <m:t>hi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i</m:t>
              </m:r>
            </m:sub>
          </m:sSub>
          <m:r>
            <w:rPr>
              <w:rFonts w:ascii="Cambria Math" w:hAnsi="Cambria Math"/>
              <w:sz w:val="20"/>
              <w:szCs w:val="20"/>
              <w:lang w:val="en-GB"/>
            </w:rPr>
            <m:t>+</m:t>
          </m:r>
          <m:sSub>
            <m:sSubPr>
              <m:ctrlPr>
                <w:rPr>
                  <w:rFonts w:ascii="Cambria Math" w:hAnsi="Cambria Math"/>
                  <w:i/>
                  <w:sz w:val="20"/>
                  <w:szCs w:val="20"/>
                  <w:lang w:val="en-GB"/>
                </w:rPr>
              </m:ctrlPr>
            </m:sSubPr>
            <m:e>
              <m:sSub>
                <m:sSubPr>
                  <m:ctrlPr>
                    <w:rPr>
                      <w:rFonts w:ascii="Cambria Math" w:hAnsi="Cambria Math"/>
                      <w:i/>
                      <w:sz w:val="20"/>
                      <w:szCs w:val="20"/>
                      <w:lang w:val="en-GB"/>
                    </w:rPr>
                  </m:ctrlPr>
                </m:sSubPr>
                <m:e>
                  <m:r>
                    <w:rPr>
                      <w:rFonts w:ascii="Cambria Math" w:hAnsi="Cambria Math"/>
                      <w:sz w:val="20"/>
                      <w:szCs w:val="20"/>
                      <w:lang w:val="en-GB"/>
                    </w:rPr>
                    <m:t>β</m:t>
                  </m:r>
                </m:e>
                <m:sub>
                  <m:r>
                    <w:rPr>
                      <w:rFonts w:ascii="Cambria Math" w:hAnsi="Cambria Math"/>
                      <w:sz w:val="20"/>
                      <w:szCs w:val="20"/>
                      <w:lang w:val="en-GB"/>
                    </w:rPr>
                    <m:t>1</m:t>
                  </m:r>
                </m:sub>
              </m:sSub>
              <m:r>
                <w:rPr>
                  <w:rFonts w:ascii="Cambria Math" w:hAnsi="Cambria Math"/>
                  <w:sz w:val="20"/>
                  <w:szCs w:val="20"/>
                  <w:lang w:val="en-GB"/>
                </w:rPr>
                <m:t>x</m:t>
              </m:r>
            </m:e>
            <m:sub>
              <m:r>
                <w:rPr>
                  <w:rFonts w:ascii="Cambria Math" w:hAnsi="Cambria Math"/>
                  <w:sz w:val="20"/>
                  <w:szCs w:val="20"/>
                  <w:lang w:val="en-GB"/>
                </w:rPr>
                <m:t>1</m:t>
              </m:r>
              <m:r>
                <w:rPr>
                  <w:rFonts w:ascii="Cambria Math" w:hAnsi="Cambria Math"/>
                  <w:sz w:val="20"/>
                  <w:szCs w:val="20"/>
                  <w:lang w:val="en-GB"/>
                </w:rPr>
                <m:t>hi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e</m:t>
              </m:r>
            </m:e>
            <m:sub>
              <m:r>
                <w:rPr>
                  <w:rFonts w:ascii="Cambria Math" w:hAnsi="Cambria Math"/>
                  <w:sz w:val="20"/>
                  <w:szCs w:val="20"/>
                  <w:lang w:val="en-GB"/>
                </w:rPr>
                <m:t>hi</m:t>
              </m:r>
            </m:sub>
          </m:sSub>
        </m:oMath>
      </m:oMathPara>
    </w:p>
    <w:p w14:paraId="161AD32C" w14:textId="77777777" w:rsidR="00E35D94" w:rsidRPr="000610C9" w:rsidRDefault="00E35D94" w:rsidP="00AB51D6">
      <w:pPr>
        <w:rPr>
          <w:rFonts w:ascii="Calibri" w:hAnsi="Calibri"/>
          <w:b/>
          <w:sz w:val="20"/>
          <w:szCs w:val="20"/>
          <w:lang w:val="en-GB"/>
        </w:rPr>
      </w:pPr>
    </w:p>
    <w:p w14:paraId="69489018" w14:textId="69C0D38B" w:rsidR="00AB51D6" w:rsidRPr="000610C9" w:rsidRDefault="00F43B8A" w:rsidP="00AB51D6">
      <w:pPr>
        <w:rPr>
          <w:rFonts w:ascii="Calibri" w:hAnsi="Calibri"/>
          <w:sz w:val="20"/>
          <w:szCs w:val="20"/>
          <w:lang w:val="en-GB"/>
        </w:rPr>
      </w:pPr>
      <m:oMathPara>
        <m:oMath>
          <m:sSub>
            <m:sSubPr>
              <m:ctrlPr>
                <w:rPr>
                  <w:rFonts w:ascii="Cambria Math" w:hAnsi="Cambria Math"/>
                  <w:lang w:val="en-GB"/>
                </w:rPr>
              </m:ctrlPr>
            </m:sSubPr>
            <m:e>
              <m:r>
                <m:rPr>
                  <m:sty m:val="p"/>
                </m:rPr>
                <w:rPr>
                  <w:rFonts w:ascii="Cambria Math" w:hAnsi="Cambria Math"/>
                  <w:lang w:val="en-GB"/>
                </w:rPr>
                <m:t>V</m:t>
              </m:r>
            </m:e>
            <m:sub>
              <m:r>
                <w:rPr>
                  <w:rFonts w:ascii="Cambria Math" w:hAnsi="Cambria Math"/>
                  <w:lang w:val="en-GB"/>
                </w:rPr>
                <m:t>βx</m:t>
              </m:r>
            </m:sub>
          </m:sSub>
          <m:r>
            <w:rPr>
              <w:rFonts w:ascii="Cambria Math" w:hAnsi="Cambria Math"/>
              <w:sz w:val="20"/>
              <w:szCs w:val="20"/>
              <w:lang w:val="en-GB"/>
            </w:rPr>
            <m:t>=1-</m:t>
          </m:r>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R</m:t>
              </m:r>
            </m:sub>
          </m:sSub>
        </m:oMath>
      </m:oMathPara>
    </w:p>
    <w:p w14:paraId="5FED219A" w14:textId="1FC81BE3" w:rsidR="00746CBE" w:rsidRPr="0096068A" w:rsidRDefault="00746CBE" w:rsidP="00746CBE">
      <w:pPr>
        <w:rPr>
          <w:rFonts w:ascii="Calibri" w:hAnsi="Calibri"/>
          <w:sz w:val="20"/>
          <w:szCs w:val="20"/>
          <w:lang w:val="en-GB"/>
        </w:rPr>
      </w:pPr>
      <w:r w:rsidRPr="000610C9">
        <w:rPr>
          <w:rFonts w:ascii="Calibri" w:hAnsi="Calibri"/>
          <w:sz w:val="20"/>
          <w:szCs w:val="20"/>
          <w:lang w:val="en-GB"/>
        </w:rPr>
        <w:t xml:space="preserve">Where </w:t>
      </w:r>
      <m:oMath>
        <m:r>
          <m:rPr>
            <m:sty m:val="p"/>
          </m:rPr>
          <w:rPr>
            <w:rFonts w:ascii="Cambria Math" w:hAnsi="Cambria Math"/>
            <w:sz w:val="20"/>
            <w:szCs w:val="20"/>
            <w:lang w:val="en-GB"/>
          </w:rPr>
          <w:br/>
        </m:r>
      </m:oMath>
      <m:oMathPara>
        <m:oMath>
          <m:sSub>
            <m:sSubPr>
              <m:ctrlPr>
                <w:rPr>
                  <w:rFonts w:ascii="Cambria Math" w:hAnsi="Cambria Math"/>
                  <w:lang w:val="en-GB"/>
                </w:rPr>
              </m:ctrlPr>
            </m:sSubPr>
            <m:e>
              <m:r>
                <m:rPr>
                  <m:sty m:val="p"/>
                </m:rPr>
                <w:rPr>
                  <w:rFonts w:ascii="Cambria Math" w:hAnsi="Cambria Math"/>
                  <w:lang w:val="en-GB"/>
                </w:rPr>
                <m:t>V</m:t>
              </m:r>
            </m:e>
            <m:sub>
              <m:r>
                <w:rPr>
                  <w:rFonts w:ascii="Cambria Math" w:hAnsi="Cambria Math"/>
                  <w:lang w:val="en-GB"/>
                </w:rPr>
                <m:t>βx</m:t>
              </m:r>
            </m:sub>
          </m:sSub>
          <m:r>
            <w:rPr>
              <w:rFonts w:ascii="Cambria Math" w:hAnsi="Cambria Math"/>
              <w:sz w:val="20"/>
              <w:szCs w:val="20"/>
              <w:lang w:val="en-GB"/>
            </w:rPr>
            <m:t>=</m:t>
          </m:r>
          <m:sSubSup>
            <m:sSubSupPr>
              <m:ctrlPr>
                <w:rPr>
                  <w:rFonts w:ascii="Cambria Math" w:hAnsi="Cambria Math"/>
                  <w:i/>
                  <w:sz w:val="20"/>
                  <w:szCs w:val="20"/>
                  <w:lang w:val="en-GB"/>
                </w:rPr>
              </m:ctrlPr>
            </m:sSubSupPr>
            <m:e>
              <m:r>
                <w:rPr>
                  <w:rFonts w:ascii="Cambria Math" w:hAnsi="Cambria Math"/>
                  <w:sz w:val="20"/>
                  <w:szCs w:val="20"/>
                  <w:lang w:val="en-GB"/>
                </w:rPr>
                <m:t>β</m:t>
              </m:r>
            </m:e>
            <m:sub>
              <m:r>
                <w:rPr>
                  <w:rFonts w:ascii="Cambria Math" w:hAnsi="Cambria Math"/>
                  <w:sz w:val="20"/>
                  <w:szCs w:val="20"/>
                  <w:lang w:val="en-GB"/>
                </w:rPr>
                <m:t>1</m:t>
              </m:r>
            </m:sub>
            <m:sup>
              <m:r>
                <w:rPr>
                  <w:rFonts w:ascii="Cambria Math" w:hAnsi="Cambria Math"/>
                  <w:sz w:val="20"/>
                  <w:szCs w:val="20"/>
                  <w:lang w:val="en-GB"/>
                </w:rPr>
                <m:t>2</m:t>
              </m:r>
            </m:sup>
          </m:sSubSup>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x</m:t>
              </m:r>
            </m:sub>
          </m:sSub>
          <m:r>
            <w:rPr>
              <w:rFonts w:ascii="Cambria Math" w:hAnsi="Cambria Math"/>
              <w:sz w:val="20"/>
              <w:szCs w:val="20"/>
              <w:lang w:val="en-GB"/>
            </w:rPr>
            <m:t>=</m:t>
          </m:r>
          <m:sSubSup>
            <m:sSubSupPr>
              <m:ctrlPr>
                <w:rPr>
                  <w:rFonts w:ascii="Cambria Math" w:hAnsi="Cambria Math"/>
                  <w:i/>
                  <w:sz w:val="20"/>
                  <w:szCs w:val="20"/>
                  <w:lang w:val="en-GB"/>
                </w:rPr>
              </m:ctrlPr>
            </m:sSubSupPr>
            <m:e>
              <m:r>
                <w:rPr>
                  <w:rFonts w:ascii="Cambria Math" w:hAnsi="Cambria Math"/>
                  <w:sz w:val="20"/>
                  <w:szCs w:val="20"/>
                  <w:lang w:val="en-GB"/>
                </w:rPr>
                <m:t>β</m:t>
              </m:r>
            </m:e>
            <m:sub>
              <m:r>
                <w:rPr>
                  <w:rFonts w:ascii="Cambria Math" w:hAnsi="Cambria Math"/>
                  <w:sz w:val="20"/>
                  <w:szCs w:val="20"/>
                  <w:lang w:val="en-GB"/>
                </w:rPr>
                <m:t>1</m:t>
              </m:r>
            </m:sub>
            <m:sup>
              <m:r>
                <w:rPr>
                  <w:rFonts w:ascii="Cambria Math" w:hAnsi="Cambria Math"/>
                  <w:sz w:val="20"/>
                  <w:szCs w:val="20"/>
                  <w:lang w:val="en-GB"/>
                </w:rPr>
                <m:t>2</m:t>
              </m:r>
            </m:sup>
          </m:sSubSup>
        </m:oMath>
      </m:oMathPara>
    </w:p>
    <w:p w14:paraId="7C15E357" w14:textId="77777777" w:rsidR="0096068A" w:rsidRDefault="0096068A" w:rsidP="00746CBE">
      <w:pPr>
        <w:rPr>
          <w:rFonts w:ascii="Calibri" w:hAnsi="Calibri"/>
          <w:sz w:val="20"/>
          <w:szCs w:val="20"/>
          <w:lang w:val="en-GB"/>
        </w:rPr>
      </w:pPr>
    </w:p>
    <w:p w14:paraId="414FB7EA" w14:textId="77777777" w:rsidR="00726EEC" w:rsidRPr="0096068A" w:rsidRDefault="00726EEC" w:rsidP="00726EEC">
      <w:pPr>
        <w:rPr>
          <w:rFonts w:ascii="Calibri" w:hAnsi="Calibri"/>
          <w:sz w:val="20"/>
          <w:szCs w:val="20"/>
          <w:lang w:val="en-GB"/>
        </w:rPr>
      </w:pPr>
      <w:r>
        <w:rPr>
          <w:rFonts w:ascii="Calibri" w:hAnsi="Calibri"/>
          <w:sz w:val="20"/>
          <w:szCs w:val="20"/>
          <w:lang w:val="en-GB"/>
        </w:rPr>
        <w:t>since V</w:t>
      </w:r>
      <w:r w:rsidRPr="00CA5C9D">
        <w:rPr>
          <w:rFonts w:ascii="Calibri" w:hAnsi="Calibri"/>
          <w:sz w:val="20"/>
          <w:szCs w:val="20"/>
          <w:vertAlign w:val="subscript"/>
          <w:lang w:val="en-GB"/>
        </w:rPr>
        <w:t>x</w:t>
      </w:r>
      <w:r>
        <w:rPr>
          <w:rFonts w:ascii="Calibri" w:hAnsi="Calibri"/>
          <w:sz w:val="20"/>
          <w:szCs w:val="20"/>
          <w:lang w:val="en-GB"/>
        </w:rPr>
        <w:t xml:space="preserve"> = 1 in Squid.</w:t>
      </w:r>
    </w:p>
    <w:p w14:paraId="446066AC" w14:textId="77777777" w:rsidR="00726EEC" w:rsidRPr="000610C9" w:rsidRDefault="00726EEC" w:rsidP="00746CBE">
      <w:pPr>
        <w:rPr>
          <w:rFonts w:ascii="Calibri" w:hAnsi="Calibri"/>
          <w:sz w:val="20"/>
          <w:szCs w:val="20"/>
          <w:lang w:val="en-GB"/>
        </w:rPr>
      </w:pPr>
    </w:p>
    <w:p w14:paraId="4877F2B9" w14:textId="77777777" w:rsidR="001305E5" w:rsidRPr="00985344" w:rsidRDefault="001305E5" w:rsidP="001305E5">
      <w:pPr>
        <w:rPr>
          <w:rFonts w:ascii="Calibri" w:hAnsi="Calibri"/>
          <w:sz w:val="20"/>
          <w:szCs w:val="20"/>
          <w:lang w:val="en-GB"/>
        </w:rPr>
      </w:pPr>
      <w:r w:rsidRPr="00985344">
        <w:rPr>
          <w:rFonts w:ascii="Calibri" w:hAnsi="Calibri"/>
          <w:sz w:val="20"/>
          <w:szCs w:val="20"/>
          <w:lang w:val="en-GB"/>
        </w:rPr>
        <w:t xml:space="preserve">Mixed effect model (R code): </w:t>
      </w:r>
    </w:p>
    <w:p w14:paraId="0D72B17C" w14:textId="5B23AA4B" w:rsidR="00746CBE" w:rsidRPr="00434F7C" w:rsidRDefault="00434F7C" w:rsidP="00434F7C">
      <w:pPr>
        <w:jc w:val="center"/>
        <w:rPr>
          <w:rFonts w:ascii="Calibri" w:hAnsi="Calibri"/>
          <w:sz w:val="20"/>
          <w:szCs w:val="20"/>
          <w:lang w:val="en-GB"/>
        </w:rPr>
      </w:pPr>
      <w:r>
        <w:rPr>
          <w:rFonts w:ascii="Calibri" w:hAnsi="Calibri"/>
          <w:sz w:val="20"/>
          <w:szCs w:val="20"/>
          <w:lang w:val="en-GB"/>
        </w:rPr>
        <w:t>LMR &lt;- lmer(Phenotype ~ 1</w:t>
      </w:r>
      <w:r w:rsidR="001305E5" w:rsidRPr="00985344">
        <w:rPr>
          <w:rFonts w:ascii="Calibri" w:hAnsi="Calibri"/>
          <w:sz w:val="20"/>
          <w:szCs w:val="20"/>
          <w:lang w:val="en-GB"/>
        </w:rPr>
        <w:t xml:space="preserve"> + (</w:t>
      </w:r>
      <w:r w:rsidR="001305E5">
        <w:rPr>
          <w:rFonts w:ascii="Calibri" w:hAnsi="Calibri"/>
          <w:sz w:val="20"/>
          <w:szCs w:val="20"/>
          <w:lang w:val="en-GB"/>
        </w:rPr>
        <w:t>1</w:t>
      </w:r>
      <w:r w:rsidR="001305E5" w:rsidRPr="00985344">
        <w:rPr>
          <w:rFonts w:ascii="Calibri" w:hAnsi="Calibri"/>
          <w:sz w:val="20"/>
          <w:szCs w:val="20"/>
          <w:lang w:val="en-GB"/>
        </w:rPr>
        <w:t>|Individual))</w:t>
      </w:r>
    </w:p>
    <w:p w14:paraId="0916E775" w14:textId="77777777" w:rsidR="006B2777" w:rsidRDefault="006B2777" w:rsidP="006B2777">
      <w:pPr>
        <w:rPr>
          <w:rFonts w:ascii="Calibri" w:hAnsi="Calibri"/>
          <w:b/>
          <w:lang w:val="en-GB"/>
        </w:rPr>
      </w:pPr>
    </w:p>
    <w:p w14:paraId="4EBA227C" w14:textId="77777777" w:rsidR="006B2777" w:rsidRPr="00924644" w:rsidRDefault="006B2777" w:rsidP="006B2777">
      <w:pPr>
        <w:rPr>
          <w:rFonts w:ascii="Calibri" w:hAnsi="Calibri"/>
          <w:sz w:val="20"/>
          <w:szCs w:val="20"/>
          <w:lang w:val="en-GB"/>
        </w:rPr>
      </w:pPr>
      <w:r w:rsidRPr="00DE3C5B">
        <w:rPr>
          <w:rFonts w:ascii="Calibri" w:hAnsi="Calibri"/>
          <w:sz w:val="20"/>
          <w:szCs w:val="20"/>
          <w:lang w:val="en-GB"/>
        </w:rPr>
        <w:t>RANDEF   &lt;- as.data.frame(VarCorr(LMR))$vcov</w:t>
      </w:r>
    </w:p>
    <w:p w14:paraId="31D6BED5" w14:textId="77777777" w:rsidR="006B2777" w:rsidRPr="000610C9" w:rsidRDefault="006B2777" w:rsidP="00AB51D6">
      <w:pPr>
        <w:rPr>
          <w:rFonts w:ascii="Calibri" w:hAnsi="Calibri"/>
          <w:b/>
          <w:sz w:val="20"/>
          <w:szCs w:val="20"/>
          <w:lang w:val="en-GB"/>
        </w:rPr>
      </w:pPr>
    </w:p>
    <w:p w14:paraId="0E78CC4E" w14:textId="77777777" w:rsidR="00AB51D6" w:rsidRPr="00EC0CD0" w:rsidRDefault="00AB51D6" w:rsidP="00AB51D6">
      <w:pPr>
        <w:rPr>
          <w:rFonts w:ascii="Calibri" w:hAnsi="Calibri"/>
          <w:sz w:val="20"/>
          <w:lang w:val="en-GB"/>
        </w:rPr>
      </w:pPr>
      <w:r w:rsidRPr="00EC0CD0">
        <w:rPr>
          <w:rFonts w:ascii="Calibri" w:hAnsi="Calibri"/>
          <w:sz w:val="20"/>
          <w:lang w:val="en-GB"/>
        </w:rPr>
        <w:t>Results:</w:t>
      </w:r>
    </w:p>
    <w:tbl>
      <w:tblPr>
        <w:tblStyle w:val="TableGrid"/>
        <w:tblW w:w="7916" w:type="dxa"/>
        <w:jc w:val="center"/>
        <w:tblLook w:val="04A0" w:firstRow="1" w:lastRow="0" w:firstColumn="1" w:lastColumn="0" w:noHBand="0" w:noVBand="1"/>
      </w:tblPr>
      <w:tblGrid>
        <w:gridCol w:w="4122"/>
        <w:gridCol w:w="3794"/>
      </w:tblGrid>
      <w:tr w:rsidR="00AB33FD" w:rsidRPr="00EC0CD0" w14:paraId="24DD5574" w14:textId="77777777" w:rsidTr="009902BA">
        <w:trPr>
          <w:jc w:val="center"/>
        </w:trPr>
        <w:tc>
          <w:tcPr>
            <w:tcW w:w="4122" w:type="dxa"/>
          </w:tcPr>
          <w:p w14:paraId="6493E651" w14:textId="3FCB4849" w:rsidR="00AB33FD" w:rsidRPr="00985344" w:rsidRDefault="00AB33FD" w:rsidP="00AB33FD">
            <w:pPr>
              <w:spacing w:after="200"/>
              <w:jc w:val="center"/>
              <w:rPr>
                <w:rFonts w:ascii="Calibri" w:eastAsia="Calibri" w:hAnsi="Calibri" w:cs="Times New Roman"/>
                <w:sz w:val="20"/>
                <w:szCs w:val="20"/>
                <w:lang w:val="en-GB" w:eastAsia="en-US"/>
              </w:rPr>
            </w:pPr>
            <w:r w:rsidRPr="00985344">
              <w:rPr>
                <w:rFonts w:ascii="Calibri" w:eastAsia="Calibri" w:hAnsi="Calibri" w:cs="Times New Roman"/>
                <w:sz w:val="20"/>
                <w:szCs w:val="20"/>
                <w:lang w:val="en-GB" w:eastAsia="en-US"/>
              </w:rPr>
              <w:t>True</w:t>
            </w:r>
          </w:p>
        </w:tc>
        <w:tc>
          <w:tcPr>
            <w:tcW w:w="3794" w:type="dxa"/>
          </w:tcPr>
          <w:p w14:paraId="4B427CE4" w14:textId="1954C846" w:rsidR="00AB33FD" w:rsidRPr="00985344" w:rsidRDefault="00AB33FD" w:rsidP="00AB33FD">
            <w:pPr>
              <w:spacing w:after="200"/>
              <w:jc w:val="center"/>
              <w:rPr>
                <w:rFonts w:ascii="Calibri" w:eastAsia="Calibri" w:hAnsi="Calibri" w:cs="Times New Roman"/>
                <w:sz w:val="20"/>
                <w:szCs w:val="20"/>
                <w:lang w:val="en-GB" w:eastAsia="en-US"/>
              </w:rPr>
            </w:pPr>
            <w:r w:rsidRPr="00985344">
              <w:rPr>
                <w:rFonts w:ascii="Calibri" w:eastAsia="Calibri" w:hAnsi="Calibri" w:cs="Times New Roman"/>
                <w:sz w:val="20"/>
                <w:szCs w:val="20"/>
                <w:lang w:val="en-GB" w:eastAsia="en-US"/>
              </w:rPr>
              <w:t>Estimated</w:t>
            </w:r>
          </w:p>
        </w:tc>
      </w:tr>
      <w:tr w:rsidR="00AB33FD" w:rsidRPr="00EC0CD0" w14:paraId="0794D738" w14:textId="77777777" w:rsidTr="009902BA">
        <w:trPr>
          <w:jc w:val="center"/>
        </w:trPr>
        <w:tc>
          <w:tcPr>
            <w:tcW w:w="4122" w:type="dxa"/>
          </w:tcPr>
          <w:p w14:paraId="6D612D75" w14:textId="74A0FB32" w:rsidR="00AB33FD" w:rsidRDefault="00AB33FD" w:rsidP="00AB33FD">
            <w:pPr>
              <w:rPr>
                <w:rFonts w:ascii="Calibri" w:eastAsia="MS Mincho" w:hAnsi="Calibri" w:cs="Times New Roman"/>
                <w:sz w:val="20"/>
                <w:szCs w:val="20"/>
                <w:lang w:val="en-GB"/>
              </w:rPr>
            </w:pPr>
            <w:r>
              <w:rPr>
                <w:rFonts w:ascii="Calibri" w:eastAsia="Calibri" w:hAnsi="Calibri" w:cs="Times New Roman"/>
                <w:sz w:val="20"/>
                <w:szCs w:val="20"/>
                <w:lang w:val="en-GB" w:eastAsia="en-US"/>
              </w:rPr>
              <w:t xml:space="preserve">Population </w:t>
            </w:r>
            <w:r w:rsidRPr="00985344">
              <w:rPr>
                <w:rFonts w:ascii="Calibri" w:eastAsia="Calibri" w:hAnsi="Calibri" w:cs="Times New Roman"/>
                <w:sz w:val="20"/>
                <w:szCs w:val="20"/>
                <w:lang w:val="en-GB" w:eastAsia="en-US"/>
              </w:rPr>
              <w:t>Phenotypic variance (V</w:t>
            </w:r>
            <w:r w:rsidRPr="00985344">
              <w:rPr>
                <w:rFonts w:ascii="Calibri" w:eastAsia="Calibri" w:hAnsi="Calibri" w:cs="Times New Roman"/>
                <w:sz w:val="20"/>
                <w:szCs w:val="20"/>
                <w:vertAlign w:val="subscript"/>
                <w:lang w:val="en-GB" w:eastAsia="en-US"/>
              </w:rPr>
              <w:t>P</w:t>
            </w:r>
            <w:r w:rsidRPr="00985344">
              <w:rPr>
                <w:rFonts w:ascii="Calibri" w:eastAsia="Calibri" w:hAnsi="Calibri" w:cs="Times New Roman"/>
                <w:sz w:val="20"/>
                <w:szCs w:val="20"/>
                <w:lang w:val="en-GB" w:eastAsia="en-US"/>
              </w:rPr>
              <w:t>)  = 1</w:t>
            </w:r>
          </w:p>
        </w:tc>
        <w:tc>
          <w:tcPr>
            <w:tcW w:w="3794" w:type="dxa"/>
          </w:tcPr>
          <w:p w14:paraId="5A2402C1" w14:textId="0E4A066C" w:rsidR="00AB33FD" w:rsidRPr="00985344" w:rsidRDefault="00F43B8A" w:rsidP="0000377A">
            <w:pPr>
              <w:rPr>
                <w:rFonts w:ascii="Calibri" w:hAnsi="Calibri"/>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P</m:t>
                    </m:r>
                  </m:sub>
                </m:sSub>
                <m:r>
                  <w:rPr>
                    <w:rFonts w:ascii="Cambria Math" w:hAnsi="Cambria Math"/>
                    <w:sz w:val="20"/>
                    <w:szCs w:val="20"/>
                    <w:lang w:val="en-GB"/>
                  </w:rPr>
                  <m:t>=Var(</m:t>
                </m:r>
                <m:sSub>
                  <m:sSubPr>
                    <m:ctrlPr>
                      <w:rPr>
                        <w:rFonts w:ascii="Cambria Math" w:hAnsi="Cambria Math"/>
                        <w:i/>
                        <w:sz w:val="20"/>
                        <w:szCs w:val="20"/>
                        <w:lang w:val="en-GB"/>
                      </w:rPr>
                    </m:ctrlPr>
                  </m:sSubPr>
                  <m:e>
                    <m:r>
                      <w:rPr>
                        <w:rFonts w:ascii="Cambria Math" w:hAnsi="Cambria Math"/>
                        <w:sz w:val="20"/>
                        <w:szCs w:val="20"/>
                        <w:lang w:val="en-GB"/>
                      </w:rPr>
                      <m:t>y</m:t>
                    </m:r>
                  </m:e>
                  <m:sub>
                    <m:r>
                      <w:rPr>
                        <w:rFonts w:ascii="Cambria Math" w:hAnsi="Cambria Math"/>
                        <w:sz w:val="20"/>
                        <w:szCs w:val="20"/>
                        <w:lang w:val="en-GB"/>
                      </w:rPr>
                      <m:t>hi</m:t>
                    </m:r>
                  </m:sub>
                </m:sSub>
                <m:r>
                  <w:rPr>
                    <w:rFonts w:ascii="Cambria Math" w:hAnsi="Cambria Math"/>
                    <w:sz w:val="20"/>
                    <w:szCs w:val="20"/>
                    <w:lang w:val="en-GB"/>
                  </w:rPr>
                  <m:t>)</m:t>
                </m:r>
              </m:oMath>
            </m:oMathPara>
          </w:p>
        </w:tc>
      </w:tr>
      <w:tr w:rsidR="00AB33FD" w:rsidRPr="00EC0CD0" w14:paraId="47DDA432" w14:textId="77777777" w:rsidTr="009902BA">
        <w:trPr>
          <w:jc w:val="center"/>
        </w:trPr>
        <w:tc>
          <w:tcPr>
            <w:tcW w:w="4122" w:type="dxa"/>
          </w:tcPr>
          <w:p w14:paraId="2CC4533B" w14:textId="1987C7B8" w:rsidR="00AB33FD" w:rsidRDefault="00AB33FD" w:rsidP="0000377A">
            <w:pPr>
              <w:rPr>
                <w:rFonts w:ascii="Calibri" w:eastAsia="MS Mincho" w:hAnsi="Calibri" w:cs="Times New Roman"/>
                <w:sz w:val="20"/>
                <w:szCs w:val="20"/>
                <w:lang w:val="en-GB"/>
              </w:rPr>
            </w:pPr>
            <w:r w:rsidRPr="00985344">
              <w:rPr>
                <w:rFonts w:ascii="Calibri" w:eastAsia="Calibri" w:hAnsi="Calibri" w:cs="Times New Roman"/>
                <w:sz w:val="20"/>
                <w:szCs w:val="20"/>
                <w:lang w:val="en-GB" w:eastAsia="en-US"/>
              </w:rPr>
              <w:t>Individual Variance (</w:t>
            </w:r>
            <w:r w:rsidR="0000377A" w:rsidRPr="00985344">
              <w:rPr>
                <w:rFonts w:ascii="Calibri" w:eastAsia="Calibri" w:hAnsi="Calibri" w:cs="Times New Roman"/>
                <w:sz w:val="20"/>
                <w:szCs w:val="20"/>
                <w:lang w:val="en-GB" w:eastAsia="en-US"/>
              </w:rPr>
              <w:t>V</w:t>
            </w:r>
            <w:r w:rsidR="0000377A">
              <w:rPr>
                <w:rFonts w:ascii="Calibri" w:eastAsia="Calibri" w:hAnsi="Calibri" w:cs="Times New Roman"/>
                <w:sz w:val="20"/>
                <w:szCs w:val="20"/>
                <w:vertAlign w:val="subscript"/>
                <w:lang w:val="en-GB" w:eastAsia="en-US"/>
              </w:rPr>
              <w:t>I</w:t>
            </w:r>
            <w:r w:rsidRPr="00985344">
              <w:rPr>
                <w:rFonts w:ascii="Calibri" w:eastAsia="Calibri" w:hAnsi="Calibri" w:cs="Times New Roman"/>
                <w:sz w:val="20"/>
                <w:szCs w:val="20"/>
                <w:lang w:val="en-GB" w:eastAsia="en-US"/>
              </w:rPr>
              <w:t xml:space="preserve">) = </w:t>
            </w:r>
            <w:r w:rsidRPr="00985344">
              <w:rPr>
                <w:rFonts w:ascii="Calibri" w:eastAsia="Calibri" w:hAnsi="Calibri" w:cs="Times New Roman"/>
                <w:sz w:val="20"/>
                <w:szCs w:val="20"/>
                <w:highlight w:val="yellow"/>
                <w:lang w:val="en-GB" w:eastAsia="en-US"/>
              </w:rPr>
              <w:t>input</w:t>
            </w:r>
          </w:p>
        </w:tc>
        <w:tc>
          <w:tcPr>
            <w:tcW w:w="3794" w:type="dxa"/>
          </w:tcPr>
          <w:p w14:paraId="74113D88" w14:textId="09059EA9" w:rsidR="00AB33FD" w:rsidRPr="00985344" w:rsidRDefault="00F43B8A" w:rsidP="0000377A">
            <w:pPr>
              <w:rPr>
                <w:rFonts w:ascii="Calibri" w:hAnsi="Calibri"/>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I</m:t>
                    </m:r>
                  </m:sub>
                </m:sSub>
                <m:r>
                  <w:rPr>
                    <w:rFonts w:ascii="Cambria Math" w:hAnsi="Cambria Math"/>
                    <w:sz w:val="20"/>
                    <w:szCs w:val="20"/>
                    <w:lang w:val="en-GB"/>
                  </w:rPr>
                  <m:t>=</m:t>
                </m:r>
                <m:r>
                  <m:rPr>
                    <m:sty m:val="p"/>
                  </m:rPr>
                  <w:rPr>
                    <w:rFonts w:ascii="Cambria Math" w:hAnsi="Cambria Math"/>
                    <w:sz w:val="20"/>
                    <w:szCs w:val="20"/>
                    <w:lang w:val="en-GB"/>
                  </w:rPr>
                  <m:t>RANDEF [1]</m:t>
                </m:r>
              </m:oMath>
            </m:oMathPara>
          </w:p>
        </w:tc>
      </w:tr>
      <w:tr w:rsidR="00AB33FD" w:rsidRPr="00642315" w14:paraId="43C1E93E" w14:textId="77777777" w:rsidTr="009902BA">
        <w:trPr>
          <w:jc w:val="center"/>
        </w:trPr>
        <w:tc>
          <w:tcPr>
            <w:tcW w:w="4122" w:type="dxa"/>
          </w:tcPr>
          <w:p w14:paraId="2CD07C71" w14:textId="71293FA6" w:rsidR="00AB33FD" w:rsidRDefault="00AB33FD" w:rsidP="00D50337">
            <w:pPr>
              <w:spacing w:after="200"/>
              <w:rPr>
                <w:rFonts w:ascii="Calibri" w:eastAsia="MS Mincho" w:hAnsi="Calibri" w:cs="Times New Roman"/>
                <w:b/>
                <w:bCs/>
                <w:color w:val="4F81BD" w:themeColor="accent1"/>
                <w:sz w:val="20"/>
                <w:szCs w:val="20"/>
                <w:lang w:val="en-GB"/>
              </w:rPr>
            </w:pPr>
            <w:r w:rsidRPr="00985344">
              <w:rPr>
                <w:rFonts w:ascii="Calibri" w:eastAsia="Calibri" w:hAnsi="Calibri" w:cs="Times New Roman"/>
                <w:sz w:val="20"/>
                <w:szCs w:val="20"/>
                <w:lang w:val="en-GB" w:eastAsia="en-US"/>
              </w:rPr>
              <w:t>Residual variance (V</w:t>
            </w:r>
            <w:r w:rsidR="006D027E">
              <w:rPr>
                <w:rFonts w:ascii="Calibri" w:eastAsia="Calibri" w:hAnsi="Calibri" w:cs="Times New Roman"/>
                <w:sz w:val="20"/>
                <w:szCs w:val="20"/>
                <w:vertAlign w:val="subscript"/>
                <w:lang w:val="en-GB" w:eastAsia="en-US"/>
              </w:rPr>
              <w:t>β</w:t>
            </w:r>
            <w:r w:rsidR="00675D64">
              <w:rPr>
                <w:rFonts w:ascii="Calibri" w:eastAsia="Calibri" w:hAnsi="Calibri" w:cs="Times New Roman"/>
                <w:sz w:val="20"/>
                <w:szCs w:val="20"/>
                <w:vertAlign w:val="subscript"/>
                <w:lang w:val="en-GB" w:eastAsia="en-US"/>
              </w:rPr>
              <w:t>x</w:t>
            </w:r>
            <w:r w:rsidRPr="00985344">
              <w:rPr>
                <w:rFonts w:ascii="Calibri" w:eastAsia="Calibri" w:hAnsi="Calibri" w:cs="Times New Roman"/>
                <w:sz w:val="20"/>
                <w:szCs w:val="20"/>
                <w:vertAlign w:val="subscript"/>
                <w:lang w:val="en-GB" w:eastAsia="en-US"/>
              </w:rPr>
              <w:t xml:space="preserve"> </w:t>
            </w:r>
            <w:r w:rsidRPr="00985344">
              <w:rPr>
                <w:rFonts w:ascii="Calibri" w:eastAsia="Calibri" w:hAnsi="Calibri" w:cs="Times New Roman"/>
                <w:sz w:val="20"/>
                <w:szCs w:val="20"/>
                <w:lang w:val="en-GB" w:eastAsia="en-US"/>
              </w:rPr>
              <w:t>+ V</w:t>
            </w:r>
            <w:r w:rsidRPr="00985344">
              <w:rPr>
                <w:rFonts w:ascii="Calibri" w:eastAsia="Calibri" w:hAnsi="Calibri" w:cs="Times New Roman"/>
                <w:sz w:val="20"/>
                <w:szCs w:val="20"/>
                <w:vertAlign w:val="subscript"/>
                <w:lang w:val="en-GB" w:eastAsia="en-US"/>
              </w:rPr>
              <w:t>m</w:t>
            </w:r>
            <w:r w:rsidRPr="00985344">
              <w:rPr>
                <w:rFonts w:ascii="Calibri" w:eastAsia="Calibri" w:hAnsi="Calibri" w:cs="Times New Roman"/>
                <w:sz w:val="20"/>
                <w:szCs w:val="20"/>
                <w:lang w:val="en-GB" w:eastAsia="en-US"/>
              </w:rPr>
              <w:t>) = V</w:t>
            </w:r>
            <w:r w:rsidRPr="00985344">
              <w:rPr>
                <w:rFonts w:ascii="Calibri" w:eastAsia="Calibri" w:hAnsi="Calibri" w:cs="Times New Roman"/>
                <w:sz w:val="20"/>
                <w:szCs w:val="20"/>
                <w:vertAlign w:val="subscript"/>
                <w:lang w:val="en-GB" w:eastAsia="en-US"/>
              </w:rPr>
              <w:t>m</w:t>
            </w:r>
            <w:r w:rsidRPr="00985344">
              <w:rPr>
                <w:rFonts w:ascii="Calibri" w:eastAsia="Calibri" w:hAnsi="Calibri" w:cs="Times New Roman"/>
                <w:sz w:val="20"/>
                <w:szCs w:val="20"/>
                <w:lang w:val="en-GB" w:eastAsia="en-US"/>
              </w:rPr>
              <w:t xml:space="preserve"> (</w:t>
            </w:r>
            <w:r w:rsidRPr="00985344">
              <w:rPr>
                <w:rFonts w:ascii="Calibri" w:eastAsia="Calibri" w:hAnsi="Calibri" w:cs="Times New Roman"/>
                <w:sz w:val="20"/>
                <w:szCs w:val="20"/>
                <w:highlight w:val="yellow"/>
                <w:lang w:val="en-GB" w:eastAsia="en-US"/>
              </w:rPr>
              <w:t>input</w:t>
            </w:r>
            <w:r w:rsidRPr="00985344">
              <w:rPr>
                <w:rFonts w:ascii="Calibri" w:eastAsia="Calibri" w:hAnsi="Calibri" w:cs="Times New Roman"/>
                <w:sz w:val="20"/>
                <w:szCs w:val="20"/>
                <w:lang w:val="en-GB" w:eastAsia="en-US"/>
              </w:rPr>
              <w:t>) + V</w:t>
            </w:r>
            <w:r w:rsidR="006D027E">
              <w:rPr>
                <w:rFonts w:ascii="Calibri" w:eastAsia="Calibri" w:hAnsi="Calibri" w:cs="Times New Roman"/>
                <w:sz w:val="20"/>
                <w:szCs w:val="20"/>
                <w:vertAlign w:val="subscript"/>
                <w:lang w:val="en-GB" w:eastAsia="en-US"/>
              </w:rPr>
              <w:t>β</w:t>
            </w:r>
            <w:r w:rsidR="00675D64">
              <w:rPr>
                <w:rFonts w:ascii="Calibri" w:eastAsia="Calibri" w:hAnsi="Calibri" w:cs="Times New Roman"/>
                <w:sz w:val="20"/>
                <w:szCs w:val="20"/>
                <w:vertAlign w:val="subscript"/>
                <w:lang w:val="en-GB" w:eastAsia="en-US"/>
              </w:rPr>
              <w:t>x</w:t>
            </w:r>
          </w:p>
        </w:tc>
        <w:tc>
          <w:tcPr>
            <w:tcW w:w="3794" w:type="dxa"/>
          </w:tcPr>
          <w:p w14:paraId="1CF0F692" w14:textId="0A939C66" w:rsidR="00AB33FD" w:rsidRPr="00985344" w:rsidRDefault="00F43B8A" w:rsidP="00CA114E">
            <w:pPr>
              <w:spacing w:after="200"/>
              <w:jc w:val="center"/>
              <w:rPr>
                <w:rFonts w:ascii="Calibri" w:eastAsia="Calibri" w:hAnsi="Calibri" w:cs="Times New Roman"/>
                <w:sz w:val="20"/>
                <w:szCs w:val="20"/>
                <w:lang w:val="en-GB" w:eastAsia="en-US"/>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R</m:t>
                    </m:r>
                  </m:sub>
                </m:sSub>
                <m:r>
                  <w:rPr>
                    <w:rFonts w:ascii="Cambria Math" w:hAnsi="Cambria Math"/>
                    <w:sz w:val="20"/>
                    <w:szCs w:val="20"/>
                    <w:lang w:val="en-GB"/>
                  </w:rPr>
                  <m:t>=</m:t>
                </m:r>
                <m:r>
                  <m:rPr>
                    <m:sty m:val="p"/>
                  </m:rPr>
                  <w:rPr>
                    <w:rFonts w:ascii="Cambria Math" w:hAnsi="Cambria Math"/>
                    <w:sz w:val="20"/>
                    <w:szCs w:val="20"/>
                    <w:lang w:val="en-GB"/>
                  </w:rPr>
                  <m:t>RANDEF [2]</m:t>
                </m:r>
              </m:oMath>
            </m:oMathPara>
          </w:p>
        </w:tc>
      </w:tr>
      <w:tr w:rsidR="00AB33FD" w:rsidRPr="00EC0CD0" w14:paraId="1FB807BE" w14:textId="77777777" w:rsidTr="009902BA">
        <w:trPr>
          <w:jc w:val="center"/>
        </w:trPr>
        <w:tc>
          <w:tcPr>
            <w:tcW w:w="4122" w:type="dxa"/>
          </w:tcPr>
          <w:p w14:paraId="7E478A83" w14:textId="71AACF52" w:rsidR="00AB33FD" w:rsidRDefault="00AB33FD" w:rsidP="00AB33FD">
            <w:pPr>
              <w:rPr>
                <w:rFonts w:ascii="Calibri" w:eastAsia="MS Mincho" w:hAnsi="Calibri" w:cs="Times New Roman"/>
                <w:sz w:val="20"/>
                <w:szCs w:val="20"/>
                <w:lang w:val="en-GB"/>
              </w:rPr>
            </w:pPr>
            <w:r w:rsidRPr="00985344">
              <w:rPr>
                <w:rFonts w:ascii="Calibri" w:eastAsia="Calibri" w:hAnsi="Calibri" w:cs="Times New Roman"/>
                <w:sz w:val="20"/>
                <w:szCs w:val="20"/>
                <w:lang w:val="en-GB" w:eastAsia="en-US"/>
              </w:rPr>
              <w:t>mean of the trait (</w:t>
            </w:r>
            <w:r w:rsidRPr="00985344">
              <w:rPr>
                <w:rFonts w:ascii="Symbol" w:eastAsia="Calibri" w:hAnsi="Symbol" w:cs="Times New Roman"/>
                <w:sz w:val="20"/>
                <w:szCs w:val="20"/>
                <w:lang w:val="en-GB" w:eastAsia="en-US"/>
              </w:rPr>
              <w:t></w:t>
            </w:r>
            <w:r w:rsidRPr="00985344">
              <w:rPr>
                <w:rFonts w:ascii="Calibri" w:eastAsia="Calibri" w:hAnsi="Calibri" w:cs="Times New Roman"/>
                <w:sz w:val="20"/>
                <w:szCs w:val="20"/>
                <w:lang w:val="en-GB" w:eastAsia="en-US"/>
              </w:rPr>
              <w:t>) = 0</w:t>
            </w:r>
          </w:p>
        </w:tc>
        <w:tc>
          <w:tcPr>
            <w:tcW w:w="3794" w:type="dxa"/>
          </w:tcPr>
          <w:p w14:paraId="011DCC37" w14:textId="4676E64B" w:rsidR="00AB33FD" w:rsidRPr="00985344" w:rsidRDefault="00F43B8A" w:rsidP="0000377A">
            <w:pPr>
              <w:rPr>
                <w:rFonts w:ascii="Calibri" w:hAnsi="Calibri"/>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μ'</m:t>
                    </m:r>
                  </m:e>
                  <m:sub>
                    <m:r>
                      <w:rPr>
                        <w:rFonts w:ascii="Cambria Math" w:hAnsi="Cambria Math"/>
                        <w:sz w:val="20"/>
                        <w:szCs w:val="20"/>
                        <w:lang w:val="en-GB"/>
                      </w:rPr>
                      <m:t>y</m:t>
                    </m:r>
                  </m:sub>
                </m:sSub>
                <m:r>
                  <w:rPr>
                    <w:rFonts w:ascii="Cambria Math" w:hAnsi="Cambria Math"/>
                    <w:sz w:val="20"/>
                    <w:szCs w:val="20"/>
                    <w:lang w:val="en-GB"/>
                  </w:rPr>
                  <m:t>=mean(</m:t>
                </m:r>
                <m:sSub>
                  <m:sSubPr>
                    <m:ctrlPr>
                      <w:rPr>
                        <w:rFonts w:ascii="Cambria Math" w:hAnsi="Cambria Math"/>
                        <w:i/>
                        <w:sz w:val="20"/>
                        <w:szCs w:val="20"/>
                        <w:lang w:val="en-GB"/>
                      </w:rPr>
                    </m:ctrlPr>
                  </m:sSubPr>
                  <m:e>
                    <m:r>
                      <w:rPr>
                        <w:rFonts w:ascii="Cambria Math" w:hAnsi="Cambria Math"/>
                        <w:sz w:val="20"/>
                        <w:szCs w:val="20"/>
                        <w:lang w:val="en-GB"/>
                      </w:rPr>
                      <m:t>y</m:t>
                    </m:r>
                  </m:e>
                  <m:sub>
                    <m:r>
                      <w:rPr>
                        <w:rFonts w:ascii="Cambria Math" w:hAnsi="Cambria Math"/>
                        <w:sz w:val="20"/>
                        <w:szCs w:val="20"/>
                        <w:lang w:val="en-GB"/>
                      </w:rPr>
                      <m:t>hi</m:t>
                    </m:r>
                  </m:sub>
                </m:sSub>
                <m:r>
                  <w:rPr>
                    <w:rFonts w:ascii="Cambria Math" w:hAnsi="Cambria Math"/>
                    <w:sz w:val="20"/>
                    <w:szCs w:val="20"/>
                    <w:lang w:val="en-GB"/>
                  </w:rPr>
                  <m:t>)</m:t>
                </m:r>
              </m:oMath>
            </m:oMathPara>
          </w:p>
        </w:tc>
      </w:tr>
    </w:tbl>
    <w:p w14:paraId="720DC5BC" w14:textId="77777777" w:rsidR="00AB51D6" w:rsidRPr="00C845D5" w:rsidRDefault="00AB51D6" w:rsidP="00AB51D6">
      <w:pPr>
        <w:rPr>
          <w:rFonts w:ascii="Calibri" w:hAnsi="Calibri"/>
          <w:lang w:val="en-GB"/>
        </w:rPr>
      </w:pPr>
    </w:p>
    <w:p w14:paraId="1567A29A" w14:textId="00731B9C" w:rsidR="00AB51D6" w:rsidRDefault="00114677" w:rsidP="00AB51D6">
      <w:pPr>
        <w:rPr>
          <w:rFonts w:ascii="Calibri" w:hAnsi="Calibri"/>
          <w:lang w:val="en-GB"/>
        </w:rPr>
      </w:pPr>
      <w:r>
        <w:rPr>
          <w:rFonts w:ascii="Calibri" w:hAnsi="Calibri"/>
          <w:lang w:val="en-GB"/>
        </w:rPr>
        <w:t>&gt;&gt;&gt;&gt;&gt;&gt;&gt;&gt;&gt;&gt;&gt;&gt;&gt;&gt;&gt;&gt;&gt;&gt;&gt;&gt;&gt;&gt;&gt;&gt;&gt;&gt;&gt;&gt;&gt;&gt;&gt;&gt;&gt;&gt;&gt;&gt;&gt;&gt;&gt;&gt;&gt;&gt;&gt;&gt;&gt;&gt;&gt;&gt;&gt;&gt;&gt;&gt;&gt;&gt;&gt;&gt;&gt;&gt;&gt;&gt;&gt;&gt;&gt;&gt;&gt;&gt;&gt;&gt;&gt;&gt;&gt;&gt;&gt;&gt;&gt;&gt;&gt;&gt;</w:t>
      </w:r>
    </w:p>
    <w:p w14:paraId="499ED6B7" w14:textId="5E07B900" w:rsidR="000813F4" w:rsidRDefault="000813F4" w:rsidP="000813F4">
      <w:pPr>
        <w:spacing w:after="200"/>
        <w:rPr>
          <w:rFonts w:ascii="Calibri" w:eastAsia="Calibri" w:hAnsi="Calibri" w:cs="Times New Roman"/>
          <w:lang w:val="en-GB" w:eastAsia="en-US"/>
        </w:rPr>
      </w:pPr>
      <w:r>
        <w:rPr>
          <w:rFonts w:ascii="Calibri" w:eastAsia="Calibri" w:hAnsi="Calibri" w:cs="Times New Roman"/>
          <w:lang w:val="en-GB" w:eastAsia="en-US"/>
        </w:rPr>
        <w:lastRenderedPageBreak/>
        <w:t>Once again</w:t>
      </w:r>
      <w:r w:rsidR="00033183">
        <w:rPr>
          <w:rFonts w:ascii="Calibri" w:eastAsia="Calibri" w:hAnsi="Calibri" w:cs="Times New Roman"/>
          <w:lang w:val="en-GB" w:eastAsia="en-US"/>
        </w:rPr>
        <w:t xml:space="preserve"> you can calculate repeatability as</w:t>
      </w:r>
      <w:r w:rsidR="00B83C4F">
        <w:rPr>
          <w:rFonts w:ascii="Calibri" w:eastAsia="Calibri" w:hAnsi="Calibri" w:cs="Times New Roman"/>
          <w:lang w:val="en-GB" w:eastAsia="en-US"/>
        </w:rPr>
        <w:t xml:space="preserve"> </w:t>
      </w:r>
    </w:p>
    <w:p w14:paraId="17345F44" w14:textId="7F7874BE" w:rsidR="00701DC3" w:rsidRPr="00C845D5" w:rsidRDefault="000813F4" w:rsidP="000813F4">
      <w:pPr>
        <w:spacing w:after="200"/>
        <w:rPr>
          <w:rFonts w:ascii="Calibri" w:eastAsia="Calibri" w:hAnsi="Calibri" w:cs="Times New Roman"/>
          <w:lang w:val="en-GB" w:eastAsia="en-US"/>
        </w:rPr>
      </w:pPr>
      <w:r w:rsidRPr="00C845D5">
        <w:rPr>
          <w:rFonts w:ascii="Calibri" w:eastAsia="Calibri" w:hAnsi="Calibri" w:cs="Times New Roman"/>
          <w:lang w:val="en-GB" w:eastAsia="en-US"/>
        </w:rPr>
        <w:t>R = V</w:t>
      </w:r>
      <w:r w:rsidR="003B23FF">
        <w:rPr>
          <w:rFonts w:ascii="Calibri" w:eastAsia="Calibri" w:hAnsi="Calibri" w:cs="Times New Roman"/>
          <w:lang w:val="en-GB" w:eastAsia="en-US"/>
        </w:rPr>
        <w:t>’</w:t>
      </w:r>
      <w:r w:rsidR="00122A88">
        <w:rPr>
          <w:rFonts w:ascii="Calibri" w:eastAsia="Calibri" w:hAnsi="Calibri" w:cs="Times New Roman"/>
          <w:vertAlign w:val="subscript"/>
          <w:lang w:val="en-GB" w:eastAsia="en-US"/>
        </w:rPr>
        <w:t>I</w:t>
      </w:r>
      <w:r>
        <w:rPr>
          <w:rFonts w:ascii="Calibri" w:eastAsia="Calibri" w:hAnsi="Calibri" w:cs="Times New Roman"/>
          <w:vertAlign w:val="subscript"/>
          <w:lang w:val="en-GB" w:eastAsia="en-US"/>
        </w:rPr>
        <w:t xml:space="preserve"> </w:t>
      </w:r>
      <w:r>
        <w:rPr>
          <w:rFonts w:ascii="Calibri" w:eastAsia="Calibri" w:hAnsi="Calibri" w:cs="Times New Roman"/>
          <w:lang w:val="en-GB" w:eastAsia="en-US"/>
        </w:rPr>
        <w:t xml:space="preserve">/ </w:t>
      </w:r>
      <w:r w:rsidRPr="00C845D5">
        <w:rPr>
          <w:rFonts w:ascii="Calibri" w:eastAsia="Calibri" w:hAnsi="Calibri" w:cs="Times New Roman"/>
          <w:lang w:val="en-GB" w:eastAsia="en-US"/>
        </w:rPr>
        <w:t>(V</w:t>
      </w:r>
      <w:r w:rsidR="003B23FF">
        <w:rPr>
          <w:rFonts w:ascii="Calibri" w:eastAsia="Calibri" w:hAnsi="Calibri" w:cs="Times New Roman"/>
          <w:lang w:val="en-GB" w:eastAsia="en-US"/>
        </w:rPr>
        <w:t>’</w:t>
      </w:r>
      <w:r w:rsidR="00122A88">
        <w:rPr>
          <w:rFonts w:ascii="Calibri" w:eastAsia="Calibri" w:hAnsi="Calibri" w:cs="Times New Roman"/>
          <w:vertAlign w:val="subscript"/>
          <w:lang w:val="en-GB" w:eastAsia="en-US"/>
        </w:rPr>
        <w:t>I</w:t>
      </w:r>
      <w:r w:rsidRPr="00C845D5">
        <w:rPr>
          <w:rFonts w:ascii="Calibri" w:eastAsia="Calibri" w:hAnsi="Calibri" w:cs="Times New Roman"/>
          <w:lang w:val="en-GB" w:eastAsia="en-US"/>
        </w:rPr>
        <w:t xml:space="preserve"> + V</w:t>
      </w:r>
      <w:r w:rsidR="003B23FF">
        <w:rPr>
          <w:rFonts w:ascii="Calibri" w:eastAsia="Calibri" w:hAnsi="Calibri" w:cs="Times New Roman"/>
          <w:lang w:val="en-GB" w:eastAsia="en-US"/>
        </w:rPr>
        <w:t>’</w:t>
      </w:r>
      <w:r w:rsidR="003311C2">
        <w:rPr>
          <w:rFonts w:ascii="Calibri" w:eastAsia="Calibri" w:hAnsi="Calibri" w:cs="Times New Roman"/>
          <w:vertAlign w:val="subscript"/>
          <w:lang w:val="en-GB" w:eastAsia="en-US"/>
        </w:rPr>
        <w:t>R</w:t>
      </w:r>
      <w:r w:rsidR="00701DC3">
        <w:rPr>
          <w:rFonts w:ascii="Calibri" w:eastAsia="Calibri" w:hAnsi="Calibri" w:cs="Times New Roman"/>
          <w:lang w:val="en-GB" w:eastAsia="en-US"/>
        </w:rPr>
        <w:t>)</w:t>
      </w:r>
    </w:p>
    <w:p w14:paraId="1C2105A7" w14:textId="167E1DB2" w:rsidR="00033183" w:rsidRDefault="00033183" w:rsidP="00033183">
      <w:pPr>
        <w:spacing w:after="200"/>
        <w:rPr>
          <w:rFonts w:ascii="Calibri" w:eastAsia="Calibri" w:hAnsi="Calibri" w:cs="Times New Roman"/>
          <w:lang w:val="en-GB" w:eastAsia="en-US"/>
        </w:rPr>
      </w:pPr>
      <w:r>
        <w:rPr>
          <w:rFonts w:ascii="Calibri" w:eastAsia="Calibri" w:hAnsi="Calibri" w:cs="Times New Roman"/>
          <w:lang w:val="en-GB" w:eastAsia="en-US"/>
        </w:rPr>
        <w:t>Your repeatability is R</w:t>
      </w:r>
      <w:r w:rsidR="000813F4" w:rsidRPr="00C845D5">
        <w:rPr>
          <w:rFonts w:ascii="Calibri" w:eastAsia="Calibri" w:hAnsi="Calibri" w:cs="Times New Roman"/>
          <w:lang w:val="en-GB" w:eastAsia="en-US"/>
        </w:rPr>
        <w:t xml:space="preserve"> = </w:t>
      </w:r>
      <w:r w:rsidR="000813F4" w:rsidRPr="00C845D5">
        <w:rPr>
          <w:rFonts w:ascii="Calibri" w:eastAsia="Calibri" w:hAnsi="Calibri" w:cs="Times New Roman"/>
          <w:highlight w:val="green"/>
          <w:lang w:val="en-GB" w:eastAsia="en-US"/>
        </w:rPr>
        <w:t>…..</w:t>
      </w:r>
    </w:p>
    <w:p w14:paraId="7148F344" w14:textId="77777777" w:rsidR="00114677" w:rsidRDefault="00114677" w:rsidP="00114677">
      <w:pPr>
        <w:rPr>
          <w:rFonts w:ascii="Calibri" w:hAnsi="Calibri"/>
          <w:lang w:val="en-GB"/>
        </w:rPr>
      </w:pPr>
      <w:r>
        <w:rPr>
          <w:rFonts w:ascii="Calibri" w:hAnsi="Calibri"/>
          <w:lang w:val="en-GB"/>
        </w:rPr>
        <w:t>&lt;&lt;&lt;&lt;&lt;&lt;&lt;&lt;&lt;&lt;&lt;&lt;&lt;&lt;&lt;&lt;&lt;&lt;&lt;&lt;&lt;&lt;&lt;&lt;&lt;&lt;&lt;&lt;&lt;&lt;&lt;&lt;&lt;&lt;&lt;&lt;&lt;&lt;&lt;&lt;&lt;&lt;&lt;&lt;&lt;&lt;&lt;&lt;&lt;&lt;&lt;&lt;&lt;&lt;&lt;&lt;&lt;&lt;&lt;&lt;&lt;&lt;&lt;&lt;&lt;&lt;&lt;&lt;&lt;&lt;&lt;&lt;&lt;&lt;&lt;&lt;&lt;&lt;</w:t>
      </w:r>
    </w:p>
    <w:p w14:paraId="163AFCA9" w14:textId="53274731" w:rsidR="00403EC1" w:rsidRPr="00EC0CD0" w:rsidRDefault="00403EC1" w:rsidP="00403EC1">
      <w:pPr>
        <w:rPr>
          <w:rFonts w:ascii="Calibri" w:hAnsi="Calibri"/>
          <w:b/>
          <w:sz w:val="20"/>
          <w:lang w:val="en-GB"/>
        </w:rPr>
      </w:pPr>
      <w:r w:rsidRPr="00EC0CD0">
        <w:rPr>
          <w:rFonts w:ascii="Calibri" w:hAnsi="Calibri"/>
          <w:b/>
          <w:sz w:val="20"/>
          <w:lang w:val="en-GB"/>
        </w:rPr>
        <w:t>Background calculations:</w:t>
      </w:r>
      <w:r w:rsidR="00ED4048">
        <w:rPr>
          <w:rFonts w:ascii="Calibri" w:hAnsi="Calibri"/>
          <w:b/>
          <w:sz w:val="20"/>
          <w:lang w:val="en-GB"/>
        </w:rPr>
        <w:t xml:space="preserve"> </w:t>
      </w:r>
      <w:r w:rsidR="00ED4048" w:rsidRPr="00AD5B83">
        <w:rPr>
          <w:rFonts w:ascii="Calibri" w:hAnsi="Calibri"/>
          <w:sz w:val="20"/>
          <w:lang w:val="en-GB"/>
        </w:rPr>
        <w:t>(this part is only used by us to see how each element is calculated. Users don’t see this)</w:t>
      </w:r>
    </w:p>
    <w:p w14:paraId="6FFB9903" w14:textId="77777777" w:rsidR="00403EC1" w:rsidRDefault="00403EC1" w:rsidP="00403EC1">
      <w:pPr>
        <w:spacing w:after="200"/>
        <w:rPr>
          <w:rFonts w:ascii="Calibri" w:eastAsia="Calibri" w:hAnsi="Calibri" w:cs="Times New Roman"/>
          <w:lang w:val="en-GB" w:eastAsia="en-US"/>
        </w:rPr>
      </w:pPr>
    </w:p>
    <w:p w14:paraId="2229FC15" w14:textId="50CFB48A" w:rsidR="00403EC1" w:rsidRDefault="00403EC1" w:rsidP="00403EC1">
      <w:pPr>
        <w:spacing w:after="200"/>
        <w:rPr>
          <w:rFonts w:ascii="Calibri" w:eastAsia="Calibri" w:hAnsi="Calibri" w:cs="Times New Roman"/>
          <w:lang w:val="en-GB" w:eastAsia="en-US"/>
        </w:rPr>
      </w:pPr>
      <m:oMathPara>
        <m:oMath>
          <m:r>
            <m:rPr>
              <m:sty m:val="bi"/>
            </m:rPr>
            <w:rPr>
              <w:rFonts w:ascii="Cambria Math" w:hAnsi="Cambria Math"/>
              <w:sz w:val="20"/>
              <w:lang w:val="en-GB"/>
            </w:rPr>
            <m:t xml:space="preserve">Repeatability= </m:t>
          </m:r>
          <m:f>
            <m:fPr>
              <m:ctrlPr>
                <w:rPr>
                  <w:rFonts w:ascii="Cambria Math" w:hAnsi="Cambria Math"/>
                  <w:b/>
                  <w:i/>
                  <w:sz w:val="20"/>
                  <w:lang w:val="en-GB"/>
                </w:rPr>
              </m:ctrlPr>
            </m:fPr>
            <m:num>
              <m:r>
                <m:rPr>
                  <m:sty m:val="bi"/>
                </m:rPr>
                <w:rPr>
                  <w:rFonts w:ascii="Cambria Math" w:hAnsi="Cambria Math"/>
                  <w:sz w:val="20"/>
                  <w:lang w:val="en-GB"/>
                </w:rPr>
                <m:t>Var(I)</m:t>
              </m:r>
            </m:num>
            <m:den>
              <m:r>
                <m:rPr>
                  <m:sty m:val="bi"/>
                </m:rPr>
                <w:rPr>
                  <w:rFonts w:ascii="Cambria Math" w:hAnsi="Cambria Math"/>
                  <w:sz w:val="20"/>
                  <w:lang w:val="en-GB"/>
                </w:rPr>
                <m:t>Var</m:t>
              </m:r>
              <m:d>
                <m:dPr>
                  <m:ctrlPr>
                    <w:rPr>
                      <w:rFonts w:ascii="Cambria Math" w:hAnsi="Cambria Math"/>
                      <w:b/>
                      <w:i/>
                      <w:sz w:val="20"/>
                      <w:lang w:val="en-GB"/>
                    </w:rPr>
                  </m:ctrlPr>
                </m:dPr>
                <m:e>
                  <m:r>
                    <m:rPr>
                      <m:sty m:val="bi"/>
                    </m:rPr>
                    <w:rPr>
                      <w:rFonts w:ascii="Cambria Math" w:hAnsi="Cambria Math"/>
                      <w:sz w:val="20"/>
                      <w:lang w:val="en-GB"/>
                    </w:rPr>
                    <m:t>I</m:t>
                  </m:r>
                </m:e>
              </m:d>
              <m:r>
                <m:rPr>
                  <m:sty m:val="bi"/>
                </m:rPr>
                <w:rPr>
                  <w:rFonts w:ascii="Cambria Math" w:hAnsi="Cambria Math"/>
                  <w:sz w:val="20"/>
                  <w:lang w:val="en-GB"/>
                </w:rPr>
                <m:t>+Var(e)</m:t>
              </m:r>
            </m:den>
          </m:f>
        </m:oMath>
      </m:oMathPara>
    </w:p>
    <w:p w14:paraId="37832865" w14:textId="77777777" w:rsidR="00114677" w:rsidRDefault="00114677" w:rsidP="00114677">
      <w:pPr>
        <w:rPr>
          <w:rFonts w:ascii="Calibri" w:hAnsi="Calibri"/>
          <w:lang w:val="en-GB"/>
        </w:rPr>
      </w:pPr>
      <w:r>
        <w:rPr>
          <w:rFonts w:ascii="Calibri" w:hAnsi="Calibri"/>
          <w:lang w:val="en-GB"/>
        </w:rPr>
        <w:t>&gt;&gt;&gt;&gt;&gt;&gt;&gt;&gt;&gt;&gt;&gt;&gt;&gt;&gt;&gt;&gt;&gt;&gt;&gt;&gt;&gt;&gt;&gt;&gt;&gt;&gt;&gt;&gt;&gt;&gt;&gt;&gt;&gt;&gt;&gt;&gt;&gt;&gt;&gt;&gt;&gt;&gt;&gt;&gt;&gt;&gt;&gt;&gt;&gt;&gt;&gt;&gt;&gt;&gt;&gt;&gt;&gt;&gt;&gt;&gt;&gt;&gt;&gt;&gt;&gt;&gt;&gt;&gt;&gt;&gt;&gt;&gt;&gt;&gt;&gt;&gt;&gt;&gt;</w:t>
      </w:r>
    </w:p>
    <w:p w14:paraId="45F12BFE" w14:textId="77777777" w:rsidR="00403EC1" w:rsidRDefault="00403EC1" w:rsidP="00033183">
      <w:pPr>
        <w:spacing w:after="200"/>
        <w:rPr>
          <w:rFonts w:ascii="Calibri" w:eastAsia="Calibri" w:hAnsi="Calibri" w:cs="Times New Roman"/>
          <w:lang w:val="en-GB" w:eastAsia="en-US"/>
        </w:rPr>
      </w:pPr>
    </w:p>
    <w:p w14:paraId="44C5166C" w14:textId="036ED19D" w:rsidR="00C44C42" w:rsidRDefault="00C44C42">
      <w:pPr>
        <w:rPr>
          <w:rFonts w:ascii="Calibri" w:eastAsia="Calibri" w:hAnsi="Calibri" w:cs="Times New Roman"/>
          <w:lang w:val="en-GB" w:eastAsia="en-US"/>
        </w:rPr>
      </w:pPr>
      <w:r w:rsidRPr="00C44C42">
        <w:rPr>
          <w:rFonts w:ascii="Calibri" w:eastAsia="Calibri" w:hAnsi="Calibri" w:cs="Times New Roman"/>
          <w:b/>
          <w:lang w:val="en-GB" w:eastAsia="en-US"/>
        </w:rPr>
        <w:t>Point</w:t>
      </w:r>
      <w:r>
        <w:rPr>
          <w:rFonts w:ascii="Calibri" w:eastAsia="Calibri" w:hAnsi="Calibri" w:cs="Times New Roman"/>
          <w:lang w:val="en-GB" w:eastAsia="en-US"/>
        </w:rPr>
        <w:t>: We can now estimate a particular variance component of V</w:t>
      </w:r>
      <w:r w:rsidRPr="00072DC9">
        <w:rPr>
          <w:rFonts w:ascii="Calibri" w:eastAsia="Calibri" w:hAnsi="Calibri" w:cs="Times New Roman"/>
          <w:vertAlign w:val="subscript"/>
          <w:lang w:val="en-GB" w:eastAsia="en-US"/>
        </w:rPr>
        <w:t>P</w:t>
      </w:r>
      <w:r>
        <w:rPr>
          <w:rFonts w:ascii="Calibri" w:eastAsia="Calibri" w:hAnsi="Calibri" w:cs="Times New Roman"/>
          <w:lang w:val="en-GB" w:eastAsia="en-US"/>
        </w:rPr>
        <w:t xml:space="preserve"> that represents among-individual differences that are consistent through time. </w:t>
      </w:r>
      <w:r w:rsidR="00107DF8">
        <w:rPr>
          <w:rFonts w:ascii="Calibri" w:eastAsia="Calibri" w:hAnsi="Calibri" w:cs="Times New Roman"/>
          <w:lang w:val="en-GB" w:eastAsia="en-US"/>
        </w:rPr>
        <w:t xml:space="preserve">This </w:t>
      </w:r>
      <w:r>
        <w:rPr>
          <w:rFonts w:ascii="Calibri" w:eastAsia="Calibri" w:hAnsi="Calibri" w:cs="Times New Roman"/>
          <w:lang w:val="en-GB" w:eastAsia="en-US"/>
        </w:rPr>
        <w:t>variance is also</w:t>
      </w:r>
      <w:r w:rsidR="00441C3D">
        <w:rPr>
          <w:rFonts w:ascii="Calibri" w:eastAsia="Calibri" w:hAnsi="Calibri" w:cs="Times New Roman"/>
          <w:lang w:val="en-GB" w:eastAsia="en-US"/>
        </w:rPr>
        <w:t>,</w:t>
      </w:r>
      <w:r>
        <w:rPr>
          <w:rFonts w:ascii="Calibri" w:eastAsia="Calibri" w:hAnsi="Calibri" w:cs="Times New Roman"/>
          <w:lang w:val="en-GB" w:eastAsia="en-US"/>
        </w:rPr>
        <w:t xml:space="preserve"> in some circumstance</w:t>
      </w:r>
      <w:r w:rsidR="006C2EE6">
        <w:rPr>
          <w:rFonts w:ascii="Calibri" w:eastAsia="Calibri" w:hAnsi="Calibri" w:cs="Times New Roman"/>
          <w:lang w:val="en-GB" w:eastAsia="en-US"/>
        </w:rPr>
        <w:t>s,</w:t>
      </w:r>
      <w:r>
        <w:rPr>
          <w:rFonts w:ascii="Calibri" w:eastAsia="Calibri" w:hAnsi="Calibri" w:cs="Times New Roman"/>
          <w:lang w:val="en-GB" w:eastAsia="en-US"/>
        </w:rPr>
        <w:t xml:space="preserve"> the index for individual</w:t>
      </w:r>
      <w:r w:rsidR="003311C2">
        <w:rPr>
          <w:rFonts w:ascii="Calibri" w:eastAsia="Calibri" w:hAnsi="Calibri" w:cs="Times New Roman"/>
          <w:lang w:val="en-GB" w:eastAsia="en-US"/>
        </w:rPr>
        <w:t xml:space="preserve"> “</w:t>
      </w:r>
      <w:r>
        <w:rPr>
          <w:rFonts w:ascii="Calibri" w:eastAsia="Calibri" w:hAnsi="Calibri" w:cs="Times New Roman"/>
          <w:lang w:val="en-GB" w:eastAsia="en-US"/>
        </w:rPr>
        <w:t>personality</w:t>
      </w:r>
      <w:r w:rsidR="0004485E">
        <w:rPr>
          <w:rFonts w:ascii="Calibri" w:eastAsia="Calibri" w:hAnsi="Calibri" w:cs="Times New Roman"/>
          <w:lang w:val="en-GB" w:eastAsia="en-US"/>
        </w:rPr>
        <w:t>”</w:t>
      </w:r>
      <w:r>
        <w:rPr>
          <w:rFonts w:ascii="Calibri" w:eastAsia="Calibri" w:hAnsi="Calibri" w:cs="Times New Roman"/>
          <w:lang w:val="en-GB" w:eastAsia="en-US"/>
        </w:rPr>
        <w:t xml:space="preserve"> differences. The residual variance </w:t>
      </w:r>
      <w:r w:rsidR="00FC044A">
        <w:rPr>
          <w:rFonts w:ascii="Calibri" w:eastAsia="Calibri" w:hAnsi="Calibri" w:cs="Times New Roman"/>
          <w:lang w:val="en-GB" w:eastAsia="en-US"/>
        </w:rPr>
        <w:t xml:space="preserve">combines </w:t>
      </w:r>
      <w:r>
        <w:rPr>
          <w:rFonts w:ascii="Calibri" w:eastAsia="Calibri" w:hAnsi="Calibri" w:cs="Times New Roman"/>
          <w:lang w:val="en-GB" w:eastAsia="en-US"/>
        </w:rPr>
        <w:t>both measurement error and the variance caused by the unmeasured</w:t>
      </w:r>
      <w:r w:rsidR="00255D8F">
        <w:rPr>
          <w:rFonts w:ascii="Calibri" w:eastAsia="Calibri" w:hAnsi="Calibri" w:cs="Times New Roman"/>
          <w:lang w:val="en-GB" w:eastAsia="en-US"/>
        </w:rPr>
        <w:t xml:space="preserve"> (</w:t>
      </w:r>
      <w:r w:rsidR="002F1517">
        <w:rPr>
          <w:rFonts w:ascii="Calibri" w:eastAsia="Calibri" w:hAnsi="Calibri" w:cs="Times New Roman"/>
          <w:lang w:val="en-GB" w:eastAsia="en-US"/>
        </w:rPr>
        <w:t>unknown</w:t>
      </w:r>
      <w:r w:rsidR="00255D8F">
        <w:rPr>
          <w:rFonts w:ascii="Calibri" w:eastAsia="Calibri" w:hAnsi="Calibri" w:cs="Times New Roman"/>
          <w:lang w:val="en-GB" w:eastAsia="en-US"/>
        </w:rPr>
        <w:t>)</w:t>
      </w:r>
      <w:r>
        <w:rPr>
          <w:rFonts w:ascii="Calibri" w:eastAsia="Calibri" w:hAnsi="Calibri" w:cs="Times New Roman"/>
          <w:lang w:val="en-GB" w:eastAsia="en-US"/>
        </w:rPr>
        <w:t xml:space="preserve"> specific environment to each individual. V</w:t>
      </w:r>
      <w:r w:rsidR="00675D64">
        <w:rPr>
          <w:rFonts w:ascii="Calibri" w:eastAsia="Calibri" w:hAnsi="Calibri" w:cs="Times New Roman"/>
          <w:vertAlign w:val="subscript"/>
          <w:lang w:val="en-GB" w:eastAsia="en-US"/>
        </w:rPr>
        <w:t>E</w:t>
      </w:r>
      <w:r>
        <w:rPr>
          <w:rFonts w:ascii="Calibri" w:eastAsia="Calibri" w:hAnsi="Calibri" w:cs="Times New Roman"/>
          <w:lang w:val="en-GB" w:eastAsia="en-US"/>
        </w:rPr>
        <w:t xml:space="preserve"> </w:t>
      </w:r>
      <w:r w:rsidR="00675D64">
        <w:rPr>
          <w:rFonts w:ascii="Calibri" w:eastAsia="Calibri" w:hAnsi="Calibri" w:cs="Times New Roman"/>
          <w:lang w:val="en-GB" w:eastAsia="en-US"/>
        </w:rPr>
        <w:t xml:space="preserve">in general </w:t>
      </w:r>
      <w:r>
        <w:rPr>
          <w:rFonts w:ascii="Calibri" w:eastAsia="Calibri" w:hAnsi="Calibri" w:cs="Times New Roman"/>
          <w:lang w:val="en-GB" w:eastAsia="en-US"/>
        </w:rPr>
        <w:t>reflect</w:t>
      </w:r>
      <w:r w:rsidR="00204B7A">
        <w:rPr>
          <w:rFonts w:ascii="Calibri" w:eastAsia="Calibri" w:hAnsi="Calibri" w:cs="Times New Roman"/>
          <w:lang w:val="en-GB" w:eastAsia="en-US"/>
        </w:rPr>
        <w:t>s</w:t>
      </w:r>
      <w:r>
        <w:rPr>
          <w:rFonts w:ascii="Calibri" w:eastAsia="Calibri" w:hAnsi="Calibri" w:cs="Times New Roman"/>
          <w:lang w:val="en-GB" w:eastAsia="en-US"/>
        </w:rPr>
        <w:t xml:space="preserve"> plasticity to unknown environments</w:t>
      </w:r>
      <w:r w:rsidR="00675D64">
        <w:rPr>
          <w:rFonts w:ascii="Calibri" w:eastAsia="Calibri" w:hAnsi="Calibri" w:cs="Times New Roman"/>
          <w:lang w:val="en-GB" w:eastAsia="en-US"/>
        </w:rPr>
        <w:t xml:space="preserve">, with </w:t>
      </w:r>
      <w:r w:rsidR="00675D64" w:rsidRPr="00B6681A">
        <w:rPr>
          <w:rFonts w:ascii="Calibri" w:eastAsia="Calibri" w:hAnsi="Calibri" w:cs="Times New Roman"/>
          <w:szCs w:val="20"/>
          <w:lang w:val="en-GB" w:eastAsia="en-US"/>
        </w:rPr>
        <w:t>V</w:t>
      </w:r>
      <w:r w:rsidR="00675D64" w:rsidRPr="00B6681A">
        <w:rPr>
          <w:rFonts w:ascii="Calibri" w:eastAsia="Calibri" w:hAnsi="Calibri" w:cs="Times New Roman"/>
          <w:szCs w:val="20"/>
          <w:vertAlign w:val="subscript"/>
          <w:lang w:val="en-GB" w:eastAsia="en-US"/>
        </w:rPr>
        <w:t>βx</w:t>
      </w:r>
      <w:r w:rsidR="00675D64">
        <w:rPr>
          <w:rFonts w:ascii="Calibri" w:eastAsia="Calibri" w:hAnsi="Calibri" w:cs="Times New Roman"/>
          <w:lang w:val="en-GB" w:eastAsia="en-US"/>
        </w:rPr>
        <w:t xml:space="preserve"> indicating variance due to a specified environmental variable (x), which so far has not been measured</w:t>
      </w:r>
      <w:r>
        <w:rPr>
          <w:rFonts w:ascii="Calibri" w:eastAsia="Calibri" w:hAnsi="Calibri" w:cs="Times New Roman"/>
          <w:lang w:val="en-GB" w:eastAsia="en-US"/>
        </w:rPr>
        <w:t>.</w:t>
      </w:r>
    </w:p>
    <w:p w14:paraId="6EE5F86B" w14:textId="77777777" w:rsidR="00701DC3" w:rsidRDefault="00701DC3">
      <w:pPr>
        <w:rPr>
          <w:rFonts w:ascii="Calibri" w:eastAsia="Calibri" w:hAnsi="Calibri" w:cs="Times New Roman"/>
          <w:lang w:val="en-GB" w:eastAsia="en-US"/>
        </w:rPr>
      </w:pPr>
    </w:p>
    <w:p w14:paraId="50DDF565" w14:textId="1AF2D1E1" w:rsidR="00C44C42" w:rsidRDefault="00C44C42">
      <w:pPr>
        <w:rPr>
          <w:rFonts w:ascii="Calibri" w:eastAsia="Calibri" w:hAnsi="Calibri" w:cs="Times New Roman"/>
          <w:lang w:val="en-GB" w:eastAsia="en-US"/>
        </w:rPr>
      </w:pPr>
      <w:r>
        <w:rPr>
          <w:rFonts w:ascii="Calibri" w:eastAsia="Calibri" w:hAnsi="Calibri" w:cs="Times New Roman"/>
          <w:lang w:val="en-GB" w:eastAsia="en-US"/>
        </w:rPr>
        <w:t xml:space="preserve">You can now test whether </w:t>
      </w:r>
      <w:r w:rsidR="00726EEC">
        <w:rPr>
          <w:rFonts w:ascii="Calibri" w:eastAsia="Calibri" w:hAnsi="Calibri" w:cs="Times New Roman"/>
          <w:lang w:val="en-GB" w:eastAsia="en-US"/>
        </w:rPr>
        <w:t xml:space="preserve">the </w:t>
      </w:r>
      <w:r>
        <w:rPr>
          <w:rFonts w:ascii="Calibri" w:eastAsia="Calibri" w:hAnsi="Calibri" w:cs="Times New Roman"/>
          <w:lang w:val="en-GB" w:eastAsia="en-US"/>
        </w:rPr>
        <w:t xml:space="preserve">number of individuals </w:t>
      </w:r>
      <w:r w:rsidR="00726EEC">
        <w:rPr>
          <w:rFonts w:ascii="Calibri" w:eastAsia="Calibri" w:hAnsi="Calibri" w:cs="Times New Roman"/>
          <w:lang w:val="en-GB" w:eastAsia="en-US"/>
        </w:rPr>
        <w:t xml:space="preserve">sampled </w:t>
      </w:r>
      <w:r>
        <w:rPr>
          <w:rFonts w:ascii="Calibri" w:eastAsia="Calibri" w:hAnsi="Calibri" w:cs="Times New Roman"/>
          <w:lang w:val="en-GB" w:eastAsia="en-US"/>
        </w:rPr>
        <w:t xml:space="preserve">and </w:t>
      </w:r>
      <w:r w:rsidR="00726EEC">
        <w:rPr>
          <w:rFonts w:ascii="Calibri" w:eastAsia="Calibri" w:hAnsi="Calibri" w:cs="Times New Roman"/>
          <w:lang w:val="en-GB" w:eastAsia="en-US"/>
        </w:rPr>
        <w:t>the</w:t>
      </w:r>
      <w:r>
        <w:rPr>
          <w:rFonts w:ascii="Calibri" w:eastAsia="Calibri" w:hAnsi="Calibri" w:cs="Times New Roman"/>
          <w:lang w:val="en-GB" w:eastAsia="en-US"/>
        </w:rPr>
        <w:t xml:space="preserve"> number of repeated measures per individual can affect your estimation.</w:t>
      </w:r>
    </w:p>
    <w:p w14:paraId="44EDB92E" w14:textId="77777777" w:rsidR="00701DC3" w:rsidRDefault="00701DC3">
      <w:pPr>
        <w:rPr>
          <w:rFonts w:ascii="Calibri" w:eastAsia="Calibri" w:hAnsi="Calibri" w:cs="Times New Roman"/>
          <w:lang w:val="en-GB" w:eastAsia="en-US"/>
        </w:rPr>
      </w:pPr>
    </w:p>
    <w:p w14:paraId="63A0C99E" w14:textId="38BF14AB" w:rsidR="009932FD" w:rsidRDefault="00767A7A">
      <w:pPr>
        <w:rPr>
          <w:rFonts w:ascii="Calibri" w:eastAsia="Calibri" w:hAnsi="Calibri" w:cs="Times New Roman"/>
          <w:lang w:val="en-GB" w:eastAsia="en-US"/>
        </w:rPr>
      </w:pPr>
      <w:r>
        <w:rPr>
          <w:rFonts w:ascii="Calibri" w:eastAsia="Calibri" w:hAnsi="Calibri" w:cs="Times New Roman"/>
          <w:lang w:val="en-GB" w:eastAsia="en-US"/>
        </w:rPr>
        <w:t xml:space="preserve">Repeatability now does not represent the same thing as previously </w:t>
      </w:r>
      <w:r w:rsidR="00204B7A">
        <w:rPr>
          <w:rFonts w:ascii="Calibri" w:eastAsia="Calibri" w:hAnsi="Calibri" w:cs="Times New Roman"/>
          <w:lang w:val="en-GB" w:eastAsia="en-US"/>
        </w:rPr>
        <w:t>because the</w:t>
      </w:r>
      <w:r>
        <w:rPr>
          <w:rFonts w:ascii="Calibri" w:eastAsia="Calibri" w:hAnsi="Calibri" w:cs="Times New Roman"/>
          <w:lang w:val="en-GB" w:eastAsia="en-US"/>
        </w:rPr>
        <w:t xml:space="preserve"> denominator of the </w:t>
      </w:r>
      <w:r w:rsidR="00204B7A">
        <w:rPr>
          <w:rFonts w:ascii="Calibri" w:eastAsia="Calibri" w:hAnsi="Calibri" w:cs="Times New Roman"/>
          <w:lang w:val="en-GB" w:eastAsia="en-US"/>
        </w:rPr>
        <w:t>ratio</w:t>
      </w:r>
      <w:r>
        <w:rPr>
          <w:rFonts w:ascii="Calibri" w:eastAsia="Calibri" w:hAnsi="Calibri" w:cs="Times New Roman"/>
          <w:lang w:val="en-GB" w:eastAsia="en-US"/>
        </w:rPr>
        <w:t xml:space="preserve"> </w:t>
      </w:r>
      <w:r w:rsidR="00204B7A">
        <w:rPr>
          <w:rFonts w:ascii="Calibri" w:eastAsia="Calibri" w:hAnsi="Calibri" w:cs="Times New Roman"/>
          <w:lang w:val="en-GB" w:eastAsia="en-US"/>
        </w:rPr>
        <w:t>includes</w:t>
      </w:r>
      <w:r>
        <w:rPr>
          <w:rFonts w:ascii="Calibri" w:eastAsia="Calibri" w:hAnsi="Calibri" w:cs="Times New Roman"/>
          <w:lang w:val="en-GB" w:eastAsia="en-US"/>
        </w:rPr>
        <w:t xml:space="preserve"> both measurement error and</w:t>
      </w:r>
      <w:r w:rsidR="00204B7A">
        <w:rPr>
          <w:rFonts w:ascii="Calibri" w:eastAsia="Calibri" w:hAnsi="Calibri" w:cs="Times New Roman"/>
          <w:lang w:val="en-GB" w:eastAsia="en-US"/>
        </w:rPr>
        <w:t xml:space="preserve"> variance due to </w:t>
      </w:r>
      <w:r w:rsidR="00701DC3">
        <w:rPr>
          <w:rFonts w:ascii="Calibri" w:eastAsia="Calibri" w:hAnsi="Calibri" w:cs="Times New Roman"/>
          <w:lang w:val="en-GB" w:eastAsia="en-US"/>
        </w:rPr>
        <w:t>plasticity</w:t>
      </w:r>
      <w:r>
        <w:rPr>
          <w:rFonts w:ascii="Calibri" w:eastAsia="Calibri" w:hAnsi="Calibri" w:cs="Times New Roman"/>
          <w:lang w:val="en-GB" w:eastAsia="en-US"/>
        </w:rPr>
        <w:t>.</w:t>
      </w:r>
      <w:r w:rsidR="00204B7A">
        <w:rPr>
          <w:rFonts w:ascii="Calibri" w:eastAsia="Calibri" w:hAnsi="Calibri" w:cs="Times New Roman"/>
          <w:lang w:val="en-GB" w:eastAsia="en-US"/>
        </w:rPr>
        <w:t xml:space="preserve"> </w:t>
      </w:r>
      <w:r w:rsidR="002152B3">
        <w:rPr>
          <w:rFonts w:ascii="Calibri" w:eastAsia="Calibri" w:hAnsi="Calibri" w:cs="Times New Roman"/>
          <w:lang w:val="en-GB" w:eastAsia="en-US"/>
        </w:rPr>
        <w:t xml:space="preserve">This new repeatability </w:t>
      </w:r>
      <w:r w:rsidR="00166B4E">
        <w:rPr>
          <w:rFonts w:ascii="Calibri" w:eastAsia="Calibri" w:hAnsi="Calibri" w:cs="Times New Roman"/>
          <w:lang w:val="en-GB" w:eastAsia="en-US"/>
        </w:rPr>
        <w:t>is not simply a measure of your skill at measuring phenotypes. Instead, it now is an estimate of a biological phenomenon</w:t>
      </w:r>
      <w:r w:rsidR="00A67440">
        <w:rPr>
          <w:rFonts w:ascii="Calibri" w:eastAsia="Calibri" w:hAnsi="Calibri" w:cs="Times New Roman"/>
          <w:lang w:val="en-GB" w:eastAsia="en-US"/>
        </w:rPr>
        <w:t>:</w:t>
      </w:r>
      <w:r w:rsidR="00166B4E">
        <w:rPr>
          <w:rFonts w:ascii="Calibri" w:eastAsia="Calibri" w:hAnsi="Calibri" w:cs="Times New Roman"/>
          <w:lang w:val="en-GB" w:eastAsia="en-US"/>
        </w:rPr>
        <w:t xml:space="preserve"> consistent individual differences (</w:t>
      </w:r>
      <w:r w:rsidR="002272F4">
        <w:rPr>
          <w:rFonts w:ascii="Calibri" w:eastAsia="Calibri" w:hAnsi="Calibri" w:cs="Times New Roman"/>
          <w:lang w:val="en-GB" w:eastAsia="en-US"/>
        </w:rPr>
        <w:t xml:space="preserve">i.e. </w:t>
      </w:r>
      <w:r w:rsidR="00166B4E">
        <w:rPr>
          <w:rFonts w:ascii="Calibri" w:eastAsia="Calibri" w:hAnsi="Calibri" w:cs="Times New Roman"/>
          <w:lang w:val="en-GB" w:eastAsia="en-US"/>
        </w:rPr>
        <w:t xml:space="preserve">personality </w:t>
      </w:r>
      <w:r w:rsidR="00657841">
        <w:rPr>
          <w:rFonts w:ascii="Calibri" w:eastAsia="Calibri" w:hAnsi="Calibri" w:cs="Times New Roman"/>
          <w:lang w:val="en-GB" w:eastAsia="en-US"/>
        </w:rPr>
        <w:t>in</w:t>
      </w:r>
      <w:r w:rsidR="00F651F3">
        <w:rPr>
          <w:rFonts w:ascii="Calibri" w:eastAsia="Calibri" w:hAnsi="Calibri" w:cs="Times New Roman"/>
          <w:lang w:val="en-GB" w:eastAsia="en-US"/>
        </w:rPr>
        <w:t xml:space="preserve"> the case of</w:t>
      </w:r>
      <w:r w:rsidR="00EF1608">
        <w:rPr>
          <w:rFonts w:ascii="Calibri" w:eastAsia="Calibri" w:hAnsi="Calibri" w:cs="Times New Roman"/>
          <w:lang w:val="en-GB" w:eastAsia="en-US"/>
        </w:rPr>
        <w:t xml:space="preserve"> </w:t>
      </w:r>
      <w:r w:rsidR="00166B4E">
        <w:rPr>
          <w:rFonts w:ascii="Calibri" w:eastAsia="Calibri" w:hAnsi="Calibri" w:cs="Times New Roman"/>
          <w:lang w:val="en-GB" w:eastAsia="en-US"/>
        </w:rPr>
        <w:t xml:space="preserve">behaviour). </w:t>
      </w:r>
      <w:r w:rsidR="00A939D1">
        <w:rPr>
          <w:rFonts w:ascii="Calibri" w:eastAsia="Calibri" w:hAnsi="Calibri" w:cs="Times New Roman"/>
          <w:lang w:val="en-GB" w:eastAsia="en-US"/>
        </w:rPr>
        <w:t xml:space="preserve">This </w:t>
      </w:r>
      <w:r w:rsidR="00166B4E">
        <w:rPr>
          <w:rFonts w:ascii="Calibri" w:eastAsia="Calibri" w:hAnsi="Calibri" w:cs="Times New Roman"/>
          <w:lang w:val="en-GB" w:eastAsia="en-US"/>
        </w:rPr>
        <w:t xml:space="preserve">estimate is conservative because measurement error reduces the </w:t>
      </w:r>
      <w:r w:rsidR="003B23FF">
        <w:rPr>
          <w:rFonts w:ascii="Calibri" w:eastAsia="Calibri" w:hAnsi="Calibri" w:cs="Times New Roman"/>
          <w:lang w:val="en-GB" w:eastAsia="en-US"/>
        </w:rPr>
        <w:t>estimate to be less than the true biological repeatability</w:t>
      </w:r>
      <w:r w:rsidR="00166B4E">
        <w:rPr>
          <w:rFonts w:ascii="Calibri" w:eastAsia="Calibri" w:hAnsi="Calibri" w:cs="Times New Roman"/>
          <w:lang w:val="en-GB" w:eastAsia="en-US"/>
        </w:rPr>
        <w:t>.</w:t>
      </w:r>
      <w:r w:rsidR="00701DC3">
        <w:rPr>
          <w:rFonts w:ascii="Calibri" w:eastAsia="Calibri" w:hAnsi="Calibri" w:cs="Times New Roman"/>
          <w:lang w:val="en-GB" w:eastAsia="en-US"/>
        </w:rPr>
        <w:t xml:space="preserve"> </w:t>
      </w:r>
      <w:r w:rsidR="00166B4E">
        <w:rPr>
          <w:rFonts w:ascii="Calibri" w:eastAsia="Calibri" w:hAnsi="Calibri" w:cs="Times New Roman"/>
          <w:lang w:val="en-GB" w:eastAsia="en-US"/>
        </w:rPr>
        <w:t>M</w:t>
      </w:r>
      <w:r w:rsidR="009932FD">
        <w:rPr>
          <w:rFonts w:ascii="Calibri" w:eastAsia="Calibri" w:hAnsi="Calibri" w:cs="Times New Roman"/>
          <w:lang w:val="en-GB" w:eastAsia="en-US"/>
        </w:rPr>
        <w:t xml:space="preserve">easurement errors </w:t>
      </w:r>
      <w:r w:rsidR="00166B4E">
        <w:rPr>
          <w:rFonts w:ascii="Calibri" w:eastAsia="Calibri" w:hAnsi="Calibri" w:cs="Times New Roman"/>
          <w:lang w:val="en-GB" w:eastAsia="en-US"/>
        </w:rPr>
        <w:t xml:space="preserve">in this scenario </w:t>
      </w:r>
      <w:r w:rsidR="009932FD">
        <w:rPr>
          <w:rFonts w:ascii="Calibri" w:eastAsia="Calibri" w:hAnsi="Calibri" w:cs="Times New Roman"/>
          <w:lang w:val="en-GB" w:eastAsia="en-US"/>
        </w:rPr>
        <w:t xml:space="preserve">are not separable from the plastic response of individuals to </w:t>
      </w:r>
      <w:r w:rsidR="00726EEC">
        <w:rPr>
          <w:rFonts w:ascii="Calibri" w:eastAsia="Calibri" w:hAnsi="Calibri" w:cs="Times New Roman"/>
          <w:lang w:val="en-GB" w:eastAsia="en-US"/>
        </w:rPr>
        <w:t xml:space="preserve">an </w:t>
      </w:r>
      <w:r w:rsidR="009932FD">
        <w:rPr>
          <w:rFonts w:ascii="Calibri" w:eastAsia="Calibri" w:hAnsi="Calibri" w:cs="Times New Roman"/>
          <w:lang w:val="en-GB" w:eastAsia="en-US"/>
        </w:rPr>
        <w:t xml:space="preserve">unmeasured environment. To </w:t>
      </w:r>
      <w:r w:rsidR="00204B7A">
        <w:rPr>
          <w:rFonts w:ascii="Calibri" w:eastAsia="Calibri" w:hAnsi="Calibri" w:cs="Times New Roman"/>
          <w:lang w:val="en-GB" w:eastAsia="en-US"/>
        </w:rPr>
        <w:t>calculate measurement error alone,</w:t>
      </w:r>
      <w:r w:rsidR="009932FD">
        <w:rPr>
          <w:rFonts w:ascii="Calibri" w:eastAsia="Calibri" w:hAnsi="Calibri" w:cs="Times New Roman"/>
          <w:lang w:val="en-GB" w:eastAsia="en-US"/>
        </w:rPr>
        <w:t xml:space="preserve"> you </w:t>
      </w:r>
      <w:r w:rsidR="00166B4E">
        <w:rPr>
          <w:rFonts w:ascii="Calibri" w:eastAsia="Calibri" w:hAnsi="Calibri" w:cs="Times New Roman"/>
          <w:lang w:val="en-GB" w:eastAsia="en-US"/>
        </w:rPr>
        <w:t xml:space="preserve">would </w:t>
      </w:r>
      <w:r w:rsidR="009932FD">
        <w:rPr>
          <w:rFonts w:ascii="Calibri" w:eastAsia="Calibri" w:hAnsi="Calibri" w:cs="Times New Roman"/>
          <w:lang w:val="en-GB" w:eastAsia="en-US"/>
        </w:rPr>
        <w:t xml:space="preserve">have to collect more than one measure on the same trait for each individual </w:t>
      </w:r>
      <w:r w:rsidR="00701DC3">
        <w:rPr>
          <w:rFonts w:ascii="Calibri" w:eastAsia="Calibri" w:hAnsi="Calibri" w:cs="Times New Roman"/>
          <w:lang w:val="en-GB" w:eastAsia="en-US"/>
        </w:rPr>
        <w:t>in the same environment</w:t>
      </w:r>
      <w:r w:rsidR="009932FD">
        <w:rPr>
          <w:rFonts w:ascii="Calibri" w:eastAsia="Calibri" w:hAnsi="Calibri" w:cs="Times New Roman"/>
          <w:lang w:val="en-GB" w:eastAsia="en-US"/>
        </w:rPr>
        <w:t xml:space="preserve"> (e.g. two perso</w:t>
      </w:r>
      <w:r w:rsidR="00A65B46">
        <w:rPr>
          <w:rFonts w:ascii="Calibri" w:eastAsia="Calibri" w:hAnsi="Calibri" w:cs="Times New Roman"/>
          <w:lang w:val="en-GB" w:eastAsia="en-US"/>
        </w:rPr>
        <w:t>ns can observe the behaviour of an individual on the same video recording</w:t>
      </w:r>
      <w:r w:rsidR="00701DC3">
        <w:rPr>
          <w:rFonts w:ascii="Calibri" w:eastAsia="Calibri" w:hAnsi="Calibri" w:cs="Times New Roman"/>
          <w:lang w:val="en-GB" w:eastAsia="en-US"/>
        </w:rPr>
        <w:t xml:space="preserve"> or measure the trait at close to the same time</w:t>
      </w:r>
      <w:r w:rsidR="00A65B46">
        <w:rPr>
          <w:rFonts w:ascii="Calibri" w:eastAsia="Calibri" w:hAnsi="Calibri" w:cs="Times New Roman"/>
          <w:lang w:val="en-GB" w:eastAsia="en-US"/>
        </w:rPr>
        <w:t>).</w:t>
      </w:r>
    </w:p>
    <w:p w14:paraId="72AE9750" w14:textId="77777777" w:rsidR="00263786" w:rsidRDefault="00263786">
      <w:pPr>
        <w:rPr>
          <w:rFonts w:ascii="Calibri" w:eastAsia="Calibri" w:hAnsi="Calibri" w:cs="Times New Roman"/>
          <w:lang w:val="en-GB" w:eastAsia="en-US"/>
        </w:rPr>
      </w:pPr>
    </w:p>
    <w:p w14:paraId="6E1C0668" w14:textId="77777777" w:rsidR="00C44C42" w:rsidRDefault="00C44C42">
      <w:pPr>
        <w:rPr>
          <w:rFonts w:ascii="Calibri" w:eastAsia="Calibri" w:hAnsi="Calibri" w:cs="Times New Roman"/>
          <w:lang w:val="en-GB" w:eastAsia="en-US"/>
        </w:rPr>
      </w:pPr>
    </w:p>
    <w:p w14:paraId="61E52770" w14:textId="7DF396BE" w:rsidR="004E7462" w:rsidRDefault="004E7462" w:rsidP="004E7462">
      <w:pPr>
        <w:spacing w:after="200"/>
        <w:rPr>
          <w:rFonts w:ascii="Calibri" w:hAnsi="Calibri"/>
          <w:b/>
          <w:lang w:val="en-GB"/>
        </w:rPr>
      </w:pPr>
      <w:r w:rsidRPr="00C845D5">
        <w:rPr>
          <w:rFonts w:ascii="Calibri" w:hAnsi="Calibri"/>
          <w:b/>
          <w:lang w:val="en-GB"/>
        </w:rPr>
        <w:t>Statistical mode</w:t>
      </w:r>
      <w:r w:rsidR="004A3DBF">
        <w:rPr>
          <w:rFonts w:ascii="Calibri" w:hAnsi="Calibri"/>
          <w:b/>
          <w:lang w:val="en-GB"/>
        </w:rPr>
        <w:t>l</w:t>
      </w:r>
    </w:p>
    <w:p w14:paraId="383BE9D8" w14:textId="17C444F8" w:rsidR="004A3DBF" w:rsidRDefault="004A3DBF" w:rsidP="004E7462">
      <w:pPr>
        <w:spacing w:after="200"/>
        <w:rPr>
          <w:rFonts w:ascii="Calibri" w:hAnsi="Calibri"/>
          <w:lang w:val="en-GB"/>
        </w:rPr>
      </w:pPr>
      <w:r>
        <w:rPr>
          <w:rFonts w:ascii="Calibri" w:hAnsi="Calibri"/>
          <w:lang w:val="en-GB"/>
        </w:rPr>
        <w:t>Because the environmental effect in this scenario was unknown,</w:t>
      </w:r>
      <w:r w:rsidR="00864500">
        <w:rPr>
          <w:rFonts w:ascii="Calibri" w:hAnsi="Calibri"/>
          <w:lang w:val="en-GB"/>
        </w:rPr>
        <w:t xml:space="preserve"> the statistical models are the same </w:t>
      </w:r>
      <w:r w:rsidR="00672636">
        <w:rPr>
          <w:rFonts w:ascii="Calibri" w:hAnsi="Calibri"/>
          <w:lang w:val="en-GB"/>
        </w:rPr>
        <w:t>as before, with two exceptions.  First, the phenotypic equation is as before,</w:t>
      </w:r>
    </w:p>
    <w:p w14:paraId="70DFDE50" w14:textId="77777777" w:rsidR="00672636" w:rsidRPr="00B32ADC" w:rsidRDefault="00F43B8A" w:rsidP="00672636">
      <w:pPr>
        <w:rPr>
          <w:rFonts w:ascii="Calibri" w:hAnsi="Calibri"/>
          <w:b/>
          <w:lang w:val="en-GB"/>
        </w:rPr>
      </w:pPr>
      <m:oMathPara>
        <m:oMath>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hi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I</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hi</m:t>
              </m:r>
            </m:sub>
          </m:sSub>
        </m:oMath>
      </m:oMathPara>
    </w:p>
    <w:p w14:paraId="2F26F072" w14:textId="3EB7FA42" w:rsidR="004E7462" w:rsidRPr="00B6681A" w:rsidRDefault="00672636" w:rsidP="00B6681A">
      <w:pPr>
        <w:spacing w:after="200"/>
        <w:rPr>
          <w:rFonts w:ascii="Calibri" w:hAnsi="Calibri"/>
          <w:b/>
          <w:lang w:val="en-GB"/>
        </w:rPr>
      </w:pPr>
      <w:r>
        <w:rPr>
          <w:rFonts w:ascii="Calibri" w:hAnsi="Calibri"/>
          <w:lang w:val="en-GB"/>
        </w:rPr>
        <w:t xml:space="preserve">except that </w:t>
      </w:r>
      <m:oMath>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hi</m:t>
            </m:r>
          </m:sub>
        </m:sSub>
      </m:oMath>
      <w:r>
        <w:rPr>
          <w:rFonts w:ascii="Calibri" w:hAnsi="Calibri"/>
          <w:lang w:val="en-GB"/>
        </w:rPr>
        <w:t xml:space="preserve"> contains</w:t>
      </w:r>
      <w:r w:rsidR="006D027E">
        <w:rPr>
          <w:rFonts w:ascii="Calibri" w:hAnsi="Calibri"/>
          <w:lang w:val="en-GB"/>
        </w:rPr>
        <w:t xml:space="preserve"> both measurement error and deviations described by </w:t>
      </w:r>
      <w:r>
        <w:rPr>
          <w:rFonts w:ascii="Calibri" w:hAnsi="Calibri"/>
          <w:lang w:val="en-GB"/>
        </w:rPr>
        <w:t xml:space="preserve"> </w:t>
      </w:r>
      <m:oMath>
        <m:sSub>
          <m:sSubPr>
            <m:ctrlPr>
              <w:rPr>
                <w:rFonts w:ascii="Cambria Math" w:hAnsi="Cambria Math"/>
                <w:b/>
                <w:i/>
                <w:lang w:val="en-GB"/>
              </w:rPr>
            </m:ctrlPr>
          </m:sSubPr>
          <m:e>
            <m:sSub>
              <m:sSubPr>
                <m:ctrlPr>
                  <w:rPr>
                    <w:rFonts w:ascii="Cambria Math" w:hAnsi="Cambria Math"/>
                    <w:i/>
                    <w:lang w:val="en-GB"/>
                  </w:rPr>
                </m:ctrlPr>
              </m:sSubPr>
              <m:e>
                <m:r>
                  <w:rPr>
                    <w:rFonts w:ascii="Cambria Math" w:hAnsi="Cambria Math"/>
                    <w:lang w:val="en-GB"/>
                  </w:rPr>
                  <m:t>β</m:t>
                </m:r>
              </m:e>
              <m:sub/>
            </m:sSub>
            <m:r>
              <m:rPr>
                <m:sty m:val="bi"/>
              </m:rPr>
              <w:rPr>
                <w:rFonts w:ascii="Cambria Math" w:hAnsi="Cambria Math"/>
                <w:lang w:val="en-GB"/>
              </w:rPr>
              <m:t>x</m:t>
            </m:r>
          </m:e>
          <m:sub>
            <m:r>
              <m:rPr>
                <m:sty m:val="bi"/>
              </m:rPr>
              <w:rPr>
                <w:rFonts w:ascii="Cambria Math" w:hAnsi="Cambria Math"/>
                <w:lang w:val="en-GB"/>
              </w:rPr>
              <m:t>hi</m:t>
            </m:r>
          </m:sub>
        </m:sSub>
      </m:oMath>
    </w:p>
    <w:p w14:paraId="4BEF65F6" w14:textId="77777777" w:rsidR="006D027E" w:rsidRDefault="006D027E" w:rsidP="004E7462">
      <w:pPr>
        <w:rPr>
          <w:rFonts w:ascii="Calibri" w:hAnsi="Calibri"/>
          <w:b/>
          <w:lang w:val="en-GB"/>
        </w:rPr>
      </w:pPr>
    </w:p>
    <w:p w14:paraId="64185AA7" w14:textId="7DB711F4" w:rsidR="00271830" w:rsidRPr="001F2BCF" w:rsidRDefault="00271830" w:rsidP="004E7462">
      <w:pPr>
        <w:rPr>
          <w:rFonts w:ascii="Calibri" w:hAnsi="Calibri"/>
          <w:lang w:val="en-GB"/>
        </w:rPr>
      </w:pPr>
      <w:r w:rsidRPr="001F2BCF">
        <w:rPr>
          <w:rFonts w:ascii="Calibri" w:hAnsi="Calibri"/>
          <w:lang w:val="en-GB"/>
        </w:rPr>
        <w:t>The variance equation is now</w:t>
      </w:r>
    </w:p>
    <w:p w14:paraId="03E30974" w14:textId="75249EF1" w:rsidR="004E7462" w:rsidRPr="007A3B69" w:rsidRDefault="00F43B8A" w:rsidP="004E7462">
      <w:pPr>
        <w:rPr>
          <w:rFonts w:ascii="Calibri" w:hAnsi="Calibri"/>
          <w:b/>
          <w:lang w:val="en-GB"/>
        </w:rPr>
      </w:pPr>
      <m:oMathPara>
        <m:oMath>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P</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R</m:t>
              </m:r>
            </m:sub>
          </m:sSub>
        </m:oMath>
      </m:oMathPara>
    </w:p>
    <w:p w14:paraId="41991A15" w14:textId="77777777" w:rsidR="00C44C42" w:rsidRDefault="00C44C42">
      <w:pPr>
        <w:rPr>
          <w:rFonts w:ascii="Calibri" w:eastAsia="Calibri" w:hAnsi="Calibri" w:cs="Times New Roman"/>
          <w:lang w:val="en-GB" w:eastAsia="en-US"/>
        </w:rPr>
      </w:pPr>
    </w:p>
    <w:p w14:paraId="2A7EB73E" w14:textId="77777777" w:rsidR="003922D0" w:rsidRDefault="00271830">
      <w:pPr>
        <w:rPr>
          <w:rFonts w:ascii="Calibri" w:eastAsia="Calibri" w:hAnsi="Calibri" w:cs="Times New Roman"/>
          <w:lang w:val="en-GB" w:eastAsia="en-US"/>
        </w:rPr>
      </w:pPr>
      <w:r>
        <w:rPr>
          <w:rFonts w:ascii="Calibri" w:eastAsia="Calibri" w:hAnsi="Calibri" w:cs="Times New Roman"/>
          <w:lang w:val="en-GB" w:eastAsia="en-US"/>
        </w:rPr>
        <w:t xml:space="preserve">where </w:t>
      </w:r>
    </w:p>
    <w:p w14:paraId="22AAA4AF" w14:textId="33089AC2" w:rsidR="00C44C42" w:rsidRDefault="00F43B8A" w:rsidP="003922D0">
      <w:pPr>
        <w:jc w:val="center"/>
        <w:rPr>
          <w:rFonts w:ascii="Calibri" w:eastAsia="Calibri" w:hAnsi="Calibri" w:cs="Times New Roman"/>
          <w:lang w:val="en-GB" w:eastAsia="en-US"/>
        </w:rPr>
      </w:pPr>
      <m:oMathPara>
        <m:oMath>
          <m:sSub>
            <m:sSubPr>
              <m:ctrlPr>
                <w:rPr>
                  <w:rFonts w:ascii="Cambria Math" w:hAnsi="Cambria Math"/>
                  <w:b/>
                  <w:i/>
                  <w:lang w:val="en-GB"/>
                </w:rPr>
              </m:ctrlPr>
            </m:sSubPr>
            <m:e>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R</m:t>
                  </m:r>
                </m:sub>
              </m:sSub>
              <m:r>
                <m:rPr>
                  <m:sty m:val="bi"/>
                </m:rPr>
                <w:rPr>
                  <w:rFonts w:ascii="Cambria Math" w:hAnsi="Cambria Math"/>
                  <w:lang w:val="en-GB"/>
                </w:rPr>
                <m:t>= V</m:t>
              </m:r>
            </m:e>
            <m:sub>
              <m:r>
                <m:rPr>
                  <m:sty m:val="bi"/>
                </m:rPr>
                <w:rPr>
                  <w:rFonts w:ascii="Cambria Math" w:hAnsi="Cambria Math"/>
                  <w:lang w:val="en-GB"/>
                </w:rPr>
                <m:t>βx</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m</m:t>
              </m:r>
            </m:sub>
          </m:sSub>
        </m:oMath>
      </m:oMathPara>
    </w:p>
    <w:p w14:paraId="766C8204" w14:textId="735DBCAB" w:rsidR="00864500" w:rsidRDefault="00864500">
      <w:pPr>
        <w:rPr>
          <w:rFonts w:ascii="Calibri" w:eastAsia="Calibri" w:hAnsi="Calibri" w:cs="Times New Roman"/>
          <w:lang w:val="en-GB" w:eastAsia="en-US"/>
        </w:rPr>
      </w:pPr>
    </w:p>
    <w:p w14:paraId="276D8418" w14:textId="77777777" w:rsidR="00125D01" w:rsidRPr="00125D01" w:rsidRDefault="00125D01" w:rsidP="00125D01">
      <w:pPr>
        <w:spacing w:after="200"/>
        <w:rPr>
          <w:ins w:id="30" w:author="Hassen" w:date="2016-05-27T14:02:00Z"/>
          <w:rFonts w:ascii="Calibri" w:hAnsi="Calibri"/>
          <w:b/>
          <w:lang w:val="fr-FR"/>
          <w:rPrChange w:id="31" w:author="Hassen" w:date="2016-05-27T14:02:00Z">
            <w:rPr>
              <w:ins w:id="32" w:author="Hassen" w:date="2016-05-27T14:02:00Z"/>
              <w:rFonts w:ascii="Calibri" w:hAnsi="Calibri"/>
              <w:b/>
              <w:lang w:val="en-GB"/>
            </w:rPr>
          </w:rPrChange>
        </w:rPr>
      </w:pPr>
      <w:ins w:id="33" w:author="Hassen" w:date="2016-05-27T14:02:00Z">
        <w:r w:rsidRPr="00125D01">
          <w:rPr>
            <w:rFonts w:ascii="Calibri" w:hAnsi="Calibri"/>
            <w:b/>
            <w:lang w:val="fr-FR"/>
            <w:rPrChange w:id="34" w:author="Hassen" w:date="2016-05-27T14:02:00Z">
              <w:rPr>
                <w:rFonts w:ascii="Calibri" w:hAnsi="Calibri"/>
                <w:b/>
                <w:lang w:val="en-GB"/>
              </w:rPr>
            </w:rPrChange>
          </w:rPr>
          <w:t>R code:</w:t>
        </w:r>
      </w:ins>
    </w:p>
    <w:p w14:paraId="2F714BE2" w14:textId="77777777" w:rsidR="00125D01" w:rsidRPr="00125D01" w:rsidRDefault="00125D01" w:rsidP="00125D01">
      <w:pPr>
        <w:spacing w:after="200"/>
        <w:rPr>
          <w:ins w:id="35" w:author="Hassen" w:date="2016-05-27T14:02:00Z"/>
          <w:rFonts w:ascii="Consolas" w:hAnsi="Consolas"/>
          <w:sz w:val="20"/>
          <w:lang w:val="fr-FR"/>
          <w:rPrChange w:id="36" w:author="Hassen" w:date="2016-05-27T14:02:00Z">
            <w:rPr>
              <w:ins w:id="37" w:author="Hassen" w:date="2016-05-27T14:02:00Z"/>
              <w:rFonts w:ascii="Consolas" w:hAnsi="Consolas"/>
              <w:sz w:val="20"/>
              <w:lang w:val="en-GB"/>
            </w:rPr>
          </w:rPrChange>
        </w:rPr>
      </w:pPr>
      <w:ins w:id="38" w:author="Hassen" w:date="2016-05-27T14:02:00Z">
        <w:r w:rsidRPr="00125D01">
          <w:rPr>
            <w:rFonts w:ascii="Consolas" w:hAnsi="Consolas"/>
            <w:sz w:val="20"/>
            <w:lang w:val="fr-FR"/>
            <w:rPrChange w:id="39" w:author="Hassen" w:date="2016-05-27T14:02:00Z">
              <w:rPr>
                <w:rFonts w:ascii="Consolas" w:hAnsi="Consolas"/>
                <w:sz w:val="20"/>
                <w:lang w:val="en-GB"/>
              </w:rPr>
            </w:rPrChange>
          </w:rPr>
          <w:t># install.packages("lme4")</w:t>
        </w:r>
      </w:ins>
    </w:p>
    <w:p w14:paraId="2878FBAA" w14:textId="16796927" w:rsidR="00125D01" w:rsidRPr="004E339A" w:rsidRDefault="00F43B8A" w:rsidP="00125D01">
      <w:pPr>
        <w:spacing w:after="200"/>
        <w:rPr>
          <w:ins w:id="40" w:author="Hassen" w:date="2016-05-27T14:02:00Z"/>
          <w:rFonts w:ascii="Consolas" w:hAnsi="Consolas"/>
          <w:sz w:val="20"/>
          <w:lang w:val="en-GB"/>
        </w:rPr>
      </w:pPr>
      <w:ins w:id="41" w:author="Hassen" w:date="2016-05-27T14:11:00Z">
        <w:r>
          <w:rPr>
            <w:rFonts w:ascii="Consolas" w:hAnsi="Consolas"/>
            <w:sz w:val="20"/>
            <w:lang w:val="en-GB"/>
          </w:rPr>
          <w:t>LMM</w:t>
        </w:r>
      </w:ins>
      <w:bookmarkStart w:id="42" w:name="_GoBack"/>
      <w:bookmarkEnd w:id="42"/>
      <w:ins w:id="43" w:author="Hassen" w:date="2016-05-27T14:02:00Z">
        <w:r w:rsidR="00125D01" w:rsidRPr="004E339A">
          <w:rPr>
            <w:rFonts w:ascii="Consolas" w:hAnsi="Consolas"/>
            <w:sz w:val="20"/>
            <w:lang w:val="en-GB"/>
          </w:rPr>
          <w:t xml:space="preserve"> &lt;-</w:t>
        </w:r>
        <w:r w:rsidR="00125D01">
          <w:rPr>
            <w:rFonts w:ascii="Consolas" w:hAnsi="Consolas"/>
            <w:sz w:val="20"/>
            <w:lang w:val="en-GB"/>
          </w:rPr>
          <w:t xml:space="preserve"> </w:t>
        </w:r>
        <w:r w:rsidR="00125D01" w:rsidRPr="004E339A">
          <w:rPr>
            <w:rFonts w:ascii="Consolas" w:hAnsi="Consolas"/>
            <w:sz w:val="20"/>
            <w:lang w:val="en-GB"/>
          </w:rPr>
          <w:t>lme4::lmer(Phenotype ~ 0 + (1|Individual), data = sampled_data)</w:t>
        </w:r>
      </w:ins>
    </w:p>
    <w:p w14:paraId="01416C36" w14:textId="77777777" w:rsidR="00125D01" w:rsidRDefault="00125D01">
      <w:pPr>
        <w:rPr>
          <w:ins w:id="44" w:author="Hassen" w:date="2016-05-27T14:02:00Z"/>
          <w:rFonts w:ascii="Calibri" w:hAnsi="Calibri"/>
          <w:b/>
          <w:i/>
          <w:lang w:val="en-GB"/>
        </w:rPr>
      </w:pPr>
      <w:ins w:id="45" w:author="Hassen" w:date="2016-05-27T14:02:00Z">
        <w:r>
          <w:rPr>
            <w:rFonts w:ascii="Calibri" w:hAnsi="Calibri"/>
            <w:b/>
            <w:i/>
            <w:lang w:val="en-GB"/>
          </w:rPr>
          <w:br w:type="page"/>
        </w:r>
      </w:ins>
    </w:p>
    <w:p w14:paraId="6C8C9E1D" w14:textId="445B6513" w:rsidR="008511E2" w:rsidDel="00125D01" w:rsidRDefault="008511E2">
      <w:pPr>
        <w:rPr>
          <w:del w:id="46" w:author="Hassen" w:date="2016-05-27T14:02:00Z"/>
          <w:rFonts w:ascii="Calibri" w:hAnsi="Calibri"/>
          <w:b/>
          <w:i/>
          <w:lang w:val="en-GB"/>
        </w:rPr>
      </w:pPr>
      <w:del w:id="47" w:author="Hassen" w:date="2016-05-27T14:02:00Z">
        <w:r w:rsidDel="00125D01">
          <w:rPr>
            <w:rFonts w:ascii="Calibri" w:hAnsi="Calibri"/>
            <w:b/>
            <w:i/>
            <w:lang w:val="en-GB"/>
          </w:rPr>
          <w:lastRenderedPageBreak/>
          <w:br w:type="page"/>
        </w:r>
      </w:del>
    </w:p>
    <w:p w14:paraId="3B121641" w14:textId="4CBA23D9" w:rsidR="003B37B3" w:rsidRPr="00C845D5" w:rsidRDefault="003B37B3" w:rsidP="003B37B3">
      <w:pPr>
        <w:rPr>
          <w:rFonts w:ascii="Calibri" w:hAnsi="Calibri"/>
          <w:b/>
          <w:i/>
          <w:lang w:val="en-GB"/>
        </w:rPr>
      </w:pPr>
      <w:r>
        <w:rPr>
          <w:rFonts w:ascii="Calibri" w:hAnsi="Calibri"/>
          <w:b/>
          <w:i/>
          <w:lang w:val="en-GB"/>
        </w:rPr>
        <w:t>Step 4</w:t>
      </w:r>
      <w:r w:rsidRPr="00C845D5">
        <w:rPr>
          <w:rFonts w:ascii="Calibri" w:hAnsi="Calibri"/>
          <w:b/>
          <w:i/>
          <w:lang w:val="en-GB"/>
        </w:rPr>
        <w:t xml:space="preserve">. </w:t>
      </w:r>
      <w:r w:rsidR="001B3C6E">
        <w:rPr>
          <w:rFonts w:ascii="Calibri" w:hAnsi="Calibri"/>
          <w:b/>
          <w:i/>
          <w:lang w:val="en-GB"/>
        </w:rPr>
        <w:t>Explaining Environmental Variance</w:t>
      </w:r>
      <w:r>
        <w:rPr>
          <w:rFonts w:ascii="Calibri" w:hAnsi="Calibri"/>
          <w:b/>
          <w:i/>
          <w:lang w:val="en-GB"/>
        </w:rPr>
        <w:t xml:space="preserve"> </w:t>
      </w:r>
    </w:p>
    <w:p w14:paraId="3FEC972D" w14:textId="77777777" w:rsidR="003B37B3" w:rsidRPr="00C845D5" w:rsidRDefault="003B37B3" w:rsidP="003B37B3">
      <w:pPr>
        <w:rPr>
          <w:rFonts w:ascii="Calibri" w:hAnsi="Calibri"/>
          <w:lang w:val="en-GB"/>
        </w:rPr>
      </w:pPr>
    </w:p>
    <w:p w14:paraId="727071D6" w14:textId="51558EB5" w:rsidR="003B37B3" w:rsidRPr="00C845D5" w:rsidRDefault="003B37B3" w:rsidP="003B37B3">
      <w:pPr>
        <w:rPr>
          <w:rFonts w:ascii="Calibri" w:hAnsi="Calibri"/>
          <w:lang w:val="en-GB"/>
        </w:rPr>
      </w:pPr>
      <w:r w:rsidRPr="00C845D5">
        <w:rPr>
          <w:rFonts w:ascii="Calibri" w:hAnsi="Calibri"/>
          <w:b/>
          <w:lang w:val="en-GB"/>
        </w:rPr>
        <w:t>Sub-goal</w:t>
      </w:r>
      <w:r w:rsidRPr="00C845D5">
        <w:rPr>
          <w:rFonts w:ascii="Calibri" w:hAnsi="Calibri"/>
          <w:lang w:val="en-GB"/>
        </w:rPr>
        <w:t xml:space="preserve">: to </w:t>
      </w:r>
      <w:r w:rsidR="001B3C6E">
        <w:rPr>
          <w:rFonts w:ascii="Calibri" w:hAnsi="Calibri"/>
          <w:lang w:val="en-GB"/>
        </w:rPr>
        <w:t>exp</w:t>
      </w:r>
      <w:r w:rsidR="00B33C28">
        <w:rPr>
          <w:rFonts w:ascii="Calibri" w:hAnsi="Calibri"/>
          <w:lang w:val="en-GB"/>
        </w:rPr>
        <w:t xml:space="preserve">lain </w:t>
      </w:r>
      <w:r w:rsidR="001B3C6E">
        <w:rPr>
          <w:rFonts w:ascii="Calibri" w:hAnsi="Calibri"/>
          <w:lang w:val="en-GB"/>
        </w:rPr>
        <w:t xml:space="preserve">unknown </w:t>
      </w:r>
      <w:r w:rsidR="00B33C28">
        <w:rPr>
          <w:rFonts w:ascii="Calibri" w:hAnsi="Calibri"/>
          <w:lang w:val="en-GB"/>
        </w:rPr>
        <w:t>environmental variance</w:t>
      </w:r>
    </w:p>
    <w:p w14:paraId="5ECC0C70" w14:textId="77777777" w:rsidR="003B37B3" w:rsidRPr="00C845D5" w:rsidRDefault="003B37B3" w:rsidP="003B37B3">
      <w:pPr>
        <w:rPr>
          <w:rFonts w:ascii="Calibri" w:hAnsi="Calibri"/>
          <w:lang w:val="en-GB"/>
        </w:rPr>
      </w:pPr>
    </w:p>
    <w:p w14:paraId="618F57E3" w14:textId="7FFF1D38" w:rsidR="003B37B3" w:rsidRDefault="003B37B3" w:rsidP="003B37B3">
      <w:pPr>
        <w:rPr>
          <w:rFonts w:ascii="Calibri" w:hAnsi="Calibri"/>
          <w:lang w:val="en-GB"/>
        </w:rPr>
      </w:pPr>
      <w:r w:rsidRPr="00C845D5">
        <w:rPr>
          <w:rFonts w:ascii="Calibri" w:hAnsi="Calibri"/>
          <w:b/>
          <w:lang w:val="en-GB"/>
        </w:rPr>
        <w:t>Introduction</w:t>
      </w:r>
      <w:r w:rsidRPr="00C845D5">
        <w:rPr>
          <w:rFonts w:ascii="Calibri" w:hAnsi="Calibri"/>
          <w:lang w:val="en-GB"/>
        </w:rPr>
        <w:t xml:space="preserve">: </w:t>
      </w:r>
      <w:r>
        <w:rPr>
          <w:rFonts w:ascii="Calibri" w:hAnsi="Calibri"/>
          <w:lang w:val="en-GB"/>
        </w:rPr>
        <w:t xml:space="preserve">In step 3, we introduced </w:t>
      </w:r>
      <w:r w:rsidR="00076C1A" w:rsidRPr="00C845D5">
        <w:rPr>
          <w:rFonts w:ascii="Calibri" w:hAnsi="Calibri"/>
          <w:lang w:val="en-GB"/>
        </w:rPr>
        <w:t>V</w:t>
      </w:r>
      <w:r w:rsidR="00076C1A">
        <w:rPr>
          <w:rFonts w:ascii="Calibri" w:hAnsi="Calibri"/>
          <w:vertAlign w:val="subscript"/>
          <w:lang w:val="en-GB"/>
        </w:rPr>
        <w:t>β</w:t>
      </w:r>
      <w:r w:rsidR="00675D64">
        <w:rPr>
          <w:rFonts w:ascii="Calibri" w:hAnsi="Calibri"/>
          <w:vertAlign w:val="subscript"/>
          <w:lang w:val="en-GB"/>
        </w:rPr>
        <w:t>x</w:t>
      </w:r>
      <w:r>
        <w:rPr>
          <w:rFonts w:ascii="Calibri" w:hAnsi="Calibri"/>
          <w:lang w:val="en-GB"/>
        </w:rPr>
        <w:t xml:space="preserve"> as the variance caused by the environment. We did not know </w:t>
      </w:r>
      <w:r w:rsidR="00B33C28">
        <w:rPr>
          <w:rFonts w:ascii="Calibri" w:hAnsi="Calibri"/>
          <w:lang w:val="en-GB"/>
        </w:rPr>
        <w:t xml:space="preserve">what that effect was (it was </w:t>
      </w:r>
      <w:r w:rsidR="003436F5">
        <w:rPr>
          <w:rFonts w:ascii="Calibri" w:hAnsi="Calibri"/>
          <w:lang w:val="en-GB"/>
        </w:rPr>
        <w:t>unmeasured</w:t>
      </w:r>
      <w:r w:rsidR="00B33C28">
        <w:rPr>
          <w:rFonts w:ascii="Calibri" w:hAnsi="Calibri"/>
          <w:lang w:val="en-GB"/>
        </w:rPr>
        <w:t>)</w:t>
      </w:r>
      <w:r>
        <w:rPr>
          <w:rFonts w:ascii="Calibri" w:hAnsi="Calibri"/>
          <w:lang w:val="en-GB"/>
        </w:rPr>
        <w:t xml:space="preserve">, but often we can measure the environment and assess its influence on phenotype. </w:t>
      </w:r>
      <w:r w:rsidR="00B33C28">
        <w:rPr>
          <w:rFonts w:ascii="Calibri" w:hAnsi="Calibri"/>
          <w:lang w:val="en-GB"/>
        </w:rPr>
        <w:t>In this step, we demonstrate how that is done</w:t>
      </w:r>
      <w:r w:rsidR="00076C1A">
        <w:rPr>
          <w:rFonts w:ascii="Calibri" w:hAnsi="Calibri"/>
          <w:lang w:val="en-GB"/>
        </w:rPr>
        <w:t>.</w:t>
      </w:r>
    </w:p>
    <w:p w14:paraId="5F1883F0" w14:textId="77777777" w:rsidR="003B37B3" w:rsidRPr="00C845D5" w:rsidRDefault="003B37B3" w:rsidP="003B37B3">
      <w:pPr>
        <w:rPr>
          <w:rFonts w:ascii="Calibri" w:hAnsi="Calibri"/>
          <w:lang w:val="en-GB"/>
        </w:rPr>
      </w:pPr>
    </w:p>
    <w:p w14:paraId="532B843E" w14:textId="357C39C3" w:rsidR="003B37B3" w:rsidRDefault="003B37B3" w:rsidP="003B37B3">
      <w:pPr>
        <w:rPr>
          <w:rFonts w:ascii="Calibri" w:hAnsi="Calibri"/>
          <w:lang w:val="en-GB"/>
        </w:rPr>
      </w:pPr>
      <w:r w:rsidRPr="00C845D5">
        <w:rPr>
          <w:rFonts w:ascii="Calibri" w:hAnsi="Calibri"/>
          <w:b/>
          <w:lang w:val="en-GB"/>
        </w:rPr>
        <w:t>Exercise</w:t>
      </w:r>
      <w:r w:rsidRPr="00C845D5">
        <w:rPr>
          <w:rFonts w:ascii="Calibri" w:hAnsi="Calibri"/>
          <w:lang w:val="en-GB"/>
        </w:rPr>
        <w:t xml:space="preserve">: </w:t>
      </w:r>
      <w:r>
        <w:rPr>
          <w:rFonts w:ascii="Calibri" w:hAnsi="Calibri"/>
          <w:lang w:val="en-GB"/>
        </w:rPr>
        <w:t xml:space="preserve">As before, </w:t>
      </w:r>
      <w:r w:rsidRPr="00C845D5">
        <w:rPr>
          <w:rFonts w:ascii="Calibri" w:hAnsi="Calibri"/>
          <w:lang w:val="en-GB"/>
        </w:rPr>
        <w:t xml:space="preserve">we </w:t>
      </w:r>
      <w:r>
        <w:rPr>
          <w:rFonts w:ascii="Calibri" w:hAnsi="Calibri"/>
          <w:lang w:val="en-GB"/>
        </w:rPr>
        <w:t>will generate</w:t>
      </w:r>
      <w:r w:rsidRPr="00C845D5">
        <w:rPr>
          <w:rFonts w:ascii="Calibri" w:hAnsi="Calibri"/>
          <w:lang w:val="en-GB"/>
        </w:rPr>
        <w:t xml:space="preserve"> a new group of individuals, </w:t>
      </w:r>
      <w:r w:rsidR="00261371">
        <w:rPr>
          <w:rFonts w:ascii="Calibri" w:hAnsi="Calibri"/>
          <w:lang w:val="en-GB"/>
        </w:rPr>
        <w:t>with phenotypic variance caused by measurement error</w:t>
      </w:r>
      <w:r w:rsidRPr="00C845D5">
        <w:rPr>
          <w:rFonts w:ascii="Calibri" w:hAnsi="Calibri"/>
          <w:lang w:val="en-GB"/>
        </w:rPr>
        <w:t xml:space="preserve"> (V</w:t>
      </w:r>
      <w:r w:rsidR="00AF2716">
        <w:rPr>
          <w:rFonts w:ascii="Calibri" w:hAnsi="Calibri"/>
          <w:vertAlign w:val="subscript"/>
          <w:lang w:val="en-GB"/>
        </w:rPr>
        <w:t>m</w:t>
      </w:r>
      <w:r w:rsidR="00261371">
        <w:rPr>
          <w:rFonts w:ascii="Calibri" w:hAnsi="Calibri"/>
          <w:lang w:val="en-GB"/>
        </w:rPr>
        <w:t xml:space="preserve">), </w:t>
      </w:r>
      <w:r w:rsidRPr="00C845D5">
        <w:rPr>
          <w:rFonts w:ascii="Calibri" w:hAnsi="Calibri"/>
          <w:lang w:val="en-GB"/>
        </w:rPr>
        <w:t>individual differences (V</w:t>
      </w:r>
      <w:r w:rsidR="0036206B">
        <w:rPr>
          <w:rFonts w:ascii="Calibri" w:hAnsi="Calibri"/>
          <w:vertAlign w:val="subscript"/>
          <w:lang w:val="en-GB"/>
        </w:rPr>
        <w:t>I</w:t>
      </w:r>
      <w:r w:rsidRPr="00C845D5">
        <w:rPr>
          <w:rFonts w:ascii="Calibri" w:hAnsi="Calibri"/>
          <w:lang w:val="en-GB"/>
        </w:rPr>
        <w:t>)</w:t>
      </w:r>
      <w:r w:rsidR="00261371">
        <w:rPr>
          <w:rFonts w:ascii="Calibri" w:hAnsi="Calibri"/>
          <w:lang w:val="en-GB"/>
        </w:rPr>
        <w:t xml:space="preserve">, and </w:t>
      </w:r>
      <w:r w:rsidR="007A65F1">
        <w:rPr>
          <w:rFonts w:ascii="Calibri" w:hAnsi="Calibri"/>
          <w:lang w:val="en-GB"/>
        </w:rPr>
        <w:t xml:space="preserve">specific and </w:t>
      </w:r>
      <w:r w:rsidR="008B5F54">
        <w:rPr>
          <w:rFonts w:ascii="Calibri" w:hAnsi="Calibri"/>
          <w:lang w:val="en-GB"/>
        </w:rPr>
        <w:t>measured</w:t>
      </w:r>
      <w:r w:rsidR="002D28BA">
        <w:rPr>
          <w:rFonts w:ascii="Calibri" w:hAnsi="Calibri"/>
          <w:lang w:val="en-GB"/>
        </w:rPr>
        <w:t xml:space="preserve"> </w:t>
      </w:r>
      <w:r w:rsidR="008B5F54">
        <w:rPr>
          <w:rFonts w:ascii="Calibri" w:hAnsi="Calibri"/>
          <w:lang w:val="en-GB"/>
        </w:rPr>
        <w:t>(</w:t>
      </w:r>
      <w:r w:rsidR="003C7855">
        <w:rPr>
          <w:rFonts w:ascii="Calibri" w:hAnsi="Calibri"/>
          <w:lang w:val="en-GB"/>
        </w:rPr>
        <w:t>i.e.</w:t>
      </w:r>
      <w:r w:rsidR="008B5F54">
        <w:rPr>
          <w:rFonts w:ascii="Calibri" w:hAnsi="Calibri"/>
          <w:lang w:val="en-GB"/>
        </w:rPr>
        <w:t xml:space="preserve"> know</w:t>
      </w:r>
      <w:r w:rsidR="003C7855">
        <w:rPr>
          <w:rFonts w:ascii="Calibri" w:hAnsi="Calibri"/>
          <w:lang w:val="en-GB"/>
        </w:rPr>
        <w:t>n</w:t>
      </w:r>
      <w:r w:rsidR="008B5F54">
        <w:rPr>
          <w:rFonts w:ascii="Calibri" w:hAnsi="Calibri"/>
          <w:lang w:val="en-GB"/>
        </w:rPr>
        <w:t xml:space="preserve">) </w:t>
      </w:r>
      <w:r w:rsidRPr="00C845D5">
        <w:rPr>
          <w:rFonts w:ascii="Calibri" w:hAnsi="Calibri"/>
          <w:lang w:val="en-GB"/>
        </w:rPr>
        <w:t>environmental effects (V</w:t>
      </w:r>
      <w:r w:rsidR="0036206B">
        <w:rPr>
          <w:rFonts w:ascii="Calibri" w:hAnsi="Calibri"/>
          <w:vertAlign w:val="subscript"/>
          <w:lang w:val="en-GB"/>
        </w:rPr>
        <w:t>β</w:t>
      </w:r>
      <w:r w:rsidR="00675D64">
        <w:rPr>
          <w:rFonts w:ascii="Calibri" w:hAnsi="Calibri"/>
          <w:vertAlign w:val="subscript"/>
          <w:lang w:val="en-GB"/>
        </w:rPr>
        <w:t>x</w:t>
      </w:r>
      <w:r w:rsidRPr="00C845D5">
        <w:rPr>
          <w:rFonts w:ascii="Calibri" w:hAnsi="Calibri"/>
          <w:lang w:val="en-GB"/>
        </w:rPr>
        <w:t>) on the phenotype of an individual.</w:t>
      </w:r>
      <w:r w:rsidR="00B33C28">
        <w:rPr>
          <w:rFonts w:ascii="Calibri" w:hAnsi="Calibri"/>
          <w:lang w:val="en-GB"/>
        </w:rPr>
        <w:t xml:space="preserve"> </w:t>
      </w:r>
    </w:p>
    <w:p w14:paraId="477D2420" w14:textId="22425727" w:rsidR="003B37B3" w:rsidRPr="00C845D5" w:rsidRDefault="00B33C28" w:rsidP="003B37B3">
      <w:pPr>
        <w:rPr>
          <w:rFonts w:ascii="Calibri" w:hAnsi="Calibri"/>
          <w:lang w:val="en-GB"/>
        </w:rPr>
      </w:pPr>
      <w:r>
        <w:rPr>
          <w:rFonts w:ascii="Calibri" w:hAnsi="Calibri"/>
          <w:lang w:val="en-GB"/>
        </w:rPr>
        <w:t xml:space="preserve">As before, you can set </w:t>
      </w:r>
      <w:r w:rsidR="003B37B3">
        <w:rPr>
          <w:rFonts w:ascii="Calibri" w:hAnsi="Calibri"/>
          <w:lang w:val="en-GB"/>
        </w:rPr>
        <w:t>V</w:t>
      </w:r>
      <w:r w:rsidR="003856D9">
        <w:rPr>
          <w:rFonts w:ascii="Calibri" w:hAnsi="Calibri"/>
          <w:vertAlign w:val="subscript"/>
          <w:lang w:val="en-GB"/>
        </w:rPr>
        <w:t>m</w:t>
      </w:r>
      <w:r>
        <w:rPr>
          <w:rFonts w:ascii="Calibri" w:hAnsi="Calibri"/>
          <w:lang w:val="en-GB"/>
        </w:rPr>
        <w:t>,</w:t>
      </w:r>
      <w:r w:rsidR="003856D9">
        <w:rPr>
          <w:rFonts w:ascii="Calibri" w:hAnsi="Calibri"/>
          <w:lang w:val="en-GB"/>
        </w:rPr>
        <w:t xml:space="preserve"> </w:t>
      </w:r>
      <w:r w:rsidR="003B37B3">
        <w:rPr>
          <w:rFonts w:ascii="Calibri" w:hAnsi="Calibri"/>
          <w:lang w:val="en-GB"/>
        </w:rPr>
        <w:t>V</w:t>
      </w:r>
      <w:r w:rsidR="0036206B">
        <w:rPr>
          <w:rFonts w:ascii="Calibri" w:hAnsi="Calibri"/>
          <w:vertAlign w:val="subscript"/>
          <w:lang w:val="en-GB"/>
        </w:rPr>
        <w:t>I</w:t>
      </w:r>
      <w:r w:rsidR="003B37B3">
        <w:rPr>
          <w:rFonts w:ascii="Calibri" w:hAnsi="Calibri"/>
          <w:lang w:val="en-GB"/>
        </w:rPr>
        <w:t xml:space="preserve"> </w:t>
      </w:r>
      <w:r>
        <w:rPr>
          <w:rFonts w:ascii="Calibri" w:hAnsi="Calibri"/>
          <w:lang w:val="en-GB"/>
        </w:rPr>
        <w:t xml:space="preserve">and </w:t>
      </w:r>
      <w:r w:rsidR="003B37B3">
        <w:rPr>
          <w:rFonts w:ascii="Calibri" w:hAnsi="Calibri"/>
          <w:lang w:val="en-GB"/>
        </w:rPr>
        <w:t>V</w:t>
      </w:r>
      <w:r w:rsidR="0036206B">
        <w:rPr>
          <w:rFonts w:ascii="Calibri" w:hAnsi="Calibri"/>
          <w:vertAlign w:val="subscript"/>
          <w:lang w:val="en-GB"/>
        </w:rPr>
        <w:t>β</w:t>
      </w:r>
      <w:r w:rsidR="00675D64">
        <w:rPr>
          <w:rFonts w:ascii="Calibri" w:hAnsi="Calibri"/>
          <w:vertAlign w:val="subscript"/>
          <w:lang w:val="en-GB"/>
        </w:rPr>
        <w:t>x</w:t>
      </w:r>
      <w:r>
        <w:rPr>
          <w:rFonts w:ascii="Calibri" w:hAnsi="Calibri"/>
          <w:lang w:val="en-GB"/>
        </w:rPr>
        <w:t>, but we suggest you use the same values you did in Step 3</w:t>
      </w:r>
      <w:r w:rsidR="003B37B3">
        <w:rPr>
          <w:rFonts w:ascii="Calibri" w:hAnsi="Calibri"/>
          <w:lang w:val="en-GB"/>
        </w:rPr>
        <w:t>.</w:t>
      </w:r>
      <w:r w:rsidR="00806868">
        <w:rPr>
          <w:rFonts w:ascii="Calibri" w:hAnsi="Calibri"/>
          <w:lang w:val="en-GB"/>
        </w:rPr>
        <w:t xml:space="preserve"> </w:t>
      </w:r>
      <w:r w:rsidR="00806868" w:rsidRPr="00806868">
        <w:rPr>
          <w:rFonts w:ascii="Calibri" w:hAnsi="Calibri"/>
          <w:lang w:val="en-GB"/>
        </w:rPr>
        <w:t>Remember that these variances must add up to 1.</w:t>
      </w:r>
    </w:p>
    <w:p w14:paraId="26DFC528" w14:textId="77777777" w:rsidR="003B37B3" w:rsidRPr="00C845D5" w:rsidRDefault="003B37B3" w:rsidP="003B37B3">
      <w:pPr>
        <w:rPr>
          <w:rFonts w:ascii="Calibri" w:hAnsi="Calibri"/>
          <w:lang w:val="en-GB"/>
        </w:rPr>
      </w:pPr>
    </w:p>
    <w:p w14:paraId="719B47BA" w14:textId="77777777" w:rsidR="003B37B3" w:rsidRPr="00C845D5" w:rsidRDefault="003B37B3" w:rsidP="003B37B3">
      <w:pPr>
        <w:rPr>
          <w:rFonts w:ascii="Calibri" w:hAnsi="Calibri"/>
          <w:lang w:val="en-GB"/>
        </w:rPr>
      </w:pPr>
      <w:r w:rsidRPr="00C845D5">
        <w:rPr>
          <w:rFonts w:ascii="Calibri" w:hAnsi="Calibri"/>
          <w:lang w:val="en-GB"/>
        </w:rPr>
        <w:t>Number of individuals =</w:t>
      </w:r>
      <w:r w:rsidRPr="00C845D5">
        <w:rPr>
          <w:rFonts w:ascii="Calibri" w:hAnsi="Calibri"/>
          <w:highlight w:val="yellow"/>
          <w:lang w:val="en-GB"/>
        </w:rPr>
        <w:t>…….</w:t>
      </w:r>
    </w:p>
    <w:p w14:paraId="6D1B8D40" w14:textId="3BAA29A2" w:rsidR="003B37B3" w:rsidRPr="00C845D5" w:rsidRDefault="003B37B3" w:rsidP="003B37B3">
      <w:pPr>
        <w:rPr>
          <w:rFonts w:ascii="Calibri" w:hAnsi="Calibri"/>
          <w:lang w:val="en-GB"/>
        </w:rPr>
      </w:pPr>
      <w:r w:rsidRPr="00C845D5">
        <w:rPr>
          <w:rFonts w:ascii="Calibri" w:hAnsi="Calibri"/>
          <w:lang w:val="en-GB"/>
        </w:rPr>
        <w:t>V</w:t>
      </w:r>
      <w:r w:rsidR="003856D9">
        <w:rPr>
          <w:rFonts w:ascii="Calibri" w:hAnsi="Calibri"/>
          <w:vertAlign w:val="subscript"/>
          <w:lang w:val="en-GB"/>
        </w:rPr>
        <w:t>m</w:t>
      </w:r>
      <w:r w:rsidRPr="00C845D5">
        <w:rPr>
          <w:rFonts w:ascii="Calibri" w:hAnsi="Calibri"/>
          <w:lang w:val="en-GB"/>
        </w:rPr>
        <w:t xml:space="preserve"> =</w:t>
      </w:r>
      <w:r w:rsidRPr="00C845D5">
        <w:rPr>
          <w:rFonts w:ascii="Calibri" w:hAnsi="Calibri"/>
          <w:highlight w:val="yellow"/>
          <w:lang w:val="en-GB"/>
        </w:rPr>
        <w:t>…….</w:t>
      </w:r>
    </w:p>
    <w:p w14:paraId="5506B2A1" w14:textId="77777777" w:rsidR="003B37B3" w:rsidRPr="00C845D5" w:rsidRDefault="003B37B3" w:rsidP="003B37B3">
      <w:pPr>
        <w:rPr>
          <w:rFonts w:ascii="Calibri" w:hAnsi="Calibri"/>
          <w:lang w:val="en-GB"/>
        </w:rPr>
      </w:pPr>
      <w:r w:rsidRPr="00C845D5">
        <w:rPr>
          <w:rFonts w:ascii="Calibri" w:hAnsi="Calibri"/>
          <w:lang w:val="en-GB"/>
        </w:rPr>
        <w:t>V</w:t>
      </w:r>
      <w:r w:rsidRPr="00C845D5">
        <w:rPr>
          <w:rFonts w:ascii="Calibri" w:hAnsi="Calibri"/>
          <w:vertAlign w:val="subscript"/>
          <w:lang w:val="en-GB"/>
        </w:rPr>
        <w:t>I</w:t>
      </w:r>
      <w:r w:rsidRPr="00C845D5">
        <w:rPr>
          <w:rFonts w:ascii="Calibri" w:hAnsi="Calibri"/>
          <w:lang w:val="en-GB"/>
        </w:rPr>
        <w:t xml:space="preserve"> =</w:t>
      </w:r>
      <w:r w:rsidRPr="00C845D5">
        <w:rPr>
          <w:rFonts w:ascii="Calibri" w:hAnsi="Calibri"/>
          <w:highlight w:val="yellow"/>
          <w:lang w:val="en-GB"/>
        </w:rPr>
        <w:t>…….</w:t>
      </w:r>
    </w:p>
    <w:p w14:paraId="7CFFB75B" w14:textId="6FD69CA0" w:rsidR="003B37B3" w:rsidRPr="00C845D5" w:rsidRDefault="003B37B3" w:rsidP="003B37B3">
      <w:pPr>
        <w:rPr>
          <w:rFonts w:ascii="Calibri" w:hAnsi="Calibri"/>
          <w:lang w:val="en-GB"/>
        </w:rPr>
      </w:pPr>
      <w:r w:rsidRPr="00C845D5">
        <w:rPr>
          <w:rFonts w:ascii="Calibri" w:hAnsi="Calibri"/>
          <w:lang w:val="en-GB"/>
        </w:rPr>
        <w:t>V</w:t>
      </w:r>
      <w:r w:rsidR="00592EA2">
        <w:rPr>
          <w:rFonts w:ascii="Calibri" w:hAnsi="Calibri"/>
          <w:vertAlign w:val="subscript"/>
          <w:lang w:val="en-GB"/>
        </w:rPr>
        <w:t>β</w:t>
      </w:r>
      <w:r w:rsidR="00675D64">
        <w:rPr>
          <w:rFonts w:ascii="Calibri" w:hAnsi="Calibri"/>
          <w:vertAlign w:val="subscript"/>
          <w:lang w:val="en-GB"/>
        </w:rPr>
        <w:t>x</w:t>
      </w:r>
      <w:r w:rsidRPr="00C845D5">
        <w:rPr>
          <w:rFonts w:ascii="Calibri" w:hAnsi="Calibri"/>
          <w:lang w:val="en-GB"/>
        </w:rPr>
        <w:t xml:space="preserve"> = </w:t>
      </w:r>
      <w:r w:rsidRPr="00C845D5">
        <w:rPr>
          <w:rFonts w:ascii="Calibri" w:hAnsi="Calibri"/>
          <w:highlight w:val="yellow"/>
          <w:lang w:val="en-GB"/>
        </w:rPr>
        <w:t>…….</w:t>
      </w:r>
    </w:p>
    <w:p w14:paraId="792A1B56" w14:textId="77777777" w:rsidR="003B37B3" w:rsidRPr="00C845D5" w:rsidRDefault="003B37B3" w:rsidP="003B37B3">
      <w:pPr>
        <w:rPr>
          <w:rFonts w:ascii="Calibri" w:hAnsi="Calibri"/>
          <w:lang w:val="en-GB"/>
        </w:rPr>
      </w:pPr>
    </w:p>
    <w:p w14:paraId="2680A4D2" w14:textId="378F4711" w:rsidR="003B37B3" w:rsidRDefault="00B33C28" w:rsidP="003B37B3">
      <w:pPr>
        <w:rPr>
          <w:rFonts w:ascii="Calibri" w:hAnsi="Calibri"/>
          <w:lang w:val="en-GB"/>
        </w:rPr>
      </w:pPr>
      <w:r>
        <w:rPr>
          <w:rFonts w:ascii="Calibri" w:hAnsi="Calibri"/>
          <w:lang w:val="en-GB"/>
        </w:rPr>
        <w:t xml:space="preserve">You can also set the number </w:t>
      </w:r>
      <w:r w:rsidR="009902BA" w:rsidRPr="00C845D5">
        <w:rPr>
          <w:rFonts w:ascii="Calibri" w:eastAsia="Calibri" w:hAnsi="Calibri" w:cs="Times New Roman"/>
          <w:lang w:val="en-GB" w:eastAsia="en-US"/>
        </w:rPr>
        <w:t>trait expressions</w:t>
      </w:r>
      <w:r w:rsidR="001B3C6E">
        <w:rPr>
          <w:rFonts w:ascii="Calibri" w:hAnsi="Calibri"/>
          <w:lang w:val="en-GB"/>
        </w:rPr>
        <w:t xml:space="preserve"> = […..]</w:t>
      </w:r>
    </w:p>
    <w:p w14:paraId="06F23336" w14:textId="77777777" w:rsidR="00B33C28" w:rsidRDefault="00B33C28" w:rsidP="003B37B3">
      <w:pPr>
        <w:rPr>
          <w:rFonts w:ascii="Calibri" w:hAnsi="Calibri"/>
          <w:lang w:val="en-GB"/>
        </w:rPr>
      </w:pPr>
    </w:p>
    <w:p w14:paraId="3D49A11F" w14:textId="570380C8" w:rsidR="001B3C6E" w:rsidRDefault="001B3C6E" w:rsidP="003B37B3">
      <w:pPr>
        <w:rPr>
          <w:rFonts w:ascii="Calibri" w:hAnsi="Calibri"/>
          <w:lang w:val="en-GB"/>
        </w:rPr>
      </w:pPr>
    </w:p>
    <w:p w14:paraId="3C7057AA" w14:textId="7910E54D" w:rsidR="001B3C6E" w:rsidRDefault="001B3C6E" w:rsidP="003B37B3">
      <w:pPr>
        <w:rPr>
          <w:rFonts w:ascii="Calibri" w:hAnsi="Calibri"/>
          <w:lang w:val="en-GB"/>
        </w:rPr>
      </w:pPr>
      <w:r>
        <w:rPr>
          <w:rFonts w:ascii="Calibri" w:hAnsi="Calibri"/>
          <w:lang w:val="en-GB"/>
        </w:rPr>
        <w:t xml:space="preserve">At this point, we want to </w:t>
      </w:r>
      <w:r w:rsidR="00AF2716">
        <w:rPr>
          <w:rFonts w:ascii="Calibri" w:hAnsi="Calibri"/>
          <w:lang w:val="en-GB"/>
        </w:rPr>
        <w:t xml:space="preserve">expand on </w:t>
      </w:r>
      <w:r>
        <w:rPr>
          <w:rFonts w:ascii="Calibri" w:hAnsi="Calibri"/>
          <w:lang w:val="en-GB"/>
        </w:rPr>
        <w:t xml:space="preserve">the idea of </w:t>
      </w:r>
      <w:r w:rsidR="00AF2716">
        <w:rPr>
          <w:rFonts w:ascii="Calibri" w:hAnsi="Calibri"/>
          <w:lang w:val="en-GB"/>
        </w:rPr>
        <w:t>statistical</w:t>
      </w:r>
      <w:r>
        <w:rPr>
          <w:rFonts w:ascii="Calibri" w:hAnsi="Calibri"/>
          <w:lang w:val="en-GB"/>
        </w:rPr>
        <w:t xml:space="preserve"> models. </w:t>
      </w:r>
      <w:r w:rsidR="00AF2716">
        <w:rPr>
          <w:rFonts w:ascii="Calibri" w:hAnsi="Calibri"/>
          <w:lang w:val="en-GB"/>
        </w:rPr>
        <w:t xml:space="preserve">The </w:t>
      </w:r>
      <w:r>
        <w:rPr>
          <w:rFonts w:ascii="Calibri" w:hAnsi="Calibri"/>
          <w:lang w:val="en-GB"/>
        </w:rPr>
        <w:t>equations that specify effects producing each individual data point</w:t>
      </w:r>
      <w:r w:rsidR="00AF2716">
        <w:rPr>
          <w:rFonts w:ascii="Calibri" w:hAnsi="Calibri"/>
          <w:lang w:val="en-GB"/>
        </w:rPr>
        <w:t xml:space="preserve"> can be hypotheses about the real world</w:t>
      </w:r>
      <w:r>
        <w:rPr>
          <w:rFonts w:ascii="Calibri" w:hAnsi="Calibri"/>
          <w:lang w:val="en-GB"/>
        </w:rPr>
        <w:t>. In the made-up world</w:t>
      </w:r>
      <w:r w:rsidR="00FA428C">
        <w:rPr>
          <w:rFonts w:ascii="Calibri" w:hAnsi="Calibri"/>
          <w:lang w:val="en-GB"/>
        </w:rPr>
        <w:t xml:space="preserve"> of SQuID,</w:t>
      </w:r>
      <w:r>
        <w:rPr>
          <w:rFonts w:ascii="Calibri" w:hAnsi="Calibri"/>
          <w:lang w:val="en-GB"/>
        </w:rPr>
        <w:t xml:space="preserve"> these </w:t>
      </w:r>
      <w:r w:rsidR="00FA428C">
        <w:rPr>
          <w:rFonts w:ascii="Calibri" w:hAnsi="Calibri"/>
          <w:lang w:val="en-GB"/>
        </w:rPr>
        <w:t xml:space="preserve">analysis </w:t>
      </w:r>
      <w:r>
        <w:rPr>
          <w:rFonts w:ascii="Calibri" w:hAnsi="Calibri"/>
          <w:lang w:val="en-GB"/>
        </w:rPr>
        <w:t xml:space="preserve">models have the potential of </w:t>
      </w:r>
      <w:r w:rsidR="007F4337">
        <w:rPr>
          <w:rFonts w:ascii="Calibri" w:hAnsi="Calibri"/>
          <w:lang w:val="en-GB"/>
        </w:rPr>
        <w:t xml:space="preserve">recreating </w:t>
      </w:r>
      <w:r>
        <w:rPr>
          <w:rFonts w:ascii="Calibri" w:hAnsi="Calibri"/>
          <w:lang w:val="en-GB"/>
        </w:rPr>
        <w:t>it</w:t>
      </w:r>
      <w:r w:rsidR="00373D0C">
        <w:rPr>
          <w:rFonts w:ascii="Calibri" w:hAnsi="Calibri"/>
          <w:lang w:val="en-GB"/>
        </w:rPr>
        <w:t xml:space="preserve"> exactly</w:t>
      </w:r>
      <w:r>
        <w:rPr>
          <w:rFonts w:ascii="Calibri" w:hAnsi="Calibri"/>
          <w:lang w:val="en-GB"/>
        </w:rPr>
        <w:t xml:space="preserve">. The real world is different and most of the lessons we will cover have to do with problems in </w:t>
      </w:r>
      <w:r w:rsidR="0043071D">
        <w:rPr>
          <w:rFonts w:ascii="Calibri" w:hAnsi="Calibri"/>
          <w:lang w:val="en-GB"/>
        </w:rPr>
        <w:t xml:space="preserve">estimating </w:t>
      </w:r>
      <w:r>
        <w:rPr>
          <w:rFonts w:ascii="Calibri" w:hAnsi="Calibri"/>
          <w:lang w:val="en-GB"/>
        </w:rPr>
        <w:t>terms in analysis models when much is unknown. For now, we will specify a model that should recreate our simulated set of effects</w:t>
      </w:r>
      <w:r w:rsidR="00373D0C">
        <w:rPr>
          <w:rFonts w:ascii="Calibri" w:hAnsi="Calibri"/>
          <w:lang w:val="en-GB"/>
        </w:rPr>
        <w:t xml:space="preserve"> completely</w:t>
      </w:r>
      <w:r w:rsidR="00556CEC">
        <w:rPr>
          <w:rFonts w:ascii="Calibri" w:hAnsi="Calibri"/>
          <w:lang w:val="en-GB"/>
        </w:rPr>
        <w:t xml:space="preserve"> (with the caveat that we are sampling from an infinite population so observed values will differ from input values)</w:t>
      </w:r>
      <w:r>
        <w:rPr>
          <w:rFonts w:ascii="Calibri" w:hAnsi="Calibri"/>
          <w:lang w:val="en-GB"/>
        </w:rPr>
        <w:t xml:space="preserve">. </w:t>
      </w:r>
      <w:r w:rsidR="004854E3">
        <w:rPr>
          <w:rFonts w:ascii="Calibri" w:hAnsi="Calibri"/>
          <w:lang w:val="en-GB"/>
        </w:rPr>
        <w:t xml:space="preserve">This new model will make explicit as well that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m:t>
            </m:r>
          </m:sub>
        </m:sSub>
      </m:oMath>
      <w:r w:rsidR="004854E3">
        <w:rPr>
          <w:rFonts w:ascii="Calibri" w:hAnsi="Calibri"/>
          <w:lang w:val="en-GB"/>
        </w:rPr>
        <w:t xml:space="preserve"> is defined as the deviation of each individual from a population value. Until now, that population value has implicitly been 0, so we haven’t used it. But, since we are now including a slope term that allows us to explain environmental variation, it is important to also introduce the population intercept term. For now, we will still have the population mean be = 0, but it is appropriate to include this intercept in all equations because it could be some other value. The </w:t>
      </w:r>
      <w:r>
        <w:rPr>
          <w:rFonts w:ascii="Calibri" w:hAnsi="Calibri"/>
          <w:lang w:val="en-GB"/>
        </w:rPr>
        <w:t>model is:</w:t>
      </w:r>
    </w:p>
    <w:p w14:paraId="79410B8A" w14:textId="77777777" w:rsidR="004854E3" w:rsidRDefault="004854E3" w:rsidP="003B37B3">
      <w:pPr>
        <w:rPr>
          <w:rFonts w:ascii="Calibri" w:hAnsi="Calibri"/>
          <w:lang w:val="en-GB"/>
        </w:rPr>
      </w:pPr>
    </w:p>
    <w:p w14:paraId="35C91E16" w14:textId="4AFA12CB" w:rsidR="001B3C6E" w:rsidRDefault="00F43B8A" w:rsidP="00072DC9">
      <w:pPr>
        <w:jc w:val="center"/>
        <w:rPr>
          <w:rFonts w:ascii="Calibri" w:hAnsi="Calibri"/>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hi</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+I</m:t>
              </m:r>
            </m:e>
            <m:sub>
              <m:r>
                <w:rPr>
                  <w:rFonts w:ascii="Cambria Math" w:hAnsi="Cambria Math"/>
                  <w:lang w:val="en-GB"/>
                </w:rPr>
                <m:t>i</m:t>
              </m:r>
            </m:sub>
          </m:sSub>
          <m:r>
            <w:rPr>
              <w:rFonts w:ascii="Cambria Math" w:hAnsi="Cambria Math"/>
              <w:lang w:val="en-GB"/>
            </w:rPr>
            <m:t>+β</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hi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hi</m:t>
              </m:r>
            </m:sub>
          </m:sSub>
        </m:oMath>
      </m:oMathPara>
    </w:p>
    <w:p w14:paraId="42464BB2" w14:textId="77777777" w:rsidR="005715AB" w:rsidRDefault="005715AB" w:rsidP="003B37B3">
      <w:pPr>
        <w:rPr>
          <w:rFonts w:ascii="Calibri" w:hAnsi="Calibri"/>
          <w:lang w:val="en-GB"/>
        </w:rPr>
      </w:pPr>
    </w:p>
    <w:p w14:paraId="2C481A7D" w14:textId="77777777" w:rsidR="006B7F23" w:rsidRDefault="005715AB" w:rsidP="003B37B3">
      <w:pPr>
        <w:rPr>
          <w:ins w:id="48" w:author="Hassen" w:date="2016-05-26T11:12:00Z"/>
          <w:rFonts w:ascii="Calibri" w:hAnsi="Calibri"/>
          <w:lang w:val="en-GB"/>
        </w:rPr>
      </w:pPr>
      <w:r>
        <w:rPr>
          <w:rFonts w:ascii="Calibri" w:hAnsi="Calibri"/>
          <w:lang w:val="en-GB"/>
        </w:rPr>
        <w:t xml:space="preserve">where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hi</m:t>
            </m:r>
          </m:sub>
        </m:sSub>
      </m:oMath>
      <w:r>
        <w:rPr>
          <w:rFonts w:ascii="Calibri" w:hAnsi="Calibri"/>
          <w:lang w:val="en-GB"/>
        </w:rPr>
        <w:t xml:space="preserve"> is the phenotype measured </w:t>
      </w:r>
      <w:r w:rsidR="00373D0C">
        <w:rPr>
          <w:rFonts w:ascii="Calibri" w:hAnsi="Calibri"/>
          <w:lang w:val="en-GB"/>
        </w:rPr>
        <w:t xml:space="preserve">at the </w:t>
      </w:r>
      <w:r w:rsidR="00447BB6" w:rsidRPr="001F2BCF">
        <w:rPr>
          <w:rFonts w:ascii="Calibri" w:hAnsi="Calibri"/>
          <w:i/>
          <w:lang w:val="en-GB"/>
        </w:rPr>
        <w:t>h</w:t>
      </w:r>
      <w:r w:rsidR="00373D0C" w:rsidRPr="00074B48">
        <w:rPr>
          <w:rFonts w:ascii="Calibri" w:hAnsi="Calibri"/>
          <w:vertAlign w:val="superscript"/>
          <w:lang w:val="en-GB"/>
        </w:rPr>
        <w:t>th</w:t>
      </w:r>
      <w:r w:rsidR="00373D0C">
        <w:rPr>
          <w:rFonts w:ascii="Calibri" w:hAnsi="Calibri"/>
          <w:lang w:val="en-GB"/>
        </w:rPr>
        <w:t xml:space="preserve"> time</w:t>
      </w:r>
      <w:r>
        <w:rPr>
          <w:rFonts w:ascii="Calibri" w:hAnsi="Calibri"/>
          <w:lang w:val="en-GB"/>
        </w:rPr>
        <w:t xml:space="preserve"> for </w:t>
      </w:r>
      <w:r w:rsidR="00373D0C">
        <w:rPr>
          <w:rFonts w:ascii="Calibri" w:hAnsi="Calibri"/>
          <w:lang w:val="en-GB"/>
        </w:rPr>
        <w:t xml:space="preserve">the </w:t>
      </w:r>
      <w:r w:rsidR="00447BB6" w:rsidRPr="001F2BCF">
        <w:rPr>
          <w:rFonts w:ascii="Calibri" w:hAnsi="Calibri"/>
          <w:i/>
          <w:lang w:val="en-GB"/>
        </w:rPr>
        <w:t>i</w:t>
      </w:r>
      <w:r w:rsidR="00373D0C" w:rsidRPr="00074B48">
        <w:rPr>
          <w:rFonts w:ascii="Calibri" w:hAnsi="Calibri"/>
          <w:vertAlign w:val="superscript"/>
          <w:lang w:val="en-GB"/>
        </w:rPr>
        <w:t>th</w:t>
      </w:r>
      <w:r w:rsidR="00373D0C">
        <w:rPr>
          <w:rFonts w:ascii="Calibri" w:hAnsi="Calibri"/>
          <w:lang w:val="en-GB"/>
        </w:rPr>
        <w:t xml:space="preserve"> </w:t>
      </w:r>
      <w:r>
        <w:rPr>
          <w:rFonts w:ascii="Calibri" w:hAnsi="Calibri"/>
          <w:lang w:val="en-GB"/>
        </w:rPr>
        <w:t xml:space="preserve">individual,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oMath>
      <w:r w:rsidR="004854E3">
        <w:rPr>
          <w:rFonts w:ascii="Calibri" w:hAnsi="Calibri"/>
          <w:lang w:val="en-GB"/>
        </w:rPr>
        <w:t xml:space="preserve"> is the population mean phenotype, </w:t>
      </w:r>
      <w:r w:rsidR="00EF0FD0">
        <w:rPr>
          <w:rFonts w:ascii="Calibri" w:hAnsi="Calibri"/>
          <w:lang w:val="en-GB"/>
        </w:rPr>
        <w:t>I</w:t>
      </w:r>
      <w:r w:rsidR="00EF0FD0" w:rsidRPr="00966E85">
        <w:rPr>
          <w:rFonts w:ascii="Calibri" w:hAnsi="Calibri"/>
          <w:vertAlign w:val="subscript"/>
          <w:lang w:val="en-GB"/>
        </w:rPr>
        <w:t>i</w:t>
      </w:r>
      <w:r>
        <w:rPr>
          <w:rFonts w:ascii="Calibri" w:hAnsi="Calibri"/>
          <w:lang w:val="en-GB"/>
        </w:rPr>
        <w:t xml:space="preserve"> is the individual mean </w:t>
      </w:r>
      <w:r w:rsidR="004854E3">
        <w:rPr>
          <w:rFonts w:ascii="Calibri" w:hAnsi="Calibri"/>
          <w:lang w:val="en-GB"/>
        </w:rPr>
        <w:t xml:space="preserve">deviation from the population mean </w:t>
      </w:r>
      <w:r w:rsidR="00AA6146">
        <w:rPr>
          <w:rFonts w:ascii="Calibri" w:hAnsi="Calibri"/>
          <w:lang w:val="en-GB"/>
        </w:rPr>
        <w:t xml:space="preserve">for the </w:t>
      </w:r>
      <w:r w:rsidR="00AA6146" w:rsidRPr="001F2BCF">
        <w:rPr>
          <w:rFonts w:ascii="Calibri" w:hAnsi="Calibri"/>
          <w:i/>
          <w:lang w:val="en-GB"/>
        </w:rPr>
        <w:t>i</w:t>
      </w:r>
      <w:r w:rsidR="00AA6146">
        <w:rPr>
          <w:rFonts w:ascii="Calibri" w:hAnsi="Calibri"/>
          <w:lang w:val="en-GB"/>
        </w:rPr>
        <w:t>th individual</w:t>
      </w:r>
      <w:r>
        <w:rPr>
          <w:rFonts w:ascii="Calibri" w:hAnsi="Calibri"/>
          <w:lang w:val="en-GB"/>
        </w:rPr>
        <w:t xml:space="preserve">, </w:t>
      </w:r>
      <w:r w:rsidR="00AB166E" w:rsidRPr="00AB166E">
        <w:rPr>
          <w:rFonts w:ascii="Cambria Math" w:hAnsi="Cambria Math"/>
          <w:lang w:val="en-GB"/>
        </w:rPr>
        <w:t>𝛽</w:t>
      </w:r>
      <w:r>
        <w:rPr>
          <w:rFonts w:ascii="Calibri" w:hAnsi="Calibri"/>
          <w:lang w:val="en-GB"/>
        </w:rPr>
        <w:t xml:space="preserve"> is the </w:t>
      </w:r>
      <w:r w:rsidR="002030C6">
        <w:rPr>
          <w:rFonts w:ascii="Calibri" w:hAnsi="Calibri"/>
          <w:lang w:val="en-GB"/>
        </w:rPr>
        <w:t xml:space="preserve">population mean </w:t>
      </w:r>
      <w:r>
        <w:rPr>
          <w:rFonts w:ascii="Calibri" w:hAnsi="Calibri"/>
          <w:lang w:val="en-GB"/>
        </w:rPr>
        <w:t xml:space="preserve">effect of measured environment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hi</m:t>
            </m:r>
          </m:sub>
        </m:sSub>
      </m:oMath>
      <w:r>
        <w:rPr>
          <w:rFonts w:ascii="Calibri" w:hAnsi="Calibri"/>
          <w:lang w:val="en-GB"/>
        </w:rPr>
        <w:t xml:space="preserve"> on the measure of phenotype, and </w:t>
      </w:r>
      <w:r w:rsidR="00B229D0" w:rsidRPr="00B7649B">
        <w:rPr>
          <w:rFonts w:ascii="Calibri" w:hAnsi="Calibri"/>
          <w:i/>
          <w:lang w:val="en-GB"/>
        </w:rPr>
        <w:t>e</w:t>
      </w:r>
      <w:r w:rsidR="001E0841">
        <w:rPr>
          <w:rFonts w:ascii="Calibri" w:hAnsi="Calibri"/>
          <w:vertAlign w:val="subscript"/>
          <w:lang w:val="en-GB"/>
        </w:rPr>
        <w:t>hi</w:t>
      </w:r>
      <w:r w:rsidR="00893286">
        <w:rPr>
          <w:rFonts w:ascii="Calibri" w:hAnsi="Calibri"/>
          <w:lang w:val="en-GB"/>
        </w:rPr>
        <w:t xml:space="preserve"> </w:t>
      </w:r>
      <w:r>
        <w:rPr>
          <w:rFonts w:ascii="Calibri" w:hAnsi="Calibri"/>
          <w:lang w:val="en-GB"/>
        </w:rPr>
        <w:t xml:space="preserve">is the error made in that measurement. </w:t>
      </w:r>
    </w:p>
    <w:p w14:paraId="0BBB3115" w14:textId="77777777" w:rsidR="006B7F23" w:rsidRDefault="006B7F23" w:rsidP="003B37B3">
      <w:pPr>
        <w:rPr>
          <w:ins w:id="49" w:author="Hassen" w:date="2016-05-26T11:12:00Z"/>
          <w:rFonts w:ascii="Calibri" w:hAnsi="Calibri"/>
          <w:lang w:val="en-GB"/>
        </w:rPr>
      </w:pPr>
    </w:p>
    <w:p w14:paraId="082E8D8B" w14:textId="272E03E7" w:rsidR="000B03CE" w:rsidRPr="00985344" w:rsidRDefault="00946B57" w:rsidP="003B37B3">
      <w:pPr>
        <w:rPr>
          <w:rFonts w:ascii="Calibri" w:hAnsi="Calibri"/>
          <w:lang w:val="en-GB"/>
        </w:rPr>
      </w:pPr>
      <w:r>
        <w:rPr>
          <w:rFonts w:ascii="Calibri" w:hAnsi="Calibri"/>
          <w:lang w:val="en-GB"/>
        </w:rPr>
        <w:lastRenderedPageBreak/>
        <w:t xml:space="preserve">Note that </w:t>
      </w:r>
      <w:ins w:id="50" w:author="Hassen" w:date="2016-05-26T11:16:00Z">
        <w:r w:rsidR="00286EA5" w:rsidRPr="00B7649B">
          <w:rPr>
            <w:rFonts w:ascii="Calibri" w:hAnsi="Calibri"/>
            <w:lang w:val="en-GB"/>
          </w:rPr>
          <w:t xml:space="preserve">in SQuID </w:t>
        </w:r>
      </w:ins>
      <w:ins w:id="51" w:author="Hassen" w:date="2016-05-26T11:25:00Z">
        <w:r w:rsidR="00E752FF">
          <w:rPr>
            <w:rFonts w:ascii="Calibri" w:hAnsi="Calibri"/>
            <w:lang w:val="en-GB"/>
          </w:rPr>
          <w:t>each</w:t>
        </w:r>
      </w:ins>
      <w:ins w:id="52" w:author="Hassen" w:date="2016-05-26T11:17:00Z">
        <w:r w:rsidR="004F59F5">
          <w:rPr>
            <w:rFonts w:ascii="Calibri" w:hAnsi="Calibri"/>
            <w:lang w:val="en-GB"/>
          </w:rPr>
          <w:t xml:space="preserve"> </w:t>
        </w:r>
      </w:ins>
      <w:ins w:id="53" w:author="Hassen" w:date="2016-05-26T11:16:00Z">
        <w:r w:rsidR="00286EA5" w:rsidRPr="00B7649B">
          <w:rPr>
            <w:rFonts w:ascii="Calibri" w:hAnsi="Calibri"/>
            <w:lang w:val="en-GB"/>
          </w:rPr>
          <w:t>environmental effect (</w:t>
        </w:r>
      </w:ins>
      <w:ins w:id="54" w:author="Hassen" w:date="2016-05-26T11:17:00Z">
        <w:r w:rsidR="00F22C5D">
          <w:rPr>
            <w:rFonts w:ascii="Calibri" w:hAnsi="Calibri"/>
            <w:lang w:val="en-GB"/>
          </w:rPr>
          <w:t>x</w:t>
        </w:r>
      </w:ins>
      <w:ins w:id="55" w:author="Hassen" w:date="2016-05-26T11:16:00Z">
        <w:r w:rsidR="00286EA5" w:rsidRPr="00B7649B">
          <w:rPr>
            <w:rFonts w:ascii="Calibri" w:hAnsi="Calibri"/>
            <w:lang w:val="en-GB"/>
          </w:rPr>
          <w:t>) is expressed in unit variance (i.e.</w:t>
        </w:r>
      </w:ins>
      <w:ins w:id="56" w:author="Hassen" w:date="2016-05-26T11:17:00Z">
        <w:r w:rsidR="003D0B19">
          <w:rPr>
            <w:rFonts w:ascii="Calibri" w:hAnsi="Calibri"/>
            <w:lang w:val="en-GB"/>
          </w:rPr>
          <w:t>,</w:t>
        </w:r>
      </w:ins>
      <w:ins w:id="57" w:author="Hassen" w:date="2016-05-26T11:16:00Z">
        <w:r w:rsidR="00286EA5" w:rsidRPr="00B7649B">
          <w:rPr>
            <w:rFonts w:ascii="Calibri" w:hAnsi="Calibri"/>
            <w:lang w:val="en-GB"/>
          </w:rPr>
          <w:t xml:space="preserve"> Var(x)=1) and mean-centred (E(x)=0).</w:t>
        </w:r>
        <w:r w:rsidR="00286EA5">
          <w:rPr>
            <w:rFonts w:ascii="Calibri" w:hAnsi="Calibri"/>
            <w:lang w:val="en-GB"/>
          </w:rPr>
          <w:t xml:space="preserve"> </w:t>
        </w:r>
      </w:ins>
      <w:ins w:id="58" w:author="Hassen" w:date="2016-05-26T11:17:00Z">
        <w:r w:rsidR="00140E53">
          <w:rPr>
            <w:rFonts w:ascii="Calibri" w:hAnsi="Calibri"/>
            <w:lang w:val="en-GB"/>
          </w:rPr>
          <w:t xml:space="preserve">Then </w:t>
        </w:r>
      </w:ins>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βx</m:t>
            </m:r>
          </m:sub>
        </m:sSub>
        <m:r>
          <m:rPr>
            <m:sty m:val="p"/>
          </m:rPr>
          <w:rPr>
            <w:rFonts w:ascii="Cambria Math" w:hAnsi="Cambria Math"/>
            <w:lang w:val="en-GB"/>
          </w:rPr>
          <m:t>=</m:t>
        </m:r>
        <m:r>
          <w:rPr>
            <w:rFonts w:ascii="Cambria Math" w:hAnsi="Cambria Math"/>
            <w:lang w:val="en-GB"/>
          </w:rPr>
          <m:t>Var</m:t>
        </m:r>
        <m:d>
          <m:dPr>
            <m:ctrlPr>
              <w:rPr>
                <w:rFonts w:ascii="Cambria Math" w:hAnsi="Cambria Math"/>
                <w:lang w:val="en-GB"/>
              </w:rPr>
            </m:ctrlPr>
          </m:dPr>
          <m:e>
            <m:r>
              <w:rPr>
                <w:rFonts w:ascii="Cambria Math" w:hAnsi="Cambria Math"/>
                <w:lang w:val="en-GB"/>
              </w:rPr>
              <m:t>β</m:t>
            </m:r>
            <m:sSub>
              <m:sSubPr>
                <m:ctrlPr>
                  <w:del w:id="59" w:author="Hassen" w:date="2016-05-26T11:13:00Z">
                    <w:rPr>
                      <w:rFonts w:ascii="Cambria Math" w:hAnsi="Cambria Math"/>
                      <w:lang w:val="en-GB"/>
                    </w:rPr>
                  </w:del>
                </m:ctrlPr>
              </m:sSubPr>
              <m:e>
                <m:r>
                  <w:del w:id="60" w:author="Hassen" w:date="2016-05-26T11:13:00Z">
                    <w:rPr>
                      <w:rFonts w:ascii="Cambria Math" w:hAnsi="Cambria Math"/>
                      <w:lang w:val="en-GB"/>
                    </w:rPr>
                    <m:t>x</m:t>
                  </w:del>
                </m:r>
              </m:e>
              <m:sub>
                <m:r>
                  <w:del w:id="61" w:author="Hassen" w:date="2016-05-26T11:12:00Z">
                    <w:rPr>
                      <w:rFonts w:ascii="Cambria Math" w:hAnsi="Cambria Math"/>
                      <w:lang w:val="en-GB"/>
                    </w:rPr>
                    <m:t>hi</m:t>
                  </w:del>
                </m:r>
              </m:sub>
            </m:sSub>
            <m:r>
              <w:ins w:id="62" w:author="Hassen" w:date="2016-05-26T11:13:00Z">
                <w:rPr>
                  <w:rFonts w:ascii="Cambria Math" w:hAnsi="Cambria Math"/>
                  <w:lang w:val="en-GB"/>
                </w:rPr>
                <m:t>x</m:t>
              </w:ins>
            </m:r>
          </m:e>
        </m:d>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β</m:t>
            </m:r>
          </m:e>
          <m:sup>
            <m:r>
              <m:rPr>
                <m:sty m:val="p"/>
              </m:rPr>
              <w:rPr>
                <w:rFonts w:ascii="Cambria Math" w:hAnsi="Cambria Math"/>
                <w:lang w:val="en-GB"/>
              </w:rPr>
              <m:t>2</m:t>
            </m:r>
          </m:sup>
        </m:sSup>
        <m:sSub>
          <m:sSubPr>
            <m:ctrlPr>
              <w:del w:id="63" w:author="Hassen" w:date="2016-05-26T11:13:00Z">
                <w:rPr>
                  <w:rFonts w:ascii="Cambria Math" w:hAnsi="Cambria Math"/>
                  <w:lang w:val="en-GB"/>
                </w:rPr>
              </w:del>
            </m:ctrlPr>
          </m:sSubPr>
          <m:e>
            <m:r>
              <w:del w:id="64" w:author="Hassen" w:date="2016-05-26T11:13:00Z">
                <w:rPr>
                  <w:rFonts w:ascii="Cambria Math" w:hAnsi="Cambria Math"/>
                  <w:lang w:val="en-GB"/>
                </w:rPr>
                <m:t>Var</m:t>
              </w:del>
            </m:r>
            <m:r>
              <w:del w:id="65" w:author="Hassen" w:date="2016-05-26T11:13:00Z">
                <m:rPr>
                  <m:sty m:val="p"/>
                </m:rPr>
                <w:rPr>
                  <w:rFonts w:ascii="Cambria Math" w:hAnsi="Cambria Math"/>
                  <w:lang w:val="en-GB"/>
                </w:rPr>
                <m:t>(</m:t>
              </w:del>
            </m:r>
            <m:sSub>
              <m:sSubPr>
                <m:ctrlPr>
                  <w:del w:id="66" w:author="Hassen" w:date="2016-05-26T11:13:00Z">
                    <w:rPr>
                      <w:rFonts w:ascii="Cambria Math" w:hAnsi="Cambria Math"/>
                      <w:lang w:val="en-GB"/>
                    </w:rPr>
                  </w:del>
                </m:ctrlPr>
              </m:sSubPr>
              <m:e>
                <m:r>
                  <w:del w:id="67" w:author="Hassen" w:date="2016-05-26T11:13:00Z">
                    <w:rPr>
                      <w:rFonts w:ascii="Cambria Math" w:hAnsi="Cambria Math"/>
                      <w:lang w:val="en-GB"/>
                    </w:rPr>
                    <m:t>x</m:t>
                  </w:del>
                </m:r>
              </m:e>
              <m:sub>
                <m:r>
                  <w:del w:id="68" w:author="Hassen" w:date="2016-05-26T11:13:00Z">
                    <w:rPr>
                      <w:rFonts w:ascii="Cambria Math" w:hAnsi="Cambria Math"/>
                      <w:lang w:val="en-GB"/>
                    </w:rPr>
                    <m:t>hi</m:t>
                  </w:del>
                </m:r>
              </m:sub>
            </m:sSub>
          </m:e>
          <m:sub/>
        </m:sSub>
        <m:r>
          <w:ins w:id="69" w:author="Hassen" w:date="2016-05-26T11:13:00Z">
            <w:rPr>
              <w:rFonts w:ascii="Cambria Math" w:hAnsi="Cambria Math"/>
              <w:lang w:val="en-GB"/>
            </w:rPr>
            <m:t>Var</m:t>
          </w:ins>
        </m:r>
        <m:d>
          <m:dPr>
            <m:ctrlPr>
              <w:ins w:id="70" w:author="Hassen" w:date="2016-05-26T11:13:00Z">
                <w:rPr>
                  <w:rFonts w:ascii="Cambria Math" w:hAnsi="Cambria Math"/>
                  <w:lang w:val="en-GB"/>
                </w:rPr>
              </w:ins>
            </m:ctrlPr>
          </m:dPr>
          <m:e>
            <m:r>
              <w:ins w:id="71" w:author="Hassen" w:date="2016-05-26T11:13:00Z">
                <w:rPr>
                  <w:rFonts w:ascii="Cambria Math" w:hAnsi="Cambria Math"/>
                  <w:lang w:val="en-GB"/>
                </w:rPr>
                <m:t>x</m:t>
              </w:ins>
            </m:r>
          </m:e>
        </m:d>
        <m:r>
          <w:ins w:id="72" w:author="Hassen" w:date="2016-05-26T11:17:00Z">
            <m:rPr>
              <m:sty m:val="p"/>
            </m:rPr>
            <w:rPr>
              <w:rFonts w:ascii="Cambria Math" w:hAnsi="Cambria Math"/>
              <w:lang w:val="en-GB"/>
            </w:rPr>
            <m:t>=</m:t>
          </w:ins>
        </m:r>
        <m:sSup>
          <m:sSupPr>
            <m:ctrlPr>
              <w:ins w:id="73" w:author="Hassen" w:date="2016-05-26T11:17:00Z">
                <w:rPr>
                  <w:rFonts w:ascii="Cambria Math" w:hAnsi="Cambria Math"/>
                  <w:lang w:val="en-GB"/>
                </w:rPr>
              </w:ins>
            </m:ctrlPr>
          </m:sSupPr>
          <m:e>
            <m:r>
              <w:ins w:id="74" w:author="Hassen" w:date="2016-05-26T11:17:00Z">
                <w:rPr>
                  <w:rFonts w:ascii="Cambria Math" w:hAnsi="Cambria Math"/>
                  <w:lang w:val="en-GB"/>
                </w:rPr>
                <m:t>β</m:t>
              </w:ins>
            </m:r>
          </m:e>
          <m:sup>
            <m:r>
              <w:ins w:id="75" w:author="Hassen" w:date="2016-05-26T11:17:00Z">
                <m:rPr>
                  <m:sty m:val="p"/>
                </m:rPr>
                <w:rPr>
                  <w:rFonts w:ascii="Cambria Math" w:hAnsi="Cambria Math"/>
                  <w:lang w:val="en-GB"/>
                </w:rPr>
                <m:t>2</m:t>
              </w:ins>
            </m:r>
          </m:sup>
        </m:sSup>
      </m:oMath>
      <w:del w:id="76" w:author="Hassen" w:date="2016-05-26T11:17:00Z">
        <w:r w:rsidR="008408EF" w:rsidDel="002836DA">
          <w:rPr>
            <w:rFonts w:ascii="Calibri" w:hAnsi="Calibri"/>
            <w:lang w:val="en-GB"/>
          </w:rPr>
          <w:delText xml:space="preserve"> </w:delText>
        </w:r>
        <w:r w:rsidR="00556CEC" w:rsidDel="002836DA">
          <w:rPr>
            <w:rFonts w:ascii="Calibri" w:hAnsi="Calibri"/>
            <w:lang w:val="en-GB"/>
          </w:rPr>
          <w:delText>where</w:delText>
        </w:r>
        <w:r w:rsidDel="002836DA">
          <w:rPr>
            <w:rFonts w:ascii="Calibri" w:hAnsi="Calibri"/>
            <w:lang w:val="en-GB"/>
          </w:rPr>
          <w:delText xml:space="preserve"> </w:delText>
        </w:r>
        <w:r w:rsidR="00556CEC" w:rsidDel="002836DA">
          <w:rPr>
            <w:rFonts w:ascii="Calibri" w:hAnsi="Calibri"/>
            <w:lang w:val="en-GB"/>
          </w:rPr>
          <w:delText xml:space="preserve"> </w:delText>
        </w:r>
        <m:oMath>
          <m:r>
            <w:rPr>
              <w:rFonts w:ascii="Cambria Math" w:hAnsi="Cambria Math"/>
              <w:lang w:val="en-GB"/>
            </w:rPr>
            <m:t>Var</m:t>
          </m:r>
          <m:r>
            <m:rPr>
              <m:sty m:val="p"/>
            </m:rPr>
            <w:rPr>
              <w:rFonts w:ascii="Cambria Math" w:hAnsi="Cambria Math"/>
              <w:lang w:val="en-GB"/>
            </w:rPr>
            <m:t>(</m:t>
          </m:r>
        </m:oMath>
      </w:del>
      <m:oMath>
        <m:sSub>
          <m:sSubPr>
            <m:ctrlPr>
              <w:del w:id="77" w:author="Hassen" w:date="2016-05-26T11:13:00Z">
                <w:rPr>
                  <w:rFonts w:ascii="Cambria Math" w:hAnsi="Cambria Math"/>
                  <w:lang w:val="en-GB"/>
                </w:rPr>
              </w:del>
            </m:ctrlPr>
          </m:sSubPr>
          <m:e>
            <m:r>
              <w:del w:id="78" w:author="Hassen" w:date="2016-05-26T11:13:00Z">
                <w:rPr>
                  <w:rFonts w:ascii="Cambria Math" w:hAnsi="Cambria Math"/>
                  <w:lang w:val="en-GB"/>
                </w:rPr>
                <m:t>x</m:t>
              </w:del>
            </m:r>
          </m:e>
          <m:sub>
            <m:r>
              <w:del w:id="79" w:author="Hassen" w:date="2016-05-26T11:13:00Z">
                <w:rPr>
                  <w:rFonts w:ascii="Cambria Math" w:hAnsi="Cambria Math"/>
                  <w:lang w:val="en-GB"/>
                </w:rPr>
                <m:t>hi</m:t>
              </w:del>
            </m:r>
          </m:sub>
        </m:sSub>
        <m:r>
          <w:del w:id="80" w:author="Hassen" w:date="2016-05-26T11:17:00Z">
            <m:rPr>
              <m:sty m:val="p"/>
            </m:rPr>
            <w:rPr>
              <w:rFonts w:ascii="Cambria Math" w:hAnsi="Cambria Math"/>
              <w:lang w:val="en-GB"/>
            </w:rPr>
            <m:t>) =1</m:t>
          </w:del>
        </m:r>
      </m:oMath>
      <w:r w:rsidR="00233230">
        <w:rPr>
          <w:rFonts w:ascii="Calibri" w:hAnsi="Calibri"/>
          <w:lang w:val="en-GB"/>
        </w:rPr>
        <w:t xml:space="preserve">. </w:t>
      </w:r>
    </w:p>
    <w:p w14:paraId="1C2D282A" w14:textId="14E09E88" w:rsidR="009E567C" w:rsidRDefault="009E567C" w:rsidP="003B37B3">
      <w:pPr>
        <w:rPr>
          <w:rFonts w:ascii="Calibri" w:hAnsi="Calibri"/>
          <w:lang w:val="en-GB"/>
        </w:rPr>
      </w:pPr>
    </w:p>
    <w:p w14:paraId="5D1B95B7" w14:textId="12B5B339" w:rsidR="001B3C6E" w:rsidDel="00BD696C" w:rsidRDefault="005715AB" w:rsidP="003B37B3">
      <w:pPr>
        <w:rPr>
          <w:del w:id="81" w:author="Hassen" w:date="2016-05-27T13:57:00Z"/>
          <w:rFonts w:ascii="Calibri" w:hAnsi="Calibri"/>
          <w:lang w:val="en-GB"/>
        </w:rPr>
      </w:pPr>
      <w:r>
        <w:rPr>
          <w:rFonts w:ascii="Calibri" w:hAnsi="Calibri"/>
          <w:lang w:val="en-GB"/>
        </w:rPr>
        <w:t>A mixed statistical model estimates these parameters:</w:t>
      </w:r>
    </w:p>
    <w:p w14:paraId="72CCFE6D" w14:textId="33B53019" w:rsidR="001B3C6E" w:rsidDel="007C075B" w:rsidRDefault="001B3C6E" w:rsidP="003B37B3">
      <w:pPr>
        <w:rPr>
          <w:del w:id="82" w:author="Hassen" w:date="2016-05-27T13:57:00Z"/>
          <w:rFonts w:ascii="Calibri" w:hAnsi="Calibri"/>
          <w:lang w:val="en-GB"/>
        </w:rPr>
      </w:pPr>
    </w:p>
    <w:p w14:paraId="303FD2DF" w14:textId="2F2B06BA" w:rsidR="003B37B3" w:rsidRPr="00767A7A" w:rsidRDefault="003B37B3" w:rsidP="003B37B3">
      <w:pPr>
        <w:rPr>
          <w:rFonts w:ascii="Calibri" w:hAnsi="Calibri"/>
          <w:lang w:val="en-GB"/>
        </w:rPr>
      </w:pPr>
      <w:del w:id="83" w:author="Hassen" w:date="2016-05-27T13:57:00Z">
        <w:r w:rsidDel="007C075B">
          <w:rPr>
            <w:rFonts w:ascii="Calibri" w:hAnsi="Calibri"/>
            <w:lang w:val="en-GB"/>
          </w:rPr>
          <w:delText>Statistical output:</w:delText>
        </w:r>
      </w:del>
    </w:p>
    <w:tbl>
      <w:tblPr>
        <w:tblStyle w:val="TableGrid"/>
        <w:tblW w:w="8046" w:type="dxa"/>
        <w:tblLook w:val="04A0" w:firstRow="1" w:lastRow="0" w:firstColumn="1" w:lastColumn="0" w:noHBand="0" w:noVBand="1"/>
      </w:tblPr>
      <w:tblGrid>
        <w:gridCol w:w="3794"/>
        <w:gridCol w:w="4252"/>
      </w:tblGrid>
      <w:tr w:rsidR="00104C90" w:rsidRPr="00E752FF" w14:paraId="1CCCFE23" w14:textId="77777777" w:rsidTr="00104C90">
        <w:tc>
          <w:tcPr>
            <w:tcW w:w="3794" w:type="dxa"/>
          </w:tcPr>
          <w:p w14:paraId="1365F2B5" w14:textId="4138D1D9" w:rsidR="00104C90" w:rsidRDefault="00104C90" w:rsidP="00104C90">
            <w:pPr>
              <w:spacing w:after="200"/>
              <w:jc w:val="center"/>
              <w:rPr>
                <w:rFonts w:ascii="Calibri" w:eastAsia="Calibri" w:hAnsi="Calibri" w:cs="Times New Roman"/>
                <w:lang w:val="en-GB" w:eastAsia="en-US"/>
              </w:rPr>
            </w:pPr>
            <w:r>
              <w:rPr>
                <w:rFonts w:ascii="Calibri" w:eastAsia="Calibri" w:hAnsi="Calibri" w:cs="Times New Roman"/>
                <w:lang w:val="en-GB" w:eastAsia="en-US"/>
              </w:rPr>
              <w:t>True</w:t>
            </w:r>
          </w:p>
        </w:tc>
        <w:tc>
          <w:tcPr>
            <w:tcW w:w="4252" w:type="dxa"/>
          </w:tcPr>
          <w:p w14:paraId="1B8992E6" w14:textId="41A5DEED" w:rsidR="00104C90" w:rsidRDefault="00104C90" w:rsidP="00104C90">
            <w:pPr>
              <w:spacing w:after="200"/>
              <w:jc w:val="center"/>
              <w:rPr>
                <w:rFonts w:ascii="Calibri" w:eastAsia="Calibri" w:hAnsi="Calibri" w:cs="Times New Roman"/>
                <w:lang w:val="en-GB" w:eastAsia="en-US"/>
              </w:rPr>
            </w:pPr>
            <w:r>
              <w:rPr>
                <w:rFonts w:ascii="Calibri" w:eastAsia="Calibri" w:hAnsi="Calibri" w:cs="Times New Roman"/>
                <w:lang w:val="en-GB" w:eastAsia="en-US"/>
              </w:rPr>
              <w:t>Estimated</w:t>
            </w:r>
          </w:p>
        </w:tc>
      </w:tr>
      <w:tr w:rsidR="004854E3" w:rsidRPr="00726EEC" w14:paraId="304D198D" w14:textId="77777777" w:rsidTr="00104C90">
        <w:tc>
          <w:tcPr>
            <w:tcW w:w="3794" w:type="dxa"/>
          </w:tcPr>
          <w:p w14:paraId="5F66E696" w14:textId="737D5C44" w:rsidR="004854E3" w:rsidRPr="00C845D5" w:rsidRDefault="004854E3" w:rsidP="00104C90">
            <w:pPr>
              <w:spacing w:after="200"/>
              <w:jc w:val="center"/>
              <w:rPr>
                <w:rFonts w:ascii="Calibri" w:eastAsia="Calibri" w:hAnsi="Calibri" w:cs="Times New Roman"/>
                <w:lang w:val="en-GB" w:eastAsia="en-US"/>
              </w:rPr>
            </w:pPr>
            <w:r>
              <w:rPr>
                <w:rFonts w:ascii="Calibri" w:eastAsia="Calibri" w:hAnsi="Calibri" w:cs="Times New Roman"/>
                <w:lang w:val="en-GB" w:eastAsia="en-US"/>
              </w:rPr>
              <w:t>Population intercept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oMath>
            <w:r>
              <w:rPr>
                <w:rFonts w:ascii="Calibri" w:eastAsia="Calibri" w:hAnsi="Calibri" w:cs="Times New Roman"/>
                <w:lang w:val="en-GB" w:eastAsia="en-US"/>
              </w:rPr>
              <w:t>) = 0</w:t>
            </w:r>
          </w:p>
        </w:tc>
        <w:tc>
          <w:tcPr>
            <w:tcW w:w="4252" w:type="dxa"/>
          </w:tcPr>
          <w:p w14:paraId="09A8EB07" w14:textId="7463C0A9" w:rsidR="004854E3" w:rsidRPr="00C845D5" w:rsidRDefault="004854E3" w:rsidP="004854E3">
            <w:pPr>
              <w:spacing w:after="200"/>
              <w:jc w:val="center"/>
              <w:rPr>
                <w:rFonts w:ascii="Calibri" w:eastAsia="Calibri" w:hAnsi="Calibri" w:cs="Times New Roman"/>
                <w:lang w:val="en-GB" w:eastAsia="en-US"/>
              </w:rPr>
            </w:pPr>
            <w:r>
              <w:rPr>
                <w:rFonts w:ascii="Calibri" w:eastAsia="Calibri" w:hAnsi="Calibri" w:cs="Times New Roman"/>
                <w:lang w:val="en-GB" w:eastAsia="en-US"/>
              </w:rPr>
              <w:t>Population estimated mean (</w:t>
            </w:r>
            <m:oMath>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0</m:t>
                  </m:r>
                </m:sub>
                <m:sup>
                  <m:r>
                    <w:rPr>
                      <w:rFonts w:ascii="Cambria Math" w:hAnsi="Cambria Math"/>
                      <w:lang w:val="en-GB"/>
                    </w:rPr>
                    <m:t>'</m:t>
                  </m:r>
                </m:sup>
              </m:sSubSup>
            </m:oMath>
            <w:r>
              <w:rPr>
                <w:rFonts w:ascii="Calibri" w:eastAsia="Calibri" w:hAnsi="Calibri" w:cs="Times New Roman"/>
                <w:lang w:val="en-GB" w:eastAsia="en-US"/>
              </w:rPr>
              <w:t xml:space="preserve">) = </w:t>
            </w:r>
            <w:r w:rsidRPr="00D267D6">
              <w:rPr>
                <w:rFonts w:ascii="Calibri" w:eastAsia="Calibri" w:hAnsi="Calibri" w:cs="Times New Roman"/>
                <w:highlight w:val="green"/>
                <w:lang w:val="en-GB" w:eastAsia="en-US"/>
              </w:rPr>
              <w:t>…</w:t>
            </w:r>
          </w:p>
        </w:tc>
      </w:tr>
      <w:tr w:rsidR="00104C90" w:rsidRPr="007C075B" w14:paraId="185B69DA" w14:textId="77777777" w:rsidTr="00104C90">
        <w:tc>
          <w:tcPr>
            <w:tcW w:w="3794" w:type="dxa"/>
          </w:tcPr>
          <w:p w14:paraId="6EA2B175" w14:textId="1280C205" w:rsidR="00104C90" w:rsidRPr="00C845D5" w:rsidRDefault="00104C90" w:rsidP="00104C90">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Individual </w:t>
            </w:r>
            <w:r w:rsidR="00AF2716">
              <w:rPr>
                <w:rFonts w:ascii="Calibri" w:eastAsia="Calibri" w:hAnsi="Calibri" w:cs="Times New Roman"/>
                <w:lang w:val="en-GB" w:eastAsia="en-US"/>
              </w:rPr>
              <w:t>v</w:t>
            </w:r>
            <w:r w:rsidRPr="00C845D5">
              <w:rPr>
                <w:rFonts w:ascii="Calibri" w:eastAsia="Calibri" w:hAnsi="Calibri" w:cs="Times New Roman"/>
                <w:lang w:val="en-GB" w:eastAsia="en-US"/>
              </w:rPr>
              <w:t>ariance</w:t>
            </w:r>
            <w:r>
              <w:rPr>
                <w:rFonts w:ascii="Calibri" w:eastAsia="Calibri" w:hAnsi="Calibri" w:cs="Times New Roman"/>
                <w:lang w:val="en-GB" w:eastAsia="en-US"/>
              </w:rPr>
              <w:t xml:space="preserve"> (V</w:t>
            </w:r>
            <w:r w:rsidR="00EC0226">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104C90">
              <w:rPr>
                <w:rFonts w:ascii="Calibri" w:eastAsia="Calibri" w:hAnsi="Calibri" w:cs="Times New Roman"/>
                <w:highlight w:val="yellow"/>
                <w:lang w:val="en-GB" w:eastAsia="en-US"/>
              </w:rPr>
              <w:t>Input</w:t>
            </w:r>
          </w:p>
        </w:tc>
        <w:tc>
          <w:tcPr>
            <w:tcW w:w="4252" w:type="dxa"/>
          </w:tcPr>
          <w:p w14:paraId="7F3E40CE" w14:textId="2E86E808" w:rsidR="00104C90" w:rsidRDefault="00104C90" w:rsidP="00104C90">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Individual variance </w:t>
            </w:r>
            <w:r>
              <w:rPr>
                <w:rFonts w:ascii="Calibri" w:eastAsia="Calibri" w:hAnsi="Calibri" w:cs="Times New Roman"/>
                <w:lang w:val="en-GB" w:eastAsia="en-US"/>
              </w:rPr>
              <w:t>in sample</w:t>
            </w:r>
            <w:r w:rsidR="004743D8">
              <w:rPr>
                <w:rFonts w:ascii="Calibri" w:eastAsia="Calibri" w:hAnsi="Calibri" w:cs="Times New Roman"/>
                <w:lang w:val="en-GB" w:eastAsia="en-US"/>
              </w:rPr>
              <w:t xml:space="preserve"> </w:t>
            </w:r>
            <w:r>
              <w:rPr>
                <w:rFonts w:ascii="Calibri" w:eastAsia="Calibri" w:hAnsi="Calibri" w:cs="Times New Roman"/>
                <w:lang w:val="en-GB" w:eastAsia="en-US"/>
              </w:rPr>
              <w:t>(V’</w:t>
            </w:r>
            <w:r w:rsidR="00EC0226">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104C90" w:rsidRPr="007C075B" w14:paraId="06C454D1" w14:textId="77777777" w:rsidTr="00104C90">
        <w:tc>
          <w:tcPr>
            <w:tcW w:w="3794" w:type="dxa"/>
          </w:tcPr>
          <w:p w14:paraId="03B196EC" w14:textId="40B2DB30" w:rsidR="00104C90" w:rsidRDefault="00104C90" w:rsidP="00AF2716">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w:t>
            </w:r>
            <w:r w:rsidR="00AF2716" w:rsidRPr="00F42C67">
              <w:rPr>
                <w:rFonts w:ascii="Calibri" w:eastAsia="Calibri" w:hAnsi="Calibri" w:cs="Times New Roman"/>
                <w:lang w:val="en-GB" w:eastAsia="en-US"/>
              </w:rPr>
              <w:t>V</w:t>
            </w:r>
            <w:r w:rsidR="00AF2716">
              <w:rPr>
                <w:rFonts w:ascii="Calibri" w:eastAsia="Calibri" w:hAnsi="Calibri" w:cs="Times New Roman"/>
                <w:vertAlign w:val="subscript"/>
                <w:lang w:val="en-GB" w:eastAsia="en-US"/>
              </w:rPr>
              <w:t>R</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104C90">
              <w:rPr>
                <w:rFonts w:ascii="Calibri" w:eastAsia="Calibri" w:hAnsi="Calibri" w:cs="Times New Roman"/>
                <w:highlight w:val="yellow"/>
                <w:lang w:val="en-GB" w:eastAsia="en-US"/>
              </w:rPr>
              <w:t>Input</w:t>
            </w:r>
          </w:p>
        </w:tc>
        <w:tc>
          <w:tcPr>
            <w:tcW w:w="4252" w:type="dxa"/>
          </w:tcPr>
          <w:p w14:paraId="05F883C0" w14:textId="06EFE08D" w:rsidR="00104C90" w:rsidRDefault="00104C90" w:rsidP="00104C90">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of sample</w:t>
            </w:r>
            <w:r w:rsidR="00AF2716">
              <w:rPr>
                <w:rFonts w:ascii="Calibri" w:eastAsia="Calibri" w:hAnsi="Calibri" w:cs="Times New Roman"/>
                <w:lang w:val="en-GB" w:eastAsia="en-US"/>
              </w:rPr>
              <w:t xml:space="preserve"> </w:t>
            </w:r>
            <w:r>
              <w:rPr>
                <w:rFonts w:ascii="Calibri" w:eastAsia="Calibri" w:hAnsi="Calibri" w:cs="Times New Roman"/>
                <w:lang w:val="en-GB" w:eastAsia="en-US"/>
              </w:rPr>
              <w:t>(V’</w:t>
            </w:r>
            <w:r>
              <w:rPr>
                <w:rFonts w:ascii="Calibri" w:eastAsia="Calibri" w:hAnsi="Calibri" w:cs="Times New Roman"/>
                <w:vertAlign w:val="subscript"/>
                <w:lang w:val="en-GB" w:eastAsia="en-US"/>
              </w:rPr>
              <w:t>R</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104C90" w:rsidRPr="007C075B" w14:paraId="586E6E25" w14:textId="77777777" w:rsidTr="00104C90">
        <w:tc>
          <w:tcPr>
            <w:tcW w:w="3794" w:type="dxa"/>
          </w:tcPr>
          <w:p w14:paraId="07977AD0" w14:textId="288F9A21" w:rsidR="00104C90" w:rsidRPr="00C845D5" w:rsidRDefault="000637B3" w:rsidP="00104C90">
            <w:pPr>
              <w:spacing w:after="200"/>
              <w:jc w:val="center"/>
              <w:rPr>
                <w:rFonts w:ascii="Calibri" w:eastAsia="Calibri" w:hAnsi="Calibri" w:cs="Times New Roman"/>
                <w:lang w:val="en-GB" w:eastAsia="en-US"/>
              </w:rPr>
            </w:pPr>
            <w:r>
              <w:rPr>
                <w:rFonts w:ascii="Calibri" w:eastAsia="Calibri" w:hAnsi="Calibri" w:cs="Times New Roman"/>
                <w:lang w:val="en-GB" w:eastAsia="en-US"/>
              </w:rPr>
              <w:t>M</w:t>
            </w:r>
            <w:r w:rsidR="00104C90" w:rsidRPr="00C845D5">
              <w:rPr>
                <w:rFonts w:ascii="Calibri" w:eastAsia="Calibri" w:hAnsi="Calibri" w:cs="Times New Roman"/>
                <w:lang w:val="en-GB" w:eastAsia="en-US"/>
              </w:rPr>
              <w:t>ean of the trait</w:t>
            </w:r>
            <w:r w:rsidR="00104C90">
              <w:rPr>
                <w:rFonts w:ascii="Calibri" w:eastAsia="Calibri" w:hAnsi="Calibri" w:cs="Times New Roman"/>
                <w:lang w:val="en-GB" w:eastAsia="en-US"/>
              </w:rPr>
              <w:t xml:space="preserve"> (</w:t>
            </w:r>
            <w:r w:rsidR="00104C90" w:rsidRPr="004371C4">
              <w:rPr>
                <w:rFonts w:ascii="Symbol" w:eastAsia="Calibri" w:hAnsi="Symbol" w:cs="Times New Roman"/>
                <w:lang w:val="en-GB" w:eastAsia="en-US"/>
              </w:rPr>
              <w:t></w:t>
            </w:r>
            <w:r w:rsidR="00104C90">
              <w:rPr>
                <w:rFonts w:ascii="Calibri" w:eastAsia="Calibri" w:hAnsi="Calibri" w:cs="Times New Roman"/>
                <w:lang w:val="en-GB" w:eastAsia="en-US"/>
              </w:rPr>
              <w:t>) = 0</w:t>
            </w:r>
          </w:p>
        </w:tc>
        <w:tc>
          <w:tcPr>
            <w:tcW w:w="4252" w:type="dxa"/>
          </w:tcPr>
          <w:p w14:paraId="34F67E2A" w14:textId="2FED7BA3" w:rsidR="00104C90" w:rsidRDefault="00B864B6">
            <w:pPr>
              <w:spacing w:after="200"/>
              <w:jc w:val="center"/>
              <w:rPr>
                <w:rFonts w:ascii="Calibri" w:eastAsia="Calibri" w:hAnsi="Calibri" w:cs="Times New Roman"/>
                <w:lang w:val="en-GB" w:eastAsia="en-US"/>
              </w:rPr>
            </w:pPr>
            <w:r>
              <w:rPr>
                <w:rFonts w:ascii="Calibri" w:eastAsia="Calibri" w:hAnsi="Calibri" w:cs="Times New Roman"/>
                <w:lang w:val="en-GB" w:eastAsia="en-US"/>
              </w:rPr>
              <w:t>Sampled m</w:t>
            </w:r>
            <w:r w:rsidR="00104C90" w:rsidRPr="00C845D5">
              <w:rPr>
                <w:rFonts w:ascii="Calibri" w:eastAsia="Calibri" w:hAnsi="Calibri" w:cs="Times New Roman"/>
                <w:lang w:val="en-GB" w:eastAsia="en-US"/>
              </w:rPr>
              <w:t>ean of the trait</w:t>
            </w:r>
            <w:r w:rsidR="00104C90">
              <w:rPr>
                <w:rFonts w:ascii="Calibri" w:eastAsia="Calibri" w:hAnsi="Calibri" w:cs="Times New Roman"/>
                <w:lang w:val="en-GB" w:eastAsia="en-US"/>
              </w:rPr>
              <w:t xml:space="preserve"> (</w:t>
            </w:r>
            <w:r w:rsidR="00104C90" w:rsidRPr="004371C4">
              <w:rPr>
                <w:rFonts w:ascii="Symbol" w:eastAsia="Calibri" w:hAnsi="Symbol" w:cs="Times New Roman"/>
                <w:lang w:val="en-GB" w:eastAsia="en-US"/>
              </w:rPr>
              <w:t></w:t>
            </w:r>
            <w:r w:rsidR="00104C90">
              <w:rPr>
                <w:rFonts w:ascii="Calibri" w:eastAsia="Calibri" w:hAnsi="Calibri" w:cs="Times New Roman"/>
                <w:lang w:val="en-GB" w:eastAsia="en-US"/>
              </w:rPr>
              <w:t xml:space="preserve">’) = </w:t>
            </w:r>
            <w:r w:rsidR="00104C90" w:rsidRPr="00C845D5">
              <w:rPr>
                <w:rFonts w:ascii="Calibri" w:eastAsia="Calibri" w:hAnsi="Calibri" w:cs="Times New Roman"/>
                <w:lang w:val="en-GB" w:eastAsia="en-US"/>
              </w:rPr>
              <w:t xml:space="preserve"> </w:t>
            </w:r>
            <w:r w:rsidR="00104C90" w:rsidRPr="00C845D5">
              <w:rPr>
                <w:rFonts w:ascii="Calibri" w:eastAsia="Calibri" w:hAnsi="Calibri" w:cs="Times New Roman"/>
                <w:highlight w:val="green"/>
                <w:lang w:val="en-GB" w:eastAsia="en-US"/>
              </w:rPr>
              <w:t>…..</w:t>
            </w:r>
          </w:p>
        </w:tc>
      </w:tr>
      <w:tr w:rsidR="00104C90" w:rsidRPr="007C075B" w14:paraId="7FDE0348" w14:textId="77777777" w:rsidTr="00104C90">
        <w:tc>
          <w:tcPr>
            <w:tcW w:w="3794" w:type="dxa"/>
          </w:tcPr>
          <w:p w14:paraId="500D47CD" w14:textId="44ACFBF9" w:rsidR="00104C90" w:rsidRDefault="00104C90" w:rsidP="00104C90">
            <w:pPr>
              <w:spacing w:after="200"/>
              <w:jc w:val="center"/>
              <w:rPr>
                <w:rFonts w:ascii="Calibri" w:eastAsia="Calibri" w:hAnsi="Calibri" w:cs="Times New Roman"/>
                <w:lang w:val="en-GB" w:eastAsia="en-US"/>
              </w:rPr>
            </w:pPr>
            <w:r>
              <w:rPr>
                <w:rFonts w:ascii="Calibri" w:eastAsia="Calibri" w:hAnsi="Calibri" w:cs="Times New Roman"/>
                <w:lang w:val="en-GB" w:eastAsia="en-US"/>
              </w:rPr>
              <w:t>Slope of environmental effect (</w:t>
            </w:r>
            <w:r>
              <w:rPr>
                <w:rFonts w:ascii="Calibri" w:hAnsi="Calibri"/>
                <w:lang w:val="en-GB"/>
              </w:rPr>
              <w:sym w:font="Symbol" w:char="F062"/>
            </w:r>
            <w:r>
              <w:rPr>
                <w:rFonts w:ascii="Calibri" w:eastAsia="Calibri" w:hAnsi="Calibri" w:cs="Times New Roman"/>
                <w:lang w:val="en-GB" w:eastAsia="en-US"/>
              </w:rPr>
              <w:t xml:space="preserve">) = </w:t>
            </w:r>
            <w:r w:rsidRPr="00104C90">
              <w:rPr>
                <w:rFonts w:ascii="Calibri" w:eastAsia="Calibri" w:hAnsi="Calibri" w:cs="Times New Roman"/>
                <w:highlight w:val="yellow"/>
                <w:lang w:val="en-GB" w:eastAsia="en-US"/>
              </w:rPr>
              <w:t>Input</w:t>
            </w:r>
          </w:p>
        </w:tc>
        <w:tc>
          <w:tcPr>
            <w:tcW w:w="4252" w:type="dxa"/>
          </w:tcPr>
          <w:p w14:paraId="1F846446" w14:textId="3B4B5E8B" w:rsidR="00104C90" w:rsidRDefault="00104C90" w:rsidP="00104C90">
            <w:pPr>
              <w:spacing w:after="200"/>
              <w:jc w:val="center"/>
              <w:rPr>
                <w:rFonts w:ascii="Calibri" w:eastAsia="Calibri" w:hAnsi="Calibri" w:cs="Times New Roman"/>
                <w:lang w:val="en-GB" w:eastAsia="en-US"/>
              </w:rPr>
            </w:pPr>
            <w:r>
              <w:rPr>
                <w:rFonts w:ascii="Calibri" w:eastAsia="Calibri" w:hAnsi="Calibri" w:cs="Times New Roman"/>
                <w:lang w:val="en-GB" w:eastAsia="en-US"/>
              </w:rPr>
              <w:t>Estimated slope</w:t>
            </w:r>
            <w:r w:rsidR="00A76FD1">
              <w:rPr>
                <w:rFonts w:ascii="Calibri" w:eastAsia="Calibri" w:hAnsi="Calibri" w:cs="Times New Roman"/>
                <w:lang w:val="en-GB" w:eastAsia="en-US"/>
              </w:rPr>
              <w:t xml:space="preserve"> of environmental effect</w:t>
            </w:r>
            <w:r>
              <w:rPr>
                <w:rFonts w:ascii="Calibri" w:eastAsia="Calibri" w:hAnsi="Calibri" w:cs="Times New Roman"/>
                <w:lang w:val="en-GB" w:eastAsia="en-US"/>
              </w:rPr>
              <w:t xml:space="preserve"> (</w:t>
            </w:r>
            <w:r>
              <w:rPr>
                <w:rFonts w:ascii="Calibri" w:hAnsi="Calibri"/>
                <w:lang w:val="en-GB"/>
              </w:rPr>
              <w:sym w:font="Symbol" w:char="F062"/>
            </w:r>
            <w:r>
              <w:rPr>
                <w:rFonts w:ascii="Calibri" w:hAnsi="Calibri"/>
                <w:lang w:val="en-GB"/>
              </w:rPr>
              <w:t>’</w:t>
            </w:r>
            <w:r>
              <w:rPr>
                <w:rFonts w:ascii="Calibri" w:eastAsia="Calibri" w:hAnsi="Calibri" w:cs="Times New Roman"/>
                <w:lang w:val="en-GB" w:eastAsia="en-US"/>
              </w:rPr>
              <w:t xml:space="preserve">) = </w:t>
            </w:r>
            <w:r w:rsidRPr="005715AB">
              <w:rPr>
                <w:rFonts w:ascii="Calibri" w:eastAsia="Calibri" w:hAnsi="Calibri" w:cs="Times New Roman"/>
                <w:highlight w:val="green"/>
                <w:lang w:val="en-GB" w:eastAsia="en-US"/>
              </w:rPr>
              <w:t>….</w:t>
            </w:r>
          </w:p>
        </w:tc>
      </w:tr>
    </w:tbl>
    <w:p w14:paraId="3DA361F8" w14:textId="77777777" w:rsidR="00C00C05" w:rsidRDefault="00C00C05" w:rsidP="00C00C05">
      <w:pPr>
        <w:rPr>
          <w:rFonts w:ascii="Calibri" w:hAnsi="Calibri"/>
          <w:lang w:val="en-GB"/>
        </w:rPr>
      </w:pPr>
      <w:r>
        <w:rPr>
          <w:rFonts w:ascii="Calibri" w:hAnsi="Calibri"/>
          <w:lang w:val="en-GB"/>
        </w:rPr>
        <w:t>&lt;&lt;&lt;&lt;&lt;&lt;&lt;&lt;&lt;&lt;&lt;&lt;&lt;&lt;&lt;&lt;&lt;&lt;&lt;&lt;&lt;&lt;&lt;&lt;&lt;&lt;&lt;&lt;&lt;&lt;&lt;&lt;&lt;&lt;&lt;&lt;&lt;&lt;&lt;&lt;&lt;&lt;&lt;&lt;&lt;&lt;&lt;&lt;&lt;&lt;&lt;&lt;&lt;&lt;&lt;&lt;&lt;&lt;&lt;&lt;&lt;&lt;&lt;&lt;&lt;&lt;&lt;&lt;&lt;&lt;&lt;&lt;&lt;&lt;&lt;&lt;&lt;&lt;</w:t>
      </w:r>
    </w:p>
    <w:p w14:paraId="3FF22F1A" w14:textId="36A64759" w:rsidR="00C00C05" w:rsidRPr="00EC0CD0" w:rsidRDefault="00C00C05" w:rsidP="00C00C05">
      <w:pPr>
        <w:rPr>
          <w:rFonts w:ascii="Calibri" w:hAnsi="Calibri"/>
          <w:b/>
          <w:sz w:val="20"/>
          <w:lang w:val="en-GB"/>
        </w:rPr>
      </w:pPr>
      <w:r w:rsidRPr="00EC0CD0">
        <w:rPr>
          <w:rFonts w:ascii="Calibri" w:hAnsi="Calibri"/>
          <w:b/>
          <w:sz w:val="20"/>
          <w:lang w:val="en-GB"/>
        </w:rPr>
        <w:t>Background calculations:</w:t>
      </w:r>
      <w:r w:rsidR="00ED4048">
        <w:rPr>
          <w:rFonts w:ascii="Calibri" w:hAnsi="Calibri"/>
          <w:b/>
          <w:sz w:val="20"/>
          <w:lang w:val="en-GB"/>
        </w:rPr>
        <w:t xml:space="preserve"> </w:t>
      </w:r>
      <w:r w:rsidR="00ED4048" w:rsidRPr="00AD5B83">
        <w:rPr>
          <w:rFonts w:ascii="Calibri" w:hAnsi="Calibri"/>
          <w:sz w:val="20"/>
          <w:lang w:val="en-GB"/>
        </w:rPr>
        <w:t>(this part is only used by us to see how each element is calculated. Users don’t see this)</w:t>
      </w:r>
    </w:p>
    <w:p w14:paraId="4905C146" w14:textId="77777777" w:rsidR="00C00C05" w:rsidRPr="00EC0CD0" w:rsidRDefault="00C00C05" w:rsidP="00C00C05">
      <w:pPr>
        <w:rPr>
          <w:rFonts w:ascii="Calibri" w:hAnsi="Calibri"/>
          <w:sz w:val="20"/>
          <w:lang w:val="en-GB"/>
        </w:rPr>
      </w:pPr>
    </w:p>
    <w:p w14:paraId="6F12ED3C" w14:textId="1940AD94" w:rsidR="00C00C05" w:rsidRPr="00985344" w:rsidRDefault="00C00C05" w:rsidP="00C00C05">
      <w:pPr>
        <w:rPr>
          <w:rFonts w:ascii="Calibri" w:hAnsi="Calibri"/>
          <w:b/>
          <w:sz w:val="20"/>
          <w:szCs w:val="20"/>
          <w:lang w:val="en-GB"/>
        </w:rPr>
      </w:pPr>
      <w:r w:rsidRPr="00985344">
        <w:rPr>
          <w:rFonts w:ascii="Calibri" w:hAnsi="Calibri"/>
          <w:sz w:val="20"/>
          <w:szCs w:val="20"/>
          <w:lang w:val="en-GB"/>
        </w:rPr>
        <w:t xml:space="preserve">Equation: </w:t>
      </w:r>
      <m:oMath>
        <m:r>
          <m:rPr>
            <m:sty m:val="p"/>
          </m:rPr>
          <w:rPr>
            <w:rFonts w:ascii="Cambria Math" w:hAnsi="Cambria Math"/>
            <w:sz w:val="20"/>
            <w:szCs w:val="20"/>
            <w:lang w:val="en-GB"/>
          </w:rPr>
          <w:br/>
        </m:r>
      </m:oMath>
      <m:oMathPara>
        <m:oMath>
          <m:sSub>
            <m:sSubPr>
              <m:ctrlPr>
                <w:rPr>
                  <w:rFonts w:ascii="Cambria Math" w:hAnsi="Cambria Math"/>
                  <w:i/>
                  <w:sz w:val="20"/>
                  <w:szCs w:val="20"/>
                  <w:lang w:val="en-GB"/>
                </w:rPr>
              </m:ctrlPr>
            </m:sSubPr>
            <m:e>
              <m:r>
                <w:rPr>
                  <w:rFonts w:ascii="Cambria Math" w:hAnsi="Cambria Math"/>
                  <w:sz w:val="20"/>
                  <w:szCs w:val="20"/>
                  <w:lang w:val="en-GB"/>
                </w:rPr>
                <m:t>y</m:t>
              </m:r>
            </m:e>
            <m:sub>
              <m:r>
                <w:rPr>
                  <w:rFonts w:ascii="Cambria Math" w:hAnsi="Cambria Math"/>
                  <w:sz w:val="20"/>
                  <w:szCs w:val="20"/>
                  <w:lang w:val="en-GB"/>
                </w:rPr>
                <m:t>hi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βx</m:t>
              </m:r>
            </m:e>
            <m:sub>
              <m:r>
                <w:rPr>
                  <w:rFonts w:ascii="Cambria Math" w:hAnsi="Cambria Math"/>
                  <w:sz w:val="20"/>
                  <w:szCs w:val="20"/>
                  <w:lang w:val="en-GB"/>
                </w:rPr>
                <m:t>hi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e</m:t>
              </m:r>
            </m:e>
            <m:sub>
              <m:r>
                <w:rPr>
                  <w:rFonts w:ascii="Cambria Math" w:hAnsi="Cambria Math"/>
                  <w:sz w:val="20"/>
                  <w:szCs w:val="20"/>
                  <w:lang w:val="en-GB"/>
                </w:rPr>
                <m:t>hi</m:t>
              </m:r>
            </m:sub>
          </m:sSub>
        </m:oMath>
      </m:oMathPara>
    </w:p>
    <w:p w14:paraId="7CD4898C" w14:textId="056782D6" w:rsidR="00C00C05" w:rsidRPr="00985344" w:rsidRDefault="00C00C05" w:rsidP="00C00C05">
      <w:pPr>
        <w:rPr>
          <w:rFonts w:ascii="Calibri" w:hAnsi="Calibri"/>
          <w:b/>
          <w:sz w:val="20"/>
          <w:szCs w:val="20"/>
          <w:lang w:val="en-GB"/>
        </w:rPr>
      </w:pPr>
    </w:p>
    <w:p w14:paraId="3253E69D" w14:textId="4AE7EB5A" w:rsidR="00FC43ED" w:rsidRPr="00985344" w:rsidRDefault="00F43B8A" w:rsidP="00FC43ED">
      <w:pPr>
        <w:rPr>
          <w:rFonts w:ascii="Calibri" w:hAnsi="Calibri"/>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βx</m:t>
              </m:r>
            </m:sub>
          </m:sSub>
          <m:r>
            <w:rPr>
              <w:rFonts w:ascii="Cambria Math" w:hAnsi="Cambria Math"/>
              <w:sz w:val="20"/>
              <w:szCs w:val="20"/>
              <w:lang w:val="en-GB"/>
            </w:rPr>
            <m:t>=1-</m:t>
          </m:r>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e</m:t>
              </m:r>
            </m:sub>
          </m:sSub>
        </m:oMath>
      </m:oMathPara>
    </w:p>
    <w:p w14:paraId="053737F0" w14:textId="77777777" w:rsidR="00E759F3" w:rsidRPr="00985344" w:rsidRDefault="00E759F3" w:rsidP="00FC43ED">
      <w:pPr>
        <w:rPr>
          <w:rFonts w:ascii="Calibri" w:hAnsi="Calibri"/>
          <w:sz w:val="20"/>
          <w:szCs w:val="20"/>
          <w:lang w:val="en-GB"/>
        </w:rPr>
      </w:pPr>
    </w:p>
    <w:p w14:paraId="122780A9" w14:textId="77777777" w:rsidR="00E759F3" w:rsidRPr="00985344" w:rsidRDefault="00E759F3" w:rsidP="00FC43ED">
      <w:pPr>
        <w:rPr>
          <w:rFonts w:ascii="Calibri" w:hAnsi="Calibri"/>
          <w:sz w:val="20"/>
          <w:szCs w:val="20"/>
          <w:lang w:val="en-GB"/>
        </w:rPr>
      </w:pPr>
      <w:r w:rsidRPr="00985344">
        <w:rPr>
          <w:rFonts w:ascii="Calibri" w:hAnsi="Calibri"/>
          <w:sz w:val="20"/>
          <w:szCs w:val="20"/>
          <w:lang w:val="en-GB"/>
        </w:rPr>
        <w:t xml:space="preserve">Mixed effect model (R code): </w:t>
      </w:r>
    </w:p>
    <w:p w14:paraId="1A727785" w14:textId="08DDE544" w:rsidR="00E759F3" w:rsidRDefault="00E759F3" w:rsidP="00985344">
      <w:pPr>
        <w:jc w:val="center"/>
        <w:rPr>
          <w:rFonts w:ascii="Calibri" w:hAnsi="Calibri"/>
          <w:sz w:val="20"/>
          <w:szCs w:val="20"/>
          <w:lang w:val="en-GB"/>
        </w:rPr>
      </w:pPr>
      <w:r w:rsidRPr="00985344">
        <w:rPr>
          <w:rFonts w:ascii="Calibri" w:hAnsi="Calibri"/>
          <w:sz w:val="20"/>
          <w:szCs w:val="20"/>
          <w:lang w:val="en-GB"/>
        </w:rPr>
        <w:t>LMR &lt;- lmer(Phenotype ~ X1 + (</w:t>
      </w:r>
      <w:r w:rsidR="00F50074">
        <w:rPr>
          <w:rFonts w:ascii="Calibri" w:hAnsi="Calibri"/>
          <w:sz w:val="20"/>
          <w:szCs w:val="20"/>
          <w:lang w:val="en-GB"/>
        </w:rPr>
        <w:t>1</w:t>
      </w:r>
      <w:r w:rsidRPr="00985344">
        <w:rPr>
          <w:rFonts w:ascii="Calibri" w:hAnsi="Calibri"/>
          <w:sz w:val="20"/>
          <w:szCs w:val="20"/>
          <w:lang w:val="en-GB"/>
        </w:rPr>
        <w:t>|Individual))</w:t>
      </w:r>
    </w:p>
    <w:p w14:paraId="1E984173" w14:textId="77777777" w:rsidR="00DE3C5B" w:rsidRDefault="00DE3C5B" w:rsidP="00985344">
      <w:pPr>
        <w:jc w:val="center"/>
        <w:rPr>
          <w:rFonts w:ascii="Calibri" w:hAnsi="Calibri"/>
          <w:sz w:val="20"/>
          <w:szCs w:val="20"/>
          <w:lang w:val="en-GB"/>
        </w:rPr>
      </w:pPr>
    </w:p>
    <w:p w14:paraId="29DF3405" w14:textId="7D8D20C0" w:rsidR="00DE3C5B" w:rsidRPr="00DE3C5B" w:rsidRDefault="00DE3C5B" w:rsidP="00621074">
      <w:pPr>
        <w:rPr>
          <w:rFonts w:ascii="Calibri" w:hAnsi="Calibri"/>
          <w:sz w:val="20"/>
          <w:szCs w:val="20"/>
          <w:lang w:val="en-GB"/>
        </w:rPr>
      </w:pPr>
      <w:r w:rsidRPr="00DE3C5B">
        <w:rPr>
          <w:rFonts w:ascii="Calibri" w:hAnsi="Calibri"/>
          <w:sz w:val="20"/>
          <w:szCs w:val="20"/>
          <w:lang w:val="en-GB"/>
        </w:rPr>
        <w:t xml:space="preserve">FIXEF   </w:t>
      </w:r>
      <w:r w:rsidR="00621074">
        <w:rPr>
          <w:rFonts w:ascii="Calibri" w:hAnsi="Calibri"/>
          <w:sz w:val="20"/>
          <w:szCs w:val="20"/>
          <w:lang w:val="en-GB"/>
        </w:rPr>
        <w:t xml:space="preserve">   </w:t>
      </w:r>
      <w:r w:rsidRPr="00DE3C5B">
        <w:rPr>
          <w:rFonts w:ascii="Calibri" w:hAnsi="Calibri"/>
          <w:sz w:val="20"/>
          <w:szCs w:val="20"/>
          <w:lang w:val="en-GB"/>
        </w:rPr>
        <w:t xml:space="preserve"> </w:t>
      </w:r>
      <w:r w:rsidR="00621074">
        <w:rPr>
          <w:rFonts w:ascii="Calibri" w:hAnsi="Calibri"/>
          <w:sz w:val="20"/>
          <w:szCs w:val="20"/>
          <w:lang w:val="en-GB"/>
        </w:rPr>
        <w:t xml:space="preserve"> </w:t>
      </w:r>
      <w:r w:rsidRPr="00DE3C5B">
        <w:rPr>
          <w:rFonts w:ascii="Calibri" w:hAnsi="Calibri"/>
          <w:sz w:val="20"/>
          <w:szCs w:val="20"/>
          <w:lang w:val="en-GB"/>
        </w:rPr>
        <w:t>&lt;- fixef(LMR)</w:t>
      </w:r>
    </w:p>
    <w:p w14:paraId="72DB7915" w14:textId="45D0FD2A" w:rsidR="00DE3C5B" w:rsidRPr="00DE3C5B" w:rsidRDefault="00DE3C5B" w:rsidP="00621074">
      <w:pPr>
        <w:rPr>
          <w:rFonts w:ascii="Calibri" w:hAnsi="Calibri"/>
          <w:sz w:val="20"/>
          <w:szCs w:val="20"/>
          <w:lang w:val="en-GB"/>
        </w:rPr>
      </w:pPr>
      <w:r w:rsidRPr="00DE3C5B">
        <w:rPr>
          <w:rFonts w:ascii="Calibri" w:hAnsi="Calibri"/>
          <w:sz w:val="20"/>
          <w:szCs w:val="20"/>
          <w:lang w:val="en-GB"/>
        </w:rPr>
        <w:t xml:space="preserve">SE.FIXEF </w:t>
      </w:r>
      <w:r w:rsidR="00621074">
        <w:rPr>
          <w:rFonts w:ascii="Calibri" w:hAnsi="Calibri"/>
          <w:sz w:val="20"/>
          <w:szCs w:val="20"/>
          <w:lang w:val="en-GB"/>
        </w:rPr>
        <w:t xml:space="preserve">  </w:t>
      </w:r>
      <w:r w:rsidRPr="00DE3C5B">
        <w:rPr>
          <w:rFonts w:ascii="Calibri" w:hAnsi="Calibri"/>
          <w:sz w:val="20"/>
          <w:szCs w:val="20"/>
          <w:lang w:val="en-GB"/>
        </w:rPr>
        <w:t>&lt;- se.fixef(LMR)</w:t>
      </w:r>
    </w:p>
    <w:p w14:paraId="5213A2CE" w14:textId="36EDB362" w:rsidR="00DE3C5B" w:rsidRPr="00985344" w:rsidRDefault="00DE3C5B" w:rsidP="00621074">
      <w:pPr>
        <w:rPr>
          <w:rFonts w:ascii="Calibri" w:hAnsi="Calibri"/>
          <w:sz w:val="20"/>
          <w:szCs w:val="20"/>
          <w:lang w:val="en-GB"/>
        </w:rPr>
      </w:pPr>
      <w:r w:rsidRPr="00DE3C5B">
        <w:rPr>
          <w:rFonts w:ascii="Calibri" w:hAnsi="Calibri"/>
          <w:sz w:val="20"/>
          <w:szCs w:val="20"/>
          <w:lang w:val="en-GB"/>
        </w:rPr>
        <w:t>RANDEF   &lt;- as.data.frame(VarCorr(LMR))$vcov</w:t>
      </w:r>
    </w:p>
    <w:p w14:paraId="00ADA804" w14:textId="77777777" w:rsidR="00C00C05" w:rsidRPr="00985344" w:rsidRDefault="00C00C05" w:rsidP="00C00C05">
      <w:pPr>
        <w:rPr>
          <w:rFonts w:ascii="Calibri" w:hAnsi="Calibri"/>
          <w:b/>
          <w:sz w:val="20"/>
          <w:szCs w:val="20"/>
          <w:lang w:val="en-GB"/>
        </w:rPr>
      </w:pPr>
    </w:p>
    <w:p w14:paraId="5EAACA1B" w14:textId="77777777" w:rsidR="00C00C05" w:rsidRPr="00985344" w:rsidRDefault="00C00C05" w:rsidP="00C00C05">
      <w:pPr>
        <w:rPr>
          <w:rFonts w:ascii="Calibri" w:hAnsi="Calibri"/>
          <w:sz w:val="20"/>
          <w:szCs w:val="20"/>
          <w:lang w:val="en-GB"/>
        </w:rPr>
      </w:pPr>
      <w:r w:rsidRPr="00985344">
        <w:rPr>
          <w:rFonts w:ascii="Calibri" w:hAnsi="Calibri"/>
          <w:sz w:val="20"/>
          <w:szCs w:val="20"/>
          <w:lang w:val="en-GB"/>
        </w:rPr>
        <w:t>Results:</w:t>
      </w:r>
    </w:p>
    <w:tbl>
      <w:tblPr>
        <w:tblStyle w:val="TableGrid"/>
        <w:tblW w:w="7588" w:type="dxa"/>
        <w:jc w:val="center"/>
        <w:tblLook w:val="04A0" w:firstRow="1" w:lastRow="0" w:firstColumn="1" w:lastColumn="0" w:noHBand="0" w:noVBand="1"/>
      </w:tblPr>
      <w:tblGrid>
        <w:gridCol w:w="3794"/>
        <w:gridCol w:w="3794"/>
      </w:tblGrid>
      <w:tr w:rsidR="00104C90" w:rsidRPr="00985344" w14:paraId="0C9B1401" w14:textId="77777777" w:rsidTr="00104C90">
        <w:trPr>
          <w:jc w:val="center"/>
        </w:trPr>
        <w:tc>
          <w:tcPr>
            <w:tcW w:w="3794" w:type="dxa"/>
          </w:tcPr>
          <w:p w14:paraId="78F69A7A" w14:textId="2A047320" w:rsidR="00104C90" w:rsidRPr="00985344" w:rsidRDefault="00104C90" w:rsidP="00104C90">
            <w:pPr>
              <w:spacing w:after="200"/>
              <w:jc w:val="center"/>
              <w:rPr>
                <w:rFonts w:ascii="Calibri" w:eastAsia="Calibri" w:hAnsi="Calibri" w:cs="Times New Roman"/>
                <w:sz w:val="20"/>
                <w:szCs w:val="20"/>
                <w:lang w:val="en-GB" w:eastAsia="en-US"/>
              </w:rPr>
            </w:pPr>
            <w:r w:rsidRPr="00985344">
              <w:rPr>
                <w:rFonts w:ascii="Calibri" w:eastAsia="Calibri" w:hAnsi="Calibri" w:cs="Times New Roman"/>
                <w:sz w:val="20"/>
                <w:szCs w:val="20"/>
                <w:lang w:val="en-GB" w:eastAsia="en-US"/>
              </w:rPr>
              <w:t>True</w:t>
            </w:r>
          </w:p>
        </w:tc>
        <w:tc>
          <w:tcPr>
            <w:tcW w:w="3794" w:type="dxa"/>
          </w:tcPr>
          <w:p w14:paraId="59185AFA" w14:textId="2DC1A57E" w:rsidR="00104C90" w:rsidRPr="00985344" w:rsidRDefault="00104C90" w:rsidP="00104C90">
            <w:pPr>
              <w:spacing w:after="200"/>
              <w:jc w:val="center"/>
              <w:rPr>
                <w:rFonts w:ascii="Calibri" w:eastAsia="Calibri" w:hAnsi="Calibri" w:cs="Times New Roman"/>
                <w:sz w:val="20"/>
                <w:szCs w:val="20"/>
                <w:lang w:val="en-GB" w:eastAsia="en-US"/>
              </w:rPr>
            </w:pPr>
            <w:r w:rsidRPr="00985344">
              <w:rPr>
                <w:rFonts w:ascii="Calibri" w:eastAsia="Calibri" w:hAnsi="Calibri" w:cs="Times New Roman"/>
                <w:sz w:val="20"/>
                <w:szCs w:val="20"/>
                <w:lang w:val="en-GB" w:eastAsia="en-US"/>
              </w:rPr>
              <w:t>Estimated</w:t>
            </w:r>
          </w:p>
        </w:tc>
      </w:tr>
      <w:tr w:rsidR="00104C90" w:rsidRPr="00985344" w14:paraId="7D579F8B" w14:textId="77777777" w:rsidTr="00104C90">
        <w:trPr>
          <w:jc w:val="center"/>
        </w:trPr>
        <w:tc>
          <w:tcPr>
            <w:tcW w:w="3794" w:type="dxa"/>
          </w:tcPr>
          <w:p w14:paraId="0884E39B" w14:textId="1D6C3865" w:rsidR="00104C90" w:rsidRDefault="00104C90" w:rsidP="001E0841">
            <w:pPr>
              <w:rPr>
                <w:rFonts w:ascii="Calibri" w:eastAsia="MS Mincho" w:hAnsi="Calibri" w:cs="Times New Roman"/>
                <w:sz w:val="20"/>
                <w:szCs w:val="20"/>
                <w:lang w:val="en-GB"/>
              </w:rPr>
            </w:pPr>
            <w:r w:rsidRPr="00985344">
              <w:rPr>
                <w:rFonts w:ascii="Calibri" w:eastAsia="Calibri" w:hAnsi="Calibri" w:cs="Times New Roman"/>
                <w:sz w:val="20"/>
                <w:szCs w:val="20"/>
                <w:lang w:val="en-GB" w:eastAsia="en-US"/>
              </w:rPr>
              <w:t xml:space="preserve">Individual </w:t>
            </w:r>
            <w:r w:rsidR="000637B3">
              <w:rPr>
                <w:rFonts w:ascii="Calibri" w:eastAsia="Calibri" w:hAnsi="Calibri" w:cs="Times New Roman"/>
                <w:sz w:val="20"/>
                <w:szCs w:val="20"/>
                <w:lang w:val="en-GB" w:eastAsia="en-US"/>
              </w:rPr>
              <w:t>v</w:t>
            </w:r>
            <w:r w:rsidRPr="00985344">
              <w:rPr>
                <w:rFonts w:ascii="Calibri" w:eastAsia="Calibri" w:hAnsi="Calibri" w:cs="Times New Roman"/>
                <w:sz w:val="20"/>
                <w:szCs w:val="20"/>
                <w:lang w:val="en-GB" w:eastAsia="en-US"/>
              </w:rPr>
              <w:t>ariance (</w:t>
            </w:r>
            <w:r w:rsidR="001E0841" w:rsidRPr="00985344">
              <w:rPr>
                <w:rFonts w:ascii="Calibri" w:eastAsia="Calibri" w:hAnsi="Calibri" w:cs="Times New Roman"/>
                <w:sz w:val="20"/>
                <w:szCs w:val="20"/>
                <w:lang w:val="en-GB" w:eastAsia="en-US"/>
              </w:rPr>
              <w:t>V</w:t>
            </w:r>
            <w:r w:rsidR="001E0841">
              <w:rPr>
                <w:rFonts w:ascii="Calibri" w:eastAsia="Calibri" w:hAnsi="Calibri" w:cs="Times New Roman"/>
                <w:sz w:val="20"/>
                <w:szCs w:val="20"/>
                <w:vertAlign w:val="subscript"/>
                <w:lang w:val="en-GB" w:eastAsia="en-US"/>
              </w:rPr>
              <w:t>I</w:t>
            </w:r>
            <w:r w:rsidRPr="00985344">
              <w:rPr>
                <w:rFonts w:ascii="Calibri" w:eastAsia="Calibri" w:hAnsi="Calibri" w:cs="Times New Roman"/>
                <w:sz w:val="20"/>
                <w:szCs w:val="20"/>
                <w:lang w:val="en-GB" w:eastAsia="en-US"/>
              </w:rPr>
              <w:t xml:space="preserve">) = </w:t>
            </w:r>
            <w:r w:rsidRPr="00985344">
              <w:rPr>
                <w:rFonts w:ascii="Calibri" w:eastAsia="Calibri" w:hAnsi="Calibri" w:cs="Times New Roman"/>
                <w:sz w:val="20"/>
                <w:szCs w:val="20"/>
                <w:highlight w:val="yellow"/>
                <w:lang w:val="en-GB" w:eastAsia="en-US"/>
              </w:rPr>
              <w:t>input</w:t>
            </w:r>
          </w:p>
        </w:tc>
        <w:tc>
          <w:tcPr>
            <w:tcW w:w="3794" w:type="dxa"/>
          </w:tcPr>
          <w:p w14:paraId="345B2628" w14:textId="5BBC44F2" w:rsidR="00104C90" w:rsidRPr="00985344" w:rsidRDefault="00F43B8A" w:rsidP="001E0841">
            <w:pPr>
              <w:rPr>
                <w:rFonts w:ascii="Calibri" w:hAnsi="Calibri"/>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I</m:t>
                    </m:r>
                  </m:sub>
                </m:sSub>
                <m:r>
                  <w:rPr>
                    <w:rFonts w:ascii="Cambria Math" w:hAnsi="Cambria Math"/>
                    <w:sz w:val="20"/>
                    <w:szCs w:val="20"/>
                    <w:lang w:val="en-GB"/>
                  </w:rPr>
                  <m:t>=RANDEF[1]</m:t>
                </m:r>
              </m:oMath>
            </m:oMathPara>
          </w:p>
        </w:tc>
      </w:tr>
      <w:tr w:rsidR="00104C90" w:rsidRPr="00985344" w14:paraId="031C5B8A" w14:textId="77777777" w:rsidTr="00104C90">
        <w:trPr>
          <w:jc w:val="center"/>
        </w:trPr>
        <w:tc>
          <w:tcPr>
            <w:tcW w:w="3794" w:type="dxa"/>
          </w:tcPr>
          <w:p w14:paraId="773ECE93" w14:textId="3E3CA726" w:rsidR="00104C90" w:rsidRDefault="00104C90" w:rsidP="00104C90">
            <w:pPr>
              <w:rPr>
                <w:rFonts w:ascii="Calibri" w:eastAsia="MS Mincho" w:hAnsi="Calibri" w:cs="Times New Roman"/>
                <w:sz w:val="20"/>
                <w:szCs w:val="20"/>
                <w:lang w:val="en-GB"/>
              </w:rPr>
            </w:pPr>
            <w:r w:rsidRPr="00985344">
              <w:rPr>
                <w:rFonts w:ascii="Calibri" w:eastAsia="Calibri" w:hAnsi="Calibri" w:cs="Times New Roman"/>
                <w:sz w:val="20"/>
                <w:szCs w:val="20"/>
                <w:lang w:val="en-GB" w:eastAsia="en-US"/>
              </w:rPr>
              <w:t>Residual variance (V</w:t>
            </w:r>
            <w:r w:rsidR="00B96827">
              <w:rPr>
                <w:rFonts w:ascii="Calibri" w:eastAsia="Calibri" w:hAnsi="Calibri" w:cs="Times New Roman"/>
                <w:sz w:val="20"/>
                <w:szCs w:val="20"/>
                <w:vertAlign w:val="subscript"/>
                <w:lang w:val="en-GB" w:eastAsia="en-US"/>
              </w:rPr>
              <w:t>R</w:t>
            </w:r>
            <w:r w:rsidRPr="00985344">
              <w:rPr>
                <w:rFonts w:ascii="Calibri" w:eastAsia="Calibri" w:hAnsi="Calibri" w:cs="Times New Roman"/>
                <w:sz w:val="20"/>
                <w:szCs w:val="20"/>
                <w:lang w:val="en-GB" w:eastAsia="en-US"/>
              </w:rPr>
              <w:t xml:space="preserve">) = </w:t>
            </w:r>
            <w:r w:rsidRPr="00985344">
              <w:rPr>
                <w:rFonts w:ascii="Calibri" w:eastAsia="Calibri" w:hAnsi="Calibri" w:cs="Times New Roman"/>
                <w:sz w:val="20"/>
                <w:szCs w:val="20"/>
                <w:highlight w:val="yellow"/>
                <w:lang w:val="en-GB" w:eastAsia="en-US"/>
              </w:rPr>
              <w:t>input</w:t>
            </w:r>
          </w:p>
        </w:tc>
        <w:tc>
          <w:tcPr>
            <w:tcW w:w="3794" w:type="dxa"/>
          </w:tcPr>
          <w:p w14:paraId="25908F4F" w14:textId="6D1C7198" w:rsidR="00104C90" w:rsidRPr="00985344" w:rsidRDefault="00F43B8A" w:rsidP="00104C90">
            <w:pPr>
              <w:rPr>
                <w:rFonts w:ascii="Calibri" w:hAnsi="Calibri"/>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R</m:t>
                    </m:r>
                  </m:sub>
                </m:sSub>
                <m:r>
                  <w:rPr>
                    <w:rFonts w:ascii="Cambria Math" w:hAnsi="Cambria Math"/>
                    <w:sz w:val="20"/>
                    <w:szCs w:val="20"/>
                    <w:lang w:val="en-GB"/>
                  </w:rPr>
                  <m:t>=RANDEF[2]</m:t>
                </m:r>
              </m:oMath>
            </m:oMathPara>
          </w:p>
          <w:p w14:paraId="366E99D1" w14:textId="77777777" w:rsidR="00104C90" w:rsidRPr="00985344" w:rsidRDefault="00104C90" w:rsidP="00104C90">
            <w:pPr>
              <w:jc w:val="center"/>
              <w:rPr>
                <w:rFonts w:ascii="Calibri" w:hAnsi="Calibri"/>
                <w:sz w:val="20"/>
                <w:szCs w:val="20"/>
                <w:lang w:val="en-GB"/>
              </w:rPr>
            </w:pPr>
          </w:p>
        </w:tc>
      </w:tr>
      <w:tr w:rsidR="00104C90" w:rsidRPr="00985344" w14:paraId="3C2D82A5" w14:textId="77777777" w:rsidTr="00104C90">
        <w:trPr>
          <w:jc w:val="center"/>
        </w:trPr>
        <w:tc>
          <w:tcPr>
            <w:tcW w:w="3794" w:type="dxa"/>
          </w:tcPr>
          <w:p w14:paraId="581FAE25" w14:textId="68143569" w:rsidR="00104C90" w:rsidRDefault="00104C90" w:rsidP="00104C90">
            <w:pPr>
              <w:spacing w:after="200"/>
              <w:jc w:val="center"/>
              <w:rPr>
                <w:rFonts w:ascii="Calibri" w:eastAsia="MS Mincho" w:hAnsi="Calibri" w:cs="Times New Roman"/>
                <w:sz w:val="20"/>
                <w:szCs w:val="20"/>
                <w:lang w:val="en-GB"/>
              </w:rPr>
            </w:pPr>
            <w:r w:rsidRPr="00985344">
              <w:rPr>
                <w:rFonts w:ascii="Calibri" w:eastAsia="Calibri" w:hAnsi="Calibri" w:cs="Times New Roman"/>
                <w:sz w:val="20"/>
                <w:szCs w:val="20"/>
                <w:lang w:val="en-GB" w:eastAsia="en-US"/>
              </w:rPr>
              <w:t>mean of the trait (</w:t>
            </w:r>
            <w:r w:rsidRPr="00985344">
              <w:rPr>
                <w:rFonts w:ascii="Symbol" w:eastAsia="Calibri" w:hAnsi="Symbol" w:cs="Times New Roman"/>
                <w:sz w:val="20"/>
                <w:szCs w:val="20"/>
                <w:lang w:val="en-GB" w:eastAsia="en-US"/>
              </w:rPr>
              <w:t></w:t>
            </w:r>
            <w:r w:rsidRPr="00985344">
              <w:rPr>
                <w:rFonts w:ascii="Calibri" w:eastAsia="Calibri" w:hAnsi="Calibri" w:cs="Times New Roman"/>
                <w:sz w:val="20"/>
                <w:szCs w:val="20"/>
                <w:lang w:val="en-GB" w:eastAsia="en-US"/>
              </w:rPr>
              <w:t>) = 0</w:t>
            </w:r>
          </w:p>
        </w:tc>
        <w:tc>
          <w:tcPr>
            <w:tcW w:w="3794" w:type="dxa"/>
          </w:tcPr>
          <w:p w14:paraId="71F05D46" w14:textId="37E53346" w:rsidR="00104C90" w:rsidRPr="00985344" w:rsidRDefault="00F43B8A" w:rsidP="00104C90">
            <w:pPr>
              <w:spacing w:after="200"/>
              <w:jc w:val="center"/>
              <w:rPr>
                <w:rFonts w:ascii="Calibri" w:eastAsia="Calibri" w:hAnsi="Calibri" w:cs="Times New Roman"/>
                <w:sz w:val="20"/>
                <w:szCs w:val="20"/>
                <w:lang w:val="en-GB" w:eastAsia="en-US"/>
              </w:rPr>
            </w:pPr>
            <m:oMathPara>
              <m:oMath>
                <m:sSub>
                  <m:sSubPr>
                    <m:ctrlPr>
                      <w:rPr>
                        <w:rFonts w:ascii="Cambria Math" w:hAnsi="Cambria Math"/>
                        <w:i/>
                        <w:sz w:val="20"/>
                        <w:szCs w:val="20"/>
                        <w:lang w:val="en-GB"/>
                      </w:rPr>
                    </m:ctrlPr>
                  </m:sSubPr>
                  <m:e>
                    <m:r>
                      <w:rPr>
                        <w:rFonts w:ascii="Cambria Math" w:hAnsi="Cambria Math"/>
                        <w:sz w:val="20"/>
                        <w:szCs w:val="20"/>
                        <w:lang w:val="en-GB"/>
                      </w:rPr>
                      <m:t>μ'</m:t>
                    </m:r>
                  </m:e>
                  <m:sub>
                    <m:r>
                      <w:rPr>
                        <w:rFonts w:ascii="Cambria Math" w:hAnsi="Cambria Math"/>
                        <w:sz w:val="20"/>
                        <w:szCs w:val="20"/>
                        <w:lang w:val="en-GB"/>
                      </w:rPr>
                      <m:t>y</m:t>
                    </m:r>
                  </m:sub>
                </m:sSub>
                <m:r>
                  <w:rPr>
                    <w:rFonts w:ascii="Cambria Math" w:hAnsi="Cambria Math"/>
                    <w:sz w:val="20"/>
                    <w:szCs w:val="20"/>
                    <w:lang w:val="en-GB"/>
                  </w:rPr>
                  <m:t>=mean(</m:t>
                </m:r>
                <m:sSub>
                  <m:sSubPr>
                    <m:ctrlPr>
                      <w:rPr>
                        <w:rFonts w:ascii="Cambria Math" w:hAnsi="Cambria Math"/>
                        <w:i/>
                        <w:sz w:val="20"/>
                        <w:szCs w:val="20"/>
                        <w:lang w:val="en-GB"/>
                      </w:rPr>
                    </m:ctrlPr>
                  </m:sSubPr>
                  <m:e>
                    <m:r>
                      <w:rPr>
                        <w:rFonts w:ascii="Cambria Math" w:hAnsi="Cambria Math"/>
                        <w:sz w:val="20"/>
                        <w:szCs w:val="20"/>
                        <w:lang w:val="en-GB"/>
                      </w:rPr>
                      <m:t>y</m:t>
                    </m:r>
                  </m:e>
                  <m:sub>
                    <m:r>
                      <w:rPr>
                        <w:rFonts w:ascii="Cambria Math" w:hAnsi="Cambria Math"/>
                        <w:sz w:val="20"/>
                        <w:szCs w:val="20"/>
                        <w:lang w:val="en-GB"/>
                      </w:rPr>
                      <m:t>hi</m:t>
                    </m:r>
                  </m:sub>
                </m:sSub>
                <m:r>
                  <w:rPr>
                    <w:rFonts w:ascii="Cambria Math" w:hAnsi="Cambria Math"/>
                    <w:sz w:val="20"/>
                    <w:szCs w:val="20"/>
                    <w:lang w:val="en-GB"/>
                  </w:rPr>
                  <m:t>)</m:t>
                </m:r>
              </m:oMath>
            </m:oMathPara>
          </w:p>
        </w:tc>
      </w:tr>
      <w:tr w:rsidR="00104C90" w:rsidRPr="007C075B" w14:paraId="126FD605" w14:textId="77777777" w:rsidTr="00104C90">
        <w:trPr>
          <w:jc w:val="center"/>
        </w:trPr>
        <w:tc>
          <w:tcPr>
            <w:tcW w:w="3794" w:type="dxa"/>
          </w:tcPr>
          <w:p w14:paraId="12284A2F" w14:textId="0DDEA859" w:rsidR="00104C90" w:rsidRDefault="00074326">
            <w:pPr>
              <w:rPr>
                <w:rFonts w:ascii="Calibri" w:eastAsia="MS Mincho" w:hAnsi="Calibri" w:cs="Times New Roman"/>
                <w:i/>
                <w:sz w:val="20"/>
                <w:szCs w:val="20"/>
                <w:lang w:val="en-GB"/>
              </w:rPr>
            </w:pPr>
            <m:oMathPara>
              <m:oMath>
                <m:r>
                  <w:rPr>
                    <w:rFonts w:ascii="Cambria Math" w:hAnsi="Cambria Math"/>
                    <w:sz w:val="20"/>
                    <w:szCs w:val="20"/>
                    <w:lang w:val="en-GB"/>
                  </w:rPr>
                  <m:t xml:space="preserve">β= </m:t>
                </m:r>
                <m:rad>
                  <m:radPr>
                    <m:degHide m:val="1"/>
                    <m:ctrlPr>
                      <w:rPr>
                        <w:rFonts w:ascii="Cambria Math" w:hAnsi="Cambria Math"/>
                        <w:i/>
                        <w:sz w:val="20"/>
                        <w:szCs w:val="20"/>
                        <w:lang w:val="en-GB"/>
                      </w:rPr>
                    </m:ctrlPr>
                  </m:radPr>
                  <m:deg/>
                  <m:e>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βx</m:t>
                        </m:r>
                      </m:sub>
                    </m:sSub>
                  </m:e>
                </m:rad>
              </m:oMath>
            </m:oMathPara>
          </w:p>
        </w:tc>
        <w:tc>
          <w:tcPr>
            <w:tcW w:w="3794" w:type="dxa"/>
          </w:tcPr>
          <w:p w14:paraId="38F9D280" w14:textId="31ED1BB3" w:rsidR="00104C90" w:rsidRPr="00DA4594" w:rsidRDefault="00F43B8A" w:rsidP="00104C90">
            <w:pPr>
              <w:rPr>
                <w:rFonts w:ascii="Calibri" w:hAnsi="Calibri"/>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β'</m:t>
                    </m:r>
                  </m:e>
                  <m:sub/>
                </m:sSub>
                <m:r>
                  <w:rPr>
                    <w:rFonts w:ascii="Cambria Math" w:hAnsi="Cambria Math"/>
                    <w:sz w:val="20"/>
                    <w:szCs w:val="20"/>
                    <w:lang w:val="en-GB"/>
                  </w:rPr>
                  <m:t>=FIXEF</m:t>
                </m:r>
                <m:d>
                  <m:dPr>
                    <m:begChr m:val="["/>
                    <m:endChr m:val="]"/>
                    <m:ctrlPr>
                      <w:rPr>
                        <w:rFonts w:ascii="Cambria Math" w:hAnsi="Cambria Math"/>
                        <w:i/>
                        <w:sz w:val="20"/>
                        <w:szCs w:val="20"/>
                        <w:lang w:val="en-GB"/>
                      </w:rPr>
                    </m:ctrlPr>
                  </m:dPr>
                  <m:e>
                    <m:r>
                      <m:rPr>
                        <m:nor/>
                      </m:rPr>
                      <w:rPr>
                        <w:rFonts w:ascii="Cambria Math" w:hAnsi="Cambria Math"/>
                        <w:sz w:val="20"/>
                        <w:szCs w:val="20"/>
                        <w:lang w:val="en-GB"/>
                      </w:rPr>
                      <m:t>X1</m:t>
                    </m:r>
                  </m:e>
                </m:d>
                <m:r>
                  <w:rPr>
                    <w:rFonts w:ascii="Cambria Math" w:hAnsi="Cambria Math"/>
                    <w:sz w:val="20"/>
                    <w:szCs w:val="20"/>
                    <w:lang w:val="en-GB"/>
                  </w:rPr>
                  <m:t>±SE.FIXEF["X1"]</m:t>
                </m:r>
              </m:oMath>
            </m:oMathPara>
          </w:p>
        </w:tc>
      </w:tr>
    </w:tbl>
    <w:p w14:paraId="67723D47" w14:textId="77777777" w:rsidR="00C00C05" w:rsidRPr="00C845D5" w:rsidRDefault="00C00C05" w:rsidP="00C00C05">
      <w:pPr>
        <w:rPr>
          <w:rFonts w:ascii="Calibri" w:hAnsi="Calibri"/>
          <w:lang w:val="en-GB"/>
        </w:rPr>
      </w:pPr>
    </w:p>
    <w:p w14:paraId="2D735C29" w14:textId="24A5C73A" w:rsidR="00C00C05" w:rsidRDefault="00C00C05" w:rsidP="00C00C05">
      <w:pPr>
        <w:spacing w:after="200"/>
        <w:rPr>
          <w:rFonts w:ascii="Calibri" w:eastAsia="Calibri" w:hAnsi="Calibri" w:cs="Times New Roman"/>
          <w:lang w:val="en-GB" w:eastAsia="en-US"/>
        </w:rPr>
      </w:pPr>
      <w:r>
        <w:rPr>
          <w:rFonts w:ascii="Calibri" w:hAnsi="Calibri"/>
          <w:lang w:val="en-GB"/>
        </w:rPr>
        <w:t>&gt;&gt;&gt;&gt;&gt;&gt;&gt;&gt;&gt;&gt;&gt;&gt;&gt;&gt;&gt;&gt;&gt;&gt;&gt;&gt;&gt;&gt;&gt;&gt;&gt;&gt;&gt;&gt;&gt;&gt;&gt;&gt;&gt;&gt;&gt;&gt;&gt;&gt;&gt;&gt;&gt;&gt;&gt;&gt;&gt;&gt;&gt;&gt;&gt;&gt;&gt;&gt;&gt;&gt;&gt;&gt;&gt;&gt;&gt;&gt;&gt;&gt;&gt;&gt;&gt;&gt;&gt;&gt;&gt;&gt;&gt;&gt;&gt;&gt;&gt;&gt;&gt;&gt;</w:t>
      </w:r>
    </w:p>
    <w:p w14:paraId="200D9E10" w14:textId="704C72CC" w:rsidR="00EE179C" w:rsidRDefault="00EE179C" w:rsidP="003B37B3">
      <w:pPr>
        <w:rPr>
          <w:rFonts w:ascii="Calibri" w:eastAsia="Calibri" w:hAnsi="Calibri" w:cs="Times New Roman"/>
          <w:lang w:val="en-GB" w:eastAsia="en-US"/>
        </w:rPr>
      </w:pPr>
      <w:r>
        <w:rPr>
          <w:rFonts w:ascii="Calibri" w:eastAsia="Calibri" w:hAnsi="Calibri" w:cs="Times New Roman"/>
          <w:lang w:val="en-GB" w:eastAsia="en-US"/>
        </w:rPr>
        <w:t xml:space="preserve">Visually, you can see what </w:t>
      </w:r>
      <w:r>
        <w:rPr>
          <w:rFonts w:ascii="Calibri" w:hAnsi="Calibri"/>
          <w:lang w:val="en-GB"/>
        </w:rPr>
        <w:sym w:font="Symbol" w:char="F062"/>
      </w:r>
      <w:r w:rsidR="0057050D">
        <w:rPr>
          <w:rFonts w:ascii="Calibri" w:hAnsi="Calibri"/>
          <w:vertAlign w:val="subscript"/>
          <w:lang w:val="en-GB"/>
        </w:rPr>
        <w:t>1</w:t>
      </w:r>
      <w:r>
        <w:rPr>
          <w:rFonts w:ascii="Calibri" w:eastAsia="Calibri" w:hAnsi="Calibri" w:cs="Times New Roman"/>
          <w:lang w:val="en-GB" w:eastAsia="en-US"/>
        </w:rPr>
        <w:t xml:space="preserve"> is in the following graph:</w:t>
      </w:r>
    </w:p>
    <w:p w14:paraId="12F49F0E" w14:textId="77777777" w:rsidR="00EE179C" w:rsidRDefault="00EE179C" w:rsidP="003B37B3">
      <w:pPr>
        <w:rPr>
          <w:rFonts w:ascii="Calibri" w:eastAsia="Calibri" w:hAnsi="Calibri" w:cs="Times New Roman"/>
          <w:lang w:val="en-GB" w:eastAsia="en-US"/>
        </w:rPr>
      </w:pPr>
    </w:p>
    <w:p w14:paraId="41467611" w14:textId="1AAEA77C" w:rsidR="00EE179C" w:rsidRDefault="00EE179C" w:rsidP="003B37B3">
      <w:pPr>
        <w:rPr>
          <w:rFonts w:ascii="Calibri" w:eastAsia="Calibri" w:hAnsi="Calibri" w:cs="Times New Roman"/>
          <w:lang w:val="en-GB" w:eastAsia="en-US"/>
        </w:rPr>
      </w:pPr>
      <w:r w:rsidRPr="00EE179C">
        <w:rPr>
          <w:rFonts w:ascii="Calibri" w:eastAsia="Calibri" w:hAnsi="Calibri" w:cs="Times New Roman"/>
          <w:highlight w:val="green"/>
          <w:lang w:val="en-GB" w:eastAsia="en-US"/>
        </w:rPr>
        <w:t>Insert graph of Phenotype (Y axis) and Environment () on x-axis, with line through scatterplot of points. Output “</w:t>
      </w:r>
      <w:r w:rsidRPr="00EE179C">
        <w:rPr>
          <w:rFonts w:ascii="Calibri" w:hAnsi="Calibri"/>
          <w:highlight w:val="green"/>
          <w:lang w:val="en-GB"/>
        </w:rPr>
        <w:sym w:font="Symbol" w:char="F062"/>
      </w:r>
      <w:r w:rsidRPr="00EE179C">
        <w:rPr>
          <w:rFonts w:ascii="Calibri" w:hAnsi="Calibri"/>
          <w:highlight w:val="green"/>
          <w:lang w:val="en-GB"/>
        </w:rPr>
        <w:t>’</w:t>
      </w:r>
      <w:r w:rsidR="00B54791">
        <w:rPr>
          <w:rFonts w:ascii="Calibri" w:hAnsi="Calibri"/>
          <w:highlight w:val="green"/>
          <w:vertAlign w:val="subscript"/>
          <w:lang w:val="en-GB"/>
        </w:rPr>
        <w:t>1</w:t>
      </w:r>
      <w:r w:rsidRPr="00EE179C">
        <w:rPr>
          <w:rFonts w:ascii="Calibri" w:eastAsia="Calibri" w:hAnsi="Calibri" w:cs="Times New Roman"/>
          <w:highlight w:val="green"/>
          <w:lang w:val="en-GB" w:eastAsia="en-US"/>
        </w:rPr>
        <w:t xml:space="preserve"> = …+/- SE” and “</w:t>
      </w:r>
      <w:r w:rsidRPr="00EE179C">
        <w:rPr>
          <w:rFonts w:ascii="Calibri" w:hAnsi="Calibri"/>
          <w:highlight w:val="green"/>
          <w:lang w:val="en-GB"/>
        </w:rPr>
        <w:sym w:font="Symbol" w:char="F062"/>
      </w:r>
      <w:r w:rsidR="00B54791">
        <w:rPr>
          <w:rFonts w:ascii="Calibri" w:hAnsi="Calibri"/>
          <w:highlight w:val="green"/>
          <w:vertAlign w:val="subscript"/>
          <w:lang w:val="en-GB"/>
        </w:rPr>
        <w:t>1</w:t>
      </w:r>
      <w:r w:rsidRPr="00EE179C">
        <w:rPr>
          <w:rFonts w:ascii="Calibri" w:hAnsi="Calibri"/>
          <w:highlight w:val="green"/>
          <w:lang w:val="en-GB"/>
        </w:rPr>
        <w:t xml:space="preserve"> = …” on graph.</w:t>
      </w:r>
    </w:p>
    <w:p w14:paraId="45758A01" w14:textId="77777777" w:rsidR="00EE179C" w:rsidRDefault="00EE179C" w:rsidP="003B37B3">
      <w:pPr>
        <w:rPr>
          <w:rFonts w:ascii="Calibri" w:eastAsia="Calibri" w:hAnsi="Calibri" w:cs="Times New Roman"/>
          <w:lang w:val="en-GB" w:eastAsia="en-US"/>
        </w:rPr>
      </w:pPr>
    </w:p>
    <w:p w14:paraId="493C1910" w14:textId="0987627B" w:rsidR="00EE179C" w:rsidRDefault="00EE179C" w:rsidP="003B37B3">
      <w:pPr>
        <w:rPr>
          <w:rFonts w:ascii="Calibri" w:eastAsia="Calibri" w:hAnsi="Calibri" w:cs="Times New Roman"/>
          <w:lang w:val="en-GB" w:eastAsia="en-US"/>
        </w:rPr>
      </w:pPr>
      <w:r>
        <w:rPr>
          <w:rFonts w:ascii="Calibri" w:eastAsia="Calibri" w:hAnsi="Calibri" w:cs="Times New Roman"/>
          <w:lang w:val="en-GB" w:eastAsia="en-US"/>
        </w:rPr>
        <w:lastRenderedPageBreak/>
        <w:t>The variance among individuals can still be visualize</w:t>
      </w:r>
      <w:r w:rsidR="00C90F2B">
        <w:rPr>
          <w:rFonts w:ascii="Calibri" w:eastAsia="Calibri" w:hAnsi="Calibri" w:cs="Times New Roman"/>
          <w:lang w:val="en-GB" w:eastAsia="en-US"/>
        </w:rPr>
        <w:t>d</w:t>
      </w:r>
      <w:r>
        <w:rPr>
          <w:rFonts w:ascii="Calibri" w:eastAsia="Calibri" w:hAnsi="Calibri" w:cs="Times New Roman"/>
          <w:lang w:val="en-GB" w:eastAsia="en-US"/>
        </w:rPr>
        <w:t xml:space="preserve"> in this world by plotting each individual’s dataset and line</w:t>
      </w:r>
      <w:r w:rsidR="007261A8">
        <w:rPr>
          <w:rFonts w:ascii="Calibri" w:eastAsia="Calibri" w:hAnsi="Calibri" w:cs="Times New Roman"/>
          <w:lang w:val="en-GB" w:eastAsia="en-US"/>
        </w:rPr>
        <w:t>:</w:t>
      </w:r>
      <w:r>
        <w:rPr>
          <w:rFonts w:ascii="Calibri" w:eastAsia="Calibri" w:hAnsi="Calibri" w:cs="Times New Roman"/>
          <w:lang w:val="en-GB" w:eastAsia="en-US"/>
        </w:rPr>
        <w:t xml:space="preserve"> </w:t>
      </w:r>
      <w:r w:rsidRPr="00EE179C">
        <w:rPr>
          <w:rFonts w:ascii="Calibri" w:eastAsia="Calibri" w:hAnsi="Calibri" w:cs="Times New Roman"/>
          <w:highlight w:val="green"/>
          <w:lang w:val="en-GB" w:eastAsia="en-US"/>
        </w:rPr>
        <w:t>Insert plot of individual reaction norms with V</w:t>
      </w:r>
      <w:r w:rsidRPr="00EE179C">
        <w:rPr>
          <w:rFonts w:ascii="Calibri" w:eastAsia="Calibri" w:hAnsi="Calibri" w:cs="Times New Roman"/>
          <w:highlight w:val="green"/>
          <w:vertAlign w:val="subscript"/>
          <w:lang w:val="en-GB" w:eastAsia="en-US"/>
        </w:rPr>
        <w:t>I</w:t>
      </w:r>
      <w:r w:rsidRPr="00EE179C">
        <w:rPr>
          <w:rFonts w:ascii="Calibri" w:eastAsia="Calibri" w:hAnsi="Calibri" w:cs="Times New Roman"/>
          <w:highlight w:val="green"/>
          <w:lang w:val="en-GB" w:eastAsia="en-US"/>
        </w:rPr>
        <w:t xml:space="preserve"> indicate by a bracket at E = 0.</w:t>
      </w:r>
      <w:r>
        <w:rPr>
          <w:rFonts w:ascii="Calibri" w:eastAsia="Calibri" w:hAnsi="Calibri" w:cs="Times New Roman"/>
          <w:lang w:val="en-GB" w:eastAsia="en-US"/>
        </w:rPr>
        <w:t xml:space="preserve"> </w:t>
      </w:r>
    </w:p>
    <w:p w14:paraId="6E76A602" w14:textId="77777777" w:rsidR="00EE179C" w:rsidRDefault="00EE179C" w:rsidP="003B37B3">
      <w:pPr>
        <w:rPr>
          <w:rFonts w:ascii="Calibri" w:eastAsia="Calibri" w:hAnsi="Calibri" w:cs="Times New Roman"/>
          <w:lang w:val="en-GB" w:eastAsia="en-US"/>
        </w:rPr>
      </w:pPr>
    </w:p>
    <w:p w14:paraId="12C4B3A9" w14:textId="1B9C5F2F" w:rsidR="00EE179C" w:rsidRDefault="00EE179C" w:rsidP="003B37B3">
      <w:pPr>
        <w:rPr>
          <w:rFonts w:ascii="Calibri" w:eastAsia="Calibri" w:hAnsi="Calibri" w:cs="Times New Roman"/>
          <w:lang w:val="en-GB" w:eastAsia="en-US"/>
        </w:rPr>
      </w:pPr>
      <w:r>
        <w:rPr>
          <w:rFonts w:ascii="Calibri" w:eastAsia="Calibri" w:hAnsi="Calibri" w:cs="Times New Roman"/>
          <w:lang w:val="en-GB" w:eastAsia="en-US"/>
        </w:rPr>
        <w:t>We encourage you to go back and play around with the magnitude of V</w:t>
      </w:r>
      <w:r w:rsidR="0004217A">
        <w:rPr>
          <w:rFonts w:ascii="Calibri" w:eastAsia="Calibri" w:hAnsi="Calibri" w:cs="Times New Roman"/>
          <w:vertAlign w:val="subscript"/>
          <w:lang w:val="en-GB" w:eastAsia="en-US"/>
        </w:rPr>
        <w:t>m</w:t>
      </w:r>
      <w:r>
        <w:rPr>
          <w:rFonts w:ascii="Calibri" w:eastAsia="Calibri" w:hAnsi="Calibri" w:cs="Times New Roman"/>
          <w:lang w:val="en-GB" w:eastAsia="en-US"/>
        </w:rPr>
        <w:t xml:space="preserve"> to see how it affects estimates of </w:t>
      </w:r>
      <w:r>
        <w:rPr>
          <w:rFonts w:ascii="Calibri" w:hAnsi="Calibri"/>
          <w:lang w:val="en-GB"/>
        </w:rPr>
        <w:sym w:font="Symbol" w:char="F062"/>
      </w:r>
      <w:r>
        <w:rPr>
          <w:rFonts w:ascii="Calibri" w:eastAsia="Calibri" w:hAnsi="Calibri" w:cs="Times New Roman"/>
          <w:lang w:val="en-GB" w:eastAsia="en-US"/>
        </w:rPr>
        <w:t xml:space="preserve"> and V</w:t>
      </w:r>
      <w:r w:rsidR="00DF1C2D">
        <w:rPr>
          <w:rFonts w:ascii="Calibri" w:eastAsia="Calibri" w:hAnsi="Calibri" w:cs="Times New Roman"/>
          <w:vertAlign w:val="subscript"/>
          <w:lang w:val="en-GB" w:eastAsia="en-US"/>
        </w:rPr>
        <w:t>I</w:t>
      </w:r>
      <w:r>
        <w:rPr>
          <w:rFonts w:ascii="Calibri" w:eastAsia="Calibri" w:hAnsi="Calibri" w:cs="Times New Roman"/>
          <w:lang w:val="en-GB" w:eastAsia="en-US"/>
        </w:rPr>
        <w:t>. You can also play around with the slope and the ratio of V</w:t>
      </w:r>
      <w:r w:rsidR="001E0841" w:rsidRPr="001F2BCF">
        <w:rPr>
          <w:rFonts w:ascii="Calibri" w:eastAsia="Calibri" w:hAnsi="Calibri" w:cs="Times New Roman"/>
          <w:vertAlign w:val="subscript"/>
          <w:lang w:val="en-GB" w:eastAsia="en-US"/>
        </w:rPr>
        <w:t>β</w:t>
      </w:r>
      <w:r w:rsidR="00675D64">
        <w:rPr>
          <w:rFonts w:ascii="Calibri" w:eastAsia="Calibri" w:hAnsi="Calibri" w:cs="Times New Roman"/>
          <w:vertAlign w:val="subscript"/>
          <w:lang w:val="en-GB" w:eastAsia="en-US"/>
        </w:rPr>
        <w:t>x</w:t>
      </w:r>
      <w:r>
        <w:rPr>
          <w:rFonts w:ascii="Calibri" w:eastAsia="Calibri" w:hAnsi="Calibri" w:cs="Times New Roman"/>
          <w:lang w:val="en-GB" w:eastAsia="en-US"/>
        </w:rPr>
        <w:t xml:space="preserve"> and V</w:t>
      </w:r>
      <w:r w:rsidR="00003615">
        <w:rPr>
          <w:rFonts w:ascii="Calibri" w:eastAsia="Calibri" w:hAnsi="Calibri" w:cs="Times New Roman"/>
          <w:vertAlign w:val="subscript"/>
          <w:lang w:val="en-GB" w:eastAsia="en-US"/>
        </w:rPr>
        <w:t>I</w:t>
      </w:r>
      <w:r>
        <w:rPr>
          <w:rFonts w:ascii="Calibri" w:eastAsia="Calibri" w:hAnsi="Calibri" w:cs="Times New Roman"/>
          <w:lang w:val="en-GB" w:eastAsia="en-US"/>
        </w:rPr>
        <w:t xml:space="preserve"> to better understand the effects. </w:t>
      </w:r>
    </w:p>
    <w:p w14:paraId="16F9BBF2" w14:textId="77777777" w:rsidR="004C0488" w:rsidRDefault="004C0488" w:rsidP="003B37B3">
      <w:pPr>
        <w:rPr>
          <w:rFonts w:ascii="Calibri" w:eastAsia="Calibri" w:hAnsi="Calibri" w:cs="Times New Roman"/>
          <w:lang w:val="en-GB" w:eastAsia="en-US"/>
        </w:rPr>
      </w:pPr>
    </w:p>
    <w:p w14:paraId="7F500E0B" w14:textId="619B8C8A" w:rsidR="003B37B3" w:rsidRDefault="003B37B3" w:rsidP="00EE179C">
      <w:pPr>
        <w:rPr>
          <w:rFonts w:ascii="Calibri" w:eastAsia="Calibri" w:hAnsi="Calibri" w:cs="Times New Roman"/>
          <w:lang w:val="en-GB" w:eastAsia="en-US"/>
        </w:rPr>
      </w:pPr>
      <w:r w:rsidRPr="00C44C42">
        <w:rPr>
          <w:rFonts w:ascii="Calibri" w:eastAsia="Calibri" w:hAnsi="Calibri" w:cs="Times New Roman"/>
          <w:b/>
          <w:lang w:val="en-GB" w:eastAsia="en-US"/>
        </w:rPr>
        <w:t>Point</w:t>
      </w:r>
      <w:r>
        <w:rPr>
          <w:rFonts w:ascii="Calibri" w:eastAsia="Calibri" w:hAnsi="Calibri" w:cs="Times New Roman"/>
          <w:lang w:val="en-GB" w:eastAsia="en-US"/>
        </w:rPr>
        <w:t xml:space="preserve">: </w:t>
      </w:r>
      <w:r w:rsidR="004C0488">
        <w:rPr>
          <w:rFonts w:ascii="Calibri" w:eastAsia="Calibri" w:hAnsi="Calibri" w:cs="Times New Roman"/>
          <w:lang w:val="en-GB" w:eastAsia="en-US"/>
        </w:rPr>
        <w:t>This exercise introduced explanatory variables (also known as fixed effects). Because individual is a “random” effect, this is thus a “mixed effects” model. The fixed effect part is a linear regression. Even if this is all you want to do with your data, it is important to understand that a sampling regime in which individuals are measured more than once creates the need to do linear regression within a mixed model. Although we do not focus much on significance testing here, the structure of data collected in this simulation strongly affects inference</w:t>
      </w:r>
      <w:r w:rsidR="00F33592">
        <w:rPr>
          <w:rFonts w:ascii="Calibri" w:eastAsia="Calibri" w:hAnsi="Calibri" w:cs="Times New Roman"/>
          <w:lang w:val="en-GB" w:eastAsia="en-US"/>
        </w:rPr>
        <w:t>s</w:t>
      </w:r>
      <w:r w:rsidR="004C0488">
        <w:rPr>
          <w:rFonts w:ascii="Calibri" w:eastAsia="Calibri" w:hAnsi="Calibri" w:cs="Times New Roman"/>
          <w:lang w:val="en-GB" w:eastAsia="en-US"/>
        </w:rPr>
        <w:t xml:space="preserve"> based on hypothesis testing. More importantly, the combination of random effects and fixed effects sets one up to investigate a wide array of processes involved at one or more levels in this hierarchal structure of among versus within-individual variance. </w:t>
      </w:r>
    </w:p>
    <w:p w14:paraId="3D37C7AA" w14:textId="77777777" w:rsidR="003B37B3" w:rsidRDefault="003B37B3" w:rsidP="003B37B3">
      <w:pPr>
        <w:rPr>
          <w:rFonts w:ascii="Calibri" w:eastAsia="Calibri" w:hAnsi="Calibri" w:cs="Times New Roman"/>
          <w:lang w:val="en-GB" w:eastAsia="en-US"/>
        </w:rPr>
      </w:pPr>
    </w:p>
    <w:p w14:paraId="2E21190D" w14:textId="77777777" w:rsidR="001C1DFA" w:rsidRDefault="001C1DFA" w:rsidP="001C1DFA">
      <w:pPr>
        <w:spacing w:after="200"/>
        <w:rPr>
          <w:rFonts w:ascii="Calibri" w:hAnsi="Calibri"/>
          <w:b/>
          <w:lang w:val="en-GB"/>
        </w:rPr>
      </w:pPr>
      <w:r w:rsidRPr="00C845D5">
        <w:rPr>
          <w:rFonts w:ascii="Calibri" w:hAnsi="Calibri"/>
          <w:b/>
          <w:lang w:val="en-GB"/>
        </w:rPr>
        <w:t>Statistical model</w:t>
      </w:r>
    </w:p>
    <w:p w14:paraId="46CAE42F" w14:textId="58FC5A0D" w:rsidR="001C1DFA" w:rsidRPr="00B32ADC" w:rsidRDefault="00F43B8A" w:rsidP="001C1DFA">
      <w:pPr>
        <w:rPr>
          <w:rFonts w:ascii="Calibri" w:hAnsi="Calibri"/>
          <w:b/>
          <w:lang w:val="en-GB"/>
        </w:rPr>
      </w:pPr>
      <m:oMathPara>
        <m:oMath>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ij</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β</m:t>
              </m:r>
            </m:e>
            <m:sub>
              <m:r>
                <m:rPr>
                  <m:sty m:val="bi"/>
                </m:rPr>
                <w:rPr>
                  <w:rFonts w:ascii="Cambria Math" w:hAnsi="Cambria Math"/>
                  <w:lang w:val="en-GB"/>
                </w:rPr>
                <m:t>0</m:t>
              </m:r>
            </m:sub>
          </m:sSub>
          <m:sSub>
            <m:sSubPr>
              <m:ctrlPr>
                <w:rPr>
                  <w:rFonts w:ascii="Cambria Math" w:hAnsi="Cambria Math"/>
                  <w:b/>
                  <w:i/>
                  <w:lang w:val="en-GB"/>
                </w:rPr>
              </m:ctrlPr>
            </m:sSubPr>
            <m:e>
              <m:r>
                <m:rPr>
                  <m:sty m:val="bi"/>
                </m:rPr>
                <w:rPr>
                  <w:rFonts w:ascii="Cambria Math" w:hAnsi="Cambria Math"/>
                  <w:lang w:val="en-GB"/>
                </w:rPr>
                <m:t>+ I</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w:rPr>
                  <w:rFonts w:ascii="Cambria Math" w:hAnsi="Cambria Math"/>
                  <w:lang w:val="en-GB"/>
                </w:rPr>
                <m:t>β</m:t>
              </m:r>
              <m:r>
                <m:rPr>
                  <m:sty m:val="bi"/>
                </m:rPr>
                <w:rPr>
                  <w:rFonts w:ascii="Cambria Math" w:hAnsi="Cambria Math"/>
                  <w:lang w:val="en-GB"/>
                </w:rPr>
                <m:t>x</m:t>
              </m:r>
            </m:e>
            <m:sub>
              <m:r>
                <m:rPr>
                  <m:sty m:val="bi"/>
                </m:rPr>
                <w:rPr>
                  <w:rFonts w:ascii="Cambria Math" w:hAnsi="Cambria Math"/>
                  <w:lang w:val="en-GB"/>
                </w:rPr>
                <m:t>hi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hi</m:t>
              </m:r>
            </m:sub>
          </m:sSub>
        </m:oMath>
      </m:oMathPara>
    </w:p>
    <w:p w14:paraId="2F431FA0" w14:textId="756D5FD3" w:rsidR="00706021" w:rsidRPr="007A3B69" w:rsidRDefault="00F43B8A" w:rsidP="001C1DFA">
      <w:pPr>
        <w:rPr>
          <w:rFonts w:ascii="Calibri" w:hAnsi="Calibri"/>
          <w:b/>
          <w:lang w:val="en-GB"/>
        </w:rPr>
      </w:pPr>
      <m:oMathPara>
        <m:oMath>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P</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βx</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m</m:t>
              </m:r>
            </m:sub>
          </m:sSub>
        </m:oMath>
      </m:oMathPara>
    </w:p>
    <w:p w14:paraId="5DAB4130" w14:textId="77777777" w:rsidR="003B37B3" w:rsidRDefault="003B37B3" w:rsidP="003B37B3">
      <w:pPr>
        <w:rPr>
          <w:rFonts w:ascii="Calibri" w:eastAsia="Calibri" w:hAnsi="Calibri" w:cs="Times New Roman"/>
          <w:lang w:val="en-GB" w:eastAsia="en-US"/>
        </w:rPr>
      </w:pPr>
    </w:p>
    <w:p w14:paraId="45E11315" w14:textId="77777777" w:rsidR="00125D01" w:rsidRPr="00125D01" w:rsidRDefault="00125D01" w:rsidP="00125D01">
      <w:pPr>
        <w:spacing w:after="200"/>
        <w:rPr>
          <w:ins w:id="84" w:author="Hassen" w:date="2016-05-27T14:03:00Z"/>
          <w:rFonts w:ascii="Calibri" w:hAnsi="Calibri"/>
          <w:b/>
          <w:lang w:val="fr-FR"/>
          <w:rPrChange w:id="85" w:author="Hassen" w:date="2016-05-27T14:03:00Z">
            <w:rPr>
              <w:ins w:id="86" w:author="Hassen" w:date="2016-05-27T14:03:00Z"/>
              <w:rFonts w:ascii="Calibri" w:hAnsi="Calibri"/>
              <w:b/>
              <w:lang w:val="en-GB"/>
            </w:rPr>
          </w:rPrChange>
        </w:rPr>
      </w:pPr>
      <w:ins w:id="87" w:author="Hassen" w:date="2016-05-27T14:03:00Z">
        <w:r w:rsidRPr="00125D01">
          <w:rPr>
            <w:rFonts w:ascii="Calibri" w:hAnsi="Calibri"/>
            <w:b/>
            <w:lang w:val="fr-FR"/>
            <w:rPrChange w:id="88" w:author="Hassen" w:date="2016-05-27T14:03:00Z">
              <w:rPr>
                <w:rFonts w:ascii="Calibri" w:hAnsi="Calibri"/>
                <w:b/>
                <w:lang w:val="en-GB"/>
              </w:rPr>
            </w:rPrChange>
          </w:rPr>
          <w:t>R code:</w:t>
        </w:r>
      </w:ins>
    </w:p>
    <w:p w14:paraId="66A5E0B3" w14:textId="77777777" w:rsidR="00125D01" w:rsidRPr="00125D01" w:rsidRDefault="00125D01" w:rsidP="00125D01">
      <w:pPr>
        <w:spacing w:after="200"/>
        <w:rPr>
          <w:ins w:id="89" w:author="Hassen" w:date="2016-05-27T14:03:00Z"/>
          <w:rFonts w:ascii="Consolas" w:hAnsi="Consolas"/>
          <w:sz w:val="20"/>
          <w:lang w:val="fr-FR"/>
          <w:rPrChange w:id="90" w:author="Hassen" w:date="2016-05-27T14:03:00Z">
            <w:rPr>
              <w:ins w:id="91" w:author="Hassen" w:date="2016-05-27T14:03:00Z"/>
              <w:rFonts w:ascii="Consolas" w:hAnsi="Consolas"/>
              <w:sz w:val="20"/>
              <w:lang w:val="en-GB"/>
            </w:rPr>
          </w:rPrChange>
        </w:rPr>
      </w:pPr>
      <w:ins w:id="92" w:author="Hassen" w:date="2016-05-27T14:03:00Z">
        <w:r w:rsidRPr="00125D01">
          <w:rPr>
            <w:rFonts w:ascii="Consolas" w:hAnsi="Consolas"/>
            <w:sz w:val="20"/>
            <w:lang w:val="fr-FR"/>
            <w:rPrChange w:id="93" w:author="Hassen" w:date="2016-05-27T14:03:00Z">
              <w:rPr>
                <w:rFonts w:ascii="Consolas" w:hAnsi="Consolas"/>
                <w:sz w:val="20"/>
                <w:lang w:val="en-GB"/>
              </w:rPr>
            </w:rPrChange>
          </w:rPr>
          <w:t># install.packages("lme4")</w:t>
        </w:r>
      </w:ins>
    </w:p>
    <w:p w14:paraId="04AA10B1" w14:textId="6CEDC29E" w:rsidR="00125D01" w:rsidRPr="004E339A" w:rsidRDefault="00A3188D" w:rsidP="00125D01">
      <w:pPr>
        <w:spacing w:after="200"/>
        <w:rPr>
          <w:ins w:id="94" w:author="Hassen" w:date="2016-05-27T14:03:00Z"/>
          <w:rFonts w:ascii="Consolas" w:hAnsi="Consolas"/>
          <w:sz w:val="20"/>
          <w:lang w:val="en-GB"/>
        </w:rPr>
      </w:pPr>
      <w:ins w:id="95" w:author="Hassen" w:date="2016-05-27T14:10:00Z">
        <w:r w:rsidRPr="00A3188D">
          <w:rPr>
            <w:rFonts w:ascii="Consolas" w:hAnsi="Consolas"/>
            <w:sz w:val="20"/>
            <w:lang w:val="en-GB"/>
          </w:rPr>
          <w:t>LMM</w:t>
        </w:r>
        <w:r>
          <w:rPr>
            <w:rFonts w:ascii="Consolas" w:hAnsi="Consolas"/>
            <w:sz w:val="20"/>
            <w:lang w:val="en-GB"/>
          </w:rPr>
          <w:t xml:space="preserve"> </w:t>
        </w:r>
      </w:ins>
      <w:ins w:id="96" w:author="Hassen" w:date="2016-05-27T14:03:00Z">
        <w:r w:rsidR="00125D01" w:rsidRPr="004E339A">
          <w:rPr>
            <w:rFonts w:ascii="Consolas" w:hAnsi="Consolas"/>
            <w:sz w:val="20"/>
            <w:lang w:val="en-GB"/>
          </w:rPr>
          <w:t>&lt;-</w:t>
        </w:r>
        <w:r w:rsidR="00125D01">
          <w:rPr>
            <w:rFonts w:ascii="Consolas" w:hAnsi="Consolas"/>
            <w:sz w:val="20"/>
            <w:lang w:val="en-GB"/>
          </w:rPr>
          <w:t xml:space="preserve"> </w:t>
        </w:r>
        <w:r w:rsidR="00125D01" w:rsidRPr="004E339A">
          <w:rPr>
            <w:rFonts w:ascii="Consolas" w:hAnsi="Consolas"/>
            <w:sz w:val="20"/>
            <w:lang w:val="en-GB"/>
          </w:rPr>
          <w:t xml:space="preserve">lme4::lmer(Phenotype ~ </w:t>
        </w:r>
        <w:r w:rsidR="00125D01">
          <w:rPr>
            <w:rFonts w:ascii="Consolas" w:hAnsi="Consolas"/>
            <w:sz w:val="20"/>
            <w:lang w:val="en-GB"/>
          </w:rPr>
          <w:t>1</w:t>
        </w:r>
        <w:r w:rsidR="00125D01" w:rsidRPr="004E339A">
          <w:rPr>
            <w:rFonts w:ascii="Consolas" w:hAnsi="Consolas"/>
            <w:sz w:val="20"/>
            <w:lang w:val="en-GB"/>
          </w:rPr>
          <w:t xml:space="preserve"> +</w:t>
        </w:r>
        <w:r>
          <w:rPr>
            <w:rFonts w:ascii="Consolas" w:hAnsi="Consolas"/>
            <w:sz w:val="20"/>
            <w:lang w:val="en-GB"/>
          </w:rPr>
          <w:t xml:space="preserve"> X1 +</w:t>
        </w:r>
        <w:r w:rsidR="00125D01" w:rsidRPr="004E339A">
          <w:rPr>
            <w:rFonts w:ascii="Consolas" w:hAnsi="Consolas"/>
            <w:sz w:val="20"/>
            <w:lang w:val="en-GB"/>
          </w:rPr>
          <w:t xml:space="preserve"> (1|Individual), data = sampled_data)</w:t>
        </w:r>
      </w:ins>
    </w:p>
    <w:p w14:paraId="658E30CA" w14:textId="77777777" w:rsidR="003B37B3" w:rsidRDefault="003B37B3" w:rsidP="003B37B3">
      <w:pPr>
        <w:rPr>
          <w:rFonts w:ascii="Calibri" w:eastAsia="Calibri" w:hAnsi="Calibri" w:cs="Times New Roman"/>
          <w:lang w:val="en-GB" w:eastAsia="en-US"/>
        </w:rPr>
      </w:pPr>
    </w:p>
    <w:p w14:paraId="077C9147" w14:textId="77777777" w:rsidR="00C44C42" w:rsidRPr="00C845D5" w:rsidRDefault="00C44C42">
      <w:pPr>
        <w:rPr>
          <w:rFonts w:ascii="Calibri" w:hAnsi="Calibri"/>
          <w:lang w:val="en-GB"/>
        </w:rPr>
      </w:pPr>
    </w:p>
    <w:sectPr w:rsidR="00C44C42" w:rsidRPr="00C845D5" w:rsidSect="00D5780B">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ingemanse" w:date="2015-08-13T16:29:00Z" w:initials="d">
    <w:p w14:paraId="1D0BFC9E" w14:textId="7A178EEB" w:rsidR="004854E3" w:rsidRPr="00BA7E0A" w:rsidRDefault="004854E3" w:rsidP="00C845D5">
      <w:pPr>
        <w:rPr>
          <w:lang w:val="en-CA"/>
        </w:rPr>
      </w:pPr>
      <w:r>
        <w:rPr>
          <w:rStyle w:val="CommentReference"/>
        </w:rPr>
        <w:annotationRef/>
      </w:r>
      <w:r w:rsidRPr="00BA7E0A">
        <w:rPr>
          <w:lang w:val="en-CA"/>
        </w:rPr>
        <w:t>Notes for Hassen:</w:t>
      </w:r>
    </w:p>
    <w:p w14:paraId="6FE706F2" w14:textId="77777777" w:rsidR="004854E3" w:rsidRDefault="004854E3" w:rsidP="00C845D5">
      <w:pPr>
        <w:pStyle w:val="ListParagraph"/>
        <w:numPr>
          <w:ilvl w:val="0"/>
          <w:numId w:val="2"/>
        </w:numPr>
        <w:rPr>
          <w:lang w:val="nl-NL"/>
        </w:rPr>
      </w:pPr>
      <w:r>
        <w:t xml:space="preserve">In each histogram print the value of the variance component. </w:t>
      </w:r>
      <w:r w:rsidRPr="007E58D7">
        <w:rPr>
          <w:lang w:val="nl-NL"/>
        </w:rPr>
        <w:t>(cf. Vp = ?? in 1, Vi= ?? in 2, Vr = ?? in 3).</w:t>
      </w:r>
    </w:p>
    <w:p w14:paraId="0D02720B" w14:textId="77777777" w:rsidR="004854E3" w:rsidRPr="007E58D7" w:rsidRDefault="004854E3" w:rsidP="00C845D5">
      <w:pPr>
        <w:pStyle w:val="ListParagraph"/>
        <w:numPr>
          <w:ilvl w:val="0"/>
          <w:numId w:val="2"/>
        </w:numPr>
      </w:pPr>
      <w:r w:rsidRPr="007E58D7">
        <w:t>Print the histograms in a horizontal row: 1 = 2 + 3</w:t>
      </w:r>
    </w:p>
    <w:p w14:paraId="31DDDADA" w14:textId="77777777" w:rsidR="004854E3" w:rsidRPr="007E1F40" w:rsidRDefault="004854E3" w:rsidP="00C845D5">
      <w:pPr>
        <w:pStyle w:val="CommentText"/>
        <w:rPr>
          <w:lang w:val="en-CA"/>
        </w:rPr>
      </w:pPr>
    </w:p>
  </w:comment>
  <w:comment w:id="27" w:author="Hassen" w:date="2016-05-25T14:38:00Z" w:initials="HA">
    <w:p w14:paraId="4F11A25F" w14:textId="536E7E87" w:rsidR="00892616" w:rsidRPr="00892616" w:rsidRDefault="00892616">
      <w:pPr>
        <w:pStyle w:val="CommentText"/>
        <w:rPr>
          <w:lang w:val="en-US"/>
        </w:rPr>
      </w:pPr>
      <w:r>
        <w:rPr>
          <w:rStyle w:val="CommentReference"/>
        </w:rPr>
        <w:annotationRef/>
      </w:r>
      <w:r w:rsidRPr="00892616">
        <w:rPr>
          <w:lang w:val="en-US"/>
        </w:rPr>
        <w:t xml:space="preserve">There is no slider here. This should </w:t>
      </w:r>
      <w:r>
        <w:rPr>
          <w:lang w:val="en-US"/>
        </w:rPr>
        <w:t>be moved to next module.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DDDADA" w15:done="0"/>
  <w15:commentEx w15:paraId="4F11A2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94502"/>
    <w:multiLevelType w:val="hybridMultilevel"/>
    <w:tmpl w:val="64D0F0C0"/>
    <w:lvl w:ilvl="0" w:tplc="7DC442D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60BBA"/>
    <w:multiLevelType w:val="hybridMultilevel"/>
    <w:tmpl w:val="626EAF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ssen">
    <w15:presenceInfo w15:providerId="None" w15:userId="Has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F3"/>
    <w:rsid w:val="00000C97"/>
    <w:rsid w:val="000011EC"/>
    <w:rsid w:val="00003098"/>
    <w:rsid w:val="00003615"/>
    <w:rsid w:val="000036DC"/>
    <w:rsid w:val="0000377A"/>
    <w:rsid w:val="00013B6B"/>
    <w:rsid w:val="00015036"/>
    <w:rsid w:val="000155D8"/>
    <w:rsid w:val="00017AEB"/>
    <w:rsid w:val="00023C25"/>
    <w:rsid w:val="00024A31"/>
    <w:rsid w:val="0002705B"/>
    <w:rsid w:val="00030FC3"/>
    <w:rsid w:val="00033183"/>
    <w:rsid w:val="000337F7"/>
    <w:rsid w:val="00033905"/>
    <w:rsid w:val="00035A9F"/>
    <w:rsid w:val="00037CA2"/>
    <w:rsid w:val="00040DAD"/>
    <w:rsid w:val="00041936"/>
    <w:rsid w:val="0004217A"/>
    <w:rsid w:val="0004333F"/>
    <w:rsid w:val="0004485E"/>
    <w:rsid w:val="00050F38"/>
    <w:rsid w:val="00053972"/>
    <w:rsid w:val="00061092"/>
    <w:rsid w:val="000610C9"/>
    <w:rsid w:val="0006169C"/>
    <w:rsid w:val="000625F3"/>
    <w:rsid w:val="000637B3"/>
    <w:rsid w:val="0006384C"/>
    <w:rsid w:val="0006456C"/>
    <w:rsid w:val="00064E06"/>
    <w:rsid w:val="00072178"/>
    <w:rsid w:val="00072DC9"/>
    <w:rsid w:val="00074326"/>
    <w:rsid w:val="00074B48"/>
    <w:rsid w:val="000762BB"/>
    <w:rsid w:val="00076C1A"/>
    <w:rsid w:val="000813F4"/>
    <w:rsid w:val="0008160B"/>
    <w:rsid w:val="00081637"/>
    <w:rsid w:val="00084EF9"/>
    <w:rsid w:val="00096916"/>
    <w:rsid w:val="00096985"/>
    <w:rsid w:val="00097910"/>
    <w:rsid w:val="000A1C2B"/>
    <w:rsid w:val="000B016E"/>
    <w:rsid w:val="000B03CE"/>
    <w:rsid w:val="000B19EB"/>
    <w:rsid w:val="000B5B3C"/>
    <w:rsid w:val="000C0B3C"/>
    <w:rsid w:val="000C0B65"/>
    <w:rsid w:val="000C1803"/>
    <w:rsid w:val="000C535A"/>
    <w:rsid w:val="000D4877"/>
    <w:rsid w:val="000D7721"/>
    <w:rsid w:val="000F0126"/>
    <w:rsid w:val="00101945"/>
    <w:rsid w:val="00104C90"/>
    <w:rsid w:val="00107339"/>
    <w:rsid w:val="00107DF8"/>
    <w:rsid w:val="00111289"/>
    <w:rsid w:val="001122EE"/>
    <w:rsid w:val="00114677"/>
    <w:rsid w:val="00122A88"/>
    <w:rsid w:val="001235A6"/>
    <w:rsid w:val="00125D01"/>
    <w:rsid w:val="00127641"/>
    <w:rsid w:val="00127841"/>
    <w:rsid w:val="001305E5"/>
    <w:rsid w:val="001346BF"/>
    <w:rsid w:val="00135152"/>
    <w:rsid w:val="00137040"/>
    <w:rsid w:val="00140E53"/>
    <w:rsid w:val="001515B9"/>
    <w:rsid w:val="0016168A"/>
    <w:rsid w:val="00164C6B"/>
    <w:rsid w:val="00164CD8"/>
    <w:rsid w:val="00164E1F"/>
    <w:rsid w:val="001650BD"/>
    <w:rsid w:val="00166B4E"/>
    <w:rsid w:val="0017342C"/>
    <w:rsid w:val="00174238"/>
    <w:rsid w:val="0017604F"/>
    <w:rsid w:val="00185A08"/>
    <w:rsid w:val="00185D13"/>
    <w:rsid w:val="0019270A"/>
    <w:rsid w:val="00193753"/>
    <w:rsid w:val="001A3490"/>
    <w:rsid w:val="001B0FBB"/>
    <w:rsid w:val="001B2E67"/>
    <w:rsid w:val="001B3C6E"/>
    <w:rsid w:val="001C1DFA"/>
    <w:rsid w:val="001C48FA"/>
    <w:rsid w:val="001C6EE1"/>
    <w:rsid w:val="001E0841"/>
    <w:rsid w:val="001E6704"/>
    <w:rsid w:val="001F1D63"/>
    <w:rsid w:val="001F2BCF"/>
    <w:rsid w:val="001F357E"/>
    <w:rsid w:val="00202EC8"/>
    <w:rsid w:val="002030C6"/>
    <w:rsid w:val="00204B7A"/>
    <w:rsid w:val="00205B4B"/>
    <w:rsid w:val="002070CD"/>
    <w:rsid w:val="002152B3"/>
    <w:rsid w:val="002171DF"/>
    <w:rsid w:val="00217510"/>
    <w:rsid w:val="00217943"/>
    <w:rsid w:val="002208D4"/>
    <w:rsid w:val="002272F4"/>
    <w:rsid w:val="00233230"/>
    <w:rsid w:val="0023547B"/>
    <w:rsid w:val="00235B9C"/>
    <w:rsid w:val="00242C5C"/>
    <w:rsid w:val="00243B35"/>
    <w:rsid w:val="0025424F"/>
    <w:rsid w:val="00254CE7"/>
    <w:rsid w:val="00255255"/>
    <w:rsid w:val="002553A5"/>
    <w:rsid w:val="00255D8F"/>
    <w:rsid w:val="00261371"/>
    <w:rsid w:val="00262564"/>
    <w:rsid w:val="00263786"/>
    <w:rsid w:val="002652B1"/>
    <w:rsid w:val="00271830"/>
    <w:rsid w:val="002722BB"/>
    <w:rsid w:val="00282E9D"/>
    <w:rsid w:val="002836DA"/>
    <w:rsid w:val="00286EA5"/>
    <w:rsid w:val="0029607C"/>
    <w:rsid w:val="002A0945"/>
    <w:rsid w:val="002A45CB"/>
    <w:rsid w:val="002A4AC5"/>
    <w:rsid w:val="002B240E"/>
    <w:rsid w:val="002B595D"/>
    <w:rsid w:val="002B7724"/>
    <w:rsid w:val="002C4158"/>
    <w:rsid w:val="002C68F6"/>
    <w:rsid w:val="002C741C"/>
    <w:rsid w:val="002D28BA"/>
    <w:rsid w:val="002D28CD"/>
    <w:rsid w:val="002D49BE"/>
    <w:rsid w:val="002D549A"/>
    <w:rsid w:val="002D5E41"/>
    <w:rsid w:val="002E00C4"/>
    <w:rsid w:val="002E250B"/>
    <w:rsid w:val="002F1517"/>
    <w:rsid w:val="002F2950"/>
    <w:rsid w:val="003009A8"/>
    <w:rsid w:val="00305E0F"/>
    <w:rsid w:val="00312EA1"/>
    <w:rsid w:val="00320B64"/>
    <w:rsid w:val="00320D0E"/>
    <w:rsid w:val="00322B98"/>
    <w:rsid w:val="00322C33"/>
    <w:rsid w:val="003311C2"/>
    <w:rsid w:val="003317C2"/>
    <w:rsid w:val="00331DF7"/>
    <w:rsid w:val="00341DDF"/>
    <w:rsid w:val="003436F5"/>
    <w:rsid w:val="00345A31"/>
    <w:rsid w:val="00360CEE"/>
    <w:rsid w:val="003613F0"/>
    <w:rsid w:val="0036206B"/>
    <w:rsid w:val="003643F4"/>
    <w:rsid w:val="00373499"/>
    <w:rsid w:val="00373D0C"/>
    <w:rsid w:val="003758A0"/>
    <w:rsid w:val="003810DF"/>
    <w:rsid w:val="003830E7"/>
    <w:rsid w:val="003856D9"/>
    <w:rsid w:val="0038768A"/>
    <w:rsid w:val="003907C9"/>
    <w:rsid w:val="003922D0"/>
    <w:rsid w:val="00393FA1"/>
    <w:rsid w:val="00395D6A"/>
    <w:rsid w:val="003962B0"/>
    <w:rsid w:val="003A1005"/>
    <w:rsid w:val="003A4171"/>
    <w:rsid w:val="003A62C8"/>
    <w:rsid w:val="003B1E28"/>
    <w:rsid w:val="003B23FF"/>
    <w:rsid w:val="003B37B3"/>
    <w:rsid w:val="003B5E07"/>
    <w:rsid w:val="003C12D2"/>
    <w:rsid w:val="003C1429"/>
    <w:rsid w:val="003C1475"/>
    <w:rsid w:val="003C5D51"/>
    <w:rsid w:val="003C6BCA"/>
    <w:rsid w:val="003C7855"/>
    <w:rsid w:val="003C79F3"/>
    <w:rsid w:val="003D0AB1"/>
    <w:rsid w:val="003D0B19"/>
    <w:rsid w:val="00400F2F"/>
    <w:rsid w:val="0040254A"/>
    <w:rsid w:val="00403EC1"/>
    <w:rsid w:val="00414666"/>
    <w:rsid w:val="00416DB3"/>
    <w:rsid w:val="00420491"/>
    <w:rsid w:val="004210D5"/>
    <w:rsid w:val="004258FE"/>
    <w:rsid w:val="0043071D"/>
    <w:rsid w:val="00432C74"/>
    <w:rsid w:val="00434F7C"/>
    <w:rsid w:val="004371C4"/>
    <w:rsid w:val="00441C3D"/>
    <w:rsid w:val="00446085"/>
    <w:rsid w:val="004464A5"/>
    <w:rsid w:val="00447486"/>
    <w:rsid w:val="00447BB6"/>
    <w:rsid w:val="00455EF3"/>
    <w:rsid w:val="00457D4E"/>
    <w:rsid w:val="00460D01"/>
    <w:rsid w:val="00461184"/>
    <w:rsid w:val="00463277"/>
    <w:rsid w:val="004662E1"/>
    <w:rsid w:val="00470C62"/>
    <w:rsid w:val="004743D8"/>
    <w:rsid w:val="00481DA0"/>
    <w:rsid w:val="004842CA"/>
    <w:rsid w:val="004854E3"/>
    <w:rsid w:val="00486D16"/>
    <w:rsid w:val="00487144"/>
    <w:rsid w:val="00493058"/>
    <w:rsid w:val="004937A4"/>
    <w:rsid w:val="00495C5F"/>
    <w:rsid w:val="00495C6C"/>
    <w:rsid w:val="00497EAB"/>
    <w:rsid w:val="004A0FB0"/>
    <w:rsid w:val="004A37F3"/>
    <w:rsid w:val="004A3DBF"/>
    <w:rsid w:val="004A5AE7"/>
    <w:rsid w:val="004A699B"/>
    <w:rsid w:val="004A770D"/>
    <w:rsid w:val="004C0488"/>
    <w:rsid w:val="004C1E14"/>
    <w:rsid w:val="004C552C"/>
    <w:rsid w:val="004E389A"/>
    <w:rsid w:val="004E4B1D"/>
    <w:rsid w:val="004E4C63"/>
    <w:rsid w:val="004E7462"/>
    <w:rsid w:val="004F1FF9"/>
    <w:rsid w:val="004F53B0"/>
    <w:rsid w:val="004F59F5"/>
    <w:rsid w:val="00500543"/>
    <w:rsid w:val="005007DE"/>
    <w:rsid w:val="005012ED"/>
    <w:rsid w:val="005066FA"/>
    <w:rsid w:val="005118EF"/>
    <w:rsid w:val="0051484B"/>
    <w:rsid w:val="00517951"/>
    <w:rsid w:val="00526137"/>
    <w:rsid w:val="00526D19"/>
    <w:rsid w:val="00527209"/>
    <w:rsid w:val="00532049"/>
    <w:rsid w:val="005339C7"/>
    <w:rsid w:val="00536532"/>
    <w:rsid w:val="00536FCF"/>
    <w:rsid w:val="005375EC"/>
    <w:rsid w:val="00544EA5"/>
    <w:rsid w:val="0055258D"/>
    <w:rsid w:val="00552BDF"/>
    <w:rsid w:val="00553FB0"/>
    <w:rsid w:val="00556B36"/>
    <w:rsid w:val="00556CEC"/>
    <w:rsid w:val="0056018A"/>
    <w:rsid w:val="00562671"/>
    <w:rsid w:val="00564893"/>
    <w:rsid w:val="0057050D"/>
    <w:rsid w:val="005715AB"/>
    <w:rsid w:val="00575122"/>
    <w:rsid w:val="00576192"/>
    <w:rsid w:val="00585681"/>
    <w:rsid w:val="005902AC"/>
    <w:rsid w:val="00592EA2"/>
    <w:rsid w:val="00597483"/>
    <w:rsid w:val="005A10F7"/>
    <w:rsid w:val="005A70D9"/>
    <w:rsid w:val="005B32B0"/>
    <w:rsid w:val="005B3F06"/>
    <w:rsid w:val="005C1519"/>
    <w:rsid w:val="005C1EC9"/>
    <w:rsid w:val="005C3380"/>
    <w:rsid w:val="005C4D5B"/>
    <w:rsid w:val="005C7011"/>
    <w:rsid w:val="005D00F6"/>
    <w:rsid w:val="005D2DAB"/>
    <w:rsid w:val="005D5237"/>
    <w:rsid w:val="005D5279"/>
    <w:rsid w:val="005D682D"/>
    <w:rsid w:val="005D7DE4"/>
    <w:rsid w:val="005E08A3"/>
    <w:rsid w:val="005E2E61"/>
    <w:rsid w:val="005F2C94"/>
    <w:rsid w:val="005F3612"/>
    <w:rsid w:val="005F597E"/>
    <w:rsid w:val="00601E1F"/>
    <w:rsid w:val="00607766"/>
    <w:rsid w:val="00616435"/>
    <w:rsid w:val="0062086D"/>
    <w:rsid w:val="00620FDD"/>
    <w:rsid w:val="00621074"/>
    <w:rsid w:val="0062551B"/>
    <w:rsid w:val="00632570"/>
    <w:rsid w:val="0063358E"/>
    <w:rsid w:val="00640343"/>
    <w:rsid w:val="00642315"/>
    <w:rsid w:val="0064524F"/>
    <w:rsid w:val="00657841"/>
    <w:rsid w:val="0066007D"/>
    <w:rsid w:val="00672636"/>
    <w:rsid w:val="00673D71"/>
    <w:rsid w:val="00675D64"/>
    <w:rsid w:val="00683365"/>
    <w:rsid w:val="0068376B"/>
    <w:rsid w:val="006A07D3"/>
    <w:rsid w:val="006A6AF1"/>
    <w:rsid w:val="006A7148"/>
    <w:rsid w:val="006B19DD"/>
    <w:rsid w:val="006B2777"/>
    <w:rsid w:val="006B4D07"/>
    <w:rsid w:val="006B57B9"/>
    <w:rsid w:val="006B6927"/>
    <w:rsid w:val="006B7B05"/>
    <w:rsid w:val="006B7F23"/>
    <w:rsid w:val="006C2EE6"/>
    <w:rsid w:val="006D027E"/>
    <w:rsid w:val="006D4A6B"/>
    <w:rsid w:val="006E141A"/>
    <w:rsid w:val="006E4C1B"/>
    <w:rsid w:val="006F1DD6"/>
    <w:rsid w:val="006F3F3C"/>
    <w:rsid w:val="006F79AF"/>
    <w:rsid w:val="00701DC3"/>
    <w:rsid w:val="007051F8"/>
    <w:rsid w:val="00706021"/>
    <w:rsid w:val="007062D4"/>
    <w:rsid w:val="0071195D"/>
    <w:rsid w:val="00714546"/>
    <w:rsid w:val="007206C2"/>
    <w:rsid w:val="00722487"/>
    <w:rsid w:val="00725104"/>
    <w:rsid w:val="0072597F"/>
    <w:rsid w:val="007261A8"/>
    <w:rsid w:val="00726EEC"/>
    <w:rsid w:val="00732166"/>
    <w:rsid w:val="0073755E"/>
    <w:rsid w:val="007419CD"/>
    <w:rsid w:val="007421A7"/>
    <w:rsid w:val="00746CBE"/>
    <w:rsid w:val="00746DD3"/>
    <w:rsid w:val="00750C4C"/>
    <w:rsid w:val="0075177D"/>
    <w:rsid w:val="0076148F"/>
    <w:rsid w:val="00763C68"/>
    <w:rsid w:val="007640DF"/>
    <w:rsid w:val="0076529A"/>
    <w:rsid w:val="007671B3"/>
    <w:rsid w:val="00767A7A"/>
    <w:rsid w:val="00770C89"/>
    <w:rsid w:val="00776F8D"/>
    <w:rsid w:val="007843AE"/>
    <w:rsid w:val="00796E53"/>
    <w:rsid w:val="007A2E1C"/>
    <w:rsid w:val="007A3B69"/>
    <w:rsid w:val="007A5AC2"/>
    <w:rsid w:val="007A65F1"/>
    <w:rsid w:val="007B2F00"/>
    <w:rsid w:val="007B5067"/>
    <w:rsid w:val="007C032B"/>
    <w:rsid w:val="007C075B"/>
    <w:rsid w:val="007C3331"/>
    <w:rsid w:val="007D7360"/>
    <w:rsid w:val="007E1F40"/>
    <w:rsid w:val="007F0C0D"/>
    <w:rsid w:val="007F4337"/>
    <w:rsid w:val="00806868"/>
    <w:rsid w:val="00811F56"/>
    <w:rsid w:val="008122D3"/>
    <w:rsid w:val="008168C4"/>
    <w:rsid w:val="0083352E"/>
    <w:rsid w:val="008404F6"/>
    <w:rsid w:val="008408EF"/>
    <w:rsid w:val="008451A5"/>
    <w:rsid w:val="008511E2"/>
    <w:rsid w:val="00853E24"/>
    <w:rsid w:val="0086039C"/>
    <w:rsid w:val="00864500"/>
    <w:rsid w:val="008677D5"/>
    <w:rsid w:val="008776FA"/>
    <w:rsid w:val="0088034B"/>
    <w:rsid w:val="008828F1"/>
    <w:rsid w:val="008902B5"/>
    <w:rsid w:val="00891984"/>
    <w:rsid w:val="008922E9"/>
    <w:rsid w:val="00892616"/>
    <w:rsid w:val="00893286"/>
    <w:rsid w:val="008A7EAB"/>
    <w:rsid w:val="008B5F54"/>
    <w:rsid w:val="008B6F8F"/>
    <w:rsid w:val="008C0409"/>
    <w:rsid w:val="008C108A"/>
    <w:rsid w:val="008C1138"/>
    <w:rsid w:val="008C3697"/>
    <w:rsid w:val="008D2E43"/>
    <w:rsid w:val="008E0876"/>
    <w:rsid w:val="008E137A"/>
    <w:rsid w:val="008F09F8"/>
    <w:rsid w:val="008F1B93"/>
    <w:rsid w:val="008F4744"/>
    <w:rsid w:val="008F700B"/>
    <w:rsid w:val="009155D5"/>
    <w:rsid w:val="00920291"/>
    <w:rsid w:val="00924644"/>
    <w:rsid w:val="00924FA2"/>
    <w:rsid w:val="00926C76"/>
    <w:rsid w:val="0094118D"/>
    <w:rsid w:val="00945100"/>
    <w:rsid w:val="00946B57"/>
    <w:rsid w:val="0096068A"/>
    <w:rsid w:val="009626BC"/>
    <w:rsid w:val="009655B5"/>
    <w:rsid w:val="00966E85"/>
    <w:rsid w:val="0096716F"/>
    <w:rsid w:val="0097529A"/>
    <w:rsid w:val="00975841"/>
    <w:rsid w:val="00977B87"/>
    <w:rsid w:val="00985344"/>
    <w:rsid w:val="0098782B"/>
    <w:rsid w:val="009902BA"/>
    <w:rsid w:val="0099288A"/>
    <w:rsid w:val="009932FD"/>
    <w:rsid w:val="0099610A"/>
    <w:rsid w:val="0099612B"/>
    <w:rsid w:val="009A4DB5"/>
    <w:rsid w:val="009A52DE"/>
    <w:rsid w:val="009A688D"/>
    <w:rsid w:val="009B2971"/>
    <w:rsid w:val="009B3378"/>
    <w:rsid w:val="009C0C2A"/>
    <w:rsid w:val="009C7DCD"/>
    <w:rsid w:val="009D04E3"/>
    <w:rsid w:val="009D484C"/>
    <w:rsid w:val="009D7F18"/>
    <w:rsid w:val="009D7F1F"/>
    <w:rsid w:val="009E449F"/>
    <w:rsid w:val="009E567C"/>
    <w:rsid w:val="009F311B"/>
    <w:rsid w:val="009F785C"/>
    <w:rsid w:val="00A00C5D"/>
    <w:rsid w:val="00A04259"/>
    <w:rsid w:val="00A127DA"/>
    <w:rsid w:val="00A12FD8"/>
    <w:rsid w:val="00A22268"/>
    <w:rsid w:val="00A25855"/>
    <w:rsid w:val="00A2669B"/>
    <w:rsid w:val="00A26EEB"/>
    <w:rsid w:val="00A3188D"/>
    <w:rsid w:val="00A41C1A"/>
    <w:rsid w:val="00A46D25"/>
    <w:rsid w:val="00A5295D"/>
    <w:rsid w:val="00A5439A"/>
    <w:rsid w:val="00A548B3"/>
    <w:rsid w:val="00A65B46"/>
    <w:rsid w:val="00A66136"/>
    <w:rsid w:val="00A66542"/>
    <w:rsid w:val="00A67440"/>
    <w:rsid w:val="00A74FB0"/>
    <w:rsid w:val="00A76BF8"/>
    <w:rsid w:val="00A76FD1"/>
    <w:rsid w:val="00A77B24"/>
    <w:rsid w:val="00A939D1"/>
    <w:rsid w:val="00A960F3"/>
    <w:rsid w:val="00A97806"/>
    <w:rsid w:val="00AA6146"/>
    <w:rsid w:val="00AB137E"/>
    <w:rsid w:val="00AB166E"/>
    <w:rsid w:val="00AB33FD"/>
    <w:rsid w:val="00AB4CF8"/>
    <w:rsid w:val="00AB51D6"/>
    <w:rsid w:val="00AC431B"/>
    <w:rsid w:val="00AC54BC"/>
    <w:rsid w:val="00AC6EEB"/>
    <w:rsid w:val="00AD5B83"/>
    <w:rsid w:val="00AD664F"/>
    <w:rsid w:val="00AE492E"/>
    <w:rsid w:val="00AE4D7F"/>
    <w:rsid w:val="00AF2716"/>
    <w:rsid w:val="00B14387"/>
    <w:rsid w:val="00B229D0"/>
    <w:rsid w:val="00B22DCE"/>
    <w:rsid w:val="00B253A0"/>
    <w:rsid w:val="00B3010D"/>
    <w:rsid w:val="00B33C28"/>
    <w:rsid w:val="00B37729"/>
    <w:rsid w:val="00B410D4"/>
    <w:rsid w:val="00B416FB"/>
    <w:rsid w:val="00B54791"/>
    <w:rsid w:val="00B6067F"/>
    <w:rsid w:val="00B61404"/>
    <w:rsid w:val="00B6167D"/>
    <w:rsid w:val="00B61923"/>
    <w:rsid w:val="00B64611"/>
    <w:rsid w:val="00B6681A"/>
    <w:rsid w:val="00B673EA"/>
    <w:rsid w:val="00B74201"/>
    <w:rsid w:val="00B75424"/>
    <w:rsid w:val="00B7649B"/>
    <w:rsid w:val="00B81420"/>
    <w:rsid w:val="00B83C4F"/>
    <w:rsid w:val="00B83C71"/>
    <w:rsid w:val="00B864B6"/>
    <w:rsid w:val="00B86972"/>
    <w:rsid w:val="00B95FED"/>
    <w:rsid w:val="00B96827"/>
    <w:rsid w:val="00BA0B1C"/>
    <w:rsid w:val="00BA1973"/>
    <w:rsid w:val="00BA2024"/>
    <w:rsid w:val="00BA2409"/>
    <w:rsid w:val="00BA7E0A"/>
    <w:rsid w:val="00BB12EB"/>
    <w:rsid w:val="00BB4805"/>
    <w:rsid w:val="00BB6BF5"/>
    <w:rsid w:val="00BD0DA4"/>
    <w:rsid w:val="00BD53F5"/>
    <w:rsid w:val="00BD696C"/>
    <w:rsid w:val="00BE0FDC"/>
    <w:rsid w:val="00BE6F6F"/>
    <w:rsid w:val="00BF5ADB"/>
    <w:rsid w:val="00C004EF"/>
    <w:rsid w:val="00C00C05"/>
    <w:rsid w:val="00C01B5A"/>
    <w:rsid w:val="00C07197"/>
    <w:rsid w:val="00C12C16"/>
    <w:rsid w:val="00C146F0"/>
    <w:rsid w:val="00C14989"/>
    <w:rsid w:val="00C20AD2"/>
    <w:rsid w:val="00C226CE"/>
    <w:rsid w:val="00C24989"/>
    <w:rsid w:val="00C24B94"/>
    <w:rsid w:val="00C332E8"/>
    <w:rsid w:val="00C4042F"/>
    <w:rsid w:val="00C44C42"/>
    <w:rsid w:val="00C464D6"/>
    <w:rsid w:val="00C46BCE"/>
    <w:rsid w:val="00C50A27"/>
    <w:rsid w:val="00C532F9"/>
    <w:rsid w:val="00C6215A"/>
    <w:rsid w:val="00C6621B"/>
    <w:rsid w:val="00C66F92"/>
    <w:rsid w:val="00C72F49"/>
    <w:rsid w:val="00C738E5"/>
    <w:rsid w:val="00C81162"/>
    <w:rsid w:val="00C845D5"/>
    <w:rsid w:val="00C90F2B"/>
    <w:rsid w:val="00C91215"/>
    <w:rsid w:val="00C91715"/>
    <w:rsid w:val="00C929C9"/>
    <w:rsid w:val="00C96AAD"/>
    <w:rsid w:val="00CA114E"/>
    <w:rsid w:val="00CC0ED6"/>
    <w:rsid w:val="00CC3C74"/>
    <w:rsid w:val="00CC4418"/>
    <w:rsid w:val="00CC5130"/>
    <w:rsid w:val="00CD0575"/>
    <w:rsid w:val="00CD21FD"/>
    <w:rsid w:val="00CD28D3"/>
    <w:rsid w:val="00CD730E"/>
    <w:rsid w:val="00CE7415"/>
    <w:rsid w:val="00CF0F35"/>
    <w:rsid w:val="00CF3734"/>
    <w:rsid w:val="00CF7CC0"/>
    <w:rsid w:val="00D03976"/>
    <w:rsid w:val="00D047E7"/>
    <w:rsid w:val="00D05EA2"/>
    <w:rsid w:val="00D10A40"/>
    <w:rsid w:val="00D12D53"/>
    <w:rsid w:val="00D16A7D"/>
    <w:rsid w:val="00D16D4A"/>
    <w:rsid w:val="00D172C3"/>
    <w:rsid w:val="00D21BDB"/>
    <w:rsid w:val="00D21BEE"/>
    <w:rsid w:val="00D24098"/>
    <w:rsid w:val="00D25B32"/>
    <w:rsid w:val="00D267D6"/>
    <w:rsid w:val="00D336D8"/>
    <w:rsid w:val="00D3760E"/>
    <w:rsid w:val="00D40E5D"/>
    <w:rsid w:val="00D477B6"/>
    <w:rsid w:val="00D50337"/>
    <w:rsid w:val="00D5780B"/>
    <w:rsid w:val="00D616BF"/>
    <w:rsid w:val="00D64674"/>
    <w:rsid w:val="00D7352A"/>
    <w:rsid w:val="00D73E5A"/>
    <w:rsid w:val="00D810F8"/>
    <w:rsid w:val="00D837FD"/>
    <w:rsid w:val="00D84BC4"/>
    <w:rsid w:val="00D851D1"/>
    <w:rsid w:val="00D86825"/>
    <w:rsid w:val="00D92256"/>
    <w:rsid w:val="00D94CD6"/>
    <w:rsid w:val="00DA4594"/>
    <w:rsid w:val="00DC0FB6"/>
    <w:rsid w:val="00DC31BF"/>
    <w:rsid w:val="00DC4DB7"/>
    <w:rsid w:val="00DC7930"/>
    <w:rsid w:val="00DC7DB1"/>
    <w:rsid w:val="00DD5DDF"/>
    <w:rsid w:val="00DD6A0F"/>
    <w:rsid w:val="00DE3C5B"/>
    <w:rsid w:val="00DE3EDB"/>
    <w:rsid w:val="00DF0EA6"/>
    <w:rsid w:val="00DF1C2D"/>
    <w:rsid w:val="00DF69F4"/>
    <w:rsid w:val="00E01FE0"/>
    <w:rsid w:val="00E037C7"/>
    <w:rsid w:val="00E10BB8"/>
    <w:rsid w:val="00E13AFB"/>
    <w:rsid w:val="00E16261"/>
    <w:rsid w:val="00E178BE"/>
    <w:rsid w:val="00E201DF"/>
    <w:rsid w:val="00E27B8E"/>
    <w:rsid w:val="00E35D94"/>
    <w:rsid w:val="00E478A4"/>
    <w:rsid w:val="00E523A7"/>
    <w:rsid w:val="00E65D04"/>
    <w:rsid w:val="00E66021"/>
    <w:rsid w:val="00E7234C"/>
    <w:rsid w:val="00E73FC9"/>
    <w:rsid w:val="00E752FF"/>
    <w:rsid w:val="00E75491"/>
    <w:rsid w:val="00E757C8"/>
    <w:rsid w:val="00E759F3"/>
    <w:rsid w:val="00E806E1"/>
    <w:rsid w:val="00E86896"/>
    <w:rsid w:val="00E9028D"/>
    <w:rsid w:val="00EA0233"/>
    <w:rsid w:val="00EA0D40"/>
    <w:rsid w:val="00EA3B4C"/>
    <w:rsid w:val="00EB16C2"/>
    <w:rsid w:val="00EC0226"/>
    <w:rsid w:val="00EC20F9"/>
    <w:rsid w:val="00EC3D1F"/>
    <w:rsid w:val="00ED29C4"/>
    <w:rsid w:val="00ED4048"/>
    <w:rsid w:val="00EE179C"/>
    <w:rsid w:val="00EE59CE"/>
    <w:rsid w:val="00EE644D"/>
    <w:rsid w:val="00EF0FD0"/>
    <w:rsid w:val="00EF1608"/>
    <w:rsid w:val="00EF457F"/>
    <w:rsid w:val="00EF6F64"/>
    <w:rsid w:val="00F00214"/>
    <w:rsid w:val="00F010BB"/>
    <w:rsid w:val="00F0183D"/>
    <w:rsid w:val="00F01A1F"/>
    <w:rsid w:val="00F06059"/>
    <w:rsid w:val="00F06D6B"/>
    <w:rsid w:val="00F12531"/>
    <w:rsid w:val="00F14BF1"/>
    <w:rsid w:val="00F1713E"/>
    <w:rsid w:val="00F20CB5"/>
    <w:rsid w:val="00F2226A"/>
    <w:rsid w:val="00F22C5D"/>
    <w:rsid w:val="00F2753C"/>
    <w:rsid w:val="00F33592"/>
    <w:rsid w:val="00F42C67"/>
    <w:rsid w:val="00F43B8A"/>
    <w:rsid w:val="00F50074"/>
    <w:rsid w:val="00F53B3A"/>
    <w:rsid w:val="00F562C0"/>
    <w:rsid w:val="00F57477"/>
    <w:rsid w:val="00F651F3"/>
    <w:rsid w:val="00F653E4"/>
    <w:rsid w:val="00F65AD6"/>
    <w:rsid w:val="00F7034A"/>
    <w:rsid w:val="00F703C3"/>
    <w:rsid w:val="00F7243A"/>
    <w:rsid w:val="00F749C7"/>
    <w:rsid w:val="00F75177"/>
    <w:rsid w:val="00F76CDA"/>
    <w:rsid w:val="00F77168"/>
    <w:rsid w:val="00F842E0"/>
    <w:rsid w:val="00F86F68"/>
    <w:rsid w:val="00F87A4E"/>
    <w:rsid w:val="00F9159B"/>
    <w:rsid w:val="00F92F99"/>
    <w:rsid w:val="00F95839"/>
    <w:rsid w:val="00FA0CEE"/>
    <w:rsid w:val="00FA2781"/>
    <w:rsid w:val="00FA428C"/>
    <w:rsid w:val="00FA68CE"/>
    <w:rsid w:val="00FC044A"/>
    <w:rsid w:val="00FC3624"/>
    <w:rsid w:val="00FC3C6F"/>
    <w:rsid w:val="00FC43ED"/>
    <w:rsid w:val="00FC46F8"/>
    <w:rsid w:val="00FD018E"/>
    <w:rsid w:val="00FD2E9A"/>
    <w:rsid w:val="00FE5D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0E20C"/>
  <w14:defaultImageDpi w14:val="300"/>
  <w15:docId w15:val="{5033EFA4-4B38-4736-B0D5-48C3B49E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64D6"/>
    <w:rPr>
      <w:sz w:val="18"/>
      <w:szCs w:val="18"/>
    </w:rPr>
  </w:style>
  <w:style w:type="paragraph" w:styleId="CommentText">
    <w:name w:val="annotation text"/>
    <w:basedOn w:val="Normal"/>
    <w:link w:val="CommentTextChar"/>
    <w:uiPriority w:val="99"/>
    <w:semiHidden/>
    <w:unhideWhenUsed/>
    <w:rsid w:val="00C464D6"/>
  </w:style>
  <w:style w:type="character" w:customStyle="1" w:styleId="CommentTextChar">
    <w:name w:val="Comment Text Char"/>
    <w:basedOn w:val="DefaultParagraphFont"/>
    <w:link w:val="CommentText"/>
    <w:uiPriority w:val="99"/>
    <w:semiHidden/>
    <w:rsid w:val="00C464D6"/>
    <w:rPr>
      <w:lang w:val="fr-CA"/>
    </w:rPr>
  </w:style>
  <w:style w:type="paragraph" w:styleId="CommentSubject">
    <w:name w:val="annotation subject"/>
    <w:basedOn w:val="CommentText"/>
    <w:next w:val="CommentText"/>
    <w:link w:val="CommentSubjectChar"/>
    <w:uiPriority w:val="99"/>
    <w:semiHidden/>
    <w:unhideWhenUsed/>
    <w:rsid w:val="00C464D6"/>
    <w:rPr>
      <w:b/>
      <w:bCs/>
      <w:sz w:val="20"/>
      <w:szCs w:val="20"/>
    </w:rPr>
  </w:style>
  <w:style w:type="character" w:customStyle="1" w:styleId="CommentSubjectChar">
    <w:name w:val="Comment Subject Char"/>
    <w:basedOn w:val="CommentTextChar"/>
    <w:link w:val="CommentSubject"/>
    <w:uiPriority w:val="99"/>
    <w:semiHidden/>
    <w:rsid w:val="00C464D6"/>
    <w:rPr>
      <w:b/>
      <w:bCs/>
      <w:sz w:val="20"/>
      <w:szCs w:val="20"/>
      <w:lang w:val="fr-CA"/>
    </w:rPr>
  </w:style>
  <w:style w:type="paragraph" w:styleId="BalloonText">
    <w:name w:val="Balloon Text"/>
    <w:basedOn w:val="Normal"/>
    <w:link w:val="BalloonTextChar"/>
    <w:uiPriority w:val="99"/>
    <w:semiHidden/>
    <w:unhideWhenUsed/>
    <w:rsid w:val="00C464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D6"/>
    <w:rPr>
      <w:rFonts w:ascii="Lucida Grande" w:hAnsi="Lucida Grande" w:cs="Lucida Grande"/>
      <w:sz w:val="18"/>
      <w:szCs w:val="18"/>
      <w:lang w:val="fr-CA"/>
    </w:rPr>
  </w:style>
  <w:style w:type="paragraph" w:styleId="ListParagraph">
    <w:name w:val="List Paragraph"/>
    <w:basedOn w:val="Normal"/>
    <w:uiPriority w:val="34"/>
    <w:qFormat/>
    <w:rsid w:val="00C845D5"/>
    <w:pPr>
      <w:spacing w:after="200"/>
      <w:ind w:left="720"/>
      <w:contextualSpacing/>
    </w:pPr>
    <w:rPr>
      <w:rFonts w:eastAsia="Calibri"/>
      <w:sz w:val="22"/>
      <w:szCs w:val="22"/>
      <w:lang w:val="en-GB" w:eastAsia="en-US"/>
    </w:rPr>
  </w:style>
  <w:style w:type="table" w:styleId="TableGrid">
    <w:name w:val="Table Grid"/>
    <w:basedOn w:val="TableNormal"/>
    <w:uiPriority w:val="59"/>
    <w:rsid w:val="00437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B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FA0F4-B281-4F92-B5E3-403DE3E5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13</Pages>
  <Words>3513</Words>
  <Characters>20028</Characters>
  <Application>Microsoft Office Word</Application>
  <DocSecurity>0</DocSecurity>
  <Lines>166</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UQAM</Company>
  <LinksUpToDate>false</LinksUpToDate>
  <CharactersWithSpaces>23495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Reale</dc:creator>
  <cp:lastModifiedBy>Hassen</cp:lastModifiedBy>
  <cp:revision>132</cp:revision>
  <dcterms:created xsi:type="dcterms:W3CDTF">2016-05-03T00:47:00Z</dcterms:created>
  <dcterms:modified xsi:type="dcterms:W3CDTF">2016-05-27T21:11:00Z</dcterms:modified>
</cp:coreProperties>
</file>