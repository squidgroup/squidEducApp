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33EEB" w14:textId="77777777" w:rsidR="002D2FC2" w:rsidRDefault="002D2FC2">
      <w:r>
        <w:t>Intercept = 0</w:t>
      </w:r>
    </w:p>
    <w:p w14:paraId="0741A440" w14:textId="77777777" w:rsidR="002D2FC2" w:rsidRDefault="002D2FC2"/>
    <w:p w14:paraId="7C46EDC8" w14:textId="77777777" w:rsidR="002D2FC2" w:rsidRDefault="002D2FC2">
      <w:r>
        <w:t>Slope = 0.5</w:t>
      </w:r>
    </w:p>
    <w:p w14:paraId="481D1D3F" w14:textId="77777777" w:rsidR="002D2FC2" w:rsidRDefault="002D2FC2"/>
    <w:p w14:paraId="1FF7E303" w14:textId="77777777" w:rsidR="002D2FC2" w:rsidRDefault="002D2FC2">
      <w:r>
        <w:t>Bias and power</w:t>
      </w:r>
    </w:p>
    <w:p w14:paraId="03CCBDDD" w14:textId="77777777" w:rsidR="00E81699" w:rsidRDefault="00E81699"/>
    <w:p w14:paraId="609C7D9B" w14:textId="77777777" w:rsidR="00E81699" w:rsidRDefault="00E81699">
      <w:r>
        <w:t>##</w:t>
      </w:r>
    </w:p>
    <w:p w14:paraId="6E8B9798" w14:textId="77777777" w:rsidR="00E81699" w:rsidRDefault="00E81699"/>
    <w:p w14:paraId="7C439ED2" w14:textId="77777777" w:rsidR="005F0A32" w:rsidRPr="005F0A32" w:rsidRDefault="00E81699" w:rsidP="005F0A32">
      <w:pPr>
        <w:rPr>
          <w:rFonts w:ascii="Calibri" w:hAnsi="Calibri"/>
          <w:b/>
          <w:i/>
          <w:lang w:val="en-AU"/>
        </w:rPr>
      </w:pPr>
      <w:r w:rsidRPr="00AE1052">
        <w:rPr>
          <w:rFonts w:ascii="Calibri" w:hAnsi="Calibri"/>
          <w:b/>
          <w:i/>
        </w:rPr>
        <w:t xml:space="preserve">Module </w:t>
      </w:r>
      <w:r w:rsidR="0074264C">
        <w:rPr>
          <w:rFonts w:ascii="Calibri" w:hAnsi="Calibri"/>
          <w:b/>
          <w:i/>
        </w:rPr>
        <w:t>9</w:t>
      </w:r>
      <w:r w:rsidRPr="00AE1052">
        <w:rPr>
          <w:rFonts w:ascii="Calibri" w:hAnsi="Calibri"/>
          <w:b/>
          <w:i/>
        </w:rPr>
        <w:t xml:space="preserve">. </w:t>
      </w:r>
      <w:r w:rsidR="005F0A32" w:rsidRPr="005F0A32">
        <w:rPr>
          <w:rFonts w:ascii="Calibri" w:hAnsi="Calibri"/>
          <w:b/>
          <w:bCs/>
          <w:i/>
        </w:rPr>
        <w:t>Sampling issues in random regression analyses</w:t>
      </w:r>
    </w:p>
    <w:p w14:paraId="4930E130" w14:textId="77777777" w:rsidR="00E81699" w:rsidRPr="00AE1052" w:rsidRDefault="00E81699" w:rsidP="00E81699">
      <w:pPr>
        <w:rPr>
          <w:rFonts w:ascii="Calibri" w:hAnsi="Calibri"/>
        </w:rPr>
      </w:pPr>
    </w:p>
    <w:p w14:paraId="733BD4DD" w14:textId="0EB553BD" w:rsidR="00E81699" w:rsidRPr="00B05A39" w:rsidDel="00B8120B" w:rsidRDefault="00E81699" w:rsidP="00E81699">
      <w:pPr>
        <w:rPr>
          <w:del w:id="0" w:author="Shinichi Nakagawa" w:date="2015-11-30T14:27:00Z"/>
          <w:rFonts w:ascii="Calibri" w:hAnsi="Calibri"/>
          <w:b/>
        </w:rPr>
      </w:pPr>
      <w:r>
        <w:rPr>
          <w:rFonts w:ascii="Calibri" w:hAnsi="Calibri"/>
          <w:b/>
        </w:rPr>
        <w:t xml:space="preserve">Step 1: </w:t>
      </w:r>
      <w:ins w:id="1" w:author="Shinichi Nakagawa" w:date="2015-11-30T14:06:00Z">
        <w:r w:rsidR="001C1ECD">
          <w:rPr>
            <w:rFonts w:ascii="Calibri" w:hAnsi="Calibri"/>
            <w:b/>
          </w:rPr>
          <w:t xml:space="preserve">The effect of </w:t>
        </w:r>
      </w:ins>
      <w:ins w:id="2" w:author="Shinichi Nakagawa" w:date="2015-11-30T14:08:00Z">
        <w:r w:rsidR="001C1ECD">
          <w:rPr>
            <w:rFonts w:ascii="Calibri" w:hAnsi="Calibri"/>
            <w:b/>
          </w:rPr>
          <w:t xml:space="preserve">the </w:t>
        </w:r>
      </w:ins>
      <w:ins w:id="3" w:author="Shinichi Nakagawa" w:date="2015-11-30T14:26:00Z">
        <w:r w:rsidR="00B8120B">
          <w:rPr>
            <w:rFonts w:ascii="Calibri" w:hAnsi="Calibri"/>
            <w:b/>
          </w:rPr>
          <w:t xml:space="preserve">magnitude of </w:t>
        </w:r>
        <w:proofErr w:type="spellStart"/>
        <w:r w:rsidR="00B8120B" w:rsidRPr="00B05A39">
          <w:rPr>
            <w:rFonts w:ascii="Calibri" w:hAnsi="Calibri"/>
            <w:b/>
            <w:rPrChange w:id="4" w:author="Shinichi Nakagawa" w:date="2015-12-01T09:57:00Z">
              <w:rPr>
                <w:rFonts w:ascii="Calibri" w:hAnsi="Calibri"/>
                <w:b/>
                <w:i/>
              </w:rPr>
            </w:rPrChange>
          </w:rPr>
          <w:t>V</w:t>
        </w:r>
        <w:r w:rsidR="00B8120B" w:rsidRPr="00B05A39">
          <w:rPr>
            <w:rFonts w:ascii="Calibri" w:hAnsi="Calibri"/>
            <w:b/>
            <w:vertAlign w:val="subscript"/>
            <w:rPrChange w:id="5" w:author="Shinichi Nakagawa" w:date="2015-12-01T09:57:00Z">
              <w:rPr>
                <w:rFonts w:ascii="Calibri" w:hAnsi="Calibri"/>
                <w:b/>
                <w:i/>
                <w:vertAlign w:val="subscript"/>
              </w:rPr>
            </w:rPrChange>
          </w:rPr>
          <w:t>s</w:t>
        </w:r>
        <w:proofErr w:type="spellEnd"/>
        <w:r w:rsidR="00B8120B" w:rsidRPr="00B05A39">
          <w:rPr>
            <w:rFonts w:ascii="Calibri" w:hAnsi="Calibri"/>
            <w:b/>
          </w:rPr>
          <w:t xml:space="preserve"> </w:t>
        </w:r>
      </w:ins>
      <w:ins w:id="6" w:author="Shinichi Nakagawa" w:date="2015-11-30T14:08:00Z">
        <w:r w:rsidR="001C1ECD" w:rsidRPr="00B05A39">
          <w:rPr>
            <w:rFonts w:ascii="Calibri" w:hAnsi="Calibri"/>
            <w:b/>
          </w:rPr>
          <w:t xml:space="preserve">on </w:t>
        </w:r>
      </w:ins>
      <w:ins w:id="7" w:author="Shinichi Nakagawa" w:date="2015-11-30T14:01:00Z">
        <w:r w:rsidR="001C1ECD" w:rsidRPr="00F722F8">
          <w:rPr>
            <w:rFonts w:ascii="Calibri" w:hAnsi="Calibri"/>
            <w:b/>
          </w:rPr>
          <w:t xml:space="preserve">power </w:t>
        </w:r>
      </w:ins>
      <w:ins w:id="8" w:author="Shinichi Nakagawa" w:date="2015-11-30T14:27:00Z">
        <w:r w:rsidR="00B8120B" w:rsidRPr="00F722F8">
          <w:rPr>
            <w:rFonts w:ascii="Calibri" w:hAnsi="Calibri"/>
            <w:b/>
          </w:rPr>
          <w:t xml:space="preserve">and bias in </w:t>
        </w:r>
        <w:proofErr w:type="spellStart"/>
        <w:r w:rsidR="00B8120B" w:rsidRPr="00B05A39">
          <w:rPr>
            <w:rFonts w:ascii="Calibri" w:hAnsi="Calibri"/>
            <w:b/>
            <w:rPrChange w:id="9" w:author="Shinichi Nakagawa" w:date="2015-12-01T09:57:00Z">
              <w:rPr>
                <w:rFonts w:ascii="Calibri" w:hAnsi="Calibri"/>
                <w:b/>
                <w:i/>
              </w:rPr>
            </w:rPrChange>
          </w:rPr>
          <w:t>V</w:t>
        </w:r>
        <w:r w:rsidR="00B8120B" w:rsidRPr="00B05A39">
          <w:rPr>
            <w:rFonts w:ascii="Calibri" w:hAnsi="Calibri"/>
            <w:b/>
            <w:vertAlign w:val="subscript"/>
            <w:rPrChange w:id="10" w:author="Shinichi Nakagawa" w:date="2015-12-01T09:57:00Z">
              <w:rPr>
                <w:rFonts w:ascii="Calibri" w:hAnsi="Calibri"/>
                <w:b/>
                <w:i/>
                <w:vertAlign w:val="subscript"/>
              </w:rPr>
            </w:rPrChange>
          </w:rPr>
          <w:t>s</w:t>
        </w:r>
      </w:ins>
      <w:proofErr w:type="spellEnd"/>
    </w:p>
    <w:p w14:paraId="596207BD" w14:textId="77777777" w:rsidR="00E81699" w:rsidRPr="00B05A39" w:rsidRDefault="00E81699" w:rsidP="00E81699">
      <w:pPr>
        <w:rPr>
          <w:rFonts w:ascii="Calibri" w:hAnsi="Calibri"/>
          <w:b/>
        </w:rPr>
      </w:pPr>
    </w:p>
    <w:p w14:paraId="20CFB567" w14:textId="755992DA" w:rsidR="00073F79" w:rsidRPr="00015579" w:rsidRDefault="00073F79" w:rsidP="00E81699">
      <w:pPr>
        <w:rPr>
          <w:ins w:id="11" w:author="Shinichi Nakagawa" w:date="2015-11-30T13:50:00Z"/>
          <w:rFonts w:ascii="Calibri" w:hAnsi="Calibri"/>
        </w:rPr>
      </w:pPr>
      <w:ins w:id="12" w:author="Shinichi Nakagawa" w:date="2015-11-30T13:56:00Z">
        <w:r>
          <w:rPr>
            <w:rFonts w:ascii="Calibri" w:hAnsi="Calibri"/>
            <w:b/>
          </w:rPr>
          <w:t>Sub-g</w:t>
        </w:r>
      </w:ins>
      <w:r w:rsidR="00E81699" w:rsidRPr="00AE1052">
        <w:rPr>
          <w:rFonts w:ascii="Calibri" w:hAnsi="Calibri"/>
          <w:b/>
        </w:rPr>
        <w:t>oal</w:t>
      </w:r>
      <w:r w:rsidR="00E81699" w:rsidRPr="00AE1052">
        <w:rPr>
          <w:rFonts w:ascii="Calibri" w:hAnsi="Calibri"/>
        </w:rPr>
        <w:t xml:space="preserve">: </w:t>
      </w:r>
      <w:ins w:id="13" w:author="Shinichi Nakagawa" w:date="2015-11-30T14:03:00Z">
        <w:r w:rsidR="001C1ECD">
          <w:rPr>
            <w:rFonts w:ascii="Calibri" w:hAnsi="Calibri"/>
          </w:rPr>
          <w:t xml:space="preserve">to </w:t>
        </w:r>
      </w:ins>
      <w:ins w:id="14" w:author="Shinichi Nakagawa" w:date="2015-12-01T09:21:00Z">
        <w:r w:rsidR="00015579">
          <w:rPr>
            <w:rFonts w:ascii="Calibri" w:hAnsi="Calibri"/>
          </w:rPr>
          <w:t xml:space="preserve">develop understanding of how </w:t>
        </w:r>
      </w:ins>
      <w:ins w:id="15" w:author="Shinichi Nakagawa" w:date="2015-12-01T09:22:00Z">
        <w:r w:rsidR="00015579" w:rsidRPr="004A06DB">
          <w:rPr>
            <w:rFonts w:ascii="Calibri" w:hAnsi="Calibri"/>
          </w:rPr>
          <w:t xml:space="preserve">the </w:t>
        </w:r>
        <w:proofErr w:type="gramStart"/>
        <w:r w:rsidR="00015579" w:rsidRPr="004A06DB">
          <w:rPr>
            <w:rFonts w:ascii="Calibri" w:hAnsi="Calibri"/>
          </w:rPr>
          <w:t xml:space="preserve">magnitude of </w:t>
        </w:r>
        <w:proofErr w:type="spellStart"/>
        <w:r w:rsidR="00015579" w:rsidRPr="004A06DB">
          <w:rPr>
            <w:rFonts w:ascii="Calibri" w:hAnsi="Calibri"/>
            <w:i/>
          </w:rPr>
          <w:t>V</w:t>
        </w:r>
        <w:r w:rsidR="00015579" w:rsidRPr="004A06DB">
          <w:rPr>
            <w:rFonts w:ascii="Calibri" w:hAnsi="Calibri"/>
            <w:i/>
            <w:vertAlign w:val="subscript"/>
          </w:rPr>
          <w:t>s</w:t>
        </w:r>
        <w:proofErr w:type="spellEnd"/>
        <w:r w:rsidR="00015579" w:rsidRPr="00015579">
          <w:rPr>
            <w:rFonts w:ascii="Calibri" w:hAnsi="Calibri"/>
          </w:rPr>
          <w:t xml:space="preserve"> </w:t>
        </w:r>
      </w:ins>
      <w:ins w:id="16" w:author="Shinichi Nakagawa" w:date="2015-12-01T11:32:00Z">
        <w:r w:rsidR="00F722F8">
          <w:rPr>
            <w:rFonts w:ascii="Calibri" w:hAnsi="Calibri"/>
          </w:rPr>
          <w:t xml:space="preserve">(among-individual variance in slope) </w:t>
        </w:r>
      </w:ins>
      <w:ins w:id="17" w:author="Shinichi Nakagawa" w:date="2015-12-01T09:25:00Z">
        <w:r w:rsidR="00015579">
          <w:rPr>
            <w:rFonts w:ascii="Calibri" w:hAnsi="Calibri"/>
          </w:rPr>
          <w:t>influence</w:t>
        </w:r>
        <w:proofErr w:type="gramEnd"/>
        <w:r w:rsidR="00015579">
          <w:rPr>
            <w:rFonts w:ascii="Calibri" w:hAnsi="Calibri"/>
          </w:rPr>
          <w:t xml:space="preserve"> detectability of non-zero </w:t>
        </w:r>
        <w:proofErr w:type="spellStart"/>
        <w:r w:rsidR="00015579" w:rsidRPr="0068585B">
          <w:rPr>
            <w:rFonts w:ascii="Calibri" w:hAnsi="Calibri"/>
          </w:rPr>
          <w:t>V</w:t>
        </w:r>
        <w:r w:rsidR="00015579" w:rsidRPr="0068585B">
          <w:rPr>
            <w:rFonts w:ascii="Calibri" w:hAnsi="Calibri"/>
            <w:vertAlign w:val="subscript"/>
          </w:rPr>
          <w:t>s</w:t>
        </w:r>
        <w:proofErr w:type="spellEnd"/>
        <w:r w:rsidR="00015579" w:rsidRPr="00B05A39">
          <w:rPr>
            <w:rFonts w:ascii="Calibri" w:hAnsi="Calibri"/>
          </w:rPr>
          <w:t xml:space="preserve"> </w:t>
        </w:r>
        <w:r w:rsidR="00015579">
          <w:rPr>
            <w:rFonts w:ascii="Calibri" w:hAnsi="Calibri"/>
          </w:rPr>
          <w:t xml:space="preserve">when </w:t>
        </w:r>
      </w:ins>
      <w:ins w:id="18" w:author="Shinichi Nakagawa" w:date="2015-12-01T09:26:00Z">
        <w:r w:rsidR="00015579">
          <w:rPr>
            <w:rFonts w:ascii="Calibri" w:hAnsi="Calibri"/>
          </w:rPr>
          <w:t>the other parameters like the number</w:t>
        </w:r>
      </w:ins>
      <w:ins w:id="19" w:author="Shinichi Nakagawa" w:date="2015-12-01T09:27:00Z">
        <w:r w:rsidR="00015579">
          <w:rPr>
            <w:rFonts w:ascii="Calibri" w:hAnsi="Calibri"/>
          </w:rPr>
          <w:t>s</w:t>
        </w:r>
      </w:ins>
      <w:ins w:id="20" w:author="Shinichi Nakagawa" w:date="2015-12-01T09:26:00Z">
        <w:r w:rsidR="00015579">
          <w:rPr>
            <w:rFonts w:ascii="Calibri" w:hAnsi="Calibri"/>
          </w:rPr>
          <w:t xml:space="preserve"> of </w:t>
        </w:r>
      </w:ins>
      <w:ins w:id="21" w:author="Shinichi Nakagawa" w:date="2015-12-01T09:27:00Z">
        <w:r w:rsidR="00015579">
          <w:rPr>
            <w:rFonts w:ascii="Calibri" w:hAnsi="Calibri"/>
          </w:rPr>
          <w:t xml:space="preserve">individuals and repeats per individuals are fixed. </w:t>
        </w:r>
      </w:ins>
    </w:p>
    <w:p w14:paraId="5B6EFECB" w14:textId="77777777" w:rsidR="00E81699" w:rsidRPr="00C845D5" w:rsidDel="00015579" w:rsidRDefault="00E81699" w:rsidP="00E81699">
      <w:pPr>
        <w:rPr>
          <w:del w:id="22" w:author="Shinichi Nakagawa" w:date="2015-12-01T09:27:00Z"/>
          <w:rFonts w:ascii="Calibri" w:hAnsi="Calibri"/>
        </w:rPr>
      </w:pPr>
      <w:del w:id="23" w:author="Shinichi Nakagawa" w:date="2015-12-01T09:27:00Z">
        <w:r w:rsidRPr="00C845D5" w:rsidDel="00015579">
          <w:rPr>
            <w:rFonts w:ascii="Calibri" w:hAnsi="Calibri"/>
          </w:rPr>
          <w:delText xml:space="preserve">to develop understanding of hierarchies in variance when individuals express </w:delText>
        </w:r>
        <w:r w:rsidDel="00015579">
          <w:rPr>
            <w:rFonts w:ascii="Calibri" w:hAnsi="Calibri"/>
          </w:rPr>
          <w:delText xml:space="preserve">their </w:delText>
        </w:r>
        <w:r w:rsidRPr="00C845D5" w:rsidDel="00015579">
          <w:rPr>
            <w:rFonts w:ascii="Calibri" w:hAnsi="Calibri"/>
          </w:rPr>
          <w:delText xml:space="preserve">traits </w:delText>
        </w:r>
        <w:r w:rsidDel="00015579">
          <w:rPr>
            <w:rFonts w:ascii="Calibri" w:hAnsi="Calibri"/>
          </w:rPr>
          <w:delText xml:space="preserve">as a response to a changing </w:delText>
        </w:r>
        <w:r w:rsidRPr="008E79DA" w:rsidDel="00015579">
          <w:rPr>
            <w:rFonts w:ascii="Calibri" w:hAnsi="Calibri"/>
          </w:rPr>
          <w:delText>environment</w:delText>
        </w:r>
        <w:r w:rsidDel="00015579">
          <w:rPr>
            <w:rFonts w:ascii="Calibri" w:hAnsi="Calibri"/>
          </w:rPr>
          <w:delText>al factor, but do so differently. In other words, individuals have variable reaction norms in both intercept and slope</w:delText>
        </w:r>
        <w:r w:rsidRPr="00C845D5" w:rsidDel="00015579">
          <w:rPr>
            <w:rFonts w:ascii="Calibri" w:hAnsi="Calibri"/>
          </w:rPr>
          <w:delText>.</w:delText>
        </w:r>
      </w:del>
    </w:p>
    <w:p w14:paraId="4C318B6F" w14:textId="77777777" w:rsidR="00E81699" w:rsidRPr="00AE1052" w:rsidRDefault="00E81699" w:rsidP="00E81699">
      <w:pPr>
        <w:rPr>
          <w:rFonts w:ascii="Calibri" w:hAnsi="Calibri"/>
        </w:rPr>
      </w:pPr>
    </w:p>
    <w:p w14:paraId="23BF0B6D" w14:textId="155C5E21" w:rsidR="00B05A39" w:rsidRDefault="00E81699" w:rsidP="00B05A39">
      <w:pPr>
        <w:rPr>
          <w:ins w:id="24" w:author="Shinichi Nakagawa" w:date="2015-12-01T09:57:00Z"/>
          <w:rFonts w:ascii="Calibri" w:hAnsi="Calibri"/>
        </w:rPr>
      </w:pPr>
      <w:r w:rsidRPr="00AE1052">
        <w:rPr>
          <w:rFonts w:ascii="Calibri" w:hAnsi="Calibri"/>
          <w:b/>
        </w:rPr>
        <w:t>Introduction</w:t>
      </w:r>
      <w:r w:rsidRPr="00AE1052">
        <w:rPr>
          <w:rFonts w:ascii="Calibri" w:hAnsi="Calibri"/>
        </w:rPr>
        <w:t xml:space="preserve">: </w:t>
      </w:r>
      <w:ins w:id="25" w:author="Shinichi Nakagawa" w:date="2015-12-01T09:50:00Z">
        <w:r w:rsidR="001A23F6">
          <w:rPr>
            <w:rFonts w:ascii="Calibri" w:hAnsi="Calibri"/>
          </w:rPr>
          <w:t xml:space="preserve">In </w:t>
        </w:r>
      </w:ins>
      <w:ins w:id="26" w:author="Shinichi Nakagawa" w:date="2015-12-01T09:21:00Z">
        <w:r w:rsidR="00015579">
          <w:rPr>
            <w:rFonts w:ascii="Calibri" w:hAnsi="Calibri"/>
          </w:rPr>
          <w:t>Mod</w:t>
        </w:r>
      </w:ins>
      <w:ins w:id="27" w:author="Shinichi Nakagawa" w:date="2015-12-01T09:27:00Z">
        <w:r w:rsidR="001A23F6">
          <w:rPr>
            <w:rFonts w:ascii="Calibri" w:hAnsi="Calibri"/>
          </w:rPr>
          <w:t>ule 6</w:t>
        </w:r>
      </w:ins>
      <w:ins w:id="28" w:author="Shinichi Nakagawa" w:date="2015-12-01T09:50:00Z">
        <w:r w:rsidR="001A23F6">
          <w:rPr>
            <w:rFonts w:ascii="Calibri" w:hAnsi="Calibri"/>
          </w:rPr>
          <w:t xml:space="preserve">, we explored situations where individuals react to </w:t>
        </w:r>
      </w:ins>
      <w:ins w:id="29" w:author="Shinichi Nakagawa" w:date="2015-12-01T09:51:00Z">
        <w:r w:rsidR="001A23F6">
          <w:rPr>
            <w:rFonts w:ascii="Calibri" w:hAnsi="Calibri"/>
          </w:rPr>
          <w:t xml:space="preserve">environmental changes </w:t>
        </w:r>
      </w:ins>
      <w:ins w:id="30" w:author="Shinichi Nakagawa" w:date="2015-12-01T09:57:00Z">
        <w:r w:rsidR="00B05A39">
          <w:rPr>
            <w:rFonts w:ascii="Calibri" w:hAnsi="Calibri"/>
          </w:rPr>
          <w:t>in different manners, i.e., there exist non-zero among-individual variance</w:t>
        </w:r>
      </w:ins>
      <w:ins w:id="31" w:author="Shinichi Nakagawa" w:date="2015-12-01T11:32:00Z">
        <w:r w:rsidR="00F722F8">
          <w:rPr>
            <w:rFonts w:ascii="Calibri" w:hAnsi="Calibri"/>
          </w:rPr>
          <w:t xml:space="preserve"> in slope (V</w:t>
        </w:r>
        <w:r w:rsidR="00F722F8" w:rsidRPr="00DB1893">
          <w:rPr>
            <w:rFonts w:ascii="Calibri" w:hAnsi="Calibri"/>
            <w:vertAlign w:val="subscript"/>
          </w:rPr>
          <w:t>S</w:t>
        </w:r>
        <w:r w:rsidR="00F722F8">
          <w:rPr>
            <w:rFonts w:ascii="Calibri" w:hAnsi="Calibri"/>
          </w:rPr>
          <w:t xml:space="preserve">) </w:t>
        </w:r>
      </w:ins>
      <w:ins w:id="32" w:author="Shinichi Nakagawa" w:date="2015-12-01T11:31:00Z">
        <w:r w:rsidR="00F722F8">
          <w:rPr>
            <w:rFonts w:ascii="Calibri" w:hAnsi="Calibri"/>
          </w:rPr>
          <w:t>or individual by environment interactions (</w:t>
        </w:r>
        <w:proofErr w:type="spellStart"/>
        <w:r w:rsidR="00F722F8">
          <w:rPr>
            <w:rFonts w:ascii="Calibri" w:hAnsi="Calibri"/>
          </w:rPr>
          <w:t>IxE</w:t>
        </w:r>
        <w:proofErr w:type="spellEnd"/>
        <w:r w:rsidR="00F722F8">
          <w:rPr>
            <w:rFonts w:ascii="Calibri" w:hAnsi="Calibri"/>
          </w:rPr>
          <w:t>)</w:t>
        </w:r>
      </w:ins>
      <w:ins w:id="33" w:author="Shinichi Nakagawa" w:date="2015-12-01T09:57:00Z">
        <w:r w:rsidR="00B05A39">
          <w:rPr>
            <w:rFonts w:ascii="Calibri" w:hAnsi="Calibri"/>
          </w:rPr>
          <w:t xml:space="preserve">. </w:t>
        </w:r>
      </w:ins>
    </w:p>
    <w:p w14:paraId="73260FDD" w14:textId="77777777" w:rsidR="00015579" w:rsidRDefault="00015579" w:rsidP="00E81699">
      <w:pPr>
        <w:rPr>
          <w:ins w:id="34" w:author="Shinichi Nakagawa" w:date="2015-12-01T11:32:00Z"/>
          <w:rFonts w:ascii="Calibri" w:hAnsi="Calibri"/>
        </w:rPr>
      </w:pPr>
    </w:p>
    <w:p w14:paraId="046EEF93" w14:textId="1393E445" w:rsidR="00F722F8" w:rsidRDefault="00C76359" w:rsidP="00E81699">
      <w:pPr>
        <w:rPr>
          <w:ins w:id="35" w:author="Shinichi Nakagawa" w:date="2015-12-01T09:21:00Z"/>
          <w:rFonts w:ascii="Calibri" w:hAnsi="Calibri"/>
        </w:rPr>
      </w:pPr>
      <w:ins w:id="36" w:author="Shinichi Nakagawa" w:date="2015-12-01T11:41:00Z">
        <w:r>
          <w:rPr>
            <w:rFonts w:ascii="Calibri" w:hAnsi="Calibri"/>
          </w:rPr>
          <w:t>It seem</w:t>
        </w:r>
      </w:ins>
      <w:ins w:id="37" w:author="Shinichi Nakagawa" w:date="2015-12-01T15:30:00Z">
        <w:r w:rsidR="00034FFA">
          <w:rPr>
            <w:rFonts w:ascii="Calibri" w:hAnsi="Calibri"/>
          </w:rPr>
          <w:t>s</w:t>
        </w:r>
      </w:ins>
      <w:ins w:id="38" w:author="Shinichi Nakagawa" w:date="2015-12-01T11:41:00Z">
        <w:r>
          <w:rPr>
            <w:rFonts w:ascii="Calibri" w:hAnsi="Calibri"/>
          </w:rPr>
          <w:t xml:space="preserve"> to make </w:t>
        </w:r>
        <w:proofErr w:type="spellStart"/>
        <w:r>
          <w:rPr>
            <w:rFonts w:ascii="Calibri" w:hAnsi="Calibri"/>
          </w:rPr>
          <w:t>sence</w:t>
        </w:r>
        <w:proofErr w:type="spellEnd"/>
        <w:r>
          <w:rPr>
            <w:rFonts w:ascii="Calibri" w:hAnsi="Calibri"/>
          </w:rPr>
          <w:t xml:space="preserve"> to be </w:t>
        </w:r>
      </w:ins>
      <w:ins w:id="39" w:author="Shinichi Nakagawa" w:date="2015-12-01T11:42:00Z">
        <w:r>
          <w:rPr>
            <w:rFonts w:ascii="Calibri" w:hAnsi="Calibri"/>
          </w:rPr>
          <w:t>able</w:t>
        </w:r>
      </w:ins>
      <w:ins w:id="40" w:author="Shinichi Nakagawa" w:date="2015-12-01T11:41:00Z">
        <w:r>
          <w:rPr>
            <w:rFonts w:ascii="Calibri" w:hAnsi="Calibri"/>
          </w:rPr>
          <w:t xml:space="preserve"> to </w:t>
        </w:r>
      </w:ins>
      <w:ins w:id="41" w:author="Shinichi Nakagawa" w:date="2015-12-01T11:42:00Z">
        <w:r>
          <w:rPr>
            <w:rFonts w:ascii="Calibri" w:hAnsi="Calibri"/>
          </w:rPr>
          <w:t xml:space="preserve">change </w:t>
        </w:r>
        <w:proofErr w:type="spellStart"/>
        <w:r>
          <w:rPr>
            <w:rFonts w:ascii="Calibri" w:hAnsi="Calibri"/>
          </w:rPr>
          <w:t>V</w:t>
        </w:r>
        <w:r w:rsidRPr="0068585B">
          <w:rPr>
            <w:rFonts w:ascii="Calibri" w:hAnsi="Calibri"/>
            <w:vertAlign w:val="subscript"/>
          </w:rPr>
          <w:t>s</w:t>
        </w:r>
        <w:proofErr w:type="spellEnd"/>
        <w:r>
          <w:rPr>
            <w:rFonts w:ascii="Calibri" w:hAnsi="Calibri"/>
          </w:rPr>
          <w:t xml:space="preserve"> as well as V</w:t>
        </w:r>
        <w:r w:rsidRPr="0068585B">
          <w:rPr>
            <w:rFonts w:ascii="Calibri" w:hAnsi="Calibri"/>
            <w:vertAlign w:val="subscript"/>
          </w:rPr>
          <w:t>I</w:t>
        </w:r>
        <w:r>
          <w:rPr>
            <w:rFonts w:ascii="Calibri" w:hAnsi="Calibri"/>
          </w:rPr>
          <w:t xml:space="preserve"> to compare????</w:t>
        </w:r>
      </w:ins>
    </w:p>
    <w:p w14:paraId="5164DD5E" w14:textId="77777777" w:rsidR="00E81699" w:rsidRPr="002B518B" w:rsidRDefault="00E81699" w:rsidP="00E81699">
      <w:pPr>
        <w:rPr>
          <w:rFonts w:ascii="Calibri" w:hAnsi="Calibri"/>
        </w:rPr>
      </w:pPr>
    </w:p>
    <w:p w14:paraId="258D3146" w14:textId="77777777" w:rsidR="00E81699" w:rsidRDefault="00E81699" w:rsidP="00E81699">
      <w:pPr>
        <w:rPr>
          <w:ins w:id="42" w:author="Shinichi Nakagawa" w:date="2015-12-01T11:46:00Z"/>
          <w:rFonts w:ascii="Calibri" w:hAnsi="Calibri"/>
          <w:b/>
        </w:rPr>
      </w:pPr>
      <w:r w:rsidRPr="004A60F0">
        <w:rPr>
          <w:rFonts w:ascii="Calibri" w:hAnsi="Calibri"/>
          <w:b/>
        </w:rPr>
        <w:t xml:space="preserve">Exercise: </w:t>
      </w:r>
    </w:p>
    <w:p w14:paraId="7D2ECE3F" w14:textId="77777777" w:rsidR="00C76359" w:rsidRDefault="00C76359" w:rsidP="00E81699">
      <w:pPr>
        <w:rPr>
          <w:ins w:id="43" w:author="Shinichi Nakagawa" w:date="2015-12-01T11:46:00Z"/>
          <w:rFonts w:ascii="Calibri" w:hAnsi="Calibri"/>
          <w:b/>
        </w:rPr>
      </w:pPr>
    </w:p>
    <w:p w14:paraId="4FBF1B84" w14:textId="3BF295D0" w:rsidR="00C76359" w:rsidRDefault="00863977" w:rsidP="00E81699">
      <w:pPr>
        <w:rPr>
          <w:ins w:id="44" w:author="Shinichi Nakagawa" w:date="2015-12-01T11:46:00Z"/>
          <w:rFonts w:ascii="Calibri" w:hAnsi="Calibri"/>
          <w:b/>
        </w:rPr>
      </w:pPr>
      <m:oMathPara>
        <m:oMath>
          <m:sSub>
            <m:sSubPr>
              <m:ctrlPr>
                <w:ins w:id="45" w:author="Shinichi Nakagawa" w:date="2015-12-01T13:11:00Z">
                  <w:rPr>
                    <w:rFonts w:ascii="Cambria Math" w:hAnsi="Cambria Math"/>
                    <w:i/>
                    <w:sz w:val="20"/>
                  </w:rPr>
                </w:ins>
              </m:ctrlPr>
            </m:sSubPr>
            <m:e>
              <w:ins w:id="46" w:author="Shinichi Nakagawa" w:date="2015-12-01T13:11:00Z">
                <m:r>
                  <w:rPr>
                    <w:rFonts w:ascii="Cambria Math" w:hAnsi="Cambria Math"/>
                    <w:sz w:val="20"/>
                  </w:rPr>
                  <m:t>y</m:t>
                </m:r>
              </w:ins>
            </m:e>
            <m:sub>
              <w:ins w:id="47" w:author="Shinichi Nakagawa" w:date="2015-12-01T13:11:00Z">
                <m:r>
                  <w:rPr>
                    <w:rFonts w:ascii="Cambria Math" w:hAnsi="Cambria Math"/>
                    <w:sz w:val="20"/>
                  </w:rPr>
                  <m:t>hi</m:t>
                </m:r>
              </w:ins>
            </m:sub>
          </m:sSub>
          <w:ins w:id="48" w:author="Shinichi Nakagawa" w:date="2015-12-01T13:11:00Z">
            <m:r>
              <w:rPr>
                <w:rFonts w:ascii="Cambria Math" w:hAnsi="Cambria Math"/>
                <w:sz w:val="20"/>
              </w:rPr>
              <m:t>=(</m:t>
            </m:r>
          </w:ins>
          <m:sSub>
            <m:sSubPr>
              <m:ctrlPr>
                <w:ins w:id="49" w:author="Shinichi Nakagawa" w:date="2015-12-01T13:12:00Z">
                  <w:rPr>
                    <w:rFonts w:ascii="Cambria Math" w:hAnsi="Cambria Math"/>
                    <w:i/>
                    <w:sz w:val="20"/>
                  </w:rPr>
                </w:ins>
              </m:ctrlPr>
            </m:sSubPr>
            <m:e>
              <w:ins w:id="50" w:author="Shinichi Nakagawa" w:date="2015-12-01T13:12:00Z">
                <m:r>
                  <w:rPr>
                    <w:rFonts w:ascii="Cambria Math" w:hAnsi="Cambria Math"/>
                    <w:sz w:val="20"/>
                  </w:rPr>
                  <m:t>β</m:t>
                </m:r>
              </w:ins>
            </m:e>
            <m:sub>
              <w:ins w:id="51" w:author="Shinichi Nakagawa" w:date="2015-12-01T13:12:00Z">
                <m:r>
                  <w:rPr>
                    <w:rFonts w:ascii="Cambria Math" w:hAnsi="Cambria Math"/>
                    <w:sz w:val="20"/>
                  </w:rPr>
                  <m:t>0</m:t>
                </m:r>
              </w:ins>
            </m:sub>
          </m:sSub>
          <w:ins w:id="52" w:author="Shinichi Nakagawa" w:date="2015-12-01T13:12:00Z">
            <m:r>
              <w:rPr>
                <w:rFonts w:ascii="Cambria Math" w:hAnsi="Cambria Math"/>
                <w:sz w:val="20"/>
              </w:rPr>
              <m:t>+</m:t>
            </m:r>
          </w:ins>
          <m:sSub>
            <m:sSubPr>
              <m:ctrlPr>
                <w:ins w:id="53" w:author="Shinichi Nakagawa" w:date="2015-12-01T13:11:00Z">
                  <w:rPr>
                    <w:rFonts w:ascii="Cambria Math" w:hAnsi="Cambria Math"/>
                    <w:i/>
                    <w:sz w:val="20"/>
                  </w:rPr>
                </w:ins>
              </m:ctrlPr>
            </m:sSubPr>
            <m:e>
              <w:ins w:id="54" w:author="Shinichi Nakagawa" w:date="2015-12-01T13:11:00Z">
                <m:r>
                  <w:rPr>
                    <w:rFonts w:ascii="Cambria Math" w:hAnsi="Cambria Math"/>
                    <w:sz w:val="20"/>
                  </w:rPr>
                  <m:t>I</m:t>
                </m:r>
              </w:ins>
            </m:e>
            <m:sub>
              <w:ins w:id="55" w:author="Shinichi Nakagawa" w:date="2015-12-01T13:11:00Z">
                <m:r>
                  <w:rPr>
                    <w:rFonts w:ascii="Cambria Math" w:hAnsi="Cambria Math"/>
                    <w:sz w:val="20"/>
                  </w:rPr>
                  <m:t>i</m:t>
                </m:r>
              </w:ins>
            </m:sub>
          </m:sSub>
          <w:ins w:id="56" w:author="Shinichi Nakagawa" w:date="2015-12-01T13:13:00Z">
            <m:r>
              <w:rPr>
                <w:rFonts w:ascii="Cambria Math" w:hAnsi="Cambria Math"/>
                <w:sz w:val="20"/>
              </w:rPr>
              <m:t>)</m:t>
            </m:r>
          </w:ins>
          <w:ins w:id="57" w:author="Shinichi Nakagawa" w:date="2015-12-01T13:11:00Z">
            <m:r>
              <w:rPr>
                <w:rFonts w:ascii="Cambria Math" w:hAnsi="Cambria Math"/>
                <w:sz w:val="20"/>
              </w:rPr>
              <m:t>+</m:t>
            </m:r>
          </w:ins>
          <m:sSub>
            <m:sSubPr>
              <m:ctrlPr>
                <w:ins w:id="58" w:author="Shinichi Nakagawa" w:date="2015-12-01T13:11:00Z">
                  <w:rPr>
                    <w:rFonts w:ascii="Cambria Math" w:hAnsi="Cambria Math"/>
                    <w:i/>
                    <w:sz w:val="20"/>
                  </w:rPr>
                </w:ins>
              </m:ctrlPr>
            </m:sSubPr>
            <m:e>
              <w:ins w:id="59" w:author="Shinichi Nakagawa" w:date="2015-12-01T13:15:00Z">
                <m:r>
                  <w:rPr>
                    <w:rFonts w:ascii="Cambria Math" w:hAnsi="Cambria Math"/>
                    <w:sz w:val="20"/>
                  </w:rPr>
                  <m:t>(</m:t>
                </m:r>
              </w:ins>
              <w:ins w:id="60" w:author="Shinichi Nakagawa" w:date="2015-12-01T13:11:00Z">
                <m:r>
                  <w:rPr>
                    <w:rFonts w:ascii="Cambria Math" w:hAnsi="Cambria Math"/>
                    <w:sz w:val="20"/>
                  </w:rPr>
                  <m:t>β</m:t>
                </m:r>
              </w:ins>
            </m:e>
            <m:sub>
              <w:ins w:id="61" w:author="Shinichi Nakagawa" w:date="2015-12-01T13:13:00Z">
                <m:r>
                  <w:rPr>
                    <w:rFonts w:ascii="Cambria Math" w:hAnsi="Cambria Math"/>
                    <w:sz w:val="20"/>
                  </w:rPr>
                  <m:t>1</m:t>
                </m:r>
              </w:ins>
            </m:sub>
          </m:sSub>
          <w:ins w:id="62" w:author="Shinichi Nakagawa" w:date="2015-12-01T13:15:00Z">
            <m:r>
              <w:rPr>
                <w:rFonts w:ascii="Cambria Math" w:hAnsi="Cambria Math"/>
                <w:sz w:val="20"/>
              </w:rPr>
              <m:t>+</m:t>
            </m:r>
          </w:ins>
          <m:sSub>
            <m:sSubPr>
              <m:ctrlPr>
                <w:ins w:id="63" w:author="Shinichi Nakagawa" w:date="2015-12-01T13:15:00Z">
                  <w:rPr>
                    <w:rFonts w:ascii="Cambria Math" w:hAnsi="Cambria Math"/>
                    <w:i/>
                    <w:sz w:val="20"/>
                  </w:rPr>
                </w:ins>
              </m:ctrlPr>
            </m:sSubPr>
            <m:e>
              <w:ins w:id="64" w:author="Shinichi Nakagawa" w:date="2015-12-01T13:15:00Z">
                <m:r>
                  <w:rPr>
                    <w:rFonts w:ascii="Cambria Math" w:hAnsi="Cambria Math"/>
                    <w:sz w:val="20"/>
                  </w:rPr>
                  <m:t>S</m:t>
                </m:r>
              </w:ins>
            </m:e>
            <m:sub>
              <w:ins w:id="65" w:author="Shinichi Nakagawa" w:date="2015-12-01T13:16:00Z">
                <m:r>
                  <w:rPr>
                    <w:rFonts w:ascii="Cambria Math" w:hAnsi="Cambria Math"/>
                    <w:sz w:val="20"/>
                  </w:rPr>
                  <m:t>i</m:t>
                </m:r>
              </w:ins>
            </m:sub>
          </m:sSub>
          <m:sSub>
            <m:sSubPr>
              <m:ctrlPr>
                <w:ins w:id="66" w:author="Shinichi Nakagawa" w:date="2015-12-01T13:11:00Z">
                  <w:rPr>
                    <w:rFonts w:ascii="Cambria Math" w:hAnsi="Cambria Math"/>
                    <w:i/>
                    <w:sz w:val="20"/>
                  </w:rPr>
                </w:ins>
              </m:ctrlPr>
            </m:sSubPr>
            <m:e>
              <w:ins w:id="67" w:author="Shinichi Nakagawa" w:date="2015-12-01T13:15:00Z">
                <m:r>
                  <w:rPr>
                    <w:rFonts w:ascii="Cambria Math" w:hAnsi="Cambria Math"/>
                    <w:sz w:val="20"/>
                  </w:rPr>
                  <m:t>)</m:t>
                </m:r>
              </w:ins>
              <w:ins w:id="68" w:author="Shinichi Nakagawa" w:date="2015-12-01T13:11:00Z">
                <m:r>
                  <w:rPr>
                    <w:rFonts w:ascii="Cambria Math" w:hAnsi="Cambria Math"/>
                    <w:sz w:val="20"/>
                  </w:rPr>
                  <m:t>x</m:t>
                </m:r>
              </w:ins>
            </m:e>
            <m:sub>
              <w:ins w:id="69" w:author="Shinichi Nakagawa" w:date="2015-12-01T13:16:00Z">
                <m:r>
                  <w:rPr>
                    <w:rFonts w:ascii="Cambria Math" w:hAnsi="Cambria Math"/>
                    <w:sz w:val="20"/>
                  </w:rPr>
                  <m:t>1</m:t>
                </m:r>
              </w:ins>
              <w:ins w:id="70" w:author="Shinichi Nakagawa" w:date="2015-12-01T13:11:00Z">
                <m:r>
                  <w:rPr>
                    <w:rFonts w:ascii="Cambria Math" w:hAnsi="Cambria Math"/>
                    <w:sz w:val="20"/>
                  </w:rPr>
                  <m:t>hi</m:t>
                </m:r>
              </w:ins>
            </m:sub>
          </m:sSub>
          <w:ins w:id="71" w:author="Shinichi Nakagawa" w:date="2015-12-01T13:11:00Z">
            <m:r>
              <w:rPr>
                <w:rFonts w:ascii="Cambria Math" w:hAnsi="Cambria Math"/>
                <w:sz w:val="20"/>
              </w:rPr>
              <m:t>+</m:t>
            </m:r>
          </w:ins>
          <m:sSub>
            <m:sSubPr>
              <m:ctrlPr>
                <w:ins w:id="72" w:author="Shinichi Nakagawa" w:date="2015-12-01T13:11:00Z">
                  <w:rPr>
                    <w:rFonts w:ascii="Cambria Math" w:hAnsi="Cambria Math"/>
                    <w:i/>
                    <w:sz w:val="20"/>
                  </w:rPr>
                </w:ins>
              </m:ctrlPr>
            </m:sSubPr>
            <m:e>
              <w:ins w:id="73" w:author="Shinichi Nakagawa" w:date="2015-12-01T13:11:00Z">
                <m:r>
                  <w:rPr>
                    <w:rFonts w:ascii="Cambria Math" w:hAnsi="Cambria Math"/>
                    <w:sz w:val="20"/>
                  </w:rPr>
                  <m:t>e</m:t>
                </m:r>
              </w:ins>
            </m:e>
            <m:sub>
              <w:ins w:id="74" w:author="Shinichi Nakagawa" w:date="2015-12-01T13:11:00Z">
                <m:r>
                  <w:rPr>
                    <w:rFonts w:ascii="Cambria Math" w:hAnsi="Cambria Math"/>
                    <w:sz w:val="20"/>
                  </w:rPr>
                  <m:t>hi</m:t>
                </m:r>
              </w:ins>
            </m:sub>
          </m:sSub>
        </m:oMath>
      </m:oMathPara>
    </w:p>
    <w:commentRangeStart w:id="75"/>
    <w:p w14:paraId="718F834C" w14:textId="2615776F" w:rsidR="00C76359" w:rsidRDefault="00863977" w:rsidP="00E81699">
      <w:pPr>
        <w:rPr>
          <w:ins w:id="76" w:author="Shinichi Nakagawa" w:date="2015-12-01T11:46:00Z"/>
          <w:rFonts w:ascii="Calibri" w:hAnsi="Calibri"/>
          <w:b/>
        </w:rPr>
      </w:pPr>
      <m:oMathPara>
        <m:oMath>
          <m:d>
            <m:dPr>
              <m:ctrlPr>
                <w:ins w:id="77" w:author="Shinichi Nakagawa" w:date="2015-12-01T13:34:00Z">
                  <w:rPr>
                    <w:rFonts w:ascii="Cambria Math" w:hAnsi="Cambria Math"/>
                    <w:i/>
                    <w:sz w:val="20"/>
                  </w:rPr>
                </w:ins>
              </m:ctrlPr>
            </m:dPr>
            <m:e>
              <m:m>
                <m:mPr>
                  <m:mcs>
                    <m:mc>
                      <m:mcPr>
                        <m:count m:val="1"/>
                        <m:mcJc m:val="center"/>
                      </m:mcPr>
                    </m:mc>
                  </m:mcs>
                  <m:ctrlPr>
                    <w:ins w:id="78" w:author="Shinichi Nakagawa" w:date="2015-12-01T13:34:00Z">
                      <w:rPr>
                        <w:rFonts w:ascii="Cambria Math" w:hAnsi="Cambria Math"/>
                        <w:i/>
                        <w:sz w:val="20"/>
                      </w:rPr>
                    </w:ins>
                  </m:ctrlPr>
                </m:mPr>
                <m:mr>
                  <m:e>
                    <m:sSub>
                      <m:sSubPr>
                        <m:ctrlPr>
                          <w:ins w:id="79" w:author="Shinichi Nakagawa" w:date="2015-12-01T13:34:00Z">
                            <w:rPr>
                              <w:rFonts w:ascii="Cambria Math" w:hAnsi="Cambria Math"/>
                              <w:i/>
                              <w:sz w:val="20"/>
                            </w:rPr>
                          </w:ins>
                        </m:ctrlPr>
                      </m:sSubPr>
                      <m:e>
                        <w:ins w:id="80" w:author="Shinichi Nakagawa" w:date="2015-12-01T13:34:00Z">
                          <m:r>
                            <w:rPr>
                              <w:rFonts w:ascii="Cambria Math" w:hAnsi="Cambria Math"/>
                              <w:sz w:val="20"/>
                            </w:rPr>
                            <m:t>I</m:t>
                          </m:r>
                        </w:ins>
                      </m:e>
                      <m:sub>
                        <w:ins w:id="81" w:author="Shinichi Nakagawa" w:date="2015-12-01T13:34:00Z">
                          <m:r>
                            <w:rPr>
                              <w:rFonts w:ascii="Cambria Math" w:hAnsi="Cambria Math"/>
                              <w:sz w:val="20"/>
                            </w:rPr>
                            <m:t>i</m:t>
                          </m:r>
                        </w:ins>
                      </m:sub>
                    </m:sSub>
                  </m:e>
                </m:mr>
                <m:mr>
                  <m:e>
                    <m:sSub>
                      <m:sSubPr>
                        <m:ctrlPr>
                          <w:ins w:id="82" w:author="Shinichi Nakagawa" w:date="2015-12-01T13:34:00Z">
                            <w:rPr>
                              <w:rFonts w:ascii="Cambria Math" w:hAnsi="Cambria Math"/>
                              <w:i/>
                              <w:sz w:val="20"/>
                            </w:rPr>
                          </w:ins>
                        </m:ctrlPr>
                      </m:sSubPr>
                      <m:e>
                        <w:ins w:id="83" w:author="Shinichi Nakagawa" w:date="2015-12-01T13:34:00Z">
                          <m:r>
                            <w:rPr>
                              <w:rFonts w:ascii="Cambria Math" w:hAnsi="Cambria Math"/>
                              <w:sz w:val="20"/>
                            </w:rPr>
                            <m:t>S</m:t>
                          </m:r>
                        </w:ins>
                      </m:e>
                      <m:sub>
                        <w:ins w:id="84" w:author="Shinichi Nakagawa" w:date="2015-12-01T13:34:00Z">
                          <m:r>
                            <w:rPr>
                              <w:rFonts w:ascii="Cambria Math" w:hAnsi="Cambria Math"/>
                              <w:sz w:val="20"/>
                            </w:rPr>
                            <m:t>i</m:t>
                          </m:r>
                        </w:ins>
                      </m:sub>
                    </m:sSub>
                  </m:e>
                </m:mr>
              </m:m>
            </m:e>
          </m:d>
          <w:ins w:id="85" w:author="Shinichi Nakagawa" w:date="2015-12-01T13:35:00Z">
            <m:r>
              <w:rPr>
                <w:rFonts w:ascii="Cambria Math" w:hAnsi="Cambria Math"/>
                <w:sz w:val="20"/>
              </w:rPr>
              <m:t>~MVN</m:t>
            </m:r>
          </w:ins>
          <w:ins w:id="86" w:author="Shinichi Nakagawa" w:date="2015-12-01T13:36:00Z">
            <m:r>
              <w:rPr>
                <w:rFonts w:ascii="Cambria Math" w:hAnsi="Cambria Math"/>
                <w:sz w:val="20"/>
              </w:rPr>
              <m:t xml:space="preserve">(0, </m:t>
            </m:r>
          </w:ins>
          <m:sSub>
            <m:sSubPr>
              <m:ctrlPr>
                <w:ins w:id="87" w:author="Shinichi Nakagawa" w:date="2015-12-01T13:38:00Z">
                  <w:rPr>
                    <w:rFonts w:ascii="Cambria Math" w:hAnsi="Cambria Math"/>
                    <w:sz w:val="20"/>
                  </w:rPr>
                </w:ins>
              </m:ctrlPr>
            </m:sSubPr>
            <m:e>
              <w:ins w:id="88" w:author="Shinichi Nakagawa" w:date="2015-12-01T13:38:00Z">
                <m:r>
                  <m:rPr>
                    <m:sty m:val="p"/>
                  </m:rPr>
                  <w:rPr>
                    <w:rFonts w:ascii="Cambria Math" w:hAnsi="Cambria Math"/>
                    <w:sz w:val="20"/>
                  </w:rPr>
                  <m:t>Ω</m:t>
                </m:r>
              </w:ins>
            </m:e>
            <m:sub>
              <w:ins w:id="89" w:author="Shinichi Nakagawa" w:date="2015-12-01T13:38:00Z">
                <m:r>
                  <w:rPr>
                    <w:rFonts w:ascii="Cambria Math" w:hAnsi="Cambria Math"/>
                    <w:sz w:val="20"/>
                  </w:rPr>
                  <m:t>IS</m:t>
                </m:r>
              </w:ins>
            </m:sub>
          </m:sSub>
          <w:ins w:id="90" w:author="Shinichi Nakagawa" w:date="2015-12-01T13:36:00Z">
            <m:r>
              <w:rPr>
                <w:rFonts w:ascii="Cambria Math" w:hAnsi="Cambria Math"/>
                <w:sz w:val="20"/>
              </w:rPr>
              <m:t xml:space="preserve">): </m:t>
            </m:r>
          </w:ins>
          <m:sSub>
            <m:sSubPr>
              <m:ctrlPr>
                <w:ins w:id="91" w:author="Shinichi Nakagawa" w:date="2015-12-01T13:38:00Z">
                  <w:rPr>
                    <w:rFonts w:ascii="Cambria Math" w:hAnsi="Cambria Math"/>
                    <w:sz w:val="20"/>
                  </w:rPr>
                </w:ins>
              </m:ctrlPr>
            </m:sSubPr>
            <m:e>
              <w:ins w:id="92" w:author="Shinichi Nakagawa" w:date="2015-12-01T13:38:00Z">
                <m:r>
                  <m:rPr>
                    <m:sty m:val="p"/>
                  </m:rPr>
                  <w:rPr>
                    <w:rFonts w:ascii="Cambria Math" w:hAnsi="Cambria Math"/>
                    <w:sz w:val="20"/>
                  </w:rPr>
                  <m:t>Ω</m:t>
                </m:r>
              </w:ins>
            </m:e>
            <m:sub>
              <w:ins w:id="93" w:author="Shinichi Nakagawa" w:date="2015-12-01T13:38:00Z">
                <m:r>
                  <w:rPr>
                    <w:rFonts w:ascii="Cambria Math" w:hAnsi="Cambria Math"/>
                    <w:sz w:val="20"/>
                  </w:rPr>
                  <m:t>IS</m:t>
                </m:r>
              </w:ins>
            </m:sub>
          </m:sSub>
          <w:ins w:id="94" w:author="Shinichi Nakagawa" w:date="2015-12-01T13:36:00Z">
            <m:r>
              <w:rPr>
                <w:rFonts w:ascii="Cambria Math" w:hAnsi="Cambria Math"/>
                <w:sz w:val="20"/>
              </w:rPr>
              <m:t>=</m:t>
            </m:r>
          </w:ins>
          <m:d>
            <m:dPr>
              <m:ctrlPr>
                <w:ins w:id="95" w:author="Shinichi Nakagawa" w:date="2015-12-01T13:36:00Z">
                  <w:rPr>
                    <w:rFonts w:ascii="Cambria Math" w:hAnsi="Cambria Math"/>
                    <w:i/>
                    <w:sz w:val="20"/>
                  </w:rPr>
                </w:ins>
              </m:ctrlPr>
            </m:dPr>
            <m:e>
              <m:m>
                <m:mPr>
                  <m:mcs>
                    <m:mc>
                      <m:mcPr>
                        <m:count m:val="2"/>
                        <m:mcJc m:val="center"/>
                      </m:mcPr>
                    </m:mc>
                  </m:mcs>
                  <m:ctrlPr>
                    <w:ins w:id="96" w:author="Shinichi Nakagawa" w:date="2015-12-01T13:36:00Z">
                      <w:rPr>
                        <w:rFonts w:ascii="Cambria Math" w:hAnsi="Cambria Math"/>
                        <w:i/>
                        <w:sz w:val="20"/>
                      </w:rPr>
                    </w:ins>
                  </m:ctrlPr>
                </m:mPr>
                <m:mr>
                  <m:e>
                    <m:sSub>
                      <m:sSubPr>
                        <m:ctrlPr>
                          <w:ins w:id="97" w:author="Shinichi Nakagawa" w:date="2015-12-01T13:39:00Z">
                            <w:rPr>
                              <w:rFonts w:ascii="Cambria Math" w:hAnsi="Cambria Math"/>
                              <w:i/>
                              <w:sz w:val="20"/>
                            </w:rPr>
                          </w:ins>
                        </m:ctrlPr>
                      </m:sSubPr>
                      <m:e>
                        <w:ins w:id="98" w:author="Shinichi Nakagawa" w:date="2015-12-01T13:39:00Z">
                          <m:r>
                            <w:rPr>
                              <w:rFonts w:ascii="Cambria Math" w:hAnsi="Cambria Math"/>
                              <w:sz w:val="20"/>
                            </w:rPr>
                            <m:t>V</m:t>
                          </m:r>
                        </w:ins>
                      </m:e>
                      <m:sub>
                        <w:ins w:id="99" w:author="Shinichi Nakagawa" w:date="2015-12-01T13:39:00Z">
                          <m:r>
                            <w:rPr>
                              <w:rFonts w:ascii="Cambria Math" w:hAnsi="Cambria Math"/>
                              <w:sz w:val="20"/>
                            </w:rPr>
                            <m:t>I</m:t>
                          </m:r>
                        </w:ins>
                      </m:sub>
                    </m:sSub>
                  </m:e>
                  <m:e/>
                </m:mr>
                <m:mr>
                  <m:e>
                    <m:sSub>
                      <m:sSubPr>
                        <m:ctrlPr>
                          <w:ins w:id="100" w:author="Shinichi Nakagawa" w:date="2015-12-01T13:39:00Z">
                            <w:rPr>
                              <w:rFonts w:ascii="Cambria Math" w:hAnsi="Cambria Math"/>
                              <w:i/>
                              <w:sz w:val="20"/>
                            </w:rPr>
                          </w:ins>
                        </m:ctrlPr>
                      </m:sSubPr>
                      <m:e>
                        <w:ins w:id="101" w:author="Shinichi Nakagawa" w:date="2015-12-01T13:39:00Z">
                          <m:r>
                            <w:rPr>
                              <w:rFonts w:ascii="Cambria Math" w:hAnsi="Cambria Math"/>
                              <w:sz w:val="20"/>
                            </w:rPr>
                            <m:t>Cov</m:t>
                          </m:r>
                        </w:ins>
                      </m:e>
                      <m:sub>
                        <w:ins w:id="102" w:author="Shinichi Nakagawa" w:date="2015-12-01T13:39:00Z">
                          <m:r>
                            <w:rPr>
                              <w:rFonts w:ascii="Cambria Math" w:hAnsi="Cambria Math"/>
                              <w:sz w:val="20"/>
                            </w:rPr>
                            <m:t>IS</m:t>
                          </m:r>
                        </w:ins>
                      </m:sub>
                    </m:sSub>
                  </m:e>
                  <m:e>
                    <m:sSub>
                      <m:sSubPr>
                        <m:ctrlPr>
                          <w:ins w:id="103" w:author="Shinichi Nakagawa" w:date="2015-12-01T13:39:00Z">
                            <w:del w:id="104" w:author="David Westneat" w:date="2016-05-24T22:10:00Z">
                              <w:rPr>
                                <w:rFonts w:ascii="Cambria Math" w:hAnsi="Cambria Math"/>
                                <w:i/>
                                <w:sz w:val="20"/>
                              </w:rPr>
                            </w:del>
                          </w:ins>
                        </m:ctrlPr>
                      </m:sSubPr>
                      <m:e>
                        <w:ins w:id="105" w:author="Shinichi Nakagawa" w:date="2015-12-01T13:39:00Z">
                          <w:del w:id="106" w:author="David Westneat" w:date="2016-05-24T22:10:00Z">
                            <m:r>
                              <w:rPr>
                                <w:rFonts w:ascii="Cambria Math" w:hAnsi="Cambria Math"/>
                                <w:sz w:val="20"/>
                              </w:rPr>
                              <m:t>V</m:t>
                            </m:r>
                          </w:del>
                        </w:ins>
                      </m:e>
                      <m:sub>
                        <w:ins w:id="107" w:author="Shinichi Nakagawa" w:date="2015-12-01T13:39:00Z">
                          <w:del w:id="108" w:author="David Westneat" w:date="2016-05-24T22:10:00Z">
                            <m:r>
                              <w:rPr>
                                <w:rFonts w:ascii="Cambria Math" w:hAnsi="Cambria Math"/>
                                <w:sz w:val="20"/>
                              </w:rPr>
                              <m:t>S</m:t>
                            </m:r>
                          </w:del>
                        </w:ins>
                      </m:sub>
                    </m:sSub>
                    <w:ins w:id="109" w:author="David Westneat" w:date="2016-05-24T22:10:00Z">
                      <m:r>
                        <w:rPr>
                          <w:rFonts w:ascii="Cambria Math" w:hAnsi="Cambria Math"/>
                          <w:sz w:val="20"/>
                        </w:rPr>
                        <m:t>Var(S)</m:t>
                      </m:r>
                    </w:ins>
                  </m:e>
                </m:mr>
              </m:m>
            </m:e>
          </m:d>
        </m:oMath>
      </m:oMathPara>
    </w:p>
    <w:p w14:paraId="29ACED7A" w14:textId="58007B3E" w:rsidR="00C76359" w:rsidRPr="0068585B" w:rsidRDefault="00863977" w:rsidP="00E81699">
      <w:pPr>
        <w:rPr>
          <w:ins w:id="110" w:author="Shinichi Nakagawa" w:date="2015-12-01T13:33:00Z"/>
          <w:rFonts w:ascii="Calibri" w:hAnsi="Calibri"/>
          <w:sz w:val="20"/>
        </w:rPr>
      </w:pPr>
      <m:oMathPara>
        <m:oMath>
          <m:sSub>
            <m:sSubPr>
              <m:ctrlPr>
                <w:ins w:id="111" w:author="Shinichi Nakagawa" w:date="2015-12-01T13:40:00Z">
                  <w:rPr>
                    <w:rFonts w:ascii="Cambria Math" w:hAnsi="Cambria Math"/>
                    <w:i/>
                    <w:sz w:val="20"/>
                  </w:rPr>
                </w:ins>
              </m:ctrlPr>
            </m:sSubPr>
            <m:e>
              <w:ins w:id="112" w:author="Shinichi Nakagawa" w:date="2015-12-01T13:40:00Z">
                <m:r>
                  <w:rPr>
                    <w:rFonts w:ascii="Cambria Math" w:hAnsi="Cambria Math"/>
                    <w:sz w:val="20"/>
                  </w:rPr>
                  <m:t>V</m:t>
                </m:r>
              </w:ins>
            </m:e>
            <m:sub>
              <w:ins w:id="113" w:author="Shinichi Nakagawa" w:date="2015-12-01T13:40:00Z">
                <m:r>
                  <w:rPr>
                    <w:rFonts w:ascii="Cambria Math" w:hAnsi="Cambria Math"/>
                    <w:sz w:val="20"/>
                  </w:rPr>
                  <m:t>P</m:t>
                </m:r>
              </w:ins>
            </m:sub>
          </m:sSub>
          <w:ins w:id="114" w:author="Shinichi Nakagawa" w:date="2015-12-01T13:33:00Z">
            <m:r>
              <w:rPr>
                <w:rFonts w:ascii="Cambria Math" w:hAnsi="Cambria Math"/>
                <w:sz w:val="20"/>
              </w:rPr>
              <m:t>=</m:t>
            </m:r>
          </w:ins>
          <m:sSub>
            <m:sSubPr>
              <m:ctrlPr>
                <w:ins w:id="115" w:author="Shinichi Nakagawa" w:date="2015-12-01T13:41:00Z">
                  <w:rPr>
                    <w:rFonts w:ascii="Cambria Math" w:hAnsi="Cambria Math"/>
                    <w:i/>
                    <w:sz w:val="20"/>
                  </w:rPr>
                </w:ins>
              </m:ctrlPr>
            </m:sSubPr>
            <m:e>
              <w:ins w:id="116" w:author="Shinichi Nakagawa" w:date="2015-12-01T13:41:00Z">
                <m:r>
                  <w:rPr>
                    <w:rFonts w:ascii="Cambria Math" w:hAnsi="Cambria Math"/>
                    <w:sz w:val="20"/>
                  </w:rPr>
                  <m:t>V</m:t>
                </m:r>
              </w:ins>
            </m:e>
            <m:sub>
              <w:ins w:id="117" w:author="Shinichi Nakagawa" w:date="2015-12-01T13:41:00Z">
                <m:r>
                  <w:rPr>
                    <w:rFonts w:ascii="Cambria Math" w:hAnsi="Cambria Math"/>
                    <w:sz w:val="20"/>
                  </w:rPr>
                  <m:t>I</m:t>
                </m:r>
              </w:ins>
            </m:sub>
          </m:sSub>
          <w:ins w:id="118" w:author="Shinichi Nakagawa" w:date="2015-12-01T13:40:00Z">
            <m:r>
              <w:rPr>
                <w:rFonts w:ascii="Cambria Math" w:hAnsi="Cambria Math"/>
                <w:sz w:val="20"/>
              </w:rPr>
              <m:t>+</m:t>
            </m:r>
          </w:ins>
          <m:sSub>
            <m:sSubPr>
              <m:ctrlPr>
                <w:ins w:id="119" w:author="Shinichi Nakagawa" w:date="2015-12-01T13:41:00Z">
                  <w:rPr>
                    <w:rFonts w:ascii="Cambria Math" w:hAnsi="Cambria Math"/>
                    <w:i/>
                    <w:sz w:val="20"/>
                  </w:rPr>
                </w:ins>
              </m:ctrlPr>
            </m:sSubPr>
            <m:e>
              <w:ins w:id="120" w:author="Shinichi Nakagawa" w:date="2015-12-01T13:41:00Z">
                <m:r>
                  <w:rPr>
                    <w:rFonts w:ascii="Cambria Math" w:hAnsi="Cambria Math"/>
                    <w:sz w:val="20"/>
                  </w:rPr>
                  <m:t>V</m:t>
                </m:r>
              </w:ins>
            </m:e>
            <m:sub>
              <w:ins w:id="121" w:author="Shinichi Nakagawa" w:date="2015-12-01T13:41:00Z">
                <m:r>
                  <w:rPr>
                    <w:rFonts w:ascii="Cambria Math" w:hAnsi="Cambria Math"/>
                    <w:sz w:val="20"/>
                  </w:rPr>
                  <m:t>S</m:t>
                </m:r>
              </w:ins>
              <w:ins w:id="122" w:author="David Westneat" w:date="2016-05-24T22:10:00Z">
                <m:r>
                  <w:rPr>
                    <w:rFonts w:ascii="Cambria Math" w:hAnsi="Cambria Math"/>
                    <w:sz w:val="20"/>
                  </w:rPr>
                  <m:t>x</m:t>
                </m:r>
              </w:ins>
            </m:sub>
          </m:sSub>
          <w:ins w:id="123" w:author="Shinichi Nakagawa" w:date="2015-12-01T13:40:00Z">
            <m:r>
              <w:rPr>
                <w:rFonts w:ascii="Cambria Math" w:hAnsi="Cambria Math"/>
                <w:sz w:val="20"/>
              </w:rPr>
              <m:t>+</m:t>
            </m:r>
          </w:ins>
          <m:sSub>
            <m:sSubPr>
              <m:ctrlPr>
                <w:ins w:id="124" w:author="Shinichi Nakagawa" w:date="2015-12-01T13:41:00Z">
                  <w:rPr>
                    <w:rFonts w:ascii="Cambria Math" w:hAnsi="Cambria Math"/>
                    <w:i/>
                    <w:sz w:val="20"/>
                  </w:rPr>
                </w:ins>
              </m:ctrlPr>
            </m:sSubPr>
            <m:e>
              <w:ins w:id="125" w:author="Shinichi Nakagawa" w:date="2015-12-01T13:41:00Z">
                <m:r>
                  <w:rPr>
                    <w:rFonts w:ascii="Cambria Math" w:hAnsi="Cambria Math"/>
                    <w:sz w:val="20"/>
                  </w:rPr>
                  <m:t>Cov</m:t>
                </m:r>
              </w:ins>
            </m:e>
            <m:sub>
              <w:ins w:id="126" w:author="Shinichi Nakagawa" w:date="2015-12-01T13:41:00Z">
                <m:r>
                  <w:rPr>
                    <w:rFonts w:ascii="Cambria Math" w:hAnsi="Cambria Math"/>
                    <w:sz w:val="20"/>
                  </w:rPr>
                  <m:t>IS</m:t>
                </m:r>
              </w:ins>
            </m:sub>
          </m:sSub>
          <w:ins w:id="127" w:author="Shinichi Nakagawa" w:date="2015-12-01T13:40:00Z">
            <m:r>
              <w:rPr>
                <w:rFonts w:ascii="Cambria Math" w:hAnsi="Cambria Math"/>
                <w:sz w:val="20"/>
              </w:rPr>
              <m:t>+</m:t>
            </m:r>
          </w:ins>
          <m:sSub>
            <m:sSubPr>
              <m:ctrlPr>
                <w:ins w:id="128" w:author="Shinichi Nakagawa" w:date="2015-12-01T13:40:00Z">
                  <w:rPr>
                    <w:rFonts w:ascii="Cambria Math" w:hAnsi="Cambria Math"/>
                    <w:i/>
                    <w:sz w:val="20"/>
                  </w:rPr>
                </w:ins>
              </m:ctrlPr>
            </m:sSubPr>
            <m:e>
              <w:ins w:id="129" w:author="Shinichi Nakagawa" w:date="2015-12-01T13:40:00Z">
                <m:r>
                  <w:rPr>
                    <w:rFonts w:ascii="Cambria Math" w:hAnsi="Cambria Math"/>
                    <w:sz w:val="20"/>
                  </w:rPr>
                  <m:t>V</m:t>
                </m:r>
              </w:ins>
            </m:e>
            <m:sub>
              <w:ins w:id="130" w:author="David Westneat" w:date="2016-05-24T22:03:00Z">
                <m:r>
                  <w:rPr>
                    <w:rFonts w:ascii="Cambria Math" w:hAnsi="Cambria Math"/>
                    <w:sz w:val="20"/>
                  </w:rPr>
                  <m:t>R</m:t>
                </m:r>
              </w:ins>
              <w:ins w:id="131" w:author="Shinichi Nakagawa" w:date="2015-12-01T13:41:00Z">
                <w:del w:id="132" w:author="David Westneat" w:date="2016-05-24T22:03:00Z">
                  <m:r>
                    <w:rPr>
                      <w:rFonts w:ascii="Cambria Math" w:hAnsi="Cambria Math"/>
                      <w:sz w:val="20"/>
                    </w:rPr>
                    <m:t>e</m:t>
                  </m:r>
                </w:del>
              </w:ins>
            </m:sub>
          </m:sSub>
        </m:oMath>
      </m:oMathPara>
    </w:p>
    <w:commentRangeEnd w:id="75"/>
    <w:p w14:paraId="63F46864" w14:textId="77777777" w:rsidR="005473CC" w:rsidRPr="005473CC" w:rsidRDefault="00863977" w:rsidP="00E81699">
      <w:pPr>
        <w:rPr>
          <w:rFonts w:ascii="Calibri" w:hAnsi="Calibri"/>
          <w:b/>
        </w:rPr>
      </w:pPr>
      <w:r>
        <w:rPr>
          <w:rStyle w:val="CommentReference"/>
          <w:lang w:val="en-GB" w:eastAsia="fr-FR"/>
        </w:rPr>
        <w:commentReference w:id="75"/>
      </w:r>
    </w:p>
    <w:p w14:paraId="34A800E7" w14:textId="77777777" w:rsidR="00E81699" w:rsidRDefault="00E81699" w:rsidP="00E81699">
      <w:pPr>
        <w:rPr>
          <w:rFonts w:ascii="Calibri" w:hAnsi="Calibri"/>
        </w:rPr>
      </w:pPr>
      <w:r>
        <w:rPr>
          <w:rFonts w:ascii="Calibri" w:hAnsi="Calibri"/>
        </w:rPr>
        <w:t>Here we depart from the random-intercept regression model presented in Step 4 of module 1 by introducing a parameter that allows defining individual deviations from the p</w:t>
      </w:r>
      <w:r w:rsidRPr="002B518B">
        <w:rPr>
          <w:rFonts w:ascii="Calibri" w:hAnsi="Calibri"/>
        </w:rPr>
        <w:t xml:space="preserve">opulation mean response to environmental </w:t>
      </w:r>
      <w:r>
        <w:rPr>
          <w:rFonts w:ascii="Calibri" w:hAnsi="Calibri"/>
        </w:rPr>
        <w:t xml:space="preserve">changes. The fundamental difference between the random-intercept regression and the random-slope </w:t>
      </w:r>
      <w:proofErr w:type="gramStart"/>
      <w:r>
        <w:rPr>
          <w:rFonts w:ascii="Calibri" w:hAnsi="Calibri"/>
        </w:rPr>
        <w:t>model,</w:t>
      </w:r>
      <w:proofErr w:type="gramEnd"/>
      <w:r>
        <w:rPr>
          <w:rFonts w:ascii="Calibri" w:hAnsi="Calibri"/>
        </w:rPr>
        <w:t xml:space="preserve"> is that while the former uses individual-level </w:t>
      </w:r>
      <w:r w:rsidRPr="00D7618C">
        <w:rPr>
          <w:rFonts w:ascii="Calibri" w:hAnsi="Calibri"/>
        </w:rPr>
        <w:t>“random” effect</w:t>
      </w:r>
      <w:r>
        <w:rPr>
          <w:rFonts w:ascii="Calibri" w:hAnsi="Calibri"/>
        </w:rPr>
        <w:t xml:space="preserve">s to model individual-specific intercepts (i.e. that depict the between-individual variance of mean trait values), the latter introduces an additional </w:t>
      </w:r>
      <w:r w:rsidRPr="00D7618C">
        <w:rPr>
          <w:rFonts w:ascii="Calibri" w:hAnsi="Calibri"/>
        </w:rPr>
        <w:t>“random” effect</w:t>
      </w:r>
      <w:r>
        <w:rPr>
          <w:rFonts w:ascii="Calibri" w:hAnsi="Calibri"/>
        </w:rPr>
        <w:t xml:space="preserve"> on the slopes (i.e. that describe how individuals respond to changing environments). For the random-intercept regression, we used the following model to </w:t>
      </w:r>
      <w:r w:rsidRPr="00DA5A9D">
        <w:rPr>
          <w:rFonts w:ascii="Calibri" w:hAnsi="Calibri"/>
        </w:rPr>
        <w:t>recreate our simulated set of effects</w:t>
      </w:r>
      <w:r>
        <w:rPr>
          <w:rFonts w:ascii="Calibri" w:hAnsi="Calibri"/>
        </w:rPr>
        <w:t>:</w:t>
      </w:r>
    </w:p>
    <w:p w14:paraId="2C3779C8" w14:textId="77777777" w:rsidR="00E81699" w:rsidRDefault="00E81699" w:rsidP="00E81699">
      <w:pPr>
        <w:rPr>
          <w:rFonts w:ascii="Calibri" w:hAnsi="Calibri"/>
        </w:rPr>
      </w:pPr>
    </w:p>
    <w:p w14:paraId="6747BBA8" w14:textId="2E7BA67C" w:rsidR="00E81699" w:rsidRPr="00AE1052" w:rsidRDefault="00863977" w:rsidP="00E81699">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w:ins w:id="134" w:author="David Westneat" w:date="2016-05-24T22:03:00Z">
                <m:r>
                  <w:rPr>
                    <w:rFonts w:ascii="Cambria Math" w:hAnsi="Cambria Math"/>
                    <w:sz w:val="20"/>
                  </w:rPr>
                  <m:t>1</m:t>
                </m:r>
              </w:ins>
              <w:del w:id="135" w:author="David Westneat" w:date="2016-05-24T22:03:00Z">
                <m:r>
                  <w:rPr>
                    <w:rFonts w:ascii="Cambria Math" w:hAnsi="Cambria Math"/>
                    <w:sz w:val="20"/>
                  </w:rPr>
                  <m:t>sk</m:t>
                </m:r>
              </w:del>
            </m:sub>
          </m:sSub>
          <m:sSub>
            <m:sSubPr>
              <m:ctrlPr>
                <w:rPr>
                  <w:rFonts w:ascii="Cambria Math" w:hAnsi="Cambria Math"/>
                  <w:i/>
                  <w:sz w:val="20"/>
                </w:rPr>
              </m:ctrlPr>
            </m:sSubPr>
            <m:e>
              <m:r>
                <w:rPr>
                  <w:rFonts w:ascii="Cambria Math" w:hAnsi="Cambria Math"/>
                  <w:sz w:val="20"/>
                </w:rPr>
                <m:t>x</m:t>
              </m:r>
            </m:e>
            <m:sub>
              <w:ins w:id="136" w:author="David Westneat" w:date="2016-05-24T22:03:00Z">
                <m:r>
                  <w:rPr>
                    <w:rFonts w:ascii="Cambria Math" w:hAnsi="Cambria Math"/>
                    <w:sz w:val="20"/>
                  </w:rPr>
                  <m:t>1</m:t>
                </m:r>
              </w:ins>
              <w:del w:id="137" w:author="David Westneat" w:date="2016-05-24T22:03:00Z">
                <m:r>
                  <w:rPr>
                    <w:rFonts w:ascii="Cambria Math" w:hAnsi="Cambria Math"/>
                    <w:sz w:val="20"/>
                  </w:rPr>
                  <m:t>sk</m:t>
                </m:r>
              </w:del>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m:oMathPara>
    </w:p>
    <w:p w14:paraId="45F6F93E" w14:textId="77777777" w:rsidR="00E81699" w:rsidRPr="002B518B" w:rsidRDefault="00E81699" w:rsidP="00E81699">
      <w:pPr>
        <w:rPr>
          <w:rFonts w:ascii="Calibri" w:hAnsi="Calibri"/>
        </w:rPr>
      </w:pPr>
    </w:p>
    <w:p w14:paraId="2EC497DE" w14:textId="77777777" w:rsidR="00E81699" w:rsidRDefault="00E81699" w:rsidP="00E81699">
      <w:pPr>
        <w:rPr>
          <w:rFonts w:ascii="Calibri" w:hAnsi="Calibri"/>
        </w:rPr>
      </w:pPr>
      <w:r>
        <w:rPr>
          <w:rFonts w:ascii="Calibri" w:hAnsi="Calibri"/>
        </w:rPr>
        <w:t>We will modify this model as:</w:t>
      </w:r>
    </w:p>
    <w:p w14:paraId="4702D90B" w14:textId="17D0E54F" w:rsidR="00E81699" w:rsidRPr="00AE1052" w:rsidRDefault="00863977" w:rsidP="00E81699">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w:ins w:id="138" w:author="David Westneat" w:date="2016-05-24T22:04:00Z">
                <m:r>
                  <w:rPr>
                    <w:rFonts w:ascii="Cambria Math" w:hAnsi="Cambria Math"/>
                    <w:sz w:val="20"/>
                  </w:rPr>
                  <m:t>1</m:t>
                </m:r>
              </w:ins>
              <w:del w:id="139" w:author="David Westneat" w:date="2016-05-24T22:04:00Z">
                <m:r>
                  <w:rPr>
                    <w:rFonts w:ascii="Cambria Math" w:hAnsi="Cambria Math"/>
                    <w:sz w:val="20"/>
                  </w:rPr>
                  <m:t>sk</m:t>
                </m:r>
              </w:del>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w:del w:id="140" w:author="David Westneat" w:date="2016-05-24T22:04:00Z">
                <m:r>
                  <w:rPr>
                    <w:rFonts w:ascii="Cambria Math" w:hAnsi="Cambria Math"/>
                    <w:sz w:val="20"/>
                  </w:rPr>
                  <m:t>sk</m:t>
                </m:r>
              </w:del>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w:del w:id="141" w:author="David Westneat" w:date="2016-05-24T22:04:00Z">
                <m:r>
                  <w:rPr>
                    <w:rFonts w:ascii="Cambria Math" w:hAnsi="Cambria Math"/>
                    <w:sz w:val="20"/>
                  </w:rPr>
                  <m:t>sk</m:t>
                </m:r>
              </w:del>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r>
                <m:rPr>
                  <m:sty m:val="p"/>
                </m:rPr>
                <w:rPr>
                  <w:rStyle w:val="CommentReference"/>
                </w:rPr>
                <w:commentReference w:id="142"/>
              </m:r>
            </m:sub>
          </m:sSub>
        </m:oMath>
      </m:oMathPara>
    </w:p>
    <w:p w14:paraId="534D5A14" w14:textId="77777777" w:rsidR="00E81699" w:rsidRDefault="00E81699" w:rsidP="00E81699">
      <w:pPr>
        <w:rPr>
          <w:rFonts w:ascii="Calibri" w:hAnsi="Calibri"/>
        </w:rPr>
      </w:pPr>
    </w:p>
    <w:p w14:paraId="59859E5C" w14:textId="77777777" w:rsidR="00E81699" w:rsidRPr="002B518B" w:rsidRDefault="00E81699" w:rsidP="00E81699">
      <w:pPr>
        <w:rPr>
          <w:rFonts w:ascii="Calibri" w:hAnsi="Calibri"/>
        </w:rPr>
      </w:pPr>
      <w:proofErr w:type="gramStart"/>
      <w:r>
        <w:rPr>
          <w:rFonts w:ascii="Calibri" w:hAnsi="Calibri"/>
        </w:rPr>
        <w:t>in</w:t>
      </w:r>
      <w:proofErr w:type="gramEnd"/>
      <w:r>
        <w:rPr>
          <w:rFonts w:ascii="Calibri" w:hAnsi="Calibri"/>
        </w:rPr>
        <w:t xml:space="preserve"> which </w:t>
      </w:r>
      <m:oMath>
        <m:sSub>
          <m:sSubPr>
            <m:ctrlPr>
              <w:rPr>
                <w:rFonts w:ascii="Cambria Math" w:hAnsi="Cambria Math"/>
                <w:i/>
                <w:sz w:val="20"/>
              </w:rPr>
            </m:ctrlPr>
          </m:sSubPr>
          <m:e>
            <m:r>
              <w:rPr>
                <w:rFonts w:ascii="Cambria Math" w:hAnsi="Cambria Math"/>
                <w:sz w:val="20"/>
              </w:rPr>
              <m:t>S</m:t>
            </m:r>
          </m:e>
          <m:sub>
            <w:del w:id="143" w:author="David Westneat" w:date="2016-05-24T22:04:00Z">
              <m:r>
                <w:rPr>
                  <w:rFonts w:ascii="Cambria Math" w:hAnsi="Cambria Math"/>
                  <w:sz w:val="20"/>
                </w:rPr>
                <m:t>sk</m:t>
              </m:r>
            </w:del>
            <m:r>
              <w:rPr>
                <w:rFonts w:ascii="Cambria Math" w:hAnsi="Cambria Math"/>
                <w:sz w:val="20"/>
              </w:rPr>
              <m:t>i</m:t>
            </m:r>
          </m:sub>
        </m:sSub>
      </m:oMath>
      <w:r>
        <w:rPr>
          <w:rFonts w:ascii="Calibri" w:hAnsi="Calibri"/>
        </w:rPr>
        <w:t xml:space="preserve"> is </w:t>
      </w:r>
      <w:r w:rsidRPr="00DA5A9D">
        <w:rPr>
          <w:rFonts w:ascii="Calibri" w:hAnsi="Calibri"/>
        </w:rPr>
        <w:t>the effect of measured environment</w:t>
      </w:r>
      <w:r>
        <w:rPr>
          <w:rFonts w:ascii="Calibri" w:hAnsi="Calibri"/>
        </w:rPr>
        <w:t xml:space="preserve"> </w:t>
      </w:r>
      <m:oMath>
        <m:sSub>
          <m:sSubPr>
            <m:ctrlPr>
              <w:rPr>
                <w:rFonts w:ascii="Cambria Math" w:hAnsi="Cambria Math"/>
                <w:i/>
                <w:sz w:val="20"/>
              </w:rPr>
            </m:ctrlPr>
          </m:sSubPr>
          <m:e>
            <m:r>
              <w:rPr>
                <w:rFonts w:ascii="Cambria Math" w:hAnsi="Cambria Math"/>
                <w:sz w:val="20"/>
              </w:rPr>
              <m:t>x</m:t>
            </m:r>
          </m:e>
          <m:sub>
            <w:del w:id="144" w:author="David Westneat" w:date="2016-05-24T22:04:00Z">
              <m:r>
                <w:rPr>
                  <w:rFonts w:ascii="Cambria Math" w:hAnsi="Cambria Math"/>
                  <w:sz w:val="20"/>
                </w:rPr>
                <m:t>sk</m:t>
              </m:r>
            </w:del>
            <m:r>
              <w:rPr>
                <w:rFonts w:ascii="Cambria Math" w:hAnsi="Cambria Math"/>
                <w:sz w:val="20"/>
              </w:rPr>
              <m:t>hi</m:t>
            </m:r>
          </m:sub>
        </m:sSub>
        <m:r>
          <w:rPr>
            <w:rFonts w:ascii="Cambria Math" w:hAnsi="Cambria Math"/>
            <w:sz w:val="20"/>
          </w:rPr>
          <m:t xml:space="preserve"> </m:t>
        </m:r>
      </m:oMath>
      <w:r w:rsidRPr="00DA5A9D">
        <w:rPr>
          <w:rFonts w:ascii="Calibri" w:hAnsi="Calibri"/>
        </w:rPr>
        <w:t>on the measure of phenotype</w:t>
      </w:r>
      <w:r>
        <w:rPr>
          <w:rFonts w:ascii="Calibri" w:hAnsi="Calibri"/>
        </w:rPr>
        <w:t xml:space="preserve"> in </w:t>
      </w:r>
      <w:proofErr w:type="spellStart"/>
      <w:r w:rsidRPr="00DA5A9D">
        <w:rPr>
          <w:rFonts w:ascii="Calibri" w:hAnsi="Calibri"/>
          <w:i/>
        </w:rPr>
        <w:t>i</w:t>
      </w:r>
      <w:r>
        <w:rPr>
          <w:rFonts w:ascii="Calibri" w:hAnsi="Calibri"/>
        </w:rPr>
        <w:t>th</w:t>
      </w:r>
      <w:proofErr w:type="spellEnd"/>
      <w:r>
        <w:rPr>
          <w:rFonts w:ascii="Calibri" w:hAnsi="Calibri"/>
        </w:rPr>
        <w:t xml:space="preserve"> individual. Accordingly, we can apply the following parameterization regimes:</w:t>
      </w:r>
    </w:p>
    <w:p w14:paraId="76191B3E" w14:textId="77777777" w:rsidR="00E81699" w:rsidRDefault="00E81699" w:rsidP="00E81699">
      <w:pPr>
        <w:rPr>
          <w:rFonts w:ascii="Calibri" w:hAnsi="Calibri"/>
        </w:rPr>
      </w:pPr>
    </w:p>
    <w:p w14:paraId="3C3701F9" w14:textId="77777777" w:rsidR="00E81699" w:rsidRDefault="00E81699" w:rsidP="00E81699">
      <w:pPr>
        <w:rPr>
          <w:rFonts w:ascii="Calibri" w:hAnsi="Calibri"/>
        </w:rPr>
      </w:pPr>
      <w:r w:rsidRPr="00C845D5">
        <w:rPr>
          <w:rFonts w:ascii="Calibri" w:hAnsi="Calibri"/>
        </w:rPr>
        <w:t>Number of individuals</w:t>
      </w:r>
      <w:r>
        <w:rPr>
          <w:rFonts w:ascii="Calibri" w:hAnsi="Calibri"/>
        </w:rPr>
        <w:t xml:space="preserve">: </w:t>
      </w:r>
    </w:p>
    <w:p w14:paraId="25538F64" w14:textId="77777777" w:rsidR="00E81699" w:rsidRPr="00C845D5" w:rsidRDefault="00E81699" w:rsidP="00E81699">
      <w:pPr>
        <w:rPr>
          <w:rFonts w:ascii="Calibri" w:hAnsi="Calibri"/>
        </w:rPr>
      </w:pPr>
      <w:proofErr w:type="gramStart"/>
      <w:r w:rsidRPr="00C845D5">
        <w:rPr>
          <w:rFonts w:ascii="Calibri" w:hAnsi="Calibri"/>
          <w:highlight w:val="yellow"/>
        </w:rPr>
        <w:t>…….</w:t>
      </w:r>
      <w:proofErr w:type="gramEnd"/>
    </w:p>
    <w:p w14:paraId="11B0B251" w14:textId="77777777" w:rsidR="00E81699" w:rsidRDefault="00E81699" w:rsidP="00E81699">
      <w:pPr>
        <w:rPr>
          <w:rFonts w:ascii="Calibri" w:hAnsi="Calibri"/>
        </w:rPr>
      </w:pPr>
    </w:p>
    <w:p w14:paraId="42B58FBD" w14:textId="77777777" w:rsidR="001C1ECD" w:rsidRDefault="001C1ECD" w:rsidP="00E81699">
      <w:pPr>
        <w:rPr>
          <w:ins w:id="145" w:author="Shinichi Nakagawa" w:date="2015-11-30T14:09:00Z"/>
          <w:rFonts w:ascii="Calibri" w:hAnsi="Calibri"/>
        </w:rPr>
      </w:pPr>
      <w:ins w:id="146" w:author="Shinichi Nakagawa" w:date="2015-11-30T14:09:00Z">
        <w:r>
          <w:rPr>
            <w:rFonts w:ascii="Calibri" w:hAnsi="Calibri"/>
          </w:rPr>
          <w:t>A</w:t>
        </w:r>
      </w:ins>
      <w:ins w:id="147" w:author="Shinichi Nakagawa" w:date="2015-11-30T14:10:00Z">
        <w:r>
          <w:rPr>
            <w:rFonts w:ascii="Calibri" w:hAnsi="Calibri"/>
          </w:rPr>
          <w:t xml:space="preserve">ll other things are fixed to certain values. </w:t>
        </w:r>
      </w:ins>
    </w:p>
    <w:p w14:paraId="4A5815FC" w14:textId="77777777" w:rsidR="001C1ECD" w:rsidRDefault="001C1ECD" w:rsidP="00E81699">
      <w:pPr>
        <w:rPr>
          <w:ins w:id="148" w:author="Shinichi Nakagawa" w:date="2015-11-30T14:09:00Z"/>
          <w:rFonts w:ascii="Calibri" w:hAnsi="Calibri"/>
        </w:rPr>
      </w:pPr>
    </w:p>
    <w:p w14:paraId="30503399" w14:textId="77777777" w:rsidR="00E81699" w:rsidDel="001C1ECD" w:rsidRDefault="00E81699" w:rsidP="00E81699">
      <w:pPr>
        <w:rPr>
          <w:del w:id="149" w:author="Shinichi Nakagawa" w:date="2015-11-30T14:09:00Z"/>
          <w:rFonts w:ascii="Calibri" w:hAnsi="Calibri"/>
        </w:rPr>
      </w:pPr>
      <w:del w:id="150" w:author="Shinichi Nakagawa" w:date="2015-11-30T14:09:00Z">
        <w:r w:rsidDel="001C1ECD">
          <w:rPr>
            <w:rFonts w:ascii="Calibri" w:hAnsi="Calibri"/>
          </w:rPr>
          <w:delText>Among-individual variance (</w:delText>
        </w:r>
        <w:r w:rsidRPr="00AE1052" w:rsidDel="001C1ECD">
          <w:rPr>
            <w:rFonts w:ascii="Calibri" w:eastAsia="Calibri" w:hAnsi="Calibri" w:cs="Times New Roman"/>
          </w:rPr>
          <w:delText>V</w:delText>
        </w:r>
        <w:r w:rsidRPr="00AE1052" w:rsidDel="001C1ECD">
          <w:rPr>
            <w:rFonts w:ascii="Calibri" w:eastAsia="Calibri" w:hAnsi="Calibri" w:cs="Times New Roman"/>
            <w:vertAlign w:val="subscript"/>
          </w:rPr>
          <w:delText>I</w:delText>
        </w:r>
        <w:r w:rsidDel="001C1ECD">
          <w:rPr>
            <w:rFonts w:ascii="Calibri" w:hAnsi="Calibri"/>
          </w:rPr>
          <w:delText xml:space="preserve">): </w:delText>
        </w:r>
      </w:del>
    </w:p>
    <w:p w14:paraId="0FD84043" w14:textId="77777777" w:rsidR="00E81699" w:rsidRPr="00C845D5" w:rsidDel="001C1ECD" w:rsidRDefault="00E81699" w:rsidP="00E81699">
      <w:pPr>
        <w:rPr>
          <w:del w:id="151" w:author="Shinichi Nakagawa" w:date="2015-11-30T14:09:00Z"/>
          <w:rFonts w:ascii="Calibri" w:hAnsi="Calibri"/>
        </w:rPr>
      </w:pPr>
      <w:del w:id="152" w:author="Shinichi Nakagawa" w:date="2015-11-30T14:09:00Z">
        <w:r w:rsidRPr="00C845D5" w:rsidDel="001C1ECD">
          <w:rPr>
            <w:rFonts w:ascii="Calibri" w:hAnsi="Calibri"/>
            <w:highlight w:val="yellow"/>
          </w:rPr>
          <w:delText>…….</w:delText>
        </w:r>
      </w:del>
    </w:p>
    <w:p w14:paraId="76260F59" w14:textId="77777777" w:rsidR="00E81699" w:rsidDel="001C1ECD" w:rsidRDefault="00E81699" w:rsidP="00E81699">
      <w:pPr>
        <w:rPr>
          <w:del w:id="153" w:author="Shinichi Nakagawa" w:date="2015-11-30T14:09:00Z"/>
          <w:rFonts w:ascii="Calibri" w:hAnsi="Calibri"/>
        </w:rPr>
      </w:pPr>
    </w:p>
    <w:p w14:paraId="2D27AE56" w14:textId="77777777" w:rsidR="00E81699" w:rsidDel="001C1ECD" w:rsidRDefault="00E81699" w:rsidP="00E81699">
      <w:pPr>
        <w:rPr>
          <w:del w:id="154" w:author="Shinichi Nakagawa" w:date="2015-11-30T14:09:00Z"/>
          <w:rFonts w:ascii="Calibri" w:hAnsi="Calibri"/>
        </w:rPr>
      </w:pPr>
      <w:del w:id="155" w:author="Shinichi Nakagawa" w:date="2015-11-30T14:09:00Z">
        <w:r w:rsidDel="001C1ECD">
          <w:rPr>
            <w:rFonts w:ascii="Calibri" w:hAnsi="Calibri"/>
          </w:rPr>
          <w:delText>Measurement-error variance (</w:delText>
        </w:r>
        <w:r w:rsidRPr="00AE1052" w:rsidDel="001C1ECD">
          <w:rPr>
            <w:rFonts w:ascii="Calibri" w:eastAsia="Calibri" w:hAnsi="Calibri" w:cs="Times New Roman"/>
          </w:rPr>
          <w:delText>V</w:delText>
        </w:r>
        <w:r w:rsidDel="001C1ECD">
          <w:rPr>
            <w:rFonts w:ascii="Calibri" w:eastAsia="Calibri" w:hAnsi="Calibri" w:cs="Times New Roman"/>
            <w:vertAlign w:val="subscript"/>
          </w:rPr>
          <w:delText>e</w:delText>
        </w:r>
        <w:r w:rsidDel="001C1ECD">
          <w:rPr>
            <w:rFonts w:ascii="Calibri" w:hAnsi="Calibri"/>
          </w:rPr>
          <w:delText xml:space="preserve">): </w:delText>
        </w:r>
      </w:del>
    </w:p>
    <w:p w14:paraId="6657ED62" w14:textId="77777777" w:rsidR="00E81699" w:rsidRPr="00C845D5" w:rsidDel="001C1ECD" w:rsidRDefault="00E81699" w:rsidP="00E81699">
      <w:pPr>
        <w:rPr>
          <w:del w:id="156" w:author="Shinichi Nakagawa" w:date="2015-11-30T14:09:00Z"/>
          <w:rFonts w:ascii="Calibri" w:hAnsi="Calibri"/>
        </w:rPr>
      </w:pPr>
      <w:del w:id="157" w:author="Shinichi Nakagawa" w:date="2015-11-30T14:09:00Z">
        <w:r w:rsidRPr="00C845D5" w:rsidDel="001C1ECD">
          <w:rPr>
            <w:rFonts w:ascii="Calibri" w:hAnsi="Calibri"/>
            <w:highlight w:val="yellow"/>
          </w:rPr>
          <w:delText>…….</w:delText>
        </w:r>
      </w:del>
    </w:p>
    <w:p w14:paraId="563AC821" w14:textId="77777777" w:rsidR="00E81699" w:rsidDel="001C1ECD" w:rsidRDefault="00E81699" w:rsidP="00E81699">
      <w:pPr>
        <w:rPr>
          <w:del w:id="158" w:author="Shinichi Nakagawa" w:date="2015-11-30T14:09:00Z"/>
          <w:rFonts w:ascii="Calibri" w:hAnsi="Calibri"/>
        </w:rPr>
      </w:pPr>
    </w:p>
    <w:p w14:paraId="281C79AC" w14:textId="77777777" w:rsidR="00E81699" w:rsidRPr="00C845D5" w:rsidDel="001C1ECD" w:rsidRDefault="00E81699" w:rsidP="00E81699">
      <w:pPr>
        <w:rPr>
          <w:del w:id="159" w:author="Shinichi Nakagawa" w:date="2015-11-30T14:09:00Z"/>
          <w:rFonts w:ascii="Calibri" w:hAnsi="Calibri"/>
        </w:rPr>
      </w:pPr>
      <w:del w:id="160" w:author="Shinichi Nakagawa" w:date="2015-11-30T14:09:00Z">
        <w:r w:rsidRPr="007F2F03" w:rsidDel="001C1ECD">
          <w:rPr>
            <w:rFonts w:ascii="Calibri" w:hAnsi="Calibri"/>
          </w:rPr>
          <w:delText xml:space="preserve">Population </w:delText>
        </w:r>
        <w:r w:rsidRPr="00E02179" w:rsidDel="001C1ECD">
          <w:rPr>
            <w:rFonts w:ascii="Calibri" w:hAnsi="Calibri"/>
          </w:rPr>
          <w:delText>mean of the specific and known environmental effect variance (V</w:delText>
        </w:r>
        <w:r w:rsidRPr="00E02179" w:rsidDel="001C1ECD">
          <w:rPr>
            <w:rFonts w:ascii="Calibri" w:hAnsi="Calibri"/>
            <w:vertAlign w:val="subscript"/>
          </w:rPr>
          <w:delText>sk</w:delText>
        </w:r>
        <w:r w:rsidRPr="00E02179" w:rsidDel="001C1ECD">
          <w:rPr>
            <w:rFonts w:ascii="Calibri" w:hAnsi="Calibri"/>
          </w:rPr>
          <w:delText xml:space="preserve">): </w:delText>
        </w:r>
        <w:r w:rsidRPr="00C845D5" w:rsidDel="001C1ECD">
          <w:rPr>
            <w:rFonts w:ascii="Calibri" w:eastAsia="Calibri" w:hAnsi="Calibri" w:cs="Times New Roman"/>
            <w:highlight w:val="green"/>
          </w:rPr>
          <w:delText>……</w:delText>
        </w:r>
      </w:del>
    </w:p>
    <w:p w14:paraId="67749399" w14:textId="77777777" w:rsidR="00E81699" w:rsidRPr="00E02179" w:rsidDel="001C1ECD" w:rsidRDefault="00E81699" w:rsidP="00E81699">
      <w:pPr>
        <w:rPr>
          <w:del w:id="161" w:author="Shinichi Nakagawa" w:date="2015-11-30T14:09:00Z"/>
          <w:rFonts w:ascii="Calibri" w:hAnsi="Calibri"/>
        </w:rPr>
      </w:pPr>
    </w:p>
    <w:p w14:paraId="7E4F45CC" w14:textId="77777777" w:rsidR="00E81699" w:rsidRPr="00E02179" w:rsidDel="001C1ECD" w:rsidRDefault="00E81699" w:rsidP="00E81699">
      <w:pPr>
        <w:rPr>
          <w:del w:id="162" w:author="Shinichi Nakagawa" w:date="2015-11-30T14:09:00Z"/>
          <w:rFonts w:ascii="Calibri" w:hAnsi="Calibri"/>
        </w:rPr>
      </w:pPr>
      <w:del w:id="163" w:author="Shinichi Nakagawa" w:date="2015-11-30T14:09:00Z">
        <w:r w:rsidRPr="00E02179" w:rsidDel="001C1ECD">
          <w:rPr>
            <w:rFonts w:ascii="Calibri" w:hAnsi="Calibri"/>
          </w:rPr>
          <w:delText>Individual-specific response to an environmental effect (random slopes) variance (V</w:delText>
        </w:r>
        <w:r w:rsidDel="001C1ECD">
          <w:rPr>
            <w:rFonts w:ascii="Calibri" w:hAnsi="Calibri"/>
            <w:vertAlign w:val="subscript"/>
          </w:rPr>
          <w:delText>S</w:delText>
        </w:r>
        <w:r w:rsidRPr="00E02179" w:rsidDel="001C1ECD">
          <w:rPr>
            <w:rFonts w:ascii="Calibri" w:hAnsi="Calibri"/>
          </w:rPr>
          <w:delText xml:space="preserve">) : </w:delText>
        </w:r>
      </w:del>
    </w:p>
    <w:p w14:paraId="42358E8F" w14:textId="77777777" w:rsidR="00E81699" w:rsidRPr="00C845D5" w:rsidDel="001C1ECD" w:rsidRDefault="00E81699" w:rsidP="00E81699">
      <w:pPr>
        <w:rPr>
          <w:del w:id="164" w:author="Shinichi Nakagawa" w:date="2015-11-30T14:09:00Z"/>
          <w:rFonts w:ascii="Calibri" w:hAnsi="Calibri"/>
        </w:rPr>
      </w:pPr>
      <w:del w:id="165" w:author="Shinichi Nakagawa" w:date="2015-11-30T14:09:00Z">
        <w:r w:rsidRPr="00C845D5" w:rsidDel="001C1ECD">
          <w:rPr>
            <w:rFonts w:ascii="Calibri" w:hAnsi="Calibri"/>
            <w:highlight w:val="yellow"/>
          </w:rPr>
          <w:delText>…….</w:delText>
        </w:r>
      </w:del>
    </w:p>
    <w:p w14:paraId="1BAAC9B6" w14:textId="77777777" w:rsidR="00E81699" w:rsidDel="001C1ECD" w:rsidRDefault="00E81699" w:rsidP="00E81699">
      <w:pPr>
        <w:rPr>
          <w:del w:id="166" w:author="Shinichi Nakagawa" w:date="2015-11-30T14:09:00Z"/>
          <w:rFonts w:ascii="Calibri" w:hAnsi="Calibri"/>
        </w:rPr>
      </w:pPr>
    </w:p>
    <w:p w14:paraId="020902B8" w14:textId="77777777" w:rsidR="00E81699" w:rsidDel="001C1ECD" w:rsidRDefault="00E81699" w:rsidP="00E81699">
      <w:pPr>
        <w:rPr>
          <w:del w:id="167" w:author="Shinichi Nakagawa" w:date="2015-11-30T14:09:00Z"/>
          <w:rFonts w:ascii="Calibri" w:hAnsi="Calibri"/>
        </w:rPr>
      </w:pPr>
      <w:del w:id="168" w:author="Shinichi Nakagawa" w:date="2015-11-30T14:09:00Z">
        <w:r w:rsidDel="001C1ECD">
          <w:rPr>
            <w:rFonts w:ascii="Calibri" w:hAnsi="Calibri"/>
          </w:rPr>
          <w:delText xml:space="preserve">Number of trait expressions: </w:delText>
        </w:r>
      </w:del>
    </w:p>
    <w:p w14:paraId="2EB9F7C7" w14:textId="77777777" w:rsidR="00E81699" w:rsidDel="001C1ECD" w:rsidRDefault="00E81699" w:rsidP="00E81699">
      <w:pPr>
        <w:rPr>
          <w:del w:id="169" w:author="Shinichi Nakagawa" w:date="2015-11-30T14:09:00Z"/>
          <w:rFonts w:ascii="Calibri" w:hAnsi="Calibri"/>
        </w:rPr>
      </w:pPr>
      <w:del w:id="170" w:author="Shinichi Nakagawa" w:date="2015-11-30T14:09:00Z">
        <w:r w:rsidRPr="00C845D5" w:rsidDel="001C1ECD">
          <w:rPr>
            <w:rFonts w:ascii="Calibri" w:hAnsi="Calibri"/>
            <w:highlight w:val="yellow"/>
          </w:rPr>
          <w:delText>…….</w:delText>
        </w:r>
      </w:del>
    </w:p>
    <w:p w14:paraId="2F636A35" w14:textId="77777777" w:rsidR="00E81699" w:rsidDel="001C1ECD" w:rsidRDefault="00E81699" w:rsidP="00E81699">
      <w:pPr>
        <w:rPr>
          <w:del w:id="171" w:author="Shinichi Nakagawa" w:date="2015-11-30T14:09:00Z"/>
          <w:rFonts w:ascii="Calibri" w:hAnsi="Calibri"/>
        </w:rPr>
      </w:pPr>
    </w:p>
    <w:p w14:paraId="13EE46BA" w14:textId="77777777" w:rsidR="00E81699" w:rsidRPr="00C845D5" w:rsidRDefault="00E81699" w:rsidP="00E81699">
      <w:pPr>
        <w:rPr>
          <w:rFonts w:ascii="Calibri" w:hAnsi="Calibri"/>
        </w:rPr>
      </w:pPr>
      <w:r>
        <w:rPr>
          <w:rFonts w:ascii="Calibri" w:hAnsi="Calibri"/>
        </w:rPr>
        <w:t xml:space="preserve">Set in background is the environmental variable and its sampling. Here we should use uniform sampling, where each individual is sampled at the same time so there are no biases. By definition, our environmental variable is also mean centered. </w:t>
      </w:r>
    </w:p>
    <w:p w14:paraId="371C0E62" w14:textId="77777777" w:rsidR="00E81699" w:rsidRDefault="00E81699" w:rsidP="00E81699">
      <w:pPr>
        <w:rPr>
          <w:rFonts w:ascii="Calibri" w:hAnsi="Calibri"/>
        </w:rPr>
      </w:pPr>
    </w:p>
    <w:p w14:paraId="4A60A403" w14:textId="77777777" w:rsidR="00E81699" w:rsidRDefault="00E81699" w:rsidP="00E81699">
      <w:pPr>
        <w:rPr>
          <w:rFonts w:ascii="Calibri" w:hAnsi="Calibri"/>
        </w:rPr>
      </w:pPr>
      <w:r>
        <w:rPr>
          <w:rFonts w:ascii="Calibri" w:hAnsi="Calibri"/>
        </w:rPr>
        <w:t>RUNNN</w:t>
      </w:r>
    </w:p>
    <w:p w14:paraId="7880DBD5" w14:textId="77777777" w:rsidR="00E81699" w:rsidRDefault="00E81699" w:rsidP="00E81699">
      <w:pPr>
        <w:rPr>
          <w:rFonts w:ascii="Calibri" w:hAnsi="Calibri"/>
        </w:rPr>
      </w:pPr>
    </w:p>
    <w:p w14:paraId="027E64EE" w14:textId="77777777" w:rsidR="00E81699" w:rsidRPr="00C845D5" w:rsidRDefault="00E81699" w:rsidP="00E81699">
      <w:pPr>
        <w:rPr>
          <w:rFonts w:ascii="Calibri" w:hAnsi="Calibri"/>
        </w:rPr>
      </w:pPr>
      <w:r w:rsidRPr="00AE1052">
        <w:rPr>
          <w:rFonts w:ascii="Calibri" w:hAnsi="Calibri"/>
          <w:b/>
        </w:rPr>
        <w:t>Results</w:t>
      </w:r>
      <w:r w:rsidRPr="00AE1052">
        <w:rPr>
          <w:rFonts w:ascii="Calibri" w:hAnsi="Calibri"/>
        </w:rPr>
        <w:t xml:space="preserve">:  </w:t>
      </w:r>
    </w:p>
    <w:p w14:paraId="45F2BD53" w14:textId="77777777" w:rsidR="00E81699" w:rsidRDefault="00E81699" w:rsidP="00E81699">
      <w:pPr>
        <w:rPr>
          <w:rFonts w:ascii="Calibri" w:hAnsi="Calibri"/>
        </w:rPr>
      </w:pPr>
    </w:p>
    <w:p w14:paraId="0C560235" w14:textId="77777777" w:rsidR="00E81699" w:rsidRDefault="00E81699" w:rsidP="00E81699">
      <w:pPr>
        <w:rPr>
          <w:rFonts w:ascii="Calibri" w:hAnsi="Calibri"/>
        </w:rPr>
      </w:pPr>
      <w:r w:rsidRPr="001269F5">
        <w:rPr>
          <w:rFonts w:ascii="Calibri" w:hAnsi="Calibri"/>
        </w:rPr>
        <w:t>A mixed statistical model estimates these parameters:</w:t>
      </w:r>
    </w:p>
    <w:p w14:paraId="5A9F68B2" w14:textId="77777777" w:rsidR="00E81699" w:rsidRDefault="00E81699" w:rsidP="00E81699">
      <w:pPr>
        <w:rPr>
          <w:rFonts w:ascii="Calibri" w:hAnsi="Calibri"/>
        </w:rPr>
      </w:pPr>
    </w:p>
    <w:tbl>
      <w:tblPr>
        <w:tblStyle w:val="TableGrid"/>
        <w:tblW w:w="8934" w:type="dxa"/>
        <w:jc w:val="center"/>
        <w:tblLook w:val="04A0" w:firstRow="1" w:lastRow="0" w:firstColumn="1" w:lastColumn="0" w:noHBand="0" w:noVBand="1"/>
      </w:tblPr>
      <w:tblGrid>
        <w:gridCol w:w="4260"/>
        <w:gridCol w:w="4674"/>
      </w:tblGrid>
      <w:tr w:rsidR="00E81699" w14:paraId="2C12D839" w14:textId="77777777" w:rsidTr="00E81699">
        <w:trPr>
          <w:jc w:val="center"/>
        </w:trPr>
        <w:tc>
          <w:tcPr>
            <w:tcW w:w="4260" w:type="dxa"/>
          </w:tcPr>
          <w:p w14:paraId="30804C68" w14:textId="77777777" w:rsidR="00E81699" w:rsidRDefault="00E81699" w:rsidP="00E81699">
            <w:pPr>
              <w:spacing w:after="200"/>
              <w:jc w:val="center"/>
              <w:rPr>
                <w:rFonts w:ascii="Calibri" w:eastAsia="Calibri" w:hAnsi="Calibri" w:cs="Times New Roman"/>
                <w:lang w:eastAsia="en-US"/>
              </w:rPr>
            </w:pPr>
            <w:proofErr w:type="spellStart"/>
            <w:r>
              <w:rPr>
                <w:rFonts w:ascii="Calibri" w:eastAsia="Calibri" w:hAnsi="Calibri" w:cs="Times New Roman"/>
                <w:lang w:eastAsia="en-US"/>
              </w:rPr>
              <w:t>True</w:t>
            </w:r>
            <w:proofErr w:type="spellEnd"/>
          </w:p>
        </w:tc>
        <w:tc>
          <w:tcPr>
            <w:tcW w:w="4674" w:type="dxa"/>
          </w:tcPr>
          <w:p w14:paraId="45000028" w14:textId="77777777" w:rsidR="00E81699" w:rsidRDefault="00E81699" w:rsidP="00E81699">
            <w:pPr>
              <w:spacing w:after="200"/>
              <w:jc w:val="center"/>
              <w:rPr>
                <w:rFonts w:ascii="Calibri" w:eastAsia="Calibri" w:hAnsi="Calibri" w:cs="Times New Roman"/>
                <w:lang w:eastAsia="en-US"/>
              </w:rPr>
            </w:pPr>
            <w:commentRangeStart w:id="172"/>
            <w:proofErr w:type="spellStart"/>
            <w:r>
              <w:rPr>
                <w:rFonts w:ascii="Calibri" w:eastAsia="Calibri" w:hAnsi="Calibri" w:cs="Times New Roman"/>
                <w:lang w:eastAsia="en-US"/>
              </w:rPr>
              <w:t>Estimated</w:t>
            </w:r>
            <w:commentRangeEnd w:id="172"/>
            <w:proofErr w:type="spellEnd"/>
            <w:r>
              <w:rPr>
                <w:rStyle w:val="CommentReference"/>
              </w:rPr>
              <w:commentReference w:id="172"/>
            </w:r>
          </w:p>
        </w:tc>
      </w:tr>
      <w:tr w:rsidR="00E81699" w14:paraId="2F4A0D0D" w14:textId="77777777" w:rsidTr="00E81699">
        <w:trPr>
          <w:jc w:val="center"/>
        </w:trPr>
        <w:tc>
          <w:tcPr>
            <w:tcW w:w="4260" w:type="dxa"/>
          </w:tcPr>
          <w:p w14:paraId="69FDC671" w14:textId="77777777" w:rsidR="00E81699" w:rsidRDefault="00E81699" w:rsidP="00E81699">
            <w:pPr>
              <w:spacing w:after="200"/>
              <w:jc w:val="center"/>
              <w:rPr>
                <w:rFonts w:ascii="Calibri" w:eastAsia="Calibri" w:hAnsi="Calibri" w:cs="Times New Roman"/>
                <w:lang w:eastAsia="en-US"/>
              </w:rPr>
            </w:pPr>
            <w:proofErr w:type="spellStart"/>
            <w:r>
              <w:rPr>
                <w:rFonts w:ascii="Calibri" w:eastAsia="Calibri" w:hAnsi="Calibri" w:cs="Times New Roman"/>
                <w:lang w:eastAsia="en-US"/>
              </w:rPr>
              <w:t>Individual</w:t>
            </w:r>
            <w:proofErr w:type="spellEnd"/>
            <w:r>
              <w:rPr>
                <w:rFonts w:ascii="Calibri" w:eastAsia="Calibri" w:hAnsi="Calibri" w:cs="Times New Roman"/>
                <w:lang w:eastAsia="en-US"/>
              </w:rPr>
              <w:t xml:space="preserve"> v</w:t>
            </w:r>
            <w:r w:rsidRPr="00C845D5">
              <w:rPr>
                <w:rFonts w:ascii="Calibri" w:eastAsia="Calibri" w:hAnsi="Calibri" w:cs="Times New Roman"/>
                <w:lang w:eastAsia="en-US"/>
              </w:rPr>
              <w:t>ariance</w:t>
            </w:r>
            <w:r>
              <w:rPr>
                <w:rFonts w:ascii="Calibri" w:eastAsia="Calibri" w:hAnsi="Calibri" w:cs="Times New Roman"/>
                <w:lang w:eastAsia="en-US"/>
              </w:rPr>
              <w:t xml:space="preserve"> (V</w:t>
            </w:r>
            <w:r>
              <w:rPr>
                <w:rFonts w:ascii="Calibri" w:eastAsia="Calibri" w:hAnsi="Calibri" w:cs="Times New Roman"/>
                <w:vertAlign w:val="subscript"/>
                <w:lang w:eastAsia="en-US"/>
              </w:rPr>
              <w:t>J</w:t>
            </w:r>
            <w:r>
              <w:rPr>
                <w:rFonts w:ascii="Calibri" w:eastAsia="Calibri" w:hAnsi="Calibri" w:cs="Times New Roman"/>
                <w:lang w:eastAsia="en-US"/>
              </w:rPr>
              <w:t>) =</w:t>
            </w:r>
            <w:r w:rsidRPr="00C845D5">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
        </w:tc>
        <w:tc>
          <w:tcPr>
            <w:tcW w:w="4674" w:type="dxa"/>
          </w:tcPr>
          <w:p w14:paraId="47B2BEAF" w14:textId="77777777" w:rsidR="00E81699" w:rsidRDefault="00E81699" w:rsidP="00E81699">
            <w:pPr>
              <w:spacing w:after="200"/>
              <w:jc w:val="center"/>
              <w:rPr>
                <w:rFonts w:ascii="Calibri" w:eastAsia="Calibri" w:hAnsi="Calibri" w:cs="Times New Roman"/>
                <w:lang w:eastAsia="en-US"/>
              </w:rPr>
            </w:pPr>
            <w:r w:rsidRPr="001269F5">
              <w:rPr>
                <w:rFonts w:ascii="Calibri" w:eastAsia="Calibri" w:hAnsi="Calibri" w:cs="Times New Roman"/>
                <w:lang w:val="en-US" w:eastAsia="en-US"/>
              </w:rPr>
              <w:t>Individual variance in sample</w:t>
            </w:r>
            <w:r>
              <w:rPr>
                <w:rFonts w:ascii="Calibri" w:eastAsia="Calibri" w:hAnsi="Calibri" w:cs="Times New Roman"/>
                <w:lang w:val="en-US" w:eastAsia="en-US"/>
              </w:rPr>
              <w:t xml:space="preserve"> </w:t>
            </w:r>
            <w:r>
              <w:rPr>
                <w:rFonts w:ascii="Calibri" w:eastAsia="Calibri" w:hAnsi="Calibri" w:cs="Times New Roman"/>
                <w:lang w:eastAsia="en-US"/>
              </w:rPr>
              <w:t>(V’</w:t>
            </w:r>
            <w:r>
              <w:rPr>
                <w:rFonts w:ascii="Calibri" w:eastAsia="Calibri" w:hAnsi="Calibri" w:cs="Times New Roman"/>
                <w:vertAlign w:val="subscript"/>
                <w:lang w:eastAsia="en-US"/>
              </w:rPr>
              <w:t>I</w:t>
            </w:r>
            <w:r>
              <w:rPr>
                <w:rFonts w:ascii="Calibri" w:eastAsia="Calibri" w:hAnsi="Calibri" w:cs="Times New Roman"/>
                <w:lang w:eastAsia="en-US"/>
              </w:rPr>
              <w:t xml:space="preserve">) </w:t>
            </w:r>
            <w:proofErr w:type="gramStart"/>
            <w:r>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p>
        </w:tc>
      </w:tr>
      <w:tr w:rsidR="00E81699" w14:paraId="70A8D936" w14:textId="77777777" w:rsidTr="00E81699">
        <w:trPr>
          <w:jc w:val="center"/>
        </w:trPr>
        <w:tc>
          <w:tcPr>
            <w:tcW w:w="4260" w:type="dxa"/>
          </w:tcPr>
          <w:p w14:paraId="46E37E85" w14:textId="43F9D1CE" w:rsidR="00E81699" w:rsidRDefault="00E81699" w:rsidP="00E81699">
            <w:pPr>
              <w:spacing w:after="200"/>
              <w:jc w:val="center"/>
              <w:rPr>
                <w:rFonts w:ascii="Calibri" w:eastAsia="Calibri" w:hAnsi="Calibri" w:cs="Times New Roman"/>
                <w:lang w:eastAsia="en-US"/>
              </w:rPr>
            </w:pPr>
            <w:proofErr w:type="spellStart"/>
            <w:r>
              <w:rPr>
                <w:rFonts w:ascii="Calibri" w:eastAsia="Calibri" w:hAnsi="Calibri" w:cs="Times New Roman"/>
                <w:lang w:eastAsia="en-US"/>
              </w:rPr>
              <w:t>Residual</w:t>
            </w:r>
            <w:proofErr w:type="spellEnd"/>
            <w:r>
              <w:rPr>
                <w:rFonts w:ascii="Calibri" w:eastAsia="Calibri" w:hAnsi="Calibri" w:cs="Times New Roman"/>
                <w:lang w:eastAsia="en-US"/>
              </w:rPr>
              <w:t xml:space="preserve"> variance (V</w:t>
            </w:r>
            <w:ins w:id="173" w:author="David Westneat" w:date="2016-05-24T22:05:00Z">
              <w:r w:rsidR="00863977">
                <w:rPr>
                  <w:rFonts w:ascii="Calibri" w:eastAsia="Calibri" w:hAnsi="Calibri" w:cs="Times New Roman"/>
                  <w:vertAlign w:val="subscript"/>
                  <w:lang w:eastAsia="en-US"/>
                </w:rPr>
                <w:t>R</w:t>
              </w:r>
            </w:ins>
            <w:del w:id="174" w:author="David Westneat" w:date="2016-05-24T22:05:00Z">
              <w:r w:rsidDel="00863977">
                <w:rPr>
                  <w:rFonts w:ascii="Calibri" w:eastAsia="Calibri" w:hAnsi="Calibri" w:cs="Times New Roman"/>
                  <w:vertAlign w:val="subscript"/>
                  <w:lang w:eastAsia="en-US"/>
                </w:rPr>
                <w:delText>e</w:delText>
              </w:r>
            </w:del>
            <w:r>
              <w:rPr>
                <w:rFonts w:ascii="Calibri" w:eastAsia="Calibri" w:hAnsi="Calibri" w:cs="Times New Roman"/>
                <w:lang w:eastAsia="en-US"/>
              </w:rPr>
              <w:t xml:space="preserve">) </w:t>
            </w:r>
            <w:proofErr w:type="gramStart"/>
            <w:r>
              <w:rPr>
                <w:rFonts w:ascii="Calibri" w:eastAsia="Calibri" w:hAnsi="Calibri" w:cs="Times New Roman"/>
                <w:lang w:eastAsia="en-US"/>
              </w:rPr>
              <w:t>=</w:t>
            </w:r>
            <w:r w:rsidRPr="00C845D5">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p>
        </w:tc>
        <w:tc>
          <w:tcPr>
            <w:tcW w:w="4674" w:type="dxa"/>
          </w:tcPr>
          <w:p w14:paraId="20798325" w14:textId="61F297F6" w:rsidR="00E81699" w:rsidRDefault="00E81699" w:rsidP="00E81699">
            <w:pPr>
              <w:spacing w:after="200"/>
              <w:jc w:val="center"/>
              <w:rPr>
                <w:rFonts w:ascii="Calibri" w:eastAsia="Calibri" w:hAnsi="Calibri" w:cs="Times New Roman"/>
                <w:lang w:eastAsia="en-US"/>
              </w:rPr>
            </w:pPr>
            <w:proofErr w:type="spellStart"/>
            <w:r w:rsidRPr="001269F5">
              <w:rPr>
                <w:rFonts w:ascii="Calibri" w:eastAsia="Calibri" w:hAnsi="Calibri" w:cs="Times New Roman"/>
                <w:lang w:eastAsia="en-US"/>
              </w:rPr>
              <w:t>Residual</w:t>
            </w:r>
            <w:proofErr w:type="spellEnd"/>
            <w:r w:rsidRPr="001269F5">
              <w:rPr>
                <w:rFonts w:ascii="Calibri" w:eastAsia="Calibri" w:hAnsi="Calibri" w:cs="Times New Roman"/>
                <w:lang w:eastAsia="en-US"/>
              </w:rPr>
              <w:t xml:space="preserve"> variance of </w:t>
            </w:r>
            <w:proofErr w:type="spellStart"/>
            <w:r w:rsidRPr="001269F5">
              <w:rPr>
                <w:rFonts w:ascii="Calibri" w:eastAsia="Calibri" w:hAnsi="Calibri" w:cs="Times New Roman"/>
                <w:lang w:eastAsia="en-US"/>
              </w:rPr>
              <w:t>sample</w:t>
            </w:r>
            <w:proofErr w:type="spellEnd"/>
            <w:r>
              <w:rPr>
                <w:rFonts w:ascii="Calibri" w:eastAsia="Calibri" w:hAnsi="Calibri" w:cs="Times New Roman"/>
                <w:lang w:eastAsia="en-US"/>
              </w:rPr>
              <w:t xml:space="preserve"> (V’</w:t>
            </w:r>
            <w:ins w:id="175" w:author="David Westneat" w:date="2016-05-24T22:05:00Z">
              <w:r w:rsidR="00863977">
                <w:rPr>
                  <w:rFonts w:ascii="Calibri" w:eastAsia="Calibri" w:hAnsi="Calibri" w:cs="Times New Roman"/>
                  <w:vertAlign w:val="subscript"/>
                  <w:lang w:eastAsia="en-US"/>
                </w:rPr>
                <w:t>R</w:t>
              </w:r>
            </w:ins>
            <w:del w:id="176" w:author="David Westneat" w:date="2016-05-24T22:05:00Z">
              <w:r w:rsidDel="00863977">
                <w:rPr>
                  <w:rFonts w:ascii="Calibri" w:eastAsia="Calibri" w:hAnsi="Calibri" w:cs="Times New Roman"/>
                  <w:vertAlign w:val="subscript"/>
                  <w:lang w:eastAsia="en-US"/>
                </w:rPr>
                <w:delText>r</w:delText>
              </w:r>
            </w:del>
            <w:r>
              <w:rPr>
                <w:rFonts w:ascii="Calibri" w:eastAsia="Calibri" w:hAnsi="Calibri" w:cs="Times New Roman"/>
                <w:lang w:eastAsia="en-US"/>
              </w:rPr>
              <w:t xml:space="preserve">) </w:t>
            </w:r>
            <w:proofErr w:type="gramStart"/>
            <w:r>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p>
        </w:tc>
      </w:tr>
      <w:tr w:rsidR="00E81699" w:rsidRPr="0076529A" w14:paraId="566D89DA" w14:textId="77777777" w:rsidTr="00E81699">
        <w:trPr>
          <w:jc w:val="center"/>
        </w:trPr>
        <w:tc>
          <w:tcPr>
            <w:tcW w:w="4260" w:type="dxa"/>
          </w:tcPr>
          <w:p w14:paraId="18A1E45B" w14:textId="77777777" w:rsidR="00E81699" w:rsidRPr="00C845D5" w:rsidRDefault="00E81699" w:rsidP="00E81699">
            <w:pPr>
              <w:spacing w:after="200"/>
              <w:jc w:val="center"/>
              <w:rPr>
                <w:rFonts w:ascii="Calibri" w:eastAsia="Calibri" w:hAnsi="Calibri" w:cs="Times New Roman"/>
                <w:lang w:eastAsia="en-US"/>
              </w:rPr>
            </w:pPr>
            <w:proofErr w:type="spellStart"/>
            <w:r>
              <w:rPr>
                <w:rFonts w:ascii="Calibri" w:eastAsia="Calibri" w:hAnsi="Calibri" w:cs="Times New Roman"/>
                <w:lang w:eastAsia="en-US"/>
              </w:rPr>
              <w:t>M</w:t>
            </w:r>
            <w:r w:rsidRPr="00C845D5">
              <w:rPr>
                <w:rFonts w:ascii="Calibri" w:eastAsia="Calibri" w:hAnsi="Calibri" w:cs="Times New Roman"/>
                <w:lang w:eastAsia="en-US"/>
              </w:rPr>
              <w:t>ean</w:t>
            </w:r>
            <w:proofErr w:type="spellEnd"/>
            <w:r w:rsidRPr="00C845D5">
              <w:rPr>
                <w:rFonts w:ascii="Calibri" w:eastAsia="Calibri" w:hAnsi="Calibri" w:cs="Times New Roman"/>
                <w:lang w:eastAsia="en-US"/>
              </w:rPr>
              <w:t xml:space="preserve"> of the trait</w:t>
            </w:r>
            <w:r>
              <w:rPr>
                <w:rFonts w:ascii="Calibri" w:eastAsia="Calibri" w:hAnsi="Calibri" w:cs="Times New Roman"/>
                <w:lang w:eastAsia="en-US"/>
              </w:rPr>
              <w:t xml:space="preserve"> (</w:t>
            </w:r>
            <w:r w:rsidRPr="004371C4">
              <w:rPr>
                <w:rFonts w:ascii="Symbol" w:eastAsia="Calibri" w:hAnsi="Symbol" w:cs="Times New Roman"/>
                <w:lang w:eastAsia="en-US"/>
              </w:rPr>
              <w:t></w:t>
            </w:r>
            <w:r>
              <w:rPr>
                <w:rFonts w:ascii="Calibri" w:eastAsia="Calibri" w:hAnsi="Calibri" w:cs="Times New Roman"/>
                <w:lang w:eastAsia="en-US"/>
              </w:rPr>
              <w:t>) = 0</w:t>
            </w:r>
          </w:p>
        </w:tc>
        <w:tc>
          <w:tcPr>
            <w:tcW w:w="4674" w:type="dxa"/>
          </w:tcPr>
          <w:p w14:paraId="15C234BA" w14:textId="77777777" w:rsidR="00E81699" w:rsidRDefault="00E81699" w:rsidP="00E81699">
            <w:pPr>
              <w:spacing w:after="200"/>
              <w:jc w:val="center"/>
              <w:rPr>
                <w:rFonts w:ascii="Calibri" w:eastAsia="Calibri" w:hAnsi="Calibri" w:cs="Times New Roman"/>
                <w:lang w:eastAsia="en-US"/>
              </w:rPr>
            </w:pPr>
            <w:proofErr w:type="spellStart"/>
            <w:r>
              <w:rPr>
                <w:rFonts w:ascii="Calibri" w:eastAsia="Calibri" w:hAnsi="Calibri" w:cs="Times New Roman"/>
                <w:lang w:eastAsia="en-US"/>
              </w:rPr>
              <w:t>Sampled</w:t>
            </w:r>
            <w:proofErr w:type="spellEnd"/>
            <w:r>
              <w:rPr>
                <w:rFonts w:ascii="Calibri" w:eastAsia="Calibri" w:hAnsi="Calibri" w:cs="Times New Roman"/>
                <w:lang w:eastAsia="en-US"/>
              </w:rPr>
              <w:t xml:space="preserve"> </w:t>
            </w:r>
            <w:proofErr w:type="spellStart"/>
            <w:r w:rsidRPr="00C845D5">
              <w:rPr>
                <w:rFonts w:ascii="Calibri" w:eastAsia="Calibri" w:hAnsi="Calibri" w:cs="Times New Roman"/>
                <w:lang w:eastAsia="en-US"/>
              </w:rPr>
              <w:t>mean</w:t>
            </w:r>
            <w:proofErr w:type="spellEnd"/>
            <w:r w:rsidRPr="00C845D5">
              <w:rPr>
                <w:rFonts w:ascii="Calibri" w:eastAsia="Calibri" w:hAnsi="Calibri" w:cs="Times New Roman"/>
                <w:lang w:eastAsia="en-US"/>
              </w:rPr>
              <w:t xml:space="preserve"> of the trait</w:t>
            </w:r>
            <w:r>
              <w:rPr>
                <w:rFonts w:ascii="Calibri" w:eastAsia="Calibri" w:hAnsi="Calibri" w:cs="Times New Roman"/>
                <w:lang w:eastAsia="en-US"/>
              </w:rPr>
              <w:t xml:space="preserve"> (</w:t>
            </w:r>
            <w:r w:rsidRPr="004371C4">
              <w:rPr>
                <w:rFonts w:ascii="Symbol" w:eastAsia="Calibri" w:hAnsi="Symbol" w:cs="Times New Roman"/>
                <w:lang w:eastAsia="en-US"/>
              </w:rPr>
              <w:t></w:t>
            </w:r>
            <w:r>
              <w:rPr>
                <w:rFonts w:ascii="Calibri" w:eastAsia="Calibri" w:hAnsi="Calibri" w:cs="Times New Roman"/>
                <w:lang w:eastAsia="en-US"/>
              </w:rPr>
              <w:t xml:space="preserve">’) = </w:t>
            </w:r>
            <w:r w:rsidRPr="00C845D5">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Start"/>
            <w:r w:rsidRPr="00C845D5">
              <w:rPr>
                <w:rFonts w:ascii="Calibri" w:eastAsia="Calibri" w:hAnsi="Calibri" w:cs="Times New Roman"/>
                <w:highlight w:val="green"/>
                <w:lang w:eastAsia="en-US"/>
              </w:rPr>
              <w:t>..</w:t>
            </w:r>
            <w:proofErr w:type="gramEnd"/>
          </w:p>
        </w:tc>
      </w:tr>
      <w:tr w:rsidR="00E81699" w:rsidRPr="0076529A" w14:paraId="368B94C8" w14:textId="77777777" w:rsidTr="00E81699">
        <w:trPr>
          <w:jc w:val="center"/>
        </w:trPr>
        <w:tc>
          <w:tcPr>
            <w:tcW w:w="4260" w:type="dxa"/>
          </w:tcPr>
          <w:p w14:paraId="434E5892" w14:textId="32BCA730" w:rsidR="00E81699" w:rsidRPr="00C845D5" w:rsidRDefault="00E81699" w:rsidP="00E81699">
            <w:pPr>
              <w:spacing w:after="200"/>
              <w:jc w:val="center"/>
              <w:rPr>
                <w:rFonts w:ascii="Calibri" w:eastAsia="Calibri" w:hAnsi="Calibri" w:cs="Times New Roman"/>
                <w:lang w:eastAsia="en-US"/>
              </w:rPr>
            </w:pPr>
            <w:r>
              <w:rPr>
                <w:rFonts w:ascii="Calibri" w:eastAsia="Calibri" w:hAnsi="Calibri" w:cs="Times New Roman"/>
                <w:lang w:eastAsia="en-US"/>
              </w:rPr>
              <w:t>Population-</w:t>
            </w:r>
            <w:proofErr w:type="spellStart"/>
            <w:r>
              <w:rPr>
                <w:rFonts w:ascii="Calibri" w:eastAsia="Calibri" w:hAnsi="Calibri" w:cs="Times New Roman"/>
                <w:lang w:eastAsia="en-US"/>
              </w:rPr>
              <w:t>specific</w:t>
            </w:r>
            <w:proofErr w:type="spellEnd"/>
            <w:r>
              <w:rPr>
                <w:rFonts w:ascii="Calibri" w:eastAsia="Calibri" w:hAnsi="Calibri" w:cs="Times New Roman"/>
                <w:lang w:eastAsia="en-US"/>
              </w:rPr>
              <w:t xml:space="preserve"> </w:t>
            </w:r>
            <w:proofErr w:type="spellStart"/>
            <w:r>
              <w:rPr>
                <w:rFonts w:ascii="Calibri" w:eastAsia="Calibri" w:hAnsi="Calibri" w:cs="Times New Roman"/>
                <w:lang w:eastAsia="en-US"/>
              </w:rPr>
              <w:t>slope</w:t>
            </w:r>
            <w:proofErr w:type="spellEnd"/>
            <w:r>
              <w:rPr>
                <w:rFonts w:ascii="Calibri" w:eastAsia="Calibri" w:hAnsi="Calibri" w:cs="Times New Roman"/>
                <w:lang w:eastAsia="en-US"/>
              </w:rPr>
              <w:t xml:space="preserve"> of the </w:t>
            </w:r>
            <w:proofErr w:type="spellStart"/>
            <w:r>
              <w:rPr>
                <w:rFonts w:ascii="Calibri" w:eastAsia="Calibri" w:hAnsi="Calibri" w:cs="Times New Roman"/>
                <w:lang w:eastAsia="en-US"/>
              </w:rPr>
              <w:t>environmental</w:t>
            </w:r>
            <w:proofErr w:type="spellEnd"/>
            <w:r>
              <w:rPr>
                <w:rFonts w:ascii="Calibri" w:eastAsia="Calibri" w:hAnsi="Calibri" w:cs="Times New Roman"/>
                <w:lang w:eastAsia="en-US"/>
              </w:rPr>
              <w:t xml:space="preserve"> </w:t>
            </w:r>
            <w:proofErr w:type="spellStart"/>
            <w:r>
              <w:rPr>
                <w:rFonts w:ascii="Calibri" w:eastAsia="Calibri" w:hAnsi="Calibri" w:cs="Times New Roman"/>
                <w:lang w:eastAsia="en-US"/>
              </w:rPr>
              <w:t>effect</w:t>
            </w:r>
            <w:proofErr w:type="spellEnd"/>
            <w:r>
              <w:rPr>
                <w:rFonts w:ascii="Calibri" w:eastAsia="Calibri" w:hAnsi="Calibri" w:cs="Times New Roman"/>
                <w:lang w:eastAsia="en-US"/>
              </w:rPr>
              <w:t xml:space="preserve"> (</w:t>
            </w:r>
            <w:r w:rsidRPr="007F7D78">
              <w:rPr>
                <w:rFonts w:ascii="Lucida Grande" w:hAnsi="Lucida Grande" w:cs="Lucida Grande"/>
                <w:color w:val="000000"/>
              </w:rPr>
              <w:t>β</w:t>
            </w:r>
            <w:ins w:id="177" w:author="David Westneat" w:date="2016-05-24T22:05:00Z">
              <w:r w:rsidR="00863977">
                <w:rPr>
                  <w:rFonts w:ascii="Calibri" w:hAnsi="Calibri"/>
                  <w:vertAlign w:val="subscript"/>
                </w:rPr>
                <w:t>1</w:t>
              </w:r>
            </w:ins>
            <w:del w:id="178" w:author="David Westneat" w:date="2016-05-24T22:05:00Z">
              <w:r w:rsidRPr="007F2F03" w:rsidDel="00863977">
                <w:rPr>
                  <w:rFonts w:ascii="Calibri" w:hAnsi="Calibri"/>
                  <w:vertAlign w:val="subscript"/>
                </w:rPr>
                <w:delText>sk</w:delText>
              </w:r>
            </w:del>
            <w:r>
              <w:rPr>
                <w:rFonts w:ascii="Calibri" w:eastAsia="Calibri" w:hAnsi="Calibri" w:cs="Times New Roman"/>
                <w:lang w:eastAsia="en-US"/>
              </w:rPr>
              <w:t xml:space="preserve">) </w:t>
            </w:r>
            <w:proofErr w:type="gramStart"/>
            <w:r>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p>
        </w:tc>
        <w:tc>
          <w:tcPr>
            <w:tcW w:w="4674" w:type="dxa"/>
          </w:tcPr>
          <w:tbl>
            <w:tblPr>
              <w:tblW w:w="0" w:type="auto"/>
              <w:tblBorders>
                <w:top w:val="nil"/>
                <w:left w:val="nil"/>
                <w:right w:val="nil"/>
              </w:tblBorders>
              <w:tblLook w:val="0000" w:firstRow="0" w:lastRow="0" w:firstColumn="0" w:lastColumn="0" w:noHBand="0" w:noVBand="0"/>
            </w:tblPr>
            <w:tblGrid>
              <w:gridCol w:w="4458"/>
            </w:tblGrid>
            <w:tr w:rsidR="00E81699" w:rsidRPr="0031211A" w14:paraId="760891BA" w14:textId="77777777" w:rsidTr="00E81699">
              <w:tc>
                <w:tcPr>
                  <w:tcW w:w="8860" w:type="dxa"/>
                  <w:tcBorders>
                    <w:top w:val="single" w:sz="8" w:space="0" w:color="D5D5D5"/>
                  </w:tcBorders>
                  <w:tcMar>
                    <w:top w:w="160" w:type="nil"/>
                    <w:left w:w="160" w:type="nil"/>
                    <w:bottom w:w="160" w:type="nil"/>
                    <w:right w:w="160" w:type="nil"/>
                  </w:tcMar>
                </w:tcPr>
                <w:p w14:paraId="2FA8B3DA" w14:textId="0A66A8B8" w:rsidR="00E81699" w:rsidRPr="0031211A" w:rsidRDefault="00E81699" w:rsidP="00E81699">
                  <w:pPr>
                    <w:spacing w:after="200"/>
                    <w:jc w:val="center"/>
                    <w:rPr>
                      <w:rFonts w:ascii="Calibri" w:eastAsia="Calibri" w:hAnsi="Calibri" w:cs="Times New Roman"/>
                    </w:rPr>
                  </w:pPr>
                  <w:r w:rsidRPr="0031211A">
                    <w:rPr>
                      <w:rFonts w:ascii="Calibri" w:eastAsia="Calibri" w:hAnsi="Calibri" w:cs="Times New Roman"/>
                    </w:rPr>
                    <w:t xml:space="preserve">Estimated </w:t>
                  </w:r>
                  <w:r>
                    <w:rPr>
                      <w:rFonts w:ascii="Calibri" w:eastAsia="Calibri" w:hAnsi="Calibri" w:cs="Times New Roman"/>
                    </w:rPr>
                    <w:t>population-specific slope of the environmental effect (</w:t>
                  </w:r>
                  <w:r w:rsidRPr="007F7D78">
                    <w:rPr>
                      <w:rFonts w:ascii="Lucida Grande" w:hAnsi="Lucida Grande" w:cs="Lucida Grande"/>
                      <w:color w:val="000000"/>
                    </w:rPr>
                    <w:t>β</w:t>
                  </w:r>
                  <w:r>
                    <w:rPr>
                      <w:rFonts w:ascii="Lucida Grande" w:hAnsi="Lucida Grande" w:cs="Lucida Grande"/>
                      <w:color w:val="000000"/>
                    </w:rPr>
                    <w:t>’</w:t>
                  </w:r>
                  <w:ins w:id="179" w:author="David Westneat" w:date="2016-05-24T22:05:00Z">
                    <w:r w:rsidR="00863977">
                      <w:rPr>
                        <w:rFonts w:ascii="Calibri" w:hAnsi="Calibri"/>
                        <w:vertAlign w:val="subscript"/>
                      </w:rPr>
                      <w:t>1</w:t>
                    </w:r>
                  </w:ins>
                  <w:del w:id="180" w:author="David Westneat" w:date="2016-05-24T22:05:00Z">
                    <w:r w:rsidRPr="007F2F03" w:rsidDel="00863977">
                      <w:rPr>
                        <w:rFonts w:ascii="Calibri" w:hAnsi="Calibri"/>
                        <w:vertAlign w:val="subscript"/>
                      </w:rPr>
                      <w:delText>sk</w:delText>
                    </w:r>
                  </w:del>
                  <w:proofErr w:type="gramStart"/>
                  <w:r w:rsidRPr="0031211A">
                    <w:rPr>
                      <w:rFonts w:ascii="Calibri" w:eastAsia="Calibri" w:hAnsi="Calibri" w:cs="Times New Roman"/>
                    </w:rPr>
                    <w:t xml:space="preserve"> </w:t>
                  </w:r>
                  <w:r>
                    <w:rPr>
                      <w:rFonts w:ascii="Calibri" w:eastAsia="Calibri" w:hAnsi="Calibri" w:cs="Times New Roman"/>
                    </w:rPr>
                    <w:t>)</w:t>
                  </w:r>
                  <w:proofErr w:type="gramEnd"/>
                  <w:r>
                    <w:rPr>
                      <w:rFonts w:ascii="Calibri" w:eastAsia="Calibri" w:hAnsi="Calibri" w:cs="Times New Roman"/>
                    </w:rPr>
                    <w:t xml:space="preserve"> = </w:t>
                  </w:r>
                  <w:r w:rsidRPr="00C845D5">
                    <w:rPr>
                      <w:rFonts w:ascii="Calibri" w:eastAsia="Calibri" w:hAnsi="Calibri" w:cs="Times New Roman"/>
                      <w:highlight w:val="green"/>
                    </w:rPr>
                    <w:t>…..</w:t>
                  </w:r>
                </w:p>
              </w:tc>
            </w:tr>
          </w:tbl>
          <w:p w14:paraId="41CB7D1D" w14:textId="77777777" w:rsidR="00E81699" w:rsidRDefault="00E81699" w:rsidP="00E81699">
            <w:pPr>
              <w:spacing w:after="200"/>
              <w:jc w:val="center"/>
              <w:rPr>
                <w:rFonts w:ascii="Calibri" w:eastAsia="Calibri" w:hAnsi="Calibri" w:cs="Times New Roman"/>
                <w:lang w:eastAsia="en-US"/>
              </w:rPr>
            </w:pPr>
          </w:p>
        </w:tc>
      </w:tr>
      <w:tr w:rsidR="00E81699" w:rsidRPr="0076529A" w14:paraId="662EB2A1" w14:textId="77777777" w:rsidTr="00E81699">
        <w:trPr>
          <w:jc w:val="center"/>
        </w:trPr>
        <w:tc>
          <w:tcPr>
            <w:tcW w:w="4260" w:type="dxa"/>
          </w:tcPr>
          <w:p w14:paraId="23D78EEE" w14:textId="1F634AE0" w:rsidR="00E81699" w:rsidRDefault="00E81699" w:rsidP="00E81699">
            <w:pPr>
              <w:spacing w:after="200"/>
              <w:jc w:val="center"/>
              <w:rPr>
                <w:rFonts w:ascii="Calibri" w:eastAsia="Calibri" w:hAnsi="Calibri" w:cs="Times New Roman"/>
                <w:lang w:eastAsia="en-US"/>
              </w:rPr>
            </w:pPr>
            <w:r w:rsidRPr="00E02179">
              <w:rPr>
                <w:rFonts w:ascii="Calibri" w:eastAsia="Calibri" w:hAnsi="Calibri" w:cs="Times New Roman"/>
                <w:lang w:val="en-US" w:eastAsia="en-US"/>
              </w:rPr>
              <w:t xml:space="preserve">Individual-specific response to an environmental effect (random slopes) variance </w:t>
            </w:r>
            <w:r>
              <w:rPr>
                <w:rFonts w:ascii="Calibri" w:eastAsia="Calibri" w:hAnsi="Calibri" w:cs="Times New Roman"/>
                <w:lang w:eastAsia="en-US"/>
              </w:rPr>
              <w:t>(</w:t>
            </w:r>
            <w:proofErr w:type="spellStart"/>
            <w:r>
              <w:rPr>
                <w:rFonts w:ascii="Calibri" w:eastAsia="Calibri" w:hAnsi="Calibri" w:cs="Times New Roman"/>
                <w:lang w:eastAsia="en-US"/>
              </w:rPr>
              <w:t>V</w:t>
            </w:r>
            <w:r>
              <w:rPr>
                <w:rFonts w:ascii="Lucida Grande" w:hAnsi="Lucida Grande" w:cs="Lucida Grande"/>
                <w:color w:val="000000"/>
                <w:vertAlign w:val="subscript"/>
              </w:rPr>
              <w:t>S</w:t>
            </w:r>
            <w:ins w:id="181" w:author="David Westneat" w:date="2016-05-24T22:05:00Z">
              <w:r w:rsidR="00863977">
                <w:rPr>
                  <w:rFonts w:ascii="Lucida Grande" w:hAnsi="Lucida Grande" w:cs="Lucida Grande"/>
                  <w:color w:val="000000"/>
                  <w:vertAlign w:val="subscript"/>
                </w:rPr>
                <w:t>x</w:t>
              </w:r>
            </w:ins>
            <w:proofErr w:type="spellEnd"/>
            <w:r>
              <w:rPr>
                <w:rFonts w:ascii="Calibri" w:eastAsia="Calibri" w:hAnsi="Calibri" w:cs="Times New Roman"/>
                <w:lang w:eastAsia="en-US"/>
              </w:rPr>
              <w:t xml:space="preserve">) </w:t>
            </w:r>
            <w:proofErr w:type="gramStart"/>
            <w:r>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p>
        </w:tc>
        <w:tc>
          <w:tcPr>
            <w:tcW w:w="4674" w:type="dxa"/>
          </w:tcPr>
          <w:p w14:paraId="1F9304DF" w14:textId="3F3C3769" w:rsidR="00E81699" w:rsidRDefault="00E81699" w:rsidP="00E81699">
            <w:pPr>
              <w:spacing w:after="200"/>
              <w:jc w:val="center"/>
              <w:rPr>
                <w:rFonts w:ascii="Calibri" w:eastAsia="Calibri" w:hAnsi="Calibri" w:cs="Times New Roman"/>
                <w:lang w:eastAsia="en-US"/>
              </w:rPr>
            </w:pPr>
            <w:r w:rsidRPr="00E02179">
              <w:rPr>
                <w:rFonts w:ascii="Calibri" w:eastAsia="Calibri" w:hAnsi="Calibri" w:cs="Times New Roman"/>
                <w:lang w:val="en-US" w:eastAsia="en-US"/>
              </w:rPr>
              <w:t xml:space="preserve">Individual-specific response to an environmental effect (random slopes) variance </w:t>
            </w:r>
            <w:r>
              <w:rPr>
                <w:rFonts w:ascii="Calibri" w:eastAsia="Calibri" w:hAnsi="Calibri" w:cs="Times New Roman"/>
                <w:lang w:eastAsia="en-US"/>
              </w:rPr>
              <w:t>(</w:t>
            </w:r>
            <w:proofErr w:type="spellStart"/>
            <w:r>
              <w:rPr>
                <w:rFonts w:ascii="Calibri" w:eastAsia="Calibri" w:hAnsi="Calibri" w:cs="Times New Roman"/>
                <w:lang w:eastAsia="en-US"/>
              </w:rPr>
              <w:t>V’</w:t>
            </w:r>
            <w:r>
              <w:rPr>
                <w:rFonts w:ascii="Lucida Grande" w:hAnsi="Lucida Grande" w:cs="Lucida Grande"/>
                <w:color w:val="000000"/>
                <w:vertAlign w:val="subscript"/>
              </w:rPr>
              <w:t>S</w:t>
            </w:r>
            <w:ins w:id="182" w:author="David Westneat" w:date="2016-05-24T22:05:00Z">
              <w:r w:rsidR="00863977">
                <w:rPr>
                  <w:rFonts w:ascii="Lucida Grande" w:hAnsi="Lucida Grande" w:cs="Lucida Grande"/>
                  <w:color w:val="000000"/>
                  <w:vertAlign w:val="subscript"/>
                </w:rPr>
                <w:t>x</w:t>
              </w:r>
            </w:ins>
            <w:proofErr w:type="spellEnd"/>
            <w:r>
              <w:rPr>
                <w:rFonts w:ascii="Calibri" w:eastAsia="Calibri" w:hAnsi="Calibri" w:cs="Times New Roman"/>
                <w:lang w:eastAsia="en-US"/>
              </w:rPr>
              <w:t xml:space="preserve">) </w:t>
            </w:r>
            <w:proofErr w:type="gramStart"/>
            <w:r>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p>
        </w:tc>
      </w:tr>
    </w:tbl>
    <w:p w14:paraId="2887BF9A" w14:textId="77777777" w:rsidR="00E81699" w:rsidRDefault="00E81699" w:rsidP="00E81699">
      <w:pPr>
        <w:rPr>
          <w:rFonts w:ascii="Calibri" w:hAnsi="Calibri"/>
        </w:rPr>
      </w:pPr>
    </w:p>
    <w:p w14:paraId="7ACE4D1C" w14:textId="77777777" w:rsidR="00E81699" w:rsidRPr="00C845D5" w:rsidRDefault="00E81699" w:rsidP="00E81699">
      <w:pPr>
        <w:rPr>
          <w:rFonts w:ascii="Calibri" w:hAnsi="Calibri"/>
        </w:rPr>
      </w:pPr>
      <w:r>
        <w:rPr>
          <w:rFonts w:ascii="Calibri" w:hAnsi="Calibri"/>
        </w:rPr>
        <w:t xml:space="preserve">Individual-specific responses can be best </w:t>
      </w:r>
      <w:proofErr w:type="spellStart"/>
      <w:r>
        <w:rPr>
          <w:rFonts w:ascii="Calibri" w:hAnsi="Calibri"/>
        </w:rPr>
        <w:t>visualised</w:t>
      </w:r>
      <w:proofErr w:type="spellEnd"/>
      <w:r>
        <w:rPr>
          <w:rFonts w:ascii="Calibri" w:hAnsi="Calibri"/>
        </w:rPr>
        <w:t xml:space="preserve"> by plotting the individual-specific regression lines.</w:t>
      </w:r>
    </w:p>
    <w:p w14:paraId="57712707" w14:textId="77777777" w:rsidR="00E81699" w:rsidRDefault="00E81699" w:rsidP="00E81699">
      <w:pPr>
        <w:rPr>
          <w:rFonts w:ascii="Calibri" w:hAnsi="Calibri"/>
        </w:rPr>
      </w:pPr>
      <w:r w:rsidRPr="00C845D5">
        <w:rPr>
          <w:rFonts w:ascii="Calibri" w:hAnsi="Calibri"/>
          <w:highlight w:val="green"/>
        </w:rPr>
        <w:t>GRAPH</w:t>
      </w:r>
      <w:r w:rsidRPr="002B518B">
        <w:rPr>
          <w:rFonts w:ascii="Calibri" w:hAnsi="Calibri"/>
          <w:highlight w:val="green"/>
        </w:rPr>
        <w:t>S</w:t>
      </w:r>
    </w:p>
    <w:p w14:paraId="2AF31B20" w14:textId="77777777" w:rsidR="00E81699" w:rsidRDefault="00E81699" w:rsidP="00E81699">
      <w:pPr>
        <w:ind w:firstLine="720"/>
        <w:rPr>
          <w:rFonts w:ascii="Calibri" w:hAnsi="Calibri"/>
        </w:rPr>
      </w:pPr>
      <w:r>
        <w:rPr>
          <w:rFonts w:ascii="Calibri" w:hAnsi="Calibri"/>
          <w:highlight w:val="green"/>
        </w:rPr>
        <w:t>Environment vs. Phenotype per individual (fitted reaction norms + individual’s dataset)</w:t>
      </w:r>
    </w:p>
    <w:p w14:paraId="4B645D76" w14:textId="77777777" w:rsidR="00E81699" w:rsidRDefault="00E81699" w:rsidP="00E81699">
      <w:pPr>
        <w:rPr>
          <w:rFonts w:ascii="Calibri" w:hAnsi="Calibri"/>
        </w:rPr>
      </w:pPr>
    </w:p>
    <w:p w14:paraId="6462529A" w14:textId="77777777" w:rsidR="006E1FC9" w:rsidRDefault="00E81699" w:rsidP="00E81699">
      <w:pPr>
        <w:rPr>
          <w:ins w:id="183" w:author="Shinichi Nakagawa" w:date="2015-12-01T10:27:00Z"/>
          <w:rFonts w:ascii="Calibri" w:hAnsi="Calibri"/>
          <w:b/>
        </w:rPr>
      </w:pPr>
      <w:r>
        <w:rPr>
          <w:rFonts w:ascii="Calibri" w:hAnsi="Calibri"/>
          <w:b/>
        </w:rPr>
        <w:t>Point</w:t>
      </w:r>
      <w:r w:rsidRPr="004A60F0">
        <w:rPr>
          <w:rFonts w:ascii="Calibri" w:hAnsi="Calibri"/>
          <w:b/>
        </w:rPr>
        <w:t>:</w:t>
      </w:r>
      <w:r>
        <w:rPr>
          <w:rFonts w:ascii="Calibri" w:hAnsi="Calibri"/>
          <w:b/>
        </w:rPr>
        <w:t xml:space="preserve"> </w:t>
      </w:r>
    </w:p>
    <w:p w14:paraId="2B07DCE0" w14:textId="525442AE" w:rsidR="006E1FC9" w:rsidRDefault="00C76359" w:rsidP="00E81699">
      <w:pPr>
        <w:rPr>
          <w:ins w:id="184" w:author="Shinichi Nakagawa" w:date="2015-12-01T11:49:00Z"/>
          <w:rFonts w:ascii="Calibri" w:hAnsi="Calibri"/>
          <w:b/>
        </w:rPr>
      </w:pPr>
      <w:ins w:id="185" w:author="Shinichi Nakagawa" w:date="2015-12-01T11:49:00Z">
        <w:r>
          <w:rPr>
            <w:rFonts w:ascii="Calibri" w:hAnsi="Calibri"/>
            <w:b/>
          </w:rPr>
          <w:t>XXXXX</w:t>
        </w:r>
      </w:ins>
    </w:p>
    <w:p w14:paraId="79AE9E63" w14:textId="77777777" w:rsidR="00C76359" w:rsidRDefault="00C76359" w:rsidP="00E81699">
      <w:pPr>
        <w:rPr>
          <w:ins w:id="186" w:author="Shinichi Nakagawa" w:date="2015-12-01T11:49:00Z"/>
          <w:rFonts w:ascii="Calibri" w:hAnsi="Calibri"/>
          <w:b/>
        </w:rPr>
      </w:pPr>
    </w:p>
    <w:p w14:paraId="3AFF3400" w14:textId="77777777" w:rsidR="00C76359" w:rsidRDefault="00C76359" w:rsidP="00E81699">
      <w:pPr>
        <w:rPr>
          <w:ins w:id="187" w:author="Shinichi Nakagawa" w:date="2015-12-01T10:27:00Z"/>
          <w:rFonts w:ascii="Calibri" w:hAnsi="Calibri"/>
          <w:b/>
        </w:rPr>
      </w:pPr>
    </w:p>
    <w:p w14:paraId="67B14BAC" w14:textId="77777777" w:rsidR="00E81699" w:rsidRDefault="00E81699" w:rsidP="00E81699">
      <w:pPr>
        <w:rPr>
          <w:rFonts w:ascii="Calibri" w:hAnsi="Calibri"/>
        </w:rPr>
      </w:pPr>
      <w:r>
        <w:rPr>
          <w:rFonts w:ascii="Calibri" w:hAnsi="Calibri"/>
        </w:rPr>
        <w:t>Again</w:t>
      </w:r>
      <w:r w:rsidRPr="00D7722E">
        <w:rPr>
          <w:rFonts w:ascii="Calibri" w:hAnsi="Calibri"/>
        </w:rPr>
        <w:t xml:space="preserve">, </w:t>
      </w:r>
      <w:r>
        <w:rPr>
          <w:rFonts w:ascii="Calibri" w:hAnsi="Calibri"/>
        </w:rPr>
        <w:t xml:space="preserve">we performed </w:t>
      </w:r>
      <w:r w:rsidRPr="004A60F0">
        <w:rPr>
          <w:rFonts w:ascii="Calibri" w:hAnsi="Calibri"/>
        </w:rPr>
        <w:t>linear regression</w:t>
      </w:r>
      <w:r>
        <w:rPr>
          <w:rFonts w:ascii="Calibri" w:hAnsi="Calibri"/>
        </w:rPr>
        <w:t xml:space="preserve"> approach</w:t>
      </w:r>
      <w:r w:rsidRPr="004A60F0">
        <w:rPr>
          <w:rFonts w:ascii="Calibri" w:hAnsi="Calibri"/>
        </w:rPr>
        <w:t xml:space="preserve"> </w:t>
      </w:r>
      <w:r>
        <w:rPr>
          <w:rFonts w:ascii="Calibri" w:hAnsi="Calibri"/>
        </w:rPr>
        <w:t>in</w:t>
      </w:r>
      <w:r w:rsidRPr="004A60F0">
        <w:rPr>
          <w:rFonts w:ascii="Calibri" w:hAnsi="Calibri"/>
        </w:rPr>
        <w:t xml:space="preserve"> a mixed model</w:t>
      </w:r>
      <w:r>
        <w:rPr>
          <w:rFonts w:ascii="Calibri" w:hAnsi="Calibri"/>
        </w:rPr>
        <w:t xml:space="preserve"> framework, but in this case we generated multiple regression lines (by defining different intercepts and slopes) for each individual in a single model to describe the individual-specific effect of an explanatory variable</w:t>
      </w:r>
      <w:r w:rsidRPr="004A60F0">
        <w:rPr>
          <w:rFonts w:ascii="Calibri" w:hAnsi="Calibri"/>
        </w:rPr>
        <w:t xml:space="preserve">. </w:t>
      </w:r>
      <w:r>
        <w:rPr>
          <w:rFonts w:ascii="Calibri" w:hAnsi="Calibri"/>
        </w:rPr>
        <w:t xml:space="preserve">Individual-specific responses to changes that occur along an environmental gradient form “reaction norms”. These reaction norms, if the environmental gradient is centered </w:t>
      </w:r>
      <w:proofErr w:type="gramStart"/>
      <w:r>
        <w:rPr>
          <w:rFonts w:ascii="Calibri" w:hAnsi="Calibri"/>
        </w:rPr>
        <w:t>around</w:t>
      </w:r>
      <w:proofErr w:type="gramEnd"/>
      <w:r>
        <w:rPr>
          <w:rFonts w:ascii="Calibri" w:hAnsi="Calibri"/>
        </w:rPr>
        <w:t xml:space="preserve"> zero, can be characterized by their intercept that describes individual mean expression values, and by their slope that expresses the plasticity of traits within individuals. Statistically, one can evaluate whether the random-intercept or the random-slope model fits the data at hand</w:t>
      </w:r>
      <w:r w:rsidRPr="009E461C">
        <w:rPr>
          <w:rFonts w:ascii="Calibri" w:hAnsi="Calibri"/>
        </w:rPr>
        <w:t xml:space="preserve"> </w:t>
      </w:r>
      <w:r>
        <w:rPr>
          <w:rFonts w:ascii="Calibri" w:hAnsi="Calibri"/>
        </w:rPr>
        <w:t xml:space="preserve">better. However, the consideration of differences in how individuals respond to environmental fluctuations may be straightforward on a biological basis. This model simultaneously accommodates tests for </w:t>
      </w:r>
      <w:r w:rsidRPr="000F14ED">
        <w:rPr>
          <w:rFonts w:ascii="Calibri" w:hAnsi="Calibri"/>
        </w:rPr>
        <w:t>individual personality differences</w:t>
      </w:r>
      <w:r>
        <w:rPr>
          <w:rFonts w:ascii="Calibri" w:hAnsi="Calibri"/>
        </w:rPr>
        <w:t xml:space="preserve"> (i.e. the calculation of repeatability makes sense) as well as tests for individual by environment interaction.</w:t>
      </w:r>
    </w:p>
    <w:p w14:paraId="17B0FE92" w14:textId="77777777" w:rsidR="00E81699" w:rsidRPr="00AE1052" w:rsidRDefault="00E81699" w:rsidP="00E81699">
      <w:pPr>
        <w:rPr>
          <w:rFonts w:ascii="Calibri" w:hAnsi="Calibri"/>
        </w:rPr>
      </w:pPr>
    </w:p>
    <w:p w14:paraId="7C22EEE4" w14:textId="77777777" w:rsidR="00E81699" w:rsidRPr="00AE1052" w:rsidRDefault="00E81699" w:rsidP="00E81699">
      <w:pPr>
        <w:rPr>
          <w:rFonts w:ascii="Calibri" w:hAnsi="Calibri"/>
          <w:sz w:val="20"/>
        </w:rPr>
      </w:pPr>
      <w:r>
        <w:rPr>
          <w:rFonts w:ascii="Calibri" w:hAnsi="Calibri"/>
          <w:b/>
        </w:rPr>
        <w:t>Statistical model</w:t>
      </w:r>
      <w:r w:rsidRPr="004A60F0">
        <w:rPr>
          <w:rFonts w:ascii="Calibri" w:hAnsi="Calibri"/>
          <w:b/>
        </w:rPr>
        <w:t>:</w:t>
      </w:r>
    </w:p>
    <w:p w14:paraId="6333A872" w14:textId="562D69E0" w:rsidR="00E81699" w:rsidRPr="00AE1052" w:rsidRDefault="00863977" w:rsidP="00E81699">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w:ins w:id="188" w:author="David Westneat" w:date="2016-05-24T22:06:00Z">
                <m:r>
                  <w:rPr>
                    <w:rFonts w:ascii="Cambria Math" w:hAnsi="Cambria Math"/>
                    <w:sz w:val="20"/>
                  </w:rPr>
                  <m:t>1</m:t>
                </m:r>
              </w:ins>
              <w:del w:id="189" w:author="David Westneat" w:date="2016-05-24T22:06:00Z">
                <m:r>
                  <w:rPr>
                    <w:rFonts w:ascii="Cambria Math" w:hAnsi="Cambria Math"/>
                    <w:sz w:val="20"/>
                  </w:rPr>
                  <m:t>sk</m:t>
                </m:r>
              </w:del>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w:del w:id="190" w:author="David Westneat" w:date="2016-05-24T22:06:00Z">
                <m:r>
                  <w:rPr>
                    <w:rFonts w:ascii="Cambria Math" w:hAnsi="Cambria Math"/>
                    <w:sz w:val="20"/>
                  </w:rPr>
                  <m:t>sk</m:t>
                </m:r>
              </w:del>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w:ins w:id="191" w:author="David Westneat" w:date="2016-05-24T22:06:00Z">
                <m:r>
                  <w:rPr>
                    <w:rFonts w:ascii="Cambria Math" w:hAnsi="Cambria Math"/>
                    <w:sz w:val="20"/>
                  </w:rPr>
                  <m:t>1</m:t>
                </m:r>
              </w:ins>
              <w:del w:id="192" w:author="David Westneat" w:date="2016-05-24T22:06:00Z">
                <m:r>
                  <w:rPr>
                    <w:rFonts w:ascii="Cambria Math" w:hAnsi="Cambria Math"/>
                    <w:sz w:val="20"/>
                  </w:rPr>
                  <m:t>sk</m:t>
                </m:r>
              </w:del>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m:oMathPara>
    </w:p>
    <w:p w14:paraId="4FD214ED" w14:textId="77777777" w:rsidR="00E81699" w:rsidRPr="00E02179" w:rsidRDefault="00E81699" w:rsidP="00E81699">
      <w:pPr>
        <w:rPr>
          <w:rFonts w:ascii="Calibri" w:hAnsi="Calibri"/>
          <w:sz w:val="20"/>
        </w:rPr>
      </w:pPr>
    </w:p>
    <w:p w14:paraId="49799712" w14:textId="34D04C5A" w:rsidR="00E81699" w:rsidRPr="007E470A" w:rsidRDefault="00863977" w:rsidP="00E81699">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w:del w:id="193" w:author="David Westneat" w:date="2016-05-24T22:07:00Z">
                <m:r>
                  <w:rPr>
                    <w:rFonts w:ascii="Cambria Math" w:hAnsi="Cambria Math"/>
                    <w:sz w:val="20"/>
                  </w:rPr>
                  <m:t>s</m:t>
                </m:r>
              </w:del>
              <w:ins w:id="194" w:author="David Westneat" w:date="2016-05-24T22:07:00Z">
                <m:r>
                  <w:rPr>
                    <w:rFonts w:ascii="Cambria Math" w:hAnsi="Cambria Math"/>
                    <w:sz w:val="20"/>
                  </w:rPr>
                  <m:t>βx</m:t>
                </m:r>
              </w:ins>
              <w:del w:id="195" w:author="David Westneat" w:date="2016-05-24T22:06:00Z">
                <m:r>
                  <w:rPr>
                    <w:rFonts w:ascii="Cambria Math" w:hAnsi="Cambria Math"/>
                    <w:sz w:val="20"/>
                  </w:rPr>
                  <m:t>k</m:t>
                </m:r>
              </w:del>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S</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w:ins w:id="196" w:author="David Westneat" w:date="2016-05-24T22:07:00Z">
                <m:r>
                  <w:rPr>
                    <w:rFonts w:ascii="Cambria Math" w:hAnsi="Cambria Math"/>
                    <w:sz w:val="20"/>
                  </w:rPr>
                  <m:t>R</m:t>
                </m:r>
              </w:ins>
              <w:del w:id="197" w:author="David Westneat" w:date="2016-05-24T22:07:00Z">
                <m:r>
                  <w:rPr>
                    <w:rFonts w:ascii="Cambria Math" w:hAnsi="Cambria Math"/>
                    <w:sz w:val="20"/>
                  </w:rPr>
                  <m:t>e</m:t>
                </m:r>
              </w:del>
            </m:sub>
          </m:sSub>
        </m:oMath>
      </m:oMathPara>
    </w:p>
    <w:p w14:paraId="58A5789C" w14:textId="77777777" w:rsidR="00E81699" w:rsidRDefault="00E81699" w:rsidP="00E81699"/>
    <w:p w14:paraId="5F10E82A" w14:textId="77777777" w:rsidR="00E81699" w:rsidRDefault="00E81699" w:rsidP="00E81699"/>
    <w:p w14:paraId="26A777E3" w14:textId="4F214ED2" w:rsidR="00E81699" w:rsidDel="00B8120B" w:rsidRDefault="00E81699" w:rsidP="00E81699">
      <w:pPr>
        <w:rPr>
          <w:del w:id="198" w:author="Shinichi Nakagawa" w:date="2015-11-30T14:25:00Z"/>
          <w:b/>
        </w:rPr>
      </w:pPr>
      <w:r w:rsidRPr="009E461C">
        <w:rPr>
          <w:b/>
        </w:rPr>
        <w:t xml:space="preserve">Step 2: </w:t>
      </w:r>
      <w:ins w:id="199" w:author="Shinichi Nakagawa" w:date="2015-11-30T14:25:00Z">
        <w:r w:rsidR="00B8120B" w:rsidRPr="00B8120B">
          <w:rPr>
            <w:b/>
          </w:rPr>
          <w:t>The effect of the number of individual</w:t>
        </w:r>
        <w:r w:rsidR="00B8120B">
          <w:rPr>
            <w:b/>
          </w:rPr>
          <w:t>s</w:t>
        </w:r>
        <w:r w:rsidR="00B8120B" w:rsidRPr="00B8120B">
          <w:rPr>
            <w:b/>
          </w:rPr>
          <w:t xml:space="preserve"> on bias in </w:t>
        </w:r>
        <w:commentRangeStart w:id="200"/>
        <w:proofErr w:type="spellStart"/>
        <w:r w:rsidR="00B8120B" w:rsidRPr="00B8120B">
          <w:rPr>
            <w:b/>
            <w:i/>
          </w:rPr>
          <w:t>V</w:t>
        </w:r>
        <w:r w:rsidR="00B8120B" w:rsidRPr="00B8120B">
          <w:rPr>
            <w:b/>
            <w:i/>
            <w:vertAlign w:val="subscript"/>
          </w:rPr>
          <w:t>s</w:t>
        </w:r>
      </w:ins>
      <w:ins w:id="201" w:author="David Westneat" w:date="2016-05-24T22:07:00Z">
        <w:r w:rsidR="00863977">
          <w:rPr>
            <w:b/>
            <w:i/>
            <w:vertAlign w:val="subscript"/>
          </w:rPr>
          <w:t>x</w:t>
        </w:r>
      </w:ins>
      <w:commentRangeEnd w:id="200"/>
      <w:proofErr w:type="spellEnd"/>
      <w:ins w:id="202" w:author="David Westneat" w:date="2016-05-24T22:08:00Z">
        <w:r w:rsidR="00863977">
          <w:rPr>
            <w:rStyle w:val="CommentReference"/>
            <w:lang w:val="en-GB" w:eastAsia="fr-FR"/>
          </w:rPr>
          <w:commentReference w:id="200"/>
        </w:r>
      </w:ins>
      <w:ins w:id="204" w:author="Shinichi Nakagawa" w:date="2015-11-30T14:25:00Z">
        <w:r w:rsidR="00B8120B" w:rsidRPr="00B8120B">
          <w:rPr>
            <w:b/>
          </w:rPr>
          <w:t xml:space="preserve"> and power to detect </w:t>
        </w:r>
        <w:proofErr w:type="spellStart"/>
        <w:r w:rsidR="00B8120B" w:rsidRPr="00B8120B">
          <w:rPr>
            <w:b/>
            <w:i/>
          </w:rPr>
          <w:t>V</w:t>
        </w:r>
        <w:r w:rsidR="00B8120B" w:rsidRPr="00B8120B">
          <w:rPr>
            <w:b/>
            <w:i/>
            <w:vertAlign w:val="subscript"/>
          </w:rPr>
          <w:t>s</w:t>
        </w:r>
      </w:ins>
      <w:ins w:id="205" w:author="David Westneat" w:date="2016-05-24T22:07:00Z">
        <w:r w:rsidR="00863977">
          <w:rPr>
            <w:b/>
            <w:i/>
            <w:vertAlign w:val="subscript"/>
          </w:rPr>
          <w:t>x</w:t>
        </w:r>
      </w:ins>
      <w:proofErr w:type="spellEnd"/>
      <w:ins w:id="206" w:author="Shinichi Nakagawa" w:date="2015-11-30T14:25:00Z">
        <w:r w:rsidR="00B8120B" w:rsidRPr="00B8120B" w:rsidDel="00B8120B">
          <w:rPr>
            <w:b/>
          </w:rPr>
          <w:t xml:space="preserve"> </w:t>
        </w:r>
      </w:ins>
      <w:del w:id="207" w:author="Shinichi Nakagawa" w:date="2015-11-30T14:25:00Z">
        <w:r w:rsidDel="00B8120B">
          <w:rPr>
            <w:b/>
          </w:rPr>
          <w:delText>Intercept-slope covariance?</w:delText>
        </w:r>
      </w:del>
    </w:p>
    <w:p w14:paraId="01AF1723" w14:textId="77777777" w:rsidR="00E81699" w:rsidRDefault="00E81699" w:rsidP="00E81699">
      <w:pPr>
        <w:rPr>
          <w:b/>
        </w:rPr>
      </w:pPr>
    </w:p>
    <w:p w14:paraId="35173AC2" w14:textId="77777777" w:rsidR="00E81699" w:rsidRDefault="00E81699" w:rsidP="00E81699">
      <w:pPr>
        <w:rPr>
          <w:b/>
        </w:rPr>
      </w:pPr>
    </w:p>
    <w:p w14:paraId="5736024A" w14:textId="77777777" w:rsidR="00E81699" w:rsidRDefault="00E81699" w:rsidP="00E81699">
      <w:pPr>
        <w:rPr>
          <w:b/>
        </w:rPr>
      </w:pPr>
    </w:p>
    <w:p w14:paraId="4E02AB3F" w14:textId="7A9D6E6E" w:rsidR="00E81699" w:rsidDel="00B8120B" w:rsidRDefault="00E81699" w:rsidP="00E81699">
      <w:pPr>
        <w:rPr>
          <w:del w:id="208" w:author="Shinichi Nakagawa" w:date="2015-11-30T14:25:00Z"/>
          <w:b/>
        </w:rPr>
      </w:pPr>
      <w:r>
        <w:rPr>
          <w:b/>
        </w:rPr>
        <w:t xml:space="preserve">Step 3: </w:t>
      </w:r>
      <w:ins w:id="209" w:author="Shinichi Nakagawa" w:date="2015-11-30T14:25:00Z">
        <w:r w:rsidR="00B8120B" w:rsidRPr="00B8120B">
          <w:rPr>
            <w:b/>
          </w:rPr>
          <w:t xml:space="preserve">The effect of the number of </w:t>
        </w:r>
        <w:r w:rsidR="00B8120B">
          <w:rPr>
            <w:b/>
          </w:rPr>
          <w:t>repeats</w:t>
        </w:r>
        <w:r w:rsidR="00B8120B" w:rsidRPr="00B8120B">
          <w:rPr>
            <w:b/>
          </w:rPr>
          <w:t xml:space="preserve"> on bias in </w:t>
        </w:r>
        <w:proofErr w:type="spellStart"/>
        <w:r w:rsidR="00B8120B" w:rsidRPr="00B8120B">
          <w:rPr>
            <w:b/>
            <w:i/>
          </w:rPr>
          <w:t>V</w:t>
        </w:r>
        <w:r w:rsidR="00B8120B" w:rsidRPr="00B8120B">
          <w:rPr>
            <w:b/>
            <w:i/>
            <w:vertAlign w:val="subscript"/>
          </w:rPr>
          <w:t>s</w:t>
        </w:r>
      </w:ins>
      <w:ins w:id="210" w:author="David Westneat" w:date="2016-05-24T22:07:00Z">
        <w:r w:rsidR="00863977">
          <w:rPr>
            <w:b/>
            <w:i/>
            <w:vertAlign w:val="subscript"/>
          </w:rPr>
          <w:t>x</w:t>
        </w:r>
      </w:ins>
      <w:proofErr w:type="spellEnd"/>
      <w:ins w:id="211" w:author="Shinichi Nakagawa" w:date="2015-11-30T14:25:00Z">
        <w:r w:rsidR="00B8120B" w:rsidRPr="00B8120B">
          <w:rPr>
            <w:b/>
          </w:rPr>
          <w:t xml:space="preserve"> and power to detect </w:t>
        </w:r>
        <w:proofErr w:type="spellStart"/>
        <w:r w:rsidR="00B8120B" w:rsidRPr="00B8120B">
          <w:rPr>
            <w:b/>
            <w:i/>
          </w:rPr>
          <w:t>V</w:t>
        </w:r>
        <w:r w:rsidR="00B8120B" w:rsidRPr="00B8120B">
          <w:rPr>
            <w:b/>
            <w:i/>
            <w:vertAlign w:val="subscript"/>
          </w:rPr>
          <w:t>s</w:t>
        </w:r>
      </w:ins>
      <w:ins w:id="212" w:author="David Westneat" w:date="2016-05-24T22:07:00Z">
        <w:r w:rsidR="00863977">
          <w:rPr>
            <w:b/>
            <w:i/>
            <w:vertAlign w:val="subscript"/>
          </w:rPr>
          <w:t>x</w:t>
        </w:r>
      </w:ins>
      <w:proofErr w:type="spellEnd"/>
      <w:ins w:id="213" w:author="Shinichi Nakagawa" w:date="2015-11-30T14:25:00Z">
        <w:r w:rsidR="00B8120B" w:rsidRPr="00B8120B" w:rsidDel="00B8120B">
          <w:rPr>
            <w:b/>
          </w:rPr>
          <w:t xml:space="preserve"> </w:t>
        </w:r>
      </w:ins>
      <w:del w:id="214" w:author="Shinichi Nakagawa" w:date="2015-11-30T14:25:00Z">
        <w:r w:rsidDel="00B8120B">
          <w:rPr>
            <w:b/>
          </w:rPr>
          <w:delText>Significance testing and sample size?</w:delText>
        </w:r>
      </w:del>
    </w:p>
    <w:p w14:paraId="57706BF9" w14:textId="77777777" w:rsidR="00E81699" w:rsidRDefault="00E81699" w:rsidP="00E81699">
      <w:pPr>
        <w:rPr>
          <w:b/>
        </w:rPr>
      </w:pPr>
    </w:p>
    <w:p w14:paraId="0EEB125E" w14:textId="77777777" w:rsidR="00E81699" w:rsidRDefault="00E81699" w:rsidP="00E81699">
      <w:pPr>
        <w:rPr>
          <w:b/>
        </w:rPr>
      </w:pPr>
    </w:p>
    <w:p w14:paraId="6B2C4AA1" w14:textId="77777777" w:rsidR="00E81699" w:rsidRPr="009E461C" w:rsidRDefault="00E81699" w:rsidP="00E81699">
      <w:pPr>
        <w:rPr>
          <w:b/>
        </w:rPr>
      </w:pPr>
    </w:p>
    <w:p w14:paraId="6C1EB2B1" w14:textId="77777777" w:rsidR="002C6142" w:rsidRDefault="002C6142" w:rsidP="002C6142">
      <w:pPr>
        <w:rPr>
          <w:ins w:id="215" w:author="Shinichi Nakagawa" w:date="2015-12-02T11:36:00Z"/>
          <w:b/>
        </w:rPr>
      </w:pPr>
      <w:ins w:id="216" w:author="Shinichi Nakagawa" w:date="2015-12-02T11:36:00Z">
        <w:r>
          <w:rPr>
            <w:b/>
          </w:rPr>
          <w:t>Step 3: Sample size and precision</w:t>
        </w:r>
      </w:ins>
    </w:p>
    <w:p w14:paraId="70BA21BE" w14:textId="77777777" w:rsidR="002C6142" w:rsidRDefault="002C6142" w:rsidP="002C6142">
      <w:pPr>
        <w:rPr>
          <w:ins w:id="217" w:author="Shinichi Nakagawa" w:date="2015-12-02T11:36:00Z"/>
          <w:b/>
        </w:rPr>
      </w:pPr>
    </w:p>
    <w:p w14:paraId="2FAD5B8D" w14:textId="77777777" w:rsidR="002C6142" w:rsidRDefault="002C6142" w:rsidP="002C6142">
      <w:pPr>
        <w:rPr>
          <w:ins w:id="218" w:author="Shinichi Nakagawa" w:date="2015-12-02T11:36:00Z"/>
          <w:b/>
        </w:rPr>
      </w:pPr>
    </w:p>
    <w:p w14:paraId="1D380252" w14:textId="77777777" w:rsidR="00E81699" w:rsidRPr="002C6142" w:rsidRDefault="00E81699">
      <w:pPr>
        <w:rPr>
          <w:b/>
          <w:rPrChange w:id="219" w:author="Shinichi Nakagawa" w:date="2015-12-02T11:36:00Z">
            <w:rPr/>
          </w:rPrChange>
        </w:rPr>
      </w:pPr>
    </w:p>
    <w:sectPr w:rsidR="00E81699" w:rsidRPr="002C6142" w:rsidSect="0010368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5" w:author="David Westneat" w:date="2016-05-24T22:12:00Z" w:initials="DW">
    <w:p w14:paraId="0FAE6CBB" w14:textId="69951815" w:rsidR="00863977" w:rsidRDefault="00863977">
      <w:pPr>
        <w:pStyle w:val="CommentText"/>
      </w:pPr>
      <w:r>
        <w:rPr>
          <w:rStyle w:val="CommentReference"/>
        </w:rPr>
        <w:annotationRef/>
      </w:r>
      <w:r>
        <w:t xml:space="preserve">Note that the conventional output from LMM packages is to give the </w:t>
      </w:r>
      <w:proofErr w:type="spellStart"/>
      <w:proofErr w:type="gramStart"/>
      <w:r>
        <w:t>Var</w:t>
      </w:r>
      <w:proofErr w:type="spellEnd"/>
      <w:r>
        <w:t>(</w:t>
      </w:r>
      <w:proofErr w:type="gramEnd"/>
      <w:r>
        <w:t xml:space="preserve">S), but the partitioning of the total phenotypic variance must also include the variance in x, hence the term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Sx</m:t>
            </m:r>
          </m:sub>
        </m:sSub>
      </m:oMath>
      <w:bookmarkStart w:id="133" w:name="_GoBack"/>
      <w:bookmarkEnd w:id="133"/>
    </w:p>
  </w:comment>
  <w:comment w:id="142" w:author="Laszlo Zsolt Garamszegi" w:date="2015-11-30T13:21:00Z" w:initials="LG">
    <w:p w14:paraId="08BDB2C6" w14:textId="77777777" w:rsidR="002C6142" w:rsidRPr="00AE1052" w:rsidRDefault="002C6142" w:rsidP="00E81699">
      <w:pPr>
        <w:rPr>
          <w:rFonts w:ascii="Calibri" w:hAnsi="Calibri"/>
          <w:sz w:val="20"/>
        </w:rPr>
      </w:pPr>
      <w:r>
        <w:rPr>
          <w:rStyle w:val="CommentReference"/>
        </w:rPr>
        <w:annotationRef/>
      </w:r>
      <w:r>
        <w:t xml:space="preserve">I thought it is more straightforward to descend from the Step 4 of module </w:t>
      </w:r>
      <w:proofErr w:type="gramStart"/>
      <w:r>
        <w:t>1 ,</w:t>
      </w:r>
      <w:proofErr w:type="gramEnd"/>
      <w:r>
        <w:t xml:space="preserve"> than jumping  directly in the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ski</m:t>
            </m:r>
          </m:sub>
        </m:sSub>
        <m:sSub>
          <m:sSubPr>
            <m:ctrlPr>
              <w:rPr>
                <w:rFonts w:ascii="Cambria Math" w:hAnsi="Cambria Math"/>
                <w:i/>
                <w:sz w:val="20"/>
              </w:rPr>
            </m:ctrlPr>
          </m:sSubPr>
          <m:e>
            <m:r>
              <w:rPr>
                <w:rFonts w:ascii="Cambria Math" w:hAnsi="Cambria Math"/>
                <w:sz w:val="20"/>
              </w:rPr>
              <m:t>x</m:t>
            </m:r>
          </m:e>
          <m:sub>
            <m:r>
              <w:rPr>
                <w:rFonts w:ascii="Cambria Math" w:hAnsi="Cambria Math"/>
                <w:sz w:val="20"/>
              </w:rPr>
              <m:t>skhi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w:r>
        <w:rPr>
          <w:sz w:val="20"/>
        </w:rPr>
        <w:t xml:space="preserve"> model</w:t>
      </w:r>
    </w:p>
    <w:p w14:paraId="70800522" w14:textId="77777777" w:rsidR="002C6142" w:rsidRDefault="002C6142" w:rsidP="00E81699">
      <w:pPr>
        <w:pStyle w:val="CommentText"/>
      </w:pPr>
    </w:p>
  </w:comment>
  <w:comment w:id="172" w:author="Laszlo Zsolt Garamszegi" w:date="2015-11-30T13:21:00Z" w:initials="LG">
    <w:p w14:paraId="7A51D3D2" w14:textId="77777777" w:rsidR="002C6142" w:rsidRDefault="002C6142" w:rsidP="00E81699">
      <w:pPr>
        <w:pStyle w:val="CommentText"/>
      </w:pPr>
      <w:r>
        <w:rPr>
          <w:rStyle w:val="CommentReference"/>
        </w:rPr>
        <w:annotationRef/>
      </w:r>
      <w:r>
        <w:t>Should not we indicate which are the random and fixed effects?</w:t>
      </w:r>
    </w:p>
  </w:comment>
  <w:comment w:id="200" w:author="David Westneat" w:date="2016-05-24T22:09:00Z" w:initials="DW">
    <w:p w14:paraId="04A26714" w14:textId="3D723694" w:rsidR="00863977" w:rsidRDefault="00863977">
      <w:pPr>
        <w:pStyle w:val="CommentText"/>
      </w:pPr>
      <w:ins w:id="203" w:author="David Westneat" w:date="2016-05-24T22:08:00Z">
        <w:r>
          <w:rPr>
            <w:rStyle w:val="CommentReference"/>
          </w:rPr>
          <w:annotationRef/>
        </w:r>
      </w:ins>
      <w:r>
        <w:t xml:space="preserve">Note, this is the current notation we are using for Variance due to individual differences in slope. I think if you are focusing on the variance in the random slope term, then we should use </w:t>
      </w:r>
      <w:proofErr w:type="spellStart"/>
      <w:proofErr w:type="gramStart"/>
      <w:r>
        <w:t>Var</w:t>
      </w:r>
      <w:proofErr w:type="spellEnd"/>
      <w:r>
        <w:t>(</w:t>
      </w:r>
      <w:proofErr w:type="gramEnd"/>
      <w:r>
        <w:t xml:space="preserv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C2"/>
    <w:rsid w:val="00015579"/>
    <w:rsid w:val="00034FFA"/>
    <w:rsid w:val="00073F79"/>
    <w:rsid w:val="00103684"/>
    <w:rsid w:val="001A23F6"/>
    <w:rsid w:val="001C1ECD"/>
    <w:rsid w:val="002C6142"/>
    <w:rsid w:val="002D2FC2"/>
    <w:rsid w:val="003641AD"/>
    <w:rsid w:val="004A06DB"/>
    <w:rsid w:val="005473CC"/>
    <w:rsid w:val="005F0A32"/>
    <w:rsid w:val="0068585B"/>
    <w:rsid w:val="00690599"/>
    <w:rsid w:val="006D6FDC"/>
    <w:rsid w:val="006E1FC9"/>
    <w:rsid w:val="0074264C"/>
    <w:rsid w:val="00863977"/>
    <w:rsid w:val="008E573C"/>
    <w:rsid w:val="00B05A39"/>
    <w:rsid w:val="00B8120B"/>
    <w:rsid w:val="00C76359"/>
    <w:rsid w:val="00D81695"/>
    <w:rsid w:val="00E81699"/>
    <w:rsid w:val="00EB29F5"/>
    <w:rsid w:val="00F66E15"/>
    <w:rsid w:val="00F72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E2A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1699"/>
    <w:rPr>
      <w:sz w:val="18"/>
      <w:szCs w:val="18"/>
    </w:rPr>
  </w:style>
  <w:style w:type="paragraph" w:styleId="CommentText">
    <w:name w:val="annotation text"/>
    <w:basedOn w:val="Normal"/>
    <w:link w:val="CommentTextChar"/>
    <w:uiPriority w:val="99"/>
    <w:semiHidden/>
    <w:unhideWhenUsed/>
    <w:rsid w:val="00E81699"/>
    <w:rPr>
      <w:lang w:val="en-GB" w:eastAsia="fr-FR"/>
    </w:rPr>
  </w:style>
  <w:style w:type="character" w:customStyle="1" w:styleId="CommentTextChar">
    <w:name w:val="Comment Text Char"/>
    <w:basedOn w:val="DefaultParagraphFont"/>
    <w:link w:val="CommentText"/>
    <w:uiPriority w:val="99"/>
    <w:semiHidden/>
    <w:rsid w:val="00E81699"/>
    <w:rPr>
      <w:lang w:val="en-GB" w:eastAsia="fr-FR"/>
    </w:rPr>
  </w:style>
  <w:style w:type="table" w:styleId="TableGrid">
    <w:name w:val="Table Grid"/>
    <w:basedOn w:val="TableNormal"/>
    <w:uiPriority w:val="59"/>
    <w:rsid w:val="00E81699"/>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6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699"/>
    <w:rPr>
      <w:rFonts w:ascii="Lucida Grande" w:hAnsi="Lucida Grande" w:cs="Lucida Grande"/>
      <w:sz w:val="18"/>
      <w:szCs w:val="18"/>
    </w:rPr>
  </w:style>
  <w:style w:type="paragraph" w:styleId="NormalWeb">
    <w:name w:val="Normal (Web)"/>
    <w:basedOn w:val="Normal"/>
    <w:uiPriority w:val="99"/>
    <w:semiHidden/>
    <w:unhideWhenUsed/>
    <w:rsid w:val="005F0A32"/>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863977"/>
    <w:rPr>
      <w:b/>
      <w:bCs/>
      <w:sz w:val="20"/>
      <w:szCs w:val="20"/>
      <w:lang w:val="en-US" w:eastAsia="en-US"/>
    </w:rPr>
  </w:style>
  <w:style w:type="character" w:customStyle="1" w:styleId="CommentSubjectChar">
    <w:name w:val="Comment Subject Char"/>
    <w:basedOn w:val="CommentTextChar"/>
    <w:link w:val="CommentSubject"/>
    <w:uiPriority w:val="99"/>
    <w:semiHidden/>
    <w:rsid w:val="00863977"/>
    <w:rPr>
      <w:b/>
      <w:bCs/>
      <w:sz w:val="20"/>
      <w:szCs w:val="20"/>
      <w:lang w:val="en-GB"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1699"/>
    <w:rPr>
      <w:sz w:val="18"/>
      <w:szCs w:val="18"/>
    </w:rPr>
  </w:style>
  <w:style w:type="paragraph" w:styleId="CommentText">
    <w:name w:val="annotation text"/>
    <w:basedOn w:val="Normal"/>
    <w:link w:val="CommentTextChar"/>
    <w:uiPriority w:val="99"/>
    <w:semiHidden/>
    <w:unhideWhenUsed/>
    <w:rsid w:val="00E81699"/>
    <w:rPr>
      <w:lang w:val="en-GB" w:eastAsia="fr-FR"/>
    </w:rPr>
  </w:style>
  <w:style w:type="character" w:customStyle="1" w:styleId="CommentTextChar">
    <w:name w:val="Comment Text Char"/>
    <w:basedOn w:val="DefaultParagraphFont"/>
    <w:link w:val="CommentText"/>
    <w:uiPriority w:val="99"/>
    <w:semiHidden/>
    <w:rsid w:val="00E81699"/>
    <w:rPr>
      <w:lang w:val="en-GB" w:eastAsia="fr-FR"/>
    </w:rPr>
  </w:style>
  <w:style w:type="table" w:styleId="TableGrid">
    <w:name w:val="Table Grid"/>
    <w:basedOn w:val="TableNormal"/>
    <w:uiPriority w:val="59"/>
    <w:rsid w:val="00E81699"/>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6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699"/>
    <w:rPr>
      <w:rFonts w:ascii="Lucida Grande" w:hAnsi="Lucida Grande" w:cs="Lucida Grande"/>
      <w:sz w:val="18"/>
      <w:szCs w:val="18"/>
    </w:rPr>
  </w:style>
  <w:style w:type="paragraph" w:styleId="NormalWeb">
    <w:name w:val="Normal (Web)"/>
    <w:basedOn w:val="Normal"/>
    <w:uiPriority w:val="99"/>
    <w:semiHidden/>
    <w:unhideWhenUsed/>
    <w:rsid w:val="005F0A32"/>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863977"/>
    <w:rPr>
      <w:b/>
      <w:bCs/>
      <w:sz w:val="20"/>
      <w:szCs w:val="20"/>
      <w:lang w:val="en-US" w:eastAsia="en-US"/>
    </w:rPr>
  </w:style>
  <w:style w:type="character" w:customStyle="1" w:styleId="CommentSubjectChar">
    <w:name w:val="Comment Subject Char"/>
    <w:basedOn w:val="CommentTextChar"/>
    <w:link w:val="CommentSubject"/>
    <w:uiPriority w:val="99"/>
    <w:semiHidden/>
    <w:rsid w:val="00863977"/>
    <w:rPr>
      <w:b/>
      <w:bCs/>
      <w:sz w:val="20"/>
      <w:szCs w:val="20"/>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676308">
      <w:bodyDiv w:val="1"/>
      <w:marLeft w:val="0"/>
      <w:marRight w:val="0"/>
      <w:marTop w:val="0"/>
      <w:marBottom w:val="0"/>
      <w:divBdr>
        <w:top w:val="none" w:sz="0" w:space="0" w:color="auto"/>
        <w:left w:val="none" w:sz="0" w:space="0" w:color="auto"/>
        <w:bottom w:val="none" w:sz="0" w:space="0" w:color="auto"/>
        <w:right w:val="none" w:sz="0" w:space="0" w:color="auto"/>
      </w:divBdr>
    </w:div>
    <w:div w:id="1048535577">
      <w:bodyDiv w:val="1"/>
      <w:marLeft w:val="0"/>
      <w:marRight w:val="0"/>
      <w:marTop w:val="0"/>
      <w:marBottom w:val="0"/>
      <w:divBdr>
        <w:top w:val="none" w:sz="0" w:space="0" w:color="auto"/>
        <w:left w:val="none" w:sz="0" w:space="0" w:color="auto"/>
        <w:bottom w:val="none" w:sz="0" w:space="0" w:color="auto"/>
        <w:right w:val="none" w:sz="0" w:space="0" w:color="auto"/>
      </w:divBdr>
    </w:div>
    <w:div w:id="1730570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782</Words>
  <Characters>4461</Characters>
  <Application>Microsoft Macintosh Word</Application>
  <DocSecurity>0</DocSecurity>
  <Lines>37</Lines>
  <Paragraphs>10</Paragraphs>
  <ScaleCrop>false</ScaleCrop>
  <Company>UNSW Australia</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Nakagawa</dc:creator>
  <cp:keywords/>
  <dc:description/>
  <cp:lastModifiedBy>David Westneat</cp:lastModifiedBy>
  <cp:revision>7</cp:revision>
  <dcterms:created xsi:type="dcterms:W3CDTF">2015-11-30T09:53:00Z</dcterms:created>
  <dcterms:modified xsi:type="dcterms:W3CDTF">2016-05-25T02:12:00Z</dcterms:modified>
</cp:coreProperties>
</file>