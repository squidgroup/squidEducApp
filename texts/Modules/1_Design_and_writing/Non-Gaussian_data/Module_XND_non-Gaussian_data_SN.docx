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77DA7" w14:textId="40B34C23" w:rsidR="00C0163C" w:rsidRPr="007C076D" w:rsidRDefault="00F65B71" w:rsidP="00C0163C">
      <w:pPr>
        <w:rPr>
          <w:rFonts w:asciiTheme="majorHAnsi" w:hAnsiTheme="majorHAnsi"/>
          <w:b/>
          <w:sz w:val="24"/>
          <w:szCs w:val="24"/>
          <w:lang w:val="en-GB"/>
        </w:rPr>
      </w:pPr>
      <w:ins w:id="0" w:author="Shinichi Nakagawa" w:date="2016-10-08T10:54:00Z">
        <w:r w:rsidRPr="007A1CCC">
          <w:rPr>
            <w:rFonts w:asciiTheme="majorHAnsi" w:hAnsiTheme="majorHAnsi"/>
            <w:b/>
            <w:sz w:val="24"/>
            <w:szCs w:val="24"/>
            <w:rPrChange w:id="1" w:author="Shinichi Nakagawa" w:date="2016-10-08T11:28:00Z">
              <w:rPr>
                <w:b/>
              </w:rPr>
            </w:rPrChange>
          </w:rPr>
          <w:t>Introduction to non-Gaussian traits</w:t>
        </w:r>
        <w:r w:rsidRPr="007A1CCC">
          <w:rPr>
            <w:rFonts w:asciiTheme="majorHAnsi" w:hAnsiTheme="majorHAnsi"/>
            <w:b/>
            <w:sz w:val="24"/>
            <w:szCs w:val="24"/>
            <w:lang w:val="en-GB"/>
          </w:rPr>
          <w:t xml:space="preserve"> </w:t>
        </w:r>
      </w:ins>
      <w:del w:id="2" w:author="Shinichi Nakagawa" w:date="2016-10-08T10:54:00Z">
        <w:r w:rsidR="006C210C" w:rsidRPr="007A1CCC" w:rsidDel="00F65B71">
          <w:rPr>
            <w:rFonts w:asciiTheme="majorHAnsi" w:hAnsiTheme="majorHAnsi"/>
            <w:b/>
            <w:sz w:val="24"/>
            <w:szCs w:val="24"/>
            <w:lang w:val="en-GB"/>
          </w:rPr>
          <w:delText>Understanding and using</w:delText>
        </w:r>
      </w:del>
      <w:ins w:id="3" w:author="Shinichi Nakagawa" w:date="2016-10-08T10:54:00Z">
        <w:r w:rsidRPr="007A1CCC">
          <w:rPr>
            <w:rFonts w:asciiTheme="majorHAnsi" w:hAnsiTheme="majorHAnsi"/>
            <w:b/>
            <w:sz w:val="24"/>
            <w:szCs w:val="24"/>
            <w:lang w:val="en-GB"/>
          </w:rPr>
          <w:t>(</w:t>
        </w:r>
      </w:ins>
      <w:ins w:id="4" w:author="Shinichi Nakagawa" w:date="2016-10-08T10:55:00Z">
        <w:r w:rsidRPr="007A1CCC">
          <w:rPr>
            <w:rFonts w:asciiTheme="majorHAnsi" w:hAnsiTheme="majorHAnsi"/>
            <w:b/>
            <w:sz w:val="24"/>
            <w:szCs w:val="24"/>
            <w:rPrChange w:id="5" w:author="Shinichi Nakagawa" w:date="2016-10-08T11:28:00Z">
              <w:rPr>
                <w:b/>
              </w:rPr>
            </w:rPrChange>
          </w:rPr>
          <w:t>count, binary and proportion data</w:t>
        </w:r>
      </w:ins>
      <w:ins w:id="6" w:author="Shinichi Nakagawa" w:date="2016-10-08T10:54:00Z">
        <w:r w:rsidRPr="007A1CCC">
          <w:rPr>
            <w:rFonts w:asciiTheme="majorHAnsi" w:hAnsiTheme="majorHAnsi"/>
            <w:b/>
            <w:sz w:val="24"/>
            <w:szCs w:val="24"/>
            <w:lang w:val="en-GB"/>
          </w:rPr>
          <w:t xml:space="preserve">) and </w:t>
        </w:r>
      </w:ins>
      <w:del w:id="7" w:author="Shinichi Nakagawa" w:date="2016-10-08T11:09:00Z">
        <w:r w:rsidR="006C210C" w:rsidRPr="007A1CCC" w:rsidDel="000F3583">
          <w:rPr>
            <w:rFonts w:asciiTheme="majorHAnsi" w:hAnsiTheme="majorHAnsi"/>
            <w:b/>
            <w:sz w:val="24"/>
            <w:szCs w:val="24"/>
            <w:lang w:val="en-GB"/>
          </w:rPr>
          <w:delText xml:space="preserve"> </w:delText>
        </w:r>
      </w:del>
      <w:r w:rsidR="006C210C" w:rsidRPr="007A1CCC">
        <w:rPr>
          <w:rFonts w:asciiTheme="majorHAnsi" w:hAnsiTheme="majorHAnsi"/>
          <w:b/>
          <w:sz w:val="24"/>
          <w:szCs w:val="24"/>
          <w:lang w:val="en-GB"/>
        </w:rPr>
        <w:t>generalized linear mixed-effects models</w:t>
      </w:r>
      <w:del w:id="8" w:author="Shinichi Nakagawa" w:date="2016-10-08T10:55:00Z">
        <w:r w:rsidR="006C210C" w:rsidRPr="0070445C" w:rsidDel="00F65B71">
          <w:rPr>
            <w:rFonts w:asciiTheme="majorHAnsi" w:hAnsiTheme="majorHAnsi"/>
            <w:b/>
            <w:sz w:val="24"/>
            <w:szCs w:val="24"/>
            <w:lang w:val="en-GB"/>
          </w:rPr>
          <w:delText>: analysing non-normal data</w:delText>
        </w:r>
        <w:r w:rsidR="00C0163C" w:rsidRPr="004354C2" w:rsidDel="00F65B71">
          <w:rPr>
            <w:rFonts w:asciiTheme="majorHAnsi" w:hAnsiTheme="majorHAnsi"/>
            <w:b/>
            <w:sz w:val="24"/>
            <w:szCs w:val="24"/>
            <w:lang w:val="en-GB"/>
          </w:rPr>
          <w:delText>.</w:delText>
        </w:r>
      </w:del>
    </w:p>
    <w:p w14:paraId="19E43320" w14:textId="147002B5" w:rsidR="00F65B71" w:rsidRPr="007A1CCC" w:rsidRDefault="00C0163C" w:rsidP="00C0163C">
      <w:pPr>
        <w:rPr>
          <w:ins w:id="9" w:author="Shinichi Nakagawa" w:date="2016-10-08T10:55:00Z"/>
          <w:rFonts w:asciiTheme="majorHAnsi" w:hAnsiTheme="majorHAnsi"/>
          <w:sz w:val="24"/>
          <w:szCs w:val="24"/>
          <w:rPrChange w:id="10" w:author="Shinichi Nakagawa" w:date="2016-10-08T11:28:00Z">
            <w:rPr>
              <w:ins w:id="11" w:author="Shinichi Nakagawa" w:date="2016-10-08T10:55:00Z"/>
            </w:rPr>
          </w:rPrChange>
        </w:rPr>
      </w:pPr>
      <w:r w:rsidRPr="007D4A9A">
        <w:rPr>
          <w:rFonts w:asciiTheme="majorHAnsi" w:hAnsiTheme="majorHAnsi"/>
          <w:b/>
          <w:i/>
          <w:sz w:val="24"/>
          <w:szCs w:val="24"/>
          <w:lang w:val="en-GB"/>
        </w:rPr>
        <w:t>Goal:</w:t>
      </w:r>
      <w:r w:rsidRPr="0049139A">
        <w:rPr>
          <w:rFonts w:asciiTheme="majorHAnsi" w:hAnsiTheme="majorHAnsi"/>
          <w:i/>
          <w:sz w:val="24"/>
          <w:szCs w:val="24"/>
          <w:lang w:val="en-GB"/>
        </w:rPr>
        <w:t xml:space="preserve"> </w:t>
      </w:r>
      <w:del w:id="12" w:author="Shinichi Nakagawa" w:date="2016-10-08T10:54:00Z">
        <w:r w:rsidRPr="00CA127F" w:rsidDel="00F65B71">
          <w:rPr>
            <w:rFonts w:asciiTheme="majorHAnsi" w:hAnsiTheme="majorHAnsi"/>
            <w:sz w:val="24"/>
            <w:szCs w:val="24"/>
            <w:lang w:val="en-GB"/>
          </w:rPr>
          <w:delText xml:space="preserve">to </w:delText>
        </w:r>
      </w:del>
      <w:ins w:id="13" w:author="Shinichi Nakagawa" w:date="2016-10-08T10:54:00Z">
        <w:r w:rsidR="00F65B71" w:rsidRPr="007A1CCC">
          <w:rPr>
            <w:rFonts w:asciiTheme="majorHAnsi" w:hAnsiTheme="majorHAnsi"/>
            <w:sz w:val="24"/>
            <w:szCs w:val="24"/>
            <w:rPrChange w:id="14" w:author="Shinichi Nakagawa" w:date="2016-10-08T11:28:00Z">
              <w:rPr/>
            </w:rPrChange>
          </w:rPr>
          <w:t>to understand what kinds of traits are ‘non-Gaussian’, how they are different from Gaussian (normally distributed) traits and how they can be modeled using the ‘generalized’ linear mixed-effects model (GLMM) framework.</w:t>
        </w:r>
      </w:ins>
    </w:p>
    <w:p w14:paraId="4C6C4190" w14:textId="67579FBD" w:rsidR="00C0163C" w:rsidRPr="0070445C" w:rsidDel="00F65B71" w:rsidRDefault="00C0163C" w:rsidP="00C0163C">
      <w:pPr>
        <w:rPr>
          <w:del w:id="15" w:author="Shinichi Nakagawa" w:date="2016-10-08T10:54:00Z"/>
          <w:rFonts w:asciiTheme="majorHAnsi" w:hAnsiTheme="majorHAnsi"/>
          <w:sz w:val="24"/>
          <w:szCs w:val="24"/>
          <w:lang w:val="en-GB"/>
        </w:rPr>
      </w:pPr>
      <w:del w:id="16" w:author="Shinichi Nakagawa" w:date="2016-10-08T10:54:00Z">
        <w:r w:rsidRPr="007A1CCC" w:rsidDel="00F65B71">
          <w:rPr>
            <w:rFonts w:asciiTheme="majorHAnsi" w:hAnsiTheme="majorHAnsi"/>
            <w:sz w:val="24"/>
            <w:szCs w:val="24"/>
            <w:lang w:val="en-GB"/>
          </w:rPr>
          <w:delText xml:space="preserve">develop understanding of </w:delText>
        </w:r>
        <w:r w:rsidR="006C210C" w:rsidRPr="007A1CCC" w:rsidDel="00F65B71">
          <w:rPr>
            <w:rFonts w:asciiTheme="majorHAnsi" w:hAnsiTheme="majorHAnsi"/>
            <w:sz w:val="24"/>
            <w:szCs w:val="24"/>
            <w:lang w:val="en-GB"/>
          </w:rPr>
          <w:delText>how the distribution of data influences analyses and inferences.</w:delText>
        </w:r>
      </w:del>
    </w:p>
    <w:p w14:paraId="701C1F9B" w14:textId="376F68B2" w:rsidR="00C0163C" w:rsidRPr="0049139A" w:rsidRDefault="00C0163C" w:rsidP="00C0163C">
      <w:pPr>
        <w:rPr>
          <w:rFonts w:asciiTheme="majorHAnsi" w:hAnsiTheme="majorHAnsi"/>
          <w:b/>
          <w:i/>
          <w:sz w:val="24"/>
          <w:szCs w:val="24"/>
          <w:lang w:val="en-GB"/>
        </w:rPr>
      </w:pPr>
      <w:r w:rsidRPr="004354C2">
        <w:rPr>
          <w:rFonts w:asciiTheme="majorHAnsi" w:hAnsiTheme="majorHAnsi"/>
          <w:b/>
          <w:i/>
          <w:sz w:val="24"/>
          <w:szCs w:val="24"/>
          <w:lang w:val="en-GB"/>
        </w:rPr>
        <w:t xml:space="preserve">Step 1. The biology that produces binary, proportional, and </w:t>
      </w:r>
      <w:del w:id="17" w:author="Shinichi Nakagawa" w:date="2016-10-08T11:00:00Z">
        <w:r w:rsidRPr="007C076D" w:rsidDel="004A6EBB">
          <w:rPr>
            <w:rFonts w:asciiTheme="majorHAnsi" w:hAnsiTheme="majorHAnsi"/>
            <w:b/>
            <w:i/>
            <w:sz w:val="24"/>
            <w:szCs w:val="24"/>
            <w:lang w:val="en-GB"/>
          </w:rPr>
          <w:delText>Poisson distributed</w:delText>
        </w:r>
      </w:del>
      <w:ins w:id="18" w:author="Shinichi Nakagawa" w:date="2016-10-08T11:00:00Z">
        <w:r w:rsidR="004A6EBB" w:rsidRPr="007D4A9A">
          <w:rPr>
            <w:rFonts w:asciiTheme="majorHAnsi" w:hAnsiTheme="majorHAnsi"/>
            <w:b/>
            <w:i/>
            <w:sz w:val="24"/>
            <w:szCs w:val="24"/>
            <w:lang w:val="en-GB"/>
          </w:rPr>
          <w:t>count</w:t>
        </w:r>
      </w:ins>
      <w:r w:rsidRPr="0049139A">
        <w:rPr>
          <w:rFonts w:asciiTheme="majorHAnsi" w:hAnsiTheme="majorHAnsi"/>
          <w:b/>
          <w:i/>
          <w:sz w:val="24"/>
          <w:szCs w:val="24"/>
          <w:lang w:val="en-GB"/>
        </w:rPr>
        <w:t xml:space="preserve"> data.</w:t>
      </w:r>
    </w:p>
    <w:p w14:paraId="01F5658A" w14:textId="77777777" w:rsidR="00C0163C" w:rsidRPr="007A1CCC" w:rsidRDefault="00C0163C" w:rsidP="00C0163C">
      <w:pPr>
        <w:rPr>
          <w:rFonts w:asciiTheme="majorHAnsi" w:hAnsiTheme="majorHAnsi"/>
          <w:b/>
          <w:sz w:val="24"/>
          <w:szCs w:val="24"/>
          <w:lang w:val="en-GB"/>
        </w:rPr>
      </w:pPr>
      <w:r w:rsidRPr="007A1CCC">
        <w:rPr>
          <w:rFonts w:asciiTheme="majorHAnsi" w:hAnsiTheme="majorHAnsi"/>
          <w:b/>
          <w:sz w:val="24"/>
          <w:szCs w:val="24"/>
          <w:lang w:val="en-GB"/>
        </w:rPr>
        <w:t>Sub-goal: Introducing how biology may result in non-normally distributed data</w:t>
      </w:r>
    </w:p>
    <w:p w14:paraId="3E4505B9" w14:textId="437BB2D9" w:rsidR="000A0286" w:rsidRPr="007A1CCC" w:rsidRDefault="00C0163C">
      <w:pPr>
        <w:rPr>
          <w:rFonts w:asciiTheme="majorHAnsi" w:hAnsiTheme="majorHAnsi"/>
          <w:sz w:val="24"/>
          <w:szCs w:val="24"/>
        </w:rPr>
      </w:pPr>
      <w:r w:rsidRPr="007A1CCC">
        <w:rPr>
          <w:rFonts w:asciiTheme="majorHAnsi" w:hAnsiTheme="majorHAnsi"/>
          <w:b/>
          <w:sz w:val="24"/>
          <w:szCs w:val="24"/>
        </w:rPr>
        <w:t xml:space="preserve">Introduction: </w:t>
      </w:r>
      <w:r w:rsidR="007F385D" w:rsidRPr="007A1CCC">
        <w:rPr>
          <w:rFonts w:asciiTheme="majorHAnsi" w:hAnsiTheme="majorHAnsi"/>
          <w:sz w:val="24"/>
          <w:szCs w:val="24"/>
        </w:rPr>
        <w:t xml:space="preserve">Before you start analyzing your data, one thing you want to consider is the biology of what you’re looking at and the how the phenomenon you’re interested in are expressed by organisms. Most of the statistical methods we’re </w:t>
      </w:r>
      <w:r w:rsidR="00CF21DC" w:rsidRPr="007A1CCC">
        <w:rPr>
          <w:rFonts w:asciiTheme="majorHAnsi" w:hAnsiTheme="majorHAnsi"/>
          <w:sz w:val="24"/>
          <w:szCs w:val="24"/>
        </w:rPr>
        <w:t xml:space="preserve">familiar </w:t>
      </w:r>
      <w:r w:rsidR="007F385D" w:rsidRPr="007A1CCC">
        <w:rPr>
          <w:rFonts w:asciiTheme="majorHAnsi" w:hAnsiTheme="majorHAnsi"/>
          <w:sz w:val="24"/>
          <w:szCs w:val="24"/>
        </w:rPr>
        <w:t>using make assumptions about how data are distributed (or, really, how errors are distributed)</w:t>
      </w:r>
      <w:r w:rsidR="00AF2A92" w:rsidRPr="007A1CCC">
        <w:rPr>
          <w:rFonts w:asciiTheme="majorHAnsi" w:hAnsiTheme="majorHAnsi"/>
          <w:sz w:val="24"/>
          <w:szCs w:val="24"/>
        </w:rPr>
        <w:t>, specifically they assume that our data are normally distributed</w:t>
      </w:r>
      <w:ins w:id="19" w:author="Shinichi Nakagawa" w:date="2016-10-08T11:10:00Z">
        <w:r w:rsidR="000F3583" w:rsidRPr="007A1CCC">
          <w:rPr>
            <w:rFonts w:asciiTheme="majorHAnsi" w:hAnsiTheme="majorHAnsi"/>
            <w:sz w:val="24"/>
            <w:szCs w:val="24"/>
          </w:rPr>
          <w:t xml:space="preserve"> (</w:t>
        </w:r>
      </w:ins>
      <w:ins w:id="20" w:author="Shinichi Nakagawa" w:date="2016-10-08T11:11:00Z">
        <w:r w:rsidR="0057059F" w:rsidRPr="007A1CCC">
          <w:rPr>
            <w:rFonts w:asciiTheme="majorHAnsi" w:hAnsiTheme="majorHAnsi"/>
            <w:sz w:val="24"/>
            <w:szCs w:val="24"/>
          </w:rPr>
          <w:t xml:space="preserve">i.e. having a </w:t>
        </w:r>
      </w:ins>
      <w:ins w:id="21" w:author="Shinichi Nakagawa" w:date="2016-10-08T11:10:00Z">
        <w:r w:rsidR="000F3583" w:rsidRPr="007A1CCC">
          <w:rPr>
            <w:rFonts w:asciiTheme="majorHAnsi" w:hAnsiTheme="majorHAnsi"/>
            <w:sz w:val="24"/>
            <w:szCs w:val="24"/>
          </w:rPr>
          <w:t>Gaussian error</w:t>
        </w:r>
      </w:ins>
      <w:ins w:id="22" w:author="Shinichi Nakagawa" w:date="2016-10-08T11:11:00Z">
        <w:r w:rsidR="0057059F" w:rsidRPr="007A1CCC">
          <w:rPr>
            <w:rFonts w:asciiTheme="majorHAnsi" w:hAnsiTheme="majorHAnsi"/>
            <w:sz w:val="24"/>
            <w:szCs w:val="24"/>
          </w:rPr>
          <w:t xml:space="preserve"> structure</w:t>
        </w:r>
      </w:ins>
      <w:ins w:id="23" w:author="Shinichi Nakagawa" w:date="2016-10-08T11:10:00Z">
        <w:r w:rsidR="000F3583" w:rsidRPr="007A1CCC">
          <w:rPr>
            <w:rFonts w:asciiTheme="majorHAnsi" w:hAnsiTheme="majorHAnsi"/>
            <w:sz w:val="24"/>
            <w:szCs w:val="24"/>
          </w:rPr>
          <w:t>)</w:t>
        </w:r>
      </w:ins>
      <w:r w:rsidR="00AF2A92" w:rsidRPr="007A1CCC">
        <w:rPr>
          <w:rFonts w:asciiTheme="majorHAnsi" w:hAnsiTheme="majorHAnsi"/>
          <w:sz w:val="24"/>
          <w:szCs w:val="24"/>
        </w:rPr>
        <w:t>. However, is this an appropriate assumption?</w:t>
      </w:r>
    </w:p>
    <w:p w14:paraId="78F95296" w14:textId="02EF837B" w:rsidR="00AF2A92" w:rsidRPr="007A1CCC" w:rsidRDefault="00AF2A92">
      <w:pPr>
        <w:rPr>
          <w:rFonts w:asciiTheme="majorHAnsi" w:hAnsiTheme="majorHAnsi"/>
          <w:sz w:val="24"/>
          <w:szCs w:val="24"/>
        </w:rPr>
      </w:pPr>
      <w:r w:rsidRPr="007A1CCC">
        <w:rPr>
          <w:rFonts w:asciiTheme="majorHAnsi" w:hAnsiTheme="majorHAnsi"/>
          <w:sz w:val="24"/>
          <w:szCs w:val="24"/>
        </w:rPr>
        <w:t>While the assumption of normality</w:t>
      </w:r>
      <w:ins w:id="24" w:author="Shinichi Nakagawa" w:date="2016-10-08T11:12:00Z">
        <w:r w:rsidR="0057059F" w:rsidRPr="007A1CCC">
          <w:rPr>
            <w:rFonts w:asciiTheme="majorHAnsi" w:hAnsiTheme="majorHAnsi"/>
            <w:sz w:val="24"/>
            <w:szCs w:val="24"/>
          </w:rPr>
          <w:t xml:space="preserve"> (in residuals)</w:t>
        </w:r>
      </w:ins>
      <w:r w:rsidRPr="007A1CCC">
        <w:rPr>
          <w:rFonts w:asciiTheme="majorHAnsi" w:hAnsiTheme="majorHAnsi"/>
          <w:sz w:val="24"/>
          <w:szCs w:val="24"/>
        </w:rPr>
        <w:t xml:space="preserve"> may work in many instances, it is also easy to think of biological traits that clearly don’t fit this framework. For example, the sex-ratio of your offspring will not be something that can be measured in such a way that the data would be normally distributed</w:t>
      </w:r>
      <w:r w:rsidR="007812FF" w:rsidRPr="007A1CCC">
        <w:rPr>
          <w:rFonts w:asciiTheme="majorHAnsi" w:hAnsiTheme="majorHAnsi"/>
          <w:sz w:val="24"/>
          <w:szCs w:val="24"/>
        </w:rPr>
        <w:t xml:space="preserve"> and thus can’t be analyzed with typical models</w:t>
      </w:r>
      <w:r w:rsidRPr="007A1CCC">
        <w:rPr>
          <w:rFonts w:asciiTheme="majorHAnsi" w:hAnsiTheme="majorHAnsi"/>
          <w:sz w:val="24"/>
          <w:szCs w:val="24"/>
        </w:rPr>
        <w:t xml:space="preserve">. This is most apparent in species </w:t>
      </w:r>
      <w:r w:rsidR="007812FF" w:rsidRPr="007A1CCC">
        <w:rPr>
          <w:rFonts w:asciiTheme="majorHAnsi" w:hAnsiTheme="majorHAnsi"/>
          <w:sz w:val="24"/>
          <w:szCs w:val="24"/>
        </w:rPr>
        <w:t>with temperature-dependent sex determination where the temperature an egg is incubated at determines whether it is female or male:</w:t>
      </w:r>
    </w:p>
    <w:p w14:paraId="0FE2472C" w14:textId="77777777" w:rsidR="00CF21DC" w:rsidRPr="007A1CCC" w:rsidRDefault="00CF21DC">
      <w:pPr>
        <w:rPr>
          <w:rFonts w:asciiTheme="majorHAnsi" w:hAnsiTheme="majorHAnsi"/>
          <w:sz w:val="24"/>
          <w:szCs w:val="24"/>
        </w:rPr>
      </w:pPr>
      <w:r w:rsidRPr="007A1CCC">
        <w:rPr>
          <w:rFonts w:asciiTheme="majorHAnsi" w:hAnsiTheme="majorHAnsi"/>
          <w:noProof/>
          <w:sz w:val="24"/>
          <w:szCs w:val="24"/>
        </w:rPr>
        <w:drawing>
          <wp:inline distT="0" distB="0" distL="0" distR="0" wp14:anchorId="120796F5" wp14:editId="4836E8C7">
            <wp:extent cx="5943600" cy="2952115"/>
            <wp:effectExtent l="0" t="0" r="0" b="63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7"/>
                    <a:stretch>
                      <a:fillRect/>
                    </a:stretch>
                  </pic:blipFill>
                  <pic:spPr>
                    <a:xfrm>
                      <a:off x="0" y="0"/>
                      <a:ext cx="5943600" cy="2952115"/>
                    </a:xfrm>
                    <a:prstGeom prst="rect">
                      <a:avLst/>
                    </a:prstGeom>
                  </pic:spPr>
                </pic:pic>
              </a:graphicData>
            </a:graphic>
          </wp:inline>
        </w:drawing>
      </w:r>
    </w:p>
    <w:p w14:paraId="76D10E11" w14:textId="42C63900" w:rsidR="00F13B3D" w:rsidRPr="007A1CCC" w:rsidRDefault="00F13B3D">
      <w:pPr>
        <w:rPr>
          <w:rFonts w:asciiTheme="majorHAnsi" w:hAnsiTheme="majorHAnsi"/>
          <w:sz w:val="24"/>
          <w:szCs w:val="24"/>
        </w:rPr>
      </w:pPr>
      <w:r w:rsidRPr="007A1CCC">
        <w:rPr>
          <w:rFonts w:asciiTheme="majorHAnsi" w:hAnsiTheme="majorHAnsi"/>
          <w:sz w:val="24"/>
          <w:szCs w:val="24"/>
        </w:rPr>
        <w:lastRenderedPageBreak/>
        <w:t xml:space="preserve">As you can see from playing with the temperature at which a clutch of American alligators </w:t>
      </w:r>
      <w:r w:rsidR="006B3C19" w:rsidRPr="007D4A9A">
        <w:rPr>
          <w:rFonts w:asciiTheme="majorHAnsi" w:hAnsiTheme="majorHAnsi"/>
          <w:sz w:val="24"/>
          <w:szCs w:val="24"/>
        </w:rPr>
        <w:t>is</w:t>
      </w:r>
      <w:r w:rsidRPr="0049139A">
        <w:rPr>
          <w:rFonts w:asciiTheme="majorHAnsi" w:hAnsiTheme="majorHAnsi"/>
          <w:sz w:val="24"/>
          <w:szCs w:val="24"/>
        </w:rPr>
        <w:t xml:space="preserve"> incubated, sex ratio does not conform to a normal distribution</w:t>
      </w:r>
      <w:r w:rsidR="006B3C19" w:rsidRPr="0049139A">
        <w:rPr>
          <w:rFonts w:asciiTheme="majorHAnsi" w:hAnsiTheme="majorHAnsi"/>
          <w:sz w:val="24"/>
          <w:szCs w:val="24"/>
        </w:rPr>
        <w:t xml:space="preserve"> and so using something like a regression to understand how temperature affects sex ratio would be inappropriate</w:t>
      </w:r>
      <w:r w:rsidRPr="007A1CCC">
        <w:rPr>
          <w:rFonts w:asciiTheme="majorHAnsi" w:hAnsiTheme="majorHAnsi"/>
          <w:sz w:val="24"/>
          <w:szCs w:val="24"/>
        </w:rPr>
        <w:t>.</w:t>
      </w:r>
    </w:p>
    <w:p w14:paraId="4D158D06" w14:textId="49857BF5" w:rsidR="006C210C" w:rsidRPr="007A1CCC" w:rsidRDefault="006C210C">
      <w:pPr>
        <w:rPr>
          <w:rFonts w:asciiTheme="majorHAnsi" w:hAnsiTheme="majorHAnsi"/>
          <w:sz w:val="24"/>
          <w:szCs w:val="24"/>
        </w:rPr>
      </w:pPr>
      <w:r w:rsidRPr="007A1CCC">
        <w:rPr>
          <w:rFonts w:asciiTheme="majorHAnsi" w:hAnsiTheme="majorHAnsi"/>
          <w:sz w:val="24"/>
          <w:szCs w:val="24"/>
        </w:rPr>
        <w:t xml:space="preserve">A simpler case than this one is where sex is determined via particular combinations of </w:t>
      </w:r>
      <w:commentRangeStart w:id="25"/>
      <w:r w:rsidRPr="007A1CCC">
        <w:rPr>
          <w:rFonts w:asciiTheme="majorHAnsi" w:hAnsiTheme="majorHAnsi"/>
          <w:sz w:val="24"/>
          <w:szCs w:val="24"/>
        </w:rPr>
        <w:t>allosomes</w:t>
      </w:r>
      <w:commentRangeEnd w:id="25"/>
      <w:r w:rsidR="0057059F" w:rsidRPr="007A1CCC">
        <w:rPr>
          <w:rStyle w:val="CommentReference"/>
          <w:rFonts w:asciiTheme="majorHAnsi" w:hAnsiTheme="majorHAnsi"/>
          <w:sz w:val="24"/>
          <w:szCs w:val="24"/>
          <w:rPrChange w:id="26" w:author="Shinichi Nakagawa" w:date="2016-10-08T11:28:00Z">
            <w:rPr>
              <w:rStyle w:val="CommentReference"/>
            </w:rPr>
          </w:rPrChange>
        </w:rPr>
        <w:commentReference w:id="25"/>
      </w:r>
      <w:r w:rsidRPr="007A1CCC">
        <w:rPr>
          <w:rFonts w:asciiTheme="majorHAnsi" w:hAnsiTheme="majorHAnsi"/>
          <w:sz w:val="24"/>
          <w:szCs w:val="24"/>
        </w:rPr>
        <w:t xml:space="preserve"> (i.e. sex chromosomes). In such cases the sex of offspring will be determined via what’s known as a Bernoulli process</w:t>
      </w:r>
      <w:r w:rsidR="00FD063D" w:rsidRPr="007D4A9A">
        <w:rPr>
          <w:rFonts w:asciiTheme="majorHAnsi" w:hAnsiTheme="majorHAnsi"/>
          <w:sz w:val="24"/>
          <w:szCs w:val="24"/>
        </w:rPr>
        <w:t xml:space="preserve">. As an </w:t>
      </w:r>
      <w:r w:rsidRPr="0049139A">
        <w:rPr>
          <w:rFonts w:asciiTheme="majorHAnsi" w:hAnsiTheme="majorHAnsi"/>
          <w:sz w:val="24"/>
          <w:szCs w:val="24"/>
        </w:rPr>
        <w:t xml:space="preserve">example, let’s consider </w:t>
      </w:r>
      <w:r w:rsidR="00F13B3D" w:rsidRPr="0049139A">
        <w:rPr>
          <w:rFonts w:asciiTheme="majorHAnsi" w:hAnsiTheme="majorHAnsi"/>
          <w:sz w:val="24"/>
          <w:szCs w:val="24"/>
        </w:rPr>
        <w:t>how the coin-flip process of genetic sex determination interacts with the numbe</w:t>
      </w:r>
      <w:r w:rsidR="00F13B3D" w:rsidRPr="007A1CCC">
        <w:rPr>
          <w:rFonts w:asciiTheme="majorHAnsi" w:hAnsiTheme="majorHAnsi"/>
          <w:sz w:val="24"/>
          <w:szCs w:val="24"/>
        </w:rPr>
        <w:t>r of coin-flips to give a distribution of sexes:</w:t>
      </w:r>
    </w:p>
    <w:p w14:paraId="4ECFF9EB" w14:textId="77777777" w:rsidR="00F13B3D" w:rsidRPr="007A1CCC" w:rsidRDefault="00F13B3D" w:rsidP="002F0FF1">
      <w:pPr>
        <w:ind w:left="720"/>
        <w:rPr>
          <w:rFonts w:asciiTheme="majorHAnsi" w:hAnsiTheme="majorHAnsi"/>
          <w:color w:val="FF0000"/>
          <w:sz w:val="24"/>
          <w:szCs w:val="24"/>
        </w:rPr>
      </w:pPr>
      <w:r w:rsidRPr="007A1CCC">
        <w:rPr>
          <w:rFonts w:asciiTheme="majorHAnsi" w:hAnsiTheme="majorHAnsi"/>
          <w:color w:val="FF0000"/>
          <w:sz w:val="24"/>
          <w:szCs w:val="24"/>
        </w:rPr>
        <w:t xml:space="preserve">--here there would be a field where </w:t>
      </w:r>
      <w:r w:rsidR="0051364A" w:rsidRPr="007A1CCC">
        <w:rPr>
          <w:rFonts w:asciiTheme="majorHAnsi" w:hAnsiTheme="majorHAnsi"/>
          <w:color w:val="FF0000"/>
          <w:sz w:val="24"/>
          <w:szCs w:val="24"/>
        </w:rPr>
        <w:t xml:space="preserve">the user </w:t>
      </w:r>
      <w:r w:rsidRPr="007A1CCC">
        <w:rPr>
          <w:rFonts w:asciiTheme="majorHAnsi" w:hAnsiTheme="majorHAnsi"/>
          <w:color w:val="FF0000"/>
          <w:sz w:val="24"/>
          <w:szCs w:val="24"/>
        </w:rPr>
        <w:t xml:space="preserve">could enter </w:t>
      </w:r>
      <w:r w:rsidR="0051364A" w:rsidRPr="007A1CCC">
        <w:rPr>
          <w:rFonts w:asciiTheme="majorHAnsi" w:hAnsiTheme="majorHAnsi"/>
          <w:color w:val="FF0000"/>
          <w:sz w:val="24"/>
          <w:szCs w:val="24"/>
        </w:rPr>
        <w:t xml:space="preserve">a number of offspring, a run button and then a graph with two bars, one for females and one for males and the y-axis would be proportion. The graph then changes with the sample number but the probability is 50/50. </w:t>
      </w:r>
    </w:p>
    <w:p w14:paraId="1BB384F0" w14:textId="02435A52" w:rsidR="0051364A" w:rsidRPr="007A1CCC" w:rsidRDefault="00FD063D">
      <w:pPr>
        <w:rPr>
          <w:rFonts w:asciiTheme="majorHAnsi" w:hAnsiTheme="majorHAnsi"/>
          <w:b/>
          <w:sz w:val="24"/>
          <w:szCs w:val="24"/>
        </w:rPr>
      </w:pPr>
      <w:r w:rsidRPr="007A1CCC">
        <w:rPr>
          <w:rFonts w:asciiTheme="majorHAnsi" w:hAnsiTheme="majorHAnsi"/>
          <w:sz w:val="24"/>
          <w:szCs w:val="24"/>
        </w:rPr>
        <w:t xml:space="preserve">The outcome of a single coin flip, like that for a single egg, represents what is known as </w:t>
      </w:r>
      <w:r w:rsidRPr="007A1CCC">
        <w:rPr>
          <w:rFonts w:asciiTheme="majorHAnsi" w:hAnsiTheme="majorHAnsi"/>
          <w:b/>
          <w:sz w:val="24"/>
          <w:szCs w:val="24"/>
        </w:rPr>
        <w:t>binary data</w:t>
      </w:r>
      <w:r w:rsidRPr="007A1CCC">
        <w:rPr>
          <w:rFonts w:asciiTheme="majorHAnsi" w:hAnsiTheme="majorHAnsi"/>
          <w:sz w:val="24"/>
          <w:szCs w:val="24"/>
        </w:rPr>
        <w:t xml:space="preserve">, i.e. this data takes the form of 1 or 0 (A or B, </w:t>
      </w:r>
      <w:del w:id="27" w:author="Shinichi Nakagawa" w:date="2016-10-08T11:16:00Z">
        <w:r w:rsidRPr="007A1CCC" w:rsidDel="0057059F">
          <w:rPr>
            <w:rFonts w:asciiTheme="majorHAnsi" w:hAnsiTheme="majorHAnsi"/>
            <w:sz w:val="24"/>
            <w:szCs w:val="24"/>
          </w:rPr>
          <w:delText xml:space="preserve"> </w:delText>
        </w:r>
      </w:del>
      <w:r w:rsidRPr="007A1CCC">
        <w:rPr>
          <w:rFonts w:asciiTheme="majorHAnsi" w:hAnsiTheme="majorHAnsi"/>
          <w:sz w:val="24"/>
          <w:szCs w:val="24"/>
        </w:rPr>
        <w:t xml:space="preserve">female or male, etc.). Many other biological process take a similar form: at a particular instance one of two outcomes is possible. </w:t>
      </w:r>
      <w:r w:rsidR="0051364A" w:rsidRPr="007A1CCC">
        <w:rPr>
          <w:rFonts w:asciiTheme="majorHAnsi" w:hAnsiTheme="majorHAnsi"/>
          <w:sz w:val="24"/>
          <w:szCs w:val="24"/>
        </w:rPr>
        <w:t>Importantly, this process also works when the odds of either outcome are not 50/50:</w:t>
      </w:r>
    </w:p>
    <w:p w14:paraId="50FFB97D" w14:textId="77777777" w:rsidR="0051364A" w:rsidRPr="007A1CCC" w:rsidRDefault="0051364A" w:rsidP="002F0FF1">
      <w:pPr>
        <w:ind w:left="720"/>
        <w:rPr>
          <w:rFonts w:asciiTheme="majorHAnsi" w:hAnsiTheme="majorHAnsi"/>
          <w:color w:val="FF0000"/>
          <w:sz w:val="24"/>
          <w:szCs w:val="24"/>
        </w:rPr>
      </w:pPr>
      <w:r w:rsidRPr="007A1CCC">
        <w:rPr>
          <w:rFonts w:asciiTheme="majorHAnsi" w:hAnsiTheme="majorHAnsi"/>
          <w:color w:val="FF0000"/>
          <w:sz w:val="24"/>
          <w:szCs w:val="24"/>
        </w:rPr>
        <w:t xml:space="preserve">--Same as above type set up but with an additional entry field where the user will input the </w:t>
      </w:r>
      <w:commentRangeStart w:id="28"/>
      <w:r w:rsidRPr="007A1CCC">
        <w:rPr>
          <w:rFonts w:asciiTheme="majorHAnsi" w:hAnsiTheme="majorHAnsi"/>
          <w:color w:val="FF0000"/>
          <w:sz w:val="24"/>
          <w:szCs w:val="24"/>
        </w:rPr>
        <w:t>odds o</w:t>
      </w:r>
      <w:commentRangeEnd w:id="28"/>
      <w:r w:rsidR="0057059F" w:rsidRPr="007A1CCC">
        <w:rPr>
          <w:rStyle w:val="CommentReference"/>
          <w:rFonts w:asciiTheme="majorHAnsi" w:hAnsiTheme="majorHAnsi"/>
          <w:sz w:val="24"/>
          <w:szCs w:val="24"/>
          <w:rPrChange w:id="29" w:author="Shinichi Nakagawa" w:date="2016-10-08T11:28:00Z">
            <w:rPr>
              <w:rStyle w:val="CommentReference"/>
            </w:rPr>
          </w:rPrChange>
        </w:rPr>
        <w:commentReference w:id="28"/>
      </w:r>
      <w:r w:rsidRPr="007A1CCC">
        <w:rPr>
          <w:rFonts w:asciiTheme="majorHAnsi" w:hAnsiTheme="majorHAnsi"/>
          <w:color w:val="FF0000"/>
          <w:sz w:val="24"/>
          <w:szCs w:val="24"/>
        </w:rPr>
        <w:t xml:space="preserve">f condition ‘A’. </w:t>
      </w:r>
    </w:p>
    <w:p w14:paraId="7D7BC321" w14:textId="77777777" w:rsidR="002F0FF1" w:rsidRPr="007A1CCC" w:rsidRDefault="002F0FF1">
      <w:pPr>
        <w:rPr>
          <w:rFonts w:asciiTheme="majorHAnsi" w:hAnsiTheme="majorHAnsi"/>
          <w:sz w:val="24"/>
          <w:szCs w:val="24"/>
        </w:rPr>
      </w:pPr>
      <w:r w:rsidRPr="007D4A9A">
        <w:rPr>
          <w:rFonts w:asciiTheme="majorHAnsi" w:hAnsiTheme="majorHAnsi"/>
          <w:sz w:val="24"/>
          <w:szCs w:val="24"/>
        </w:rPr>
        <w:t>This situation is now starting to approach what we saw with temperature-dependent sex determination: the trait we’re measuring is always one of two conditions (e.g. female or male) but the probability of either cond</w:t>
      </w:r>
      <w:r w:rsidRPr="007A1CCC">
        <w:rPr>
          <w:rFonts w:asciiTheme="majorHAnsi" w:hAnsiTheme="majorHAnsi"/>
          <w:sz w:val="24"/>
          <w:szCs w:val="24"/>
        </w:rPr>
        <w:t xml:space="preserve">ition is not 0.5 and, in fact, is dependent on some other environmental condition. </w:t>
      </w:r>
    </w:p>
    <w:p w14:paraId="0FF9B736" w14:textId="001CD8EF" w:rsidR="002F0FF1" w:rsidRPr="007A1CCC" w:rsidRDefault="00F95983">
      <w:pPr>
        <w:rPr>
          <w:rFonts w:asciiTheme="majorHAnsi" w:hAnsiTheme="majorHAnsi"/>
          <w:sz w:val="24"/>
          <w:szCs w:val="24"/>
        </w:rPr>
      </w:pPr>
      <w:r w:rsidRPr="007A1CCC">
        <w:rPr>
          <w:rFonts w:asciiTheme="majorHAnsi" w:hAnsiTheme="majorHAnsi"/>
          <w:sz w:val="24"/>
          <w:szCs w:val="24"/>
        </w:rPr>
        <w:t xml:space="preserve">Many biological traits are expressed in binary terms. This includes traits expressed repeatedly over one’s lifetime, e.g. whether a bird mates during a particular breeding season or whether a plant flowers during a particular year. </w:t>
      </w:r>
      <w:r w:rsidR="002F0FF1" w:rsidRPr="007A1CCC">
        <w:rPr>
          <w:rFonts w:asciiTheme="majorHAnsi" w:hAnsiTheme="majorHAnsi"/>
          <w:sz w:val="24"/>
          <w:szCs w:val="24"/>
        </w:rPr>
        <w:t xml:space="preserve">As you’ll see in </w:t>
      </w:r>
      <w:r w:rsidR="00FD063D" w:rsidRPr="007A1CCC">
        <w:rPr>
          <w:rFonts w:asciiTheme="majorHAnsi" w:hAnsiTheme="majorHAnsi"/>
          <w:sz w:val="24"/>
          <w:szCs w:val="24"/>
        </w:rPr>
        <w:t xml:space="preserve">later </w:t>
      </w:r>
      <w:r w:rsidR="002F0FF1" w:rsidRPr="007A1CCC">
        <w:rPr>
          <w:rFonts w:asciiTheme="majorHAnsi" w:hAnsiTheme="majorHAnsi"/>
          <w:sz w:val="24"/>
          <w:szCs w:val="24"/>
        </w:rPr>
        <w:t>steps of this module, this Bernoulli process can be statistically modelled using what is known as a binomial distribution</w:t>
      </w:r>
      <w:r w:rsidR="00FD063D" w:rsidRPr="007A1CCC">
        <w:rPr>
          <w:rFonts w:asciiTheme="majorHAnsi" w:hAnsiTheme="majorHAnsi"/>
          <w:sz w:val="24"/>
          <w:szCs w:val="24"/>
        </w:rPr>
        <w:t xml:space="preserve"> restricted to binary outcomes</w:t>
      </w:r>
      <w:r w:rsidR="00CC5890" w:rsidRPr="007A1CCC">
        <w:rPr>
          <w:rFonts w:asciiTheme="majorHAnsi" w:hAnsiTheme="majorHAnsi"/>
          <w:sz w:val="24"/>
          <w:szCs w:val="24"/>
        </w:rPr>
        <w:t xml:space="preserve">. </w:t>
      </w:r>
      <w:r w:rsidR="002F0FF1" w:rsidRPr="007A1CCC">
        <w:rPr>
          <w:rFonts w:asciiTheme="majorHAnsi" w:hAnsiTheme="majorHAnsi"/>
          <w:sz w:val="24"/>
          <w:szCs w:val="24"/>
        </w:rPr>
        <w:t xml:space="preserve">For now, let’s consider some other types of distributions and generating patterns we might see. </w:t>
      </w:r>
    </w:p>
    <w:p w14:paraId="79F64D95" w14:textId="77777777" w:rsidR="002F0FF1" w:rsidRPr="007A1CCC" w:rsidRDefault="002F0FF1">
      <w:pPr>
        <w:rPr>
          <w:rFonts w:asciiTheme="majorHAnsi" w:hAnsiTheme="majorHAnsi"/>
          <w:sz w:val="24"/>
          <w:szCs w:val="24"/>
        </w:rPr>
      </w:pPr>
      <w:r w:rsidRPr="007A1CCC">
        <w:rPr>
          <w:rFonts w:asciiTheme="majorHAnsi" w:hAnsiTheme="majorHAnsi"/>
          <w:b/>
          <w:sz w:val="24"/>
          <w:szCs w:val="24"/>
        </w:rPr>
        <w:t>Proportional Data</w:t>
      </w:r>
    </w:p>
    <w:p w14:paraId="5C9F7DC3" w14:textId="1D79CBD2" w:rsidR="00D25EB4" w:rsidRPr="007A1CCC" w:rsidRDefault="00FD063D">
      <w:pPr>
        <w:rPr>
          <w:rFonts w:asciiTheme="majorHAnsi" w:hAnsiTheme="majorHAnsi"/>
          <w:sz w:val="24"/>
          <w:szCs w:val="24"/>
        </w:rPr>
      </w:pPr>
      <w:r w:rsidRPr="007A1CCC">
        <w:rPr>
          <w:rFonts w:asciiTheme="majorHAnsi" w:hAnsiTheme="majorHAnsi"/>
          <w:sz w:val="24"/>
          <w:szCs w:val="24"/>
        </w:rPr>
        <w:t xml:space="preserve">What if instead of a single egg, we consider the sexes of a clutch of animals? In this case the sex of each individual egg is the product of a Bernoulli process but the data we might collect is actually in proportional form, e.g. proportion of males in the clutch. In fact, we actually were plotting data in this sort of manner in all three of our figures above. </w:t>
      </w:r>
      <w:r w:rsidR="004F5896" w:rsidRPr="007A1CCC">
        <w:rPr>
          <w:rFonts w:asciiTheme="majorHAnsi" w:hAnsiTheme="majorHAnsi"/>
          <w:sz w:val="24"/>
          <w:szCs w:val="24"/>
        </w:rPr>
        <w:t xml:space="preserve">In this </w:t>
      </w:r>
      <w:r w:rsidR="004F5896" w:rsidRPr="007A1CCC">
        <w:rPr>
          <w:rFonts w:asciiTheme="majorHAnsi" w:hAnsiTheme="majorHAnsi"/>
          <w:sz w:val="24"/>
          <w:szCs w:val="24"/>
        </w:rPr>
        <w:lastRenderedPageBreak/>
        <w:t xml:space="preserve">case what matters is the probability of either outcome and, as you saw above, the number of coin flips (or eggs) and the probability of either of the two outcomes. </w:t>
      </w:r>
    </w:p>
    <w:p w14:paraId="790B4B74" w14:textId="3480E5C3" w:rsidR="002F0FF1" w:rsidRPr="007A1CCC" w:rsidRDefault="00D25EB4">
      <w:pPr>
        <w:rPr>
          <w:rFonts w:asciiTheme="majorHAnsi" w:hAnsiTheme="majorHAnsi"/>
          <w:sz w:val="24"/>
          <w:szCs w:val="24"/>
        </w:rPr>
      </w:pPr>
      <w:r w:rsidRPr="007A1CCC">
        <w:rPr>
          <w:rFonts w:asciiTheme="majorHAnsi" w:hAnsiTheme="majorHAnsi"/>
          <w:sz w:val="24"/>
          <w:szCs w:val="24"/>
        </w:rPr>
        <w:t>Exercise: explore the effects of number of number of coin flips/eggs/trials and probability.</w:t>
      </w:r>
    </w:p>
    <w:p w14:paraId="11B16BCA" w14:textId="36E4ECF8" w:rsidR="00D25EB4" w:rsidRPr="007A1CCC" w:rsidRDefault="00D25EB4" w:rsidP="00D25EB4">
      <w:pPr>
        <w:ind w:left="720"/>
        <w:rPr>
          <w:rFonts w:asciiTheme="majorHAnsi" w:hAnsiTheme="majorHAnsi"/>
          <w:color w:val="FF0000"/>
          <w:sz w:val="24"/>
          <w:szCs w:val="24"/>
        </w:rPr>
      </w:pPr>
      <w:r w:rsidRPr="007A1CCC">
        <w:rPr>
          <w:rFonts w:asciiTheme="majorHAnsi" w:hAnsiTheme="majorHAnsi"/>
          <w:color w:val="FF0000"/>
          <w:sz w:val="24"/>
          <w:szCs w:val="24"/>
        </w:rPr>
        <w:t>Here there would be an interactive component where the user enters the number of coin flips and the probability of success. What is plotted is a histogram of proportions on the x from 1000 random simulations of their parameters.</w:t>
      </w:r>
    </w:p>
    <w:p w14:paraId="0763A437" w14:textId="594A325D" w:rsidR="00D25EB4" w:rsidRPr="007A1CCC" w:rsidRDefault="00D25EB4" w:rsidP="00D25EB4">
      <w:pPr>
        <w:rPr>
          <w:rFonts w:asciiTheme="majorHAnsi" w:hAnsiTheme="majorHAnsi"/>
          <w:sz w:val="24"/>
          <w:szCs w:val="24"/>
        </w:rPr>
      </w:pPr>
      <w:r w:rsidRPr="007A1CCC">
        <w:rPr>
          <w:rFonts w:asciiTheme="majorHAnsi" w:hAnsiTheme="majorHAnsi"/>
          <w:sz w:val="24"/>
          <w:szCs w:val="24"/>
        </w:rPr>
        <w:t xml:space="preserve">Many types of biological data might similarly be expressed as proportions: </w:t>
      </w:r>
      <w:ins w:id="30" w:author="Shinichi Nakagawa" w:date="2016-10-08T11:20:00Z">
        <w:r w:rsidR="0057059F" w:rsidRPr="007A1CCC">
          <w:rPr>
            <w:rFonts w:asciiTheme="majorHAnsi" w:hAnsiTheme="majorHAnsi"/>
            <w:sz w:val="24"/>
            <w:szCs w:val="24"/>
          </w:rPr>
          <w:t xml:space="preserve">for example, the </w:t>
        </w:r>
      </w:ins>
      <w:r w:rsidR="007D6179" w:rsidRPr="007A1CCC">
        <w:rPr>
          <w:rFonts w:asciiTheme="majorHAnsi" w:hAnsiTheme="majorHAnsi"/>
          <w:sz w:val="24"/>
          <w:szCs w:val="24"/>
        </w:rPr>
        <w:t>proportion of seeds that successfully germinate</w:t>
      </w:r>
      <w:ins w:id="31" w:author="Shinichi Nakagawa" w:date="2016-10-08T11:19:00Z">
        <w:r w:rsidR="0057059F" w:rsidRPr="007A1CCC">
          <w:rPr>
            <w:rFonts w:asciiTheme="majorHAnsi" w:hAnsiTheme="majorHAnsi"/>
            <w:sz w:val="24"/>
            <w:szCs w:val="24"/>
          </w:rPr>
          <w:t xml:space="preserve"> and the pro</w:t>
        </w:r>
      </w:ins>
      <w:ins w:id="32" w:author="Shinichi Nakagawa" w:date="2016-10-08T11:20:00Z">
        <w:r w:rsidR="0057059F" w:rsidRPr="007A1CCC">
          <w:rPr>
            <w:rFonts w:asciiTheme="majorHAnsi" w:hAnsiTheme="majorHAnsi"/>
            <w:sz w:val="24"/>
            <w:szCs w:val="24"/>
          </w:rPr>
          <w:t>portion of females in a group</w:t>
        </w:r>
      </w:ins>
      <w:del w:id="33" w:author="Shinichi Nakagawa" w:date="2016-10-08T11:19:00Z">
        <w:r w:rsidR="007D6179" w:rsidRPr="007A1CCC" w:rsidDel="0057059F">
          <w:rPr>
            <w:rFonts w:asciiTheme="majorHAnsi" w:hAnsiTheme="majorHAnsi"/>
            <w:sz w:val="24"/>
            <w:szCs w:val="24"/>
          </w:rPr>
          <w:delText xml:space="preserve">, </w:delText>
        </w:r>
        <w:r w:rsidR="007D6179" w:rsidRPr="007A1CCC" w:rsidDel="0057059F">
          <w:rPr>
            <w:rFonts w:asciiTheme="majorHAnsi" w:hAnsiTheme="majorHAnsi"/>
            <w:sz w:val="24"/>
            <w:szCs w:val="24"/>
            <w:highlight w:val="yellow"/>
          </w:rPr>
          <w:delText>ADD IN OTHER EXAMPLES</w:delText>
        </w:r>
      </w:del>
      <w:r w:rsidR="007D6179" w:rsidRPr="007A1CCC">
        <w:rPr>
          <w:rFonts w:asciiTheme="majorHAnsi" w:hAnsiTheme="majorHAnsi"/>
          <w:sz w:val="24"/>
          <w:szCs w:val="24"/>
        </w:rPr>
        <w:t xml:space="preserve">. This type of proportional data is </w:t>
      </w:r>
      <w:del w:id="34" w:author="Shinichi Nakagawa" w:date="2016-10-08T11:21:00Z">
        <w:r w:rsidR="007D6179" w:rsidRPr="007A1CCC" w:rsidDel="0057059F">
          <w:rPr>
            <w:rFonts w:asciiTheme="majorHAnsi" w:hAnsiTheme="majorHAnsi"/>
            <w:sz w:val="24"/>
            <w:szCs w:val="24"/>
          </w:rPr>
          <w:delText xml:space="preserve">known </w:delText>
        </w:r>
      </w:del>
      <w:r w:rsidR="007D6179" w:rsidRPr="007A1CCC">
        <w:rPr>
          <w:rFonts w:asciiTheme="majorHAnsi" w:hAnsiTheme="majorHAnsi"/>
          <w:b/>
          <w:sz w:val="24"/>
          <w:szCs w:val="24"/>
        </w:rPr>
        <w:t>binomially distributed</w:t>
      </w:r>
      <w:r w:rsidR="007D6179" w:rsidRPr="007A1CCC">
        <w:rPr>
          <w:rFonts w:asciiTheme="majorHAnsi" w:hAnsiTheme="majorHAnsi"/>
          <w:sz w:val="24"/>
          <w:szCs w:val="24"/>
        </w:rPr>
        <w:t xml:space="preserve">. </w:t>
      </w:r>
    </w:p>
    <w:p w14:paraId="68C33CA6" w14:textId="0CC3BF72" w:rsidR="00D25EB4" w:rsidRPr="007A1CCC" w:rsidRDefault="00D25EB4" w:rsidP="00D25EB4">
      <w:pPr>
        <w:rPr>
          <w:rFonts w:asciiTheme="majorHAnsi" w:hAnsiTheme="majorHAnsi"/>
          <w:i/>
          <w:sz w:val="24"/>
          <w:szCs w:val="24"/>
        </w:rPr>
      </w:pPr>
      <w:r w:rsidRPr="007A1CCC">
        <w:rPr>
          <w:rFonts w:asciiTheme="majorHAnsi" w:hAnsiTheme="majorHAnsi"/>
          <w:i/>
          <w:sz w:val="24"/>
          <w:szCs w:val="24"/>
        </w:rPr>
        <w:t>When proportiona</w:t>
      </w:r>
      <w:r w:rsidR="007D6179" w:rsidRPr="007A1CCC">
        <w:rPr>
          <w:rFonts w:asciiTheme="majorHAnsi" w:hAnsiTheme="majorHAnsi"/>
          <w:i/>
          <w:sz w:val="24"/>
          <w:szCs w:val="24"/>
        </w:rPr>
        <w:t>l data are not from a binomial distribution</w:t>
      </w:r>
    </w:p>
    <w:p w14:paraId="38BD7F8B" w14:textId="57838C9E" w:rsidR="00F83ABE" w:rsidRPr="007A1CCC" w:rsidRDefault="00E54F29" w:rsidP="00D25EB4">
      <w:pPr>
        <w:rPr>
          <w:rFonts w:asciiTheme="majorHAnsi" w:hAnsiTheme="majorHAnsi"/>
          <w:sz w:val="24"/>
          <w:szCs w:val="24"/>
        </w:rPr>
      </w:pPr>
      <w:r w:rsidRPr="007A1CCC">
        <w:rPr>
          <w:rFonts w:asciiTheme="majorHAnsi" w:hAnsiTheme="majorHAnsi"/>
          <w:sz w:val="24"/>
          <w:szCs w:val="24"/>
        </w:rPr>
        <w:t xml:space="preserve">The important characteristic of the data types above is that they are generated via a Bernoulli process: an egg is either female or male, a seed either germinates or it doesn’t. These outcomes are, generally, independent of each other and this is actually the key assumption for </w:t>
      </w:r>
      <w:r w:rsidR="00F83ABE" w:rsidRPr="007A1CCC">
        <w:rPr>
          <w:rFonts w:asciiTheme="majorHAnsi" w:hAnsiTheme="majorHAnsi"/>
          <w:sz w:val="24"/>
          <w:szCs w:val="24"/>
        </w:rPr>
        <w:t>analyzing proportional data</w:t>
      </w:r>
      <w:r w:rsidRPr="007A1CCC">
        <w:rPr>
          <w:rFonts w:asciiTheme="majorHAnsi" w:hAnsiTheme="majorHAnsi"/>
          <w:sz w:val="24"/>
          <w:szCs w:val="24"/>
        </w:rPr>
        <w:t xml:space="preserve">. </w:t>
      </w:r>
      <w:r w:rsidR="00F83ABE" w:rsidRPr="007A1CCC">
        <w:rPr>
          <w:rFonts w:asciiTheme="majorHAnsi" w:hAnsiTheme="majorHAnsi"/>
          <w:sz w:val="24"/>
          <w:szCs w:val="24"/>
        </w:rPr>
        <w:t xml:space="preserve">Importantly data that is expressed or summarized as a proportion but is not generated from a Bernoulli cannot be analyzed in the same manner. For example, we might often express time spent performing a particular action as a proportion </w:t>
      </w:r>
      <w:r w:rsidR="004F344E" w:rsidRPr="007A1CCC">
        <w:rPr>
          <w:rFonts w:asciiTheme="majorHAnsi" w:hAnsiTheme="majorHAnsi"/>
          <w:sz w:val="24"/>
          <w:szCs w:val="24"/>
        </w:rPr>
        <w:t>but</w:t>
      </w:r>
      <w:r w:rsidR="00C729FB" w:rsidRPr="007A1CCC">
        <w:rPr>
          <w:rFonts w:asciiTheme="majorHAnsi" w:hAnsiTheme="majorHAnsi"/>
          <w:sz w:val="24"/>
          <w:szCs w:val="24"/>
        </w:rPr>
        <w:t xml:space="preserve"> how we divide the time increments over which we record </w:t>
      </w:r>
      <w:r w:rsidR="00C11E23" w:rsidRPr="007A1CCC">
        <w:rPr>
          <w:rFonts w:asciiTheme="majorHAnsi" w:hAnsiTheme="majorHAnsi"/>
          <w:sz w:val="24"/>
          <w:szCs w:val="24"/>
        </w:rPr>
        <w:t xml:space="preserve">are </w:t>
      </w:r>
      <w:r w:rsidR="00C729FB" w:rsidRPr="007A1CCC">
        <w:rPr>
          <w:rFonts w:asciiTheme="majorHAnsi" w:hAnsiTheme="majorHAnsi"/>
          <w:sz w:val="24"/>
          <w:szCs w:val="24"/>
        </w:rPr>
        <w:t xml:space="preserve">typically not independent of </w:t>
      </w:r>
      <w:r w:rsidR="00C11E23" w:rsidRPr="007A1CCC">
        <w:rPr>
          <w:rFonts w:asciiTheme="majorHAnsi" w:hAnsiTheme="majorHAnsi"/>
          <w:sz w:val="24"/>
          <w:szCs w:val="24"/>
        </w:rPr>
        <w:t xml:space="preserve">each other. This distinction can be very important in analyses and when data not </w:t>
      </w:r>
      <w:r w:rsidR="006B3C19" w:rsidRPr="007A1CCC">
        <w:rPr>
          <w:rFonts w:asciiTheme="majorHAnsi" w:hAnsiTheme="majorHAnsi"/>
          <w:sz w:val="24"/>
          <w:szCs w:val="24"/>
        </w:rPr>
        <w:t xml:space="preserve">generated by a </w:t>
      </w:r>
      <w:r w:rsidR="00C11E23" w:rsidRPr="007A1CCC">
        <w:rPr>
          <w:rFonts w:asciiTheme="majorHAnsi" w:hAnsiTheme="majorHAnsi"/>
          <w:sz w:val="24"/>
          <w:szCs w:val="24"/>
        </w:rPr>
        <w:t xml:space="preserve">Bernoulli processes </w:t>
      </w:r>
      <w:r w:rsidR="006B3C19" w:rsidRPr="007A1CCC">
        <w:rPr>
          <w:rFonts w:asciiTheme="majorHAnsi" w:hAnsiTheme="majorHAnsi"/>
          <w:sz w:val="24"/>
          <w:szCs w:val="24"/>
        </w:rPr>
        <w:t>are</w:t>
      </w:r>
      <w:r w:rsidR="00C11E23" w:rsidRPr="007A1CCC">
        <w:rPr>
          <w:rFonts w:asciiTheme="majorHAnsi" w:hAnsiTheme="majorHAnsi"/>
          <w:sz w:val="24"/>
          <w:szCs w:val="24"/>
        </w:rPr>
        <w:t xml:space="preserve"> analyzed as a proportion, </w:t>
      </w:r>
      <w:commentRangeStart w:id="35"/>
      <w:r w:rsidR="00C11E23" w:rsidRPr="007A1CCC">
        <w:rPr>
          <w:rFonts w:asciiTheme="majorHAnsi" w:hAnsiTheme="majorHAnsi"/>
          <w:sz w:val="24"/>
          <w:szCs w:val="24"/>
        </w:rPr>
        <w:t>any resulting p-values and confidence estimates will be inappropriate.</w:t>
      </w:r>
      <w:commentRangeEnd w:id="35"/>
      <w:r w:rsidR="00C11E23" w:rsidRPr="007A1CCC">
        <w:rPr>
          <w:rStyle w:val="CommentReference"/>
          <w:rFonts w:asciiTheme="majorHAnsi" w:hAnsiTheme="majorHAnsi"/>
          <w:sz w:val="24"/>
          <w:szCs w:val="24"/>
          <w:rPrChange w:id="36" w:author="Shinichi Nakagawa" w:date="2016-10-08T11:28:00Z">
            <w:rPr>
              <w:rStyle w:val="CommentReference"/>
            </w:rPr>
          </w:rPrChange>
        </w:rPr>
        <w:commentReference w:id="35"/>
      </w:r>
      <w:r w:rsidR="00C11E23" w:rsidRPr="007A1CCC">
        <w:rPr>
          <w:rFonts w:asciiTheme="majorHAnsi" w:hAnsiTheme="majorHAnsi"/>
          <w:sz w:val="24"/>
          <w:szCs w:val="24"/>
        </w:rPr>
        <w:t xml:space="preserve"> </w:t>
      </w:r>
    </w:p>
    <w:p w14:paraId="415AAAEF" w14:textId="4003D9EE" w:rsidR="0051364A" w:rsidRPr="007D4A9A" w:rsidRDefault="007D6179">
      <w:pPr>
        <w:rPr>
          <w:rFonts w:asciiTheme="majorHAnsi" w:hAnsiTheme="majorHAnsi"/>
          <w:b/>
          <w:sz w:val="24"/>
          <w:szCs w:val="24"/>
        </w:rPr>
      </w:pPr>
      <w:r w:rsidRPr="007D4A9A">
        <w:rPr>
          <w:rFonts w:asciiTheme="majorHAnsi" w:hAnsiTheme="majorHAnsi"/>
          <w:b/>
          <w:sz w:val="24"/>
          <w:szCs w:val="24"/>
        </w:rPr>
        <w:t>Count Data</w:t>
      </w:r>
    </w:p>
    <w:p w14:paraId="6ECC4D29" w14:textId="3D2AEA43" w:rsidR="007D6179" w:rsidRPr="007A1CCC" w:rsidRDefault="00C11E23">
      <w:pPr>
        <w:rPr>
          <w:rFonts w:asciiTheme="majorHAnsi" w:hAnsiTheme="majorHAnsi"/>
          <w:sz w:val="24"/>
          <w:szCs w:val="24"/>
        </w:rPr>
      </w:pPr>
      <w:r w:rsidRPr="0049139A">
        <w:rPr>
          <w:rFonts w:asciiTheme="majorHAnsi" w:hAnsiTheme="majorHAnsi"/>
          <w:sz w:val="24"/>
          <w:szCs w:val="24"/>
        </w:rPr>
        <w:t xml:space="preserve">Besides </w:t>
      </w:r>
      <w:del w:id="37" w:author="Shinichi Nakagawa" w:date="2016-10-08T11:23:00Z">
        <w:r w:rsidRPr="0049139A" w:rsidDel="007A1CCC">
          <w:rPr>
            <w:rFonts w:asciiTheme="majorHAnsi" w:hAnsiTheme="majorHAnsi"/>
            <w:sz w:val="24"/>
            <w:szCs w:val="24"/>
          </w:rPr>
          <w:delText xml:space="preserve">normally distributed data, </w:delText>
        </w:r>
      </w:del>
      <w:r w:rsidRPr="00D75B61">
        <w:rPr>
          <w:rFonts w:asciiTheme="majorHAnsi" w:hAnsiTheme="majorHAnsi"/>
          <w:sz w:val="24"/>
          <w:szCs w:val="24"/>
        </w:rPr>
        <w:t xml:space="preserve">binary </w:t>
      </w:r>
      <w:del w:id="38" w:author="Shinichi Nakagawa" w:date="2016-10-08T11:23:00Z">
        <w:r w:rsidRPr="00D75B61" w:rsidDel="007A1CCC">
          <w:rPr>
            <w:rFonts w:asciiTheme="majorHAnsi" w:hAnsiTheme="majorHAnsi"/>
            <w:sz w:val="24"/>
            <w:szCs w:val="24"/>
          </w:rPr>
          <w:delText xml:space="preserve">data, and </w:delText>
        </w:r>
      </w:del>
      <w:r w:rsidRPr="00D75B61">
        <w:rPr>
          <w:rFonts w:asciiTheme="majorHAnsi" w:hAnsiTheme="majorHAnsi"/>
          <w:sz w:val="24"/>
          <w:szCs w:val="24"/>
        </w:rPr>
        <w:t xml:space="preserve">proportional data, another major class of data is count data. </w:t>
      </w:r>
      <w:r w:rsidR="00936FF6" w:rsidRPr="00D75B61">
        <w:rPr>
          <w:rFonts w:asciiTheme="majorHAnsi" w:hAnsiTheme="majorHAnsi"/>
          <w:sz w:val="24"/>
          <w:szCs w:val="24"/>
        </w:rPr>
        <w:t>Examples include traits like how many clu</w:t>
      </w:r>
      <w:r w:rsidR="00936FF6" w:rsidRPr="007A1CCC">
        <w:rPr>
          <w:rFonts w:asciiTheme="majorHAnsi" w:hAnsiTheme="majorHAnsi"/>
          <w:sz w:val="24"/>
          <w:szCs w:val="24"/>
        </w:rPr>
        <w:t>tches a bird has in a single year and how many flowers a plant produces during a growing season.</w:t>
      </w:r>
      <w:r w:rsidR="00527CB3" w:rsidRPr="007A1CCC">
        <w:rPr>
          <w:rFonts w:asciiTheme="majorHAnsi" w:hAnsiTheme="majorHAnsi"/>
          <w:sz w:val="24"/>
          <w:szCs w:val="24"/>
        </w:rPr>
        <w:t xml:space="preserve"> In both of these examples the key aspect is that some act is performed or something is produced additively. The average production </w:t>
      </w:r>
      <w:r w:rsidR="00850CC3" w:rsidRPr="007A1CCC">
        <w:rPr>
          <w:rFonts w:asciiTheme="majorHAnsi" w:hAnsiTheme="majorHAnsi"/>
          <w:sz w:val="24"/>
          <w:szCs w:val="24"/>
        </w:rPr>
        <w:t>over some sampling period (breeding season, life-time, etc.) is then the average of what is known as a Poisson distribution, i.e. the rate (λ) of the Poisson process as discussed in the next step of this module. This mean then determines the shape of resulting distribution:</w:t>
      </w:r>
    </w:p>
    <w:p w14:paraId="0BB0E662" w14:textId="083D172A" w:rsidR="00850CC3" w:rsidRPr="007A1CCC" w:rsidRDefault="00850CC3" w:rsidP="00850CC3">
      <w:pPr>
        <w:ind w:left="720"/>
        <w:rPr>
          <w:rFonts w:asciiTheme="majorHAnsi" w:hAnsiTheme="majorHAnsi"/>
          <w:color w:val="FF0000"/>
          <w:sz w:val="24"/>
          <w:szCs w:val="24"/>
        </w:rPr>
      </w:pPr>
      <w:r w:rsidRPr="007A1CCC">
        <w:rPr>
          <w:rFonts w:asciiTheme="majorHAnsi" w:hAnsiTheme="majorHAnsi"/>
          <w:color w:val="FF0000"/>
          <w:sz w:val="24"/>
          <w:szCs w:val="24"/>
        </w:rPr>
        <w:t>Here there would be an interactive component where the user enters the mean for a Poisson distribution. What is plotted is a histogram of counts from 1000 random simulations.</w:t>
      </w:r>
    </w:p>
    <w:p w14:paraId="2948AF2F" w14:textId="0F4296C0" w:rsidR="00850CC3" w:rsidRPr="007A1CCC" w:rsidRDefault="00850CC3">
      <w:pPr>
        <w:rPr>
          <w:rFonts w:asciiTheme="majorHAnsi" w:hAnsiTheme="majorHAnsi"/>
          <w:sz w:val="24"/>
          <w:szCs w:val="24"/>
        </w:rPr>
      </w:pPr>
      <w:r w:rsidRPr="007A1CCC">
        <w:rPr>
          <w:rFonts w:asciiTheme="majorHAnsi" w:hAnsiTheme="majorHAnsi"/>
          <w:sz w:val="24"/>
          <w:szCs w:val="24"/>
        </w:rPr>
        <w:t xml:space="preserve">As you may have found above, if you set a high enough mean, the Poisson distribution begins to visually resemble a normal distribution (if you didn’t do so earlier enter a large number for the above figure). </w:t>
      </w:r>
      <w:r w:rsidR="002A044D" w:rsidRPr="007A1CCC">
        <w:rPr>
          <w:rFonts w:asciiTheme="majorHAnsi" w:hAnsiTheme="majorHAnsi"/>
          <w:sz w:val="24"/>
          <w:szCs w:val="24"/>
        </w:rPr>
        <w:t xml:space="preserve">Importantly, however, this distribution is not actually normal </w:t>
      </w:r>
      <w:r w:rsidR="002A044D" w:rsidRPr="007A1CCC">
        <w:rPr>
          <w:rFonts w:asciiTheme="majorHAnsi" w:hAnsiTheme="majorHAnsi"/>
          <w:sz w:val="24"/>
          <w:szCs w:val="24"/>
        </w:rPr>
        <w:lastRenderedPageBreak/>
        <w:t>and</w:t>
      </w:r>
      <w:del w:id="39" w:author="Shinichi Nakagawa" w:date="2016-10-08T11:24:00Z">
        <w:r w:rsidR="002A044D" w:rsidRPr="007A1CCC" w:rsidDel="007A1CCC">
          <w:rPr>
            <w:rFonts w:asciiTheme="majorHAnsi" w:hAnsiTheme="majorHAnsi"/>
            <w:sz w:val="24"/>
            <w:szCs w:val="24"/>
          </w:rPr>
          <w:delText xml:space="preserve"> </w:delText>
        </w:r>
      </w:del>
      <w:r w:rsidR="002A044D" w:rsidRPr="007A1CCC">
        <w:rPr>
          <w:rFonts w:asciiTheme="majorHAnsi" w:hAnsiTheme="majorHAnsi"/>
          <w:sz w:val="24"/>
          <w:szCs w:val="24"/>
        </w:rPr>
        <w:t xml:space="preserve"> should not be fit as one because Poisson distributions have the additional property that the variance of the distribution is equal to its mean. </w:t>
      </w:r>
    </w:p>
    <w:p w14:paraId="089DEB2A" w14:textId="245482A7" w:rsidR="002A044D" w:rsidRPr="007A1CCC" w:rsidDel="007A1CCC" w:rsidRDefault="002A044D">
      <w:pPr>
        <w:rPr>
          <w:del w:id="40" w:author="Shinichi Nakagawa" w:date="2016-10-08T11:31:00Z"/>
          <w:rFonts w:asciiTheme="majorHAnsi" w:hAnsiTheme="majorHAnsi"/>
          <w:sz w:val="24"/>
          <w:szCs w:val="24"/>
        </w:rPr>
      </w:pPr>
      <w:del w:id="41" w:author="Shinichi Nakagawa" w:date="2016-10-08T11:31:00Z">
        <w:r w:rsidRPr="007A1CCC" w:rsidDel="007A1CCC">
          <w:rPr>
            <w:rFonts w:asciiTheme="majorHAnsi" w:hAnsiTheme="majorHAnsi"/>
            <w:sz w:val="24"/>
            <w:szCs w:val="24"/>
          </w:rPr>
          <w:delText>In the next steps of this module you’ll first learn more about Binomial and Poisson processes and then how the use of general</w:delText>
        </w:r>
        <w:r w:rsidRPr="007A1CCC" w:rsidDel="007A1CCC">
          <w:rPr>
            <w:rFonts w:asciiTheme="majorHAnsi" w:hAnsiTheme="majorHAnsi"/>
            <w:b/>
            <w:sz w:val="24"/>
            <w:szCs w:val="24"/>
            <w:u w:val="single"/>
          </w:rPr>
          <w:delText>ized</w:delText>
        </w:r>
        <w:r w:rsidRPr="007A1CCC" w:rsidDel="007A1CCC">
          <w:rPr>
            <w:rFonts w:asciiTheme="majorHAnsi" w:hAnsiTheme="majorHAnsi"/>
            <w:sz w:val="24"/>
            <w:szCs w:val="24"/>
          </w:rPr>
          <w:delText xml:space="preserve"> linear mixed-effects models can allow you to address similar questions about labile phenotypes as covered in other modules.</w:delText>
        </w:r>
      </w:del>
    </w:p>
    <w:p w14:paraId="5924FF88" w14:textId="77777777" w:rsidR="007A1CCC" w:rsidRDefault="007A1CCC">
      <w:pPr>
        <w:rPr>
          <w:ins w:id="42" w:author="Shinichi Nakagawa" w:date="2016-10-08T11:31:00Z"/>
          <w:rFonts w:asciiTheme="majorHAnsi" w:hAnsiTheme="majorHAnsi"/>
          <w:sz w:val="24"/>
          <w:szCs w:val="24"/>
        </w:rPr>
      </w:pPr>
    </w:p>
    <w:p w14:paraId="4AFB04D8" w14:textId="3FEAC16E" w:rsidR="006C210C" w:rsidRPr="0070445C" w:rsidRDefault="002A044D">
      <w:pPr>
        <w:rPr>
          <w:ins w:id="43" w:author="Shinichi Nakagawa" w:date="2016-10-08T10:57:00Z"/>
          <w:rFonts w:asciiTheme="majorHAnsi" w:hAnsiTheme="majorHAnsi"/>
          <w:sz w:val="24"/>
          <w:szCs w:val="24"/>
        </w:rPr>
      </w:pPr>
      <w:r w:rsidRPr="007A1CCC">
        <w:rPr>
          <w:rFonts w:asciiTheme="majorHAnsi" w:hAnsiTheme="majorHAnsi"/>
          <w:b/>
          <w:sz w:val="24"/>
          <w:szCs w:val="24"/>
        </w:rPr>
        <w:t xml:space="preserve">Conclusion: </w:t>
      </w:r>
      <w:r w:rsidRPr="0070445C">
        <w:rPr>
          <w:rFonts w:asciiTheme="majorHAnsi" w:hAnsiTheme="majorHAnsi"/>
          <w:sz w:val="24"/>
          <w:szCs w:val="24"/>
        </w:rPr>
        <w:t xml:space="preserve">The underlying biology that generates phenotypes is important to consider, not all biological processes will produce </w:t>
      </w:r>
      <w:del w:id="44" w:author="Shinichi Nakagawa" w:date="2016-10-08T11:31:00Z">
        <w:r w:rsidRPr="0070445C" w:rsidDel="0070445C">
          <w:rPr>
            <w:rFonts w:asciiTheme="majorHAnsi" w:hAnsiTheme="majorHAnsi"/>
            <w:sz w:val="24"/>
            <w:szCs w:val="24"/>
          </w:rPr>
          <w:delText>normally distributed</w:delText>
        </w:r>
      </w:del>
      <w:ins w:id="45" w:author="Shinichi Nakagawa" w:date="2016-10-08T11:31:00Z">
        <w:r w:rsidR="0070445C">
          <w:rPr>
            <w:rFonts w:asciiTheme="majorHAnsi" w:hAnsiTheme="majorHAnsi"/>
            <w:sz w:val="24"/>
            <w:szCs w:val="24"/>
          </w:rPr>
          <w:t>Gaussian</w:t>
        </w:r>
      </w:ins>
      <w:r w:rsidRPr="0070445C">
        <w:rPr>
          <w:rFonts w:asciiTheme="majorHAnsi" w:hAnsiTheme="majorHAnsi"/>
          <w:sz w:val="24"/>
          <w:szCs w:val="24"/>
        </w:rPr>
        <w:t xml:space="preserve"> data. Deciding how you are going to analyze your data requires that you consider how it was generated and this biology will determine the types of analyses you conduct. </w:t>
      </w:r>
    </w:p>
    <w:p w14:paraId="4631AD6C" w14:textId="77777777" w:rsidR="004A6EBB" w:rsidRPr="007A1CCC" w:rsidRDefault="004A6EBB">
      <w:pPr>
        <w:rPr>
          <w:ins w:id="46" w:author="Shinichi Nakagawa" w:date="2016-10-08T10:57:00Z"/>
          <w:rFonts w:asciiTheme="majorHAnsi" w:hAnsiTheme="majorHAnsi"/>
          <w:sz w:val="24"/>
          <w:szCs w:val="24"/>
        </w:rPr>
      </w:pPr>
    </w:p>
    <w:p w14:paraId="39C66D88" w14:textId="77777777" w:rsidR="007A1CCC" w:rsidRPr="007A1CCC" w:rsidRDefault="007A1CCC" w:rsidP="007A1CCC">
      <w:pPr>
        <w:rPr>
          <w:rFonts w:asciiTheme="majorHAnsi" w:hAnsiTheme="majorHAnsi"/>
          <w:b/>
          <w:i/>
          <w:sz w:val="24"/>
          <w:szCs w:val="24"/>
          <w:rPrChange w:id="47" w:author="Shinichi Nakagawa" w:date="2016-10-08T11:28:00Z">
            <w:rPr>
              <w:b/>
              <w:i/>
            </w:rPr>
          </w:rPrChange>
        </w:rPr>
      </w:pPr>
      <w:r w:rsidRPr="007A1CCC">
        <w:rPr>
          <w:rFonts w:asciiTheme="majorHAnsi" w:hAnsiTheme="majorHAnsi"/>
          <w:b/>
          <w:i/>
          <w:sz w:val="24"/>
          <w:szCs w:val="24"/>
          <w:rPrChange w:id="48" w:author="Shinichi Nakagawa" w:date="2016-10-08T11:28:00Z">
            <w:rPr>
              <w:b/>
              <w:i/>
            </w:rPr>
          </w:rPrChange>
        </w:rPr>
        <w:t>Step 2: Introduction to Bernoulli, binomial and Poisson distributions</w:t>
      </w:r>
    </w:p>
    <w:p w14:paraId="0C64D812" w14:textId="77777777" w:rsidR="007A1CCC" w:rsidRPr="007A1CCC" w:rsidRDefault="007A1CCC" w:rsidP="007A1CCC">
      <w:pPr>
        <w:rPr>
          <w:rFonts w:asciiTheme="majorHAnsi" w:hAnsiTheme="majorHAnsi"/>
          <w:sz w:val="24"/>
          <w:szCs w:val="24"/>
          <w:rPrChange w:id="49" w:author="Shinichi Nakagawa" w:date="2016-10-08T11:28:00Z">
            <w:rPr/>
          </w:rPrChange>
        </w:rPr>
      </w:pPr>
    </w:p>
    <w:p w14:paraId="13C1DFF7" w14:textId="77777777" w:rsidR="007A1CCC" w:rsidRPr="007A1CCC" w:rsidRDefault="007A1CCC" w:rsidP="007A1CCC">
      <w:pPr>
        <w:rPr>
          <w:rFonts w:asciiTheme="majorHAnsi" w:hAnsiTheme="majorHAnsi"/>
          <w:sz w:val="24"/>
          <w:szCs w:val="24"/>
          <w:rPrChange w:id="50" w:author="Shinichi Nakagawa" w:date="2016-10-08T11:28:00Z">
            <w:rPr/>
          </w:rPrChange>
        </w:rPr>
      </w:pPr>
      <w:r w:rsidRPr="007A1CCC">
        <w:rPr>
          <w:rFonts w:asciiTheme="majorHAnsi" w:hAnsiTheme="majorHAnsi"/>
          <w:b/>
          <w:sz w:val="24"/>
          <w:szCs w:val="24"/>
          <w:rPrChange w:id="51" w:author="Shinichi Nakagawa" w:date="2016-10-08T11:28:00Z">
            <w:rPr>
              <w:b/>
            </w:rPr>
          </w:rPrChange>
        </w:rPr>
        <w:t xml:space="preserve">Sub-goal: </w:t>
      </w:r>
      <w:r w:rsidRPr="007A1CCC">
        <w:rPr>
          <w:rFonts w:asciiTheme="majorHAnsi" w:hAnsiTheme="majorHAnsi"/>
          <w:sz w:val="24"/>
          <w:szCs w:val="24"/>
          <w:rPrChange w:id="52" w:author="Shinichi Nakagawa" w:date="2016-10-08T11:28:00Z">
            <w:rPr/>
          </w:rPrChange>
        </w:rPr>
        <w:t xml:space="preserve"> to learn statistical properties of the three key non-Gaussian distributions</w:t>
      </w:r>
      <w:del w:id="53" w:author="Shinichi Nakagawa" w:date="2016-10-08T11:34:00Z">
        <w:r w:rsidRPr="007A1CCC" w:rsidDel="0070445C">
          <w:rPr>
            <w:rFonts w:asciiTheme="majorHAnsi" w:hAnsiTheme="majorHAnsi"/>
            <w:sz w:val="24"/>
            <w:szCs w:val="24"/>
            <w:rPrChange w:id="54" w:author="Shinichi Nakagawa" w:date="2016-10-08T11:28:00Z">
              <w:rPr/>
            </w:rPrChange>
          </w:rPr>
          <w:delText xml:space="preserve"> and to understand the concept of the mean-variance relationship and </w:delText>
        </w:r>
      </w:del>
    </w:p>
    <w:p w14:paraId="0FB9CDC4" w14:textId="77777777" w:rsidR="007A1CCC" w:rsidRPr="007A1CCC" w:rsidRDefault="007A1CCC" w:rsidP="007A1CCC">
      <w:pPr>
        <w:rPr>
          <w:rFonts w:asciiTheme="majorHAnsi" w:hAnsiTheme="majorHAnsi"/>
          <w:sz w:val="24"/>
          <w:szCs w:val="24"/>
          <w:rPrChange w:id="55" w:author="Shinichi Nakagawa" w:date="2016-10-08T11:28:00Z">
            <w:rPr/>
          </w:rPrChange>
        </w:rPr>
      </w:pPr>
    </w:p>
    <w:p w14:paraId="6617932B" w14:textId="4410860B" w:rsidR="007A1CCC" w:rsidRPr="007C076D" w:rsidRDefault="007A1CCC" w:rsidP="007A1CCC">
      <w:pPr>
        <w:rPr>
          <w:rFonts w:asciiTheme="majorHAnsi" w:hAnsiTheme="majorHAnsi"/>
          <w:b/>
          <w:sz w:val="24"/>
          <w:szCs w:val="24"/>
        </w:rPr>
      </w:pPr>
      <w:r w:rsidRPr="007C076D">
        <w:rPr>
          <w:rFonts w:asciiTheme="majorHAnsi" w:hAnsiTheme="majorHAnsi"/>
          <w:b/>
          <w:sz w:val="24"/>
          <w:szCs w:val="24"/>
        </w:rPr>
        <w:t xml:space="preserve">Introduction: </w:t>
      </w:r>
      <w:r w:rsidR="0070445C">
        <w:rPr>
          <w:rFonts w:asciiTheme="majorHAnsi" w:hAnsiTheme="majorHAnsi"/>
          <w:sz w:val="24"/>
          <w:szCs w:val="24"/>
        </w:rPr>
        <w:t>In Step 1, we thought about biological scenarios where non-Gaussian data could be produced. T</w:t>
      </w:r>
      <w:r w:rsidR="00014110">
        <w:rPr>
          <w:rFonts w:asciiTheme="majorHAnsi" w:hAnsiTheme="majorHAnsi"/>
          <w:sz w:val="24"/>
          <w:szCs w:val="24"/>
        </w:rPr>
        <w:t>he t</w:t>
      </w:r>
      <w:r w:rsidR="0070445C">
        <w:rPr>
          <w:rFonts w:asciiTheme="majorHAnsi" w:hAnsiTheme="majorHAnsi"/>
          <w:sz w:val="24"/>
          <w:szCs w:val="24"/>
        </w:rPr>
        <w:t xml:space="preserve">hree important types of data are binary, </w:t>
      </w:r>
      <w:r w:rsidR="004354C2">
        <w:rPr>
          <w:rFonts w:asciiTheme="majorHAnsi" w:hAnsiTheme="majorHAnsi"/>
          <w:sz w:val="24"/>
          <w:szCs w:val="24"/>
        </w:rPr>
        <w:t xml:space="preserve">proportional and count data, each of which corresponds to a uniquely </w:t>
      </w:r>
      <w:r w:rsidR="00014110">
        <w:rPr>
          <w:rFonts w:asciiTheme="majorHAnsi" w:hAnsiTheme="majorHAnsi"/>
          <w:sz w:val="24"/>
          <w:szCs w:val="24"/>
        </w:rPr>
        <w:t>named statistical distribution, namely Bernoulli, binomial and Poisson</w:t>
      </w:r>
      <w:r w:rsidR="004354C2">
        <w:rPr>
          <w:rFonts w:asciiTheme="majorHAnsi" w:hAnsiTheme="majorHAnsi"/>
          <w:sz w:val="24"/>
          <w:szCs w:val="24"/>
        </w:rPr>
        <w:t xml:space="preserve">. </w:t>
      </w:r>
      <w:r w:rsidR="007C076D">
        <w:rPr>
          <w:rFonts w:asciiTheme="majorHAnsi" w:hAnsiTheme="majorHAnsi"/>
          <w:sz w:val="24"/>
          <w:szCs w:val="24"/>
        </w:rPr>
        <w:t>Remember that a Gaussian (normal) distribution is characterized by a mean (</w:t>
      </w:r>
      <w:r w:rsidR="007C076D" w:rsidRPr="007C076D">
        <w:rPr>
          <w:rFonts w:asciiTheme="majorHAnsi" w:hAnsiTheme="majorHAnsi"/>
          <w:i/>
          <w:sz w:val="24"/>
          <w:szCs w:val="24"/>
          <w:lang w:val="el-GR"/>
        </w:rPr>
        <w:t>μ</w:t>
      </w:r>
      <w:r w:rsidR="007C076D">
        <w:rPr>
          <w:rFonts w:asciiTheme="majorHAnsi" w:hAnsiTheme="majorHAnsi"/>
          <w:sz w:val="24"/>
          <w:szCs w:val="24"/>
        </w:rPr>
        <w:t>) and a variance (</w:t>
      </w:r>
      <w:r w:rsidR="007C076D" w:rsidRPr="007C076D">
        <w:rPr>
          <w:rFonts w:asciiTheme="majorHAnsi" w:hAnsiTheme="majorHAnsi"/>
          <w:i/>
          <w:sz w:val="24"/>
          <w:szCs w:val="24"/>
        </w:rPr>
        <w:t>V</w:t>
      </w:r>
      <w:r w:rsidR="007C076D">
        <w:rPr>
          <w:rFonts w:asciiTheme="majorHAnsi" w:hAnsiTheme="majorHAnsi"/>
          <w:sz w:val="24"/>
          <w:szCs w:val="24"/>
        </w:rPr>
        <w:t xml:space="preserve">). These </w:t>
      </w:r>
      <w:r w:rsidR="000404D1">
        <w:rPr>
          <w:rFonts w:asciiTheme="majorHAnsi" w:hAnsiTheme="majorHAnsi"/>
          <w:sz w:val="24"/>
          <w:szCs w:val="24"/>
        </w:rPr>
        <w:t xml:space="preserve">two </w:t>
      </w:r>
      <w:r w:rsidR="00014110">
        <w:rPr>
          <w:rFonts w:asciiTheme="majorHAnsi" w:hAnsiTheme="majorHAnsi"/>
          <w:sz w:val="24"/>
          <w:szCs w:val="24"/>
        </w:rPr>
        <w:t xml:space="preserve">quantities </w:t>
      </w:r>
      <w:r w:rsidR="007C076D">
        <w:rPr>
          <w:rFonts w:asciiTheme="majorHAnsi" w:hAnsiTheme="majorHAnsi"/>
          <w:sz w:val="24"/>
          <w:szCs w:val="24"/>
        </w:rPr>
        <w:t xml:space="preserve">are </w:t>
      </w:r>
      <w:r w:rsidR="000404D1">
        <w:rPr>
          <w:rFonts w:asciiTheme="majorHAnsi" w:hAnsiTheme="majorHAnsi"/>
          <w:sz w:val="24"/>
          <w:szCs w:val="24"/>
        </w:rPr>
        <w:t>called statistical parameters for the Gaussian distribution. Statistical parameters for the</w:t>
      </w:r>
      <w:r w:rsidR="007C076D">
        <w:rPr>
          <w:rFonts w:asciiTheme="majorHAnsi" w:hAnsiTheme="majorHAnsi"/>
          <w:sz w:val="24"/>
          <w:szCs w:val="24"/>
        </w:rPr>
        <w:t xml:space="preserve"> t</w:t>
      </w:r>
      <w:r w:rsidR="000404D1">
        <w:rPr>
          <w:rFonts w:asciiTheme="majorHAnsi" w:hAnsiTheme="majorHAnsi"/>
          <w:sz w:val="24"/>
          <w:szCs w:val="24"/>
        </w:rPr>
        <w:t>hree non-Gaussian distributions are not the mean and variance</w:t>
      </w:r>
      <w:r w:rsidR="007D4A9A">
        <w:rPr>
          <w:rFonts w:asciiTheme="majorHAnsi" w:hAnsiTheme="majorHAnsi"/>
          <w:sz w:val="24"/>
          <w:szCs w:val="24"/>
        </w:rPr>
        <w:t xml:space="preserve"> (at least they are not called so)</w:t>
      </w:r>
      <w:r w:rsidR="000404D1">
        <w:rPr>
          <w:rFonts w:asciiTheme="majorHAnsi" w:hAnsiTheme="majorHAnsi"/>
          <w:sz w:val="24"/>
          <w:szCs w:val="24"/>
        </w:rPr>
        <w:t>.</w:t>
      </w:r>
      <w:r w:rsidR="007C076D">
        <w:rPr>
          <w:rFonts w:asciiTheme="majorHAnsi" w:hAnsiTheme="majorHAnsi"/>
          <w:sz w:val="24"/>
          <w:szCs w:val="24"/>
        </w:rPr>
        <w:t xml:space="preserve"> Let’s look at </w:t>
      </w:r>
      <w:r w:rsidR="000404D1">
        <w:rPr>
          <w:rFonts w:asciiTheme="majorHAnsi" w:hAnsiTheme="majorHAnsi"/>
          <w:sz w:val="24"/>
          <w:szCs w:val="24"/>
        </w:rPr>
        <w:t xml:space="preserve">statistical parameters for each non-Gaussian distribution now. </w:t>
      </w:r>
    </w:p>
    <w:p w14:paraId="3175D6F4" w14:textId="35DFEB76" w:rsidR="007A1CCC" w:rsidRDefault="000404D1" w:rsidP="007A1CCC">
      <w:pPr>
        <w:rPr>
          <w:rFonts w:asciiTheme="majorHAnsi" w:hAnsiTheme="majorHAnsi"/>
          <w:sz w:val="24"/>
          <w:szCs w:val="24"/>
        </w:rPr>
      </w:pPr>
      <w:r>
        <w:rPr>
          <w:rFonts w:asciiTheme="majorHAnsi" w:hAnsiTheme="majorHAnsi"/>
          <w:sz w:val="24"/>
          <w:szCs w:val="24"/>
        </w:rPr>
        <w:t xml:space="preserve">A Bernoulli distribution is characterized by only one parameter, </w:t>
      </w:r>
      <w:r w:rsidRPr="000404D1">
        <w:rPr>
          <w:rFonts w:asciiTheme="majorHAnsi" w:hAnsiTheme="majorHAnsi"/>
          <w:i/>
          <w:sz w:val="24"/>
          <w:szCs w:val="24"/>
        </w:rPr>
        <w:t>p</w:t>
      </w:r>
      <w:r>
        <w:rPr>
          <w:rFonts w:asciiTheme="majorHAnsi" w:hAnsiTheme="majorHAnsi"/>
          <w:sz w:val="24"/>
          <w:szCs w:val="24"/>
        </w:rPr>
        <w:t xml:space="preserve">, which is often interpreted as a probability of success. Or more biologically, for example, you can see it as the probability of female offspring (see Step 1). </w:t>
      </w:r>
      <w:r w:rsidR="007D4A9A">
        <w:rPr>
          <w:rFonts w:asciiTheme="majorHAnsi" w:hAnsiTheme="majorHAnsi"/>
          <w:sz w:val="24"/>
          <w:szCs w:val="24"/>
        </w:rPr>
        <w:t>More formally, we can write</w:t>
      </w:r>
      <w:r w:rsidR="00540D5C">
        <w:rPr>
          <w:rFonts w:asciiTheme="majorHAnsi" w:hAnsiTheme="majorHAnsi"/>
          <w:sz w:val="24"/>
          <w:szCs w:val="24"/>
        </w:rPr>
        <w:t xml:space="preserve"> a</w:t>
      </w:r>
      <w:r w:rsidR="007D4A9A">
        <w:rPr>
          <w:rFonts w:asciiTheme="majorHAnsi" w:hAnsiTheme="majorHAnsi"/>
          <w:sz w:val="24"/>
          <w:szCs w:val="24"/>
        </w:rPr>
        <w:t xml:space="preserve"> trait </w:t>
      </w:r>
      <w:r w:rsidR="007D4A9A" w:rsidRPr="007D4A9A">
        <w:rPr>
          <w:rFonts w:asciiTheme="majorHAnsi" w:hAnsiTheme="majorHAnsi"/>
          <w:i/>
          <w:sz w:val="24"/>
          <w:szCs w:val="24"/>
        </w:rPr>
        <w:t>y</w:t>
      </w:r>
      <w:r w:rsidR="00014110">
        <w:rPr>
          <w:rFonts w:asciiTheme="majorHAnsi" w:hAnsiTheme="majorHAnsi"/>
          <w:sz w:val="24"/>
          <w:szCs w:val="24"/>
        </w:rPr>
        <w:t>,</w:t>
      </w:r>
      <w:r w:rsidR="00540D5C">
        <w:rPr>
          <w:rFonts w:asciiTheme="majorHAnsi" w:hAnsiTheme="majorHAnsi"/>
          <w:i/>
          <w:sz w:val="24"/>
          <w:szCs w:val="24"/>
        </w:rPr>
        <w:t xml:space="preserve"> </w:t>
      </w:r>
      <w:r w:rsidR="00540D5C" w:rsidRPr="00014110">
        <w:rPr>
          <w:rFonts w:asciiTheme="majorHAnsi" w:hAnsiTheme="majorHAnsi"/>
          <w:sz w:val="24"/>
          <w:szCs w:val="24"/>
        </w:rPr>
        <w:t>which</w:t>
      </w:r>
      <w:r w:rsidR="007D4A9A">
        <w:rPr>
          <w:rFonts w:asciiTheme="majorHAnsi" w:hAnsiTheme="majorHAnsi"/>
          <w:sz w:val="24"/>
          <w:szCs w:val="24"/>
        </w:rPr>
        <w:t xml:space="preserve"> follows a Bernoulli distribution along with its mean </w:t>
      </w:r>
      <w:ins w:id="56" w:author="Ned Dochtermann" w:date="2016-10-08T09:44:00Z">
        <w:r w:rsidR="0062227F">
          <w:rPr>
            <w:rFonts w:asciiTheme="majorHAnsi" w:hAnsiTheme="majorHAnsi"/>
            <w:sz w:val="24"/>
            <w:szCs w:val="24"/>
          </w:rPr>
          <w:t>(</w:t>
        </w:r>
      </w:ins>
      <w:ins w:id="57" w:author="Ned Dochtermann" w:date="2016-10-08T09:45:00Z">
        <w:r w:rsidR="0062227F">
          <w:rPr>
            <w:rFonts w:asciiTheme="majorHAnsi" w:hAnsiTheme="majorHAnsi"/>
            <w:sz w:val="24"/>
            <w:szCs w:val="24"/>
          </w:rPr>
          <w:t>µ</w:t>
        </w:r>
      </w:ins>
      <w:ins w:id="58" w:author="Ned Dochtermann" w:date="2016-10-08T09:44:00Z">
        <w:r w:rsidR="0062227F">
          <w:rPr>
            <w:rFonts w:asciiTheme="majorHAnsi" w:hAnsiTheme="majorHAnsi"/>
            <w:sz w:val="24"/>
            <w:szCs w:val="24"/>
          </w:rPr>
          <w:t xml:space="preserve">) </w:t>
        </w:r>
      </w:ins>
      <w:r w:rsidR="007D4A9A">
        <w:rPr>
          <w:rFonts w:asciiTheme="majorHAnsi" w:hAnsiTheme="majorHAnsi"/>
          <w:sz w:val="24"/>
          <w:szCs w:val="24"/>
        </w:rPr>
        <w:t>and variance</w:t>
      </w:r>
      <w:ins w:id="59" w:author="Ned Dochtermann" w:date="2016-10-08T09:45:00Z">
        <w:r w:rsidR="0062227F">
          <w:rPr>
            <w:rFonts w:asciiTheme="majorHAnsi" w:hAnsiTheme="majorHAnsi"/>
            <w:sz w:val="24"/>
            <w:szCs w:val="24"/>
          </w:rPr>
          <w:t xml:space="preserve"> (V)</w:t>
        </w:r>
      </w:ins>
      <w:r w:rsidR="007D4A9A">
        <w:rPr>
          <w:rFonts w:asciiTheme="majorHAnsi" w:hAnsiTheme="majorHAnsi"/>
          <w:sz w:val="24"/>
          <w:szCs w:val="24"/>
        </w:rPr>
        <w:t xml:space="preserve"> as: </w:t>
      </w:r>
    </w:p>
    <w:p w14:paraId="4695AED1" w14:textId="55508A3D" w:rsidR="007D4A9A" w:rsidRPr="007D4A9A" w:rsidRDefault="007D4A9A" w:rsidP="007A1CCC">
      <w:pPr>
        <w:rPr>
          <w:rFonts w:asciiTheme="majorHAnsi" w:eastAsiaTheme="minorEastAsia" w:hAnsiTheme="majorHAnsi"/>
          <w:sz w:val="24"/>
          <w:szCs w:val="24"/>
        </w:rPr>
      </w:pPr>
      <m:oMathPara>
        <m:oMath>
          <m:r>
            <w:rPr>
              <w:rFonts w:ascii="Cambria Math" w:hAnsi="Cambria Math"/>
              <w:sz w:val="24"/>
              <w:szCs w:val="24"/>
            </w:rPr>
            <m:t>y ~Bernoulli</m:t>
          </m:r>
          <m:d>
            <m:dPr>
              <m:ctrlPr>
                <w:rPr>
                  <w:rFonts w:ascii="Cambria Math" w:hAnsi="Cambria Math"/>
                  <w:i/>
                  <w:sz w:val="24"/>
                  <w:szCs w:val="24"/>
                </w:rPr>
              </m:ctrlPr>
            </m:dPr>
            <m:e>
              <m:r>
                <w:rPr>
                  <w:rFonts w:ascii="Cambria Math" w:hAnsi="Cambria Math"/>
                  <w:sz w:val="24"/>
                  <w:szCs w:val="24"/>
                </w:rPr>
                <m:t>p</m:t>
              </m:r>
            </m:e>
          </m:d>
        </m:oMath>
      </m:oMathPara>
    </w:p>
    <w:p w14:paraId="42E64E41" w14:textId="2904F9CA" w:rsidR="007D4A9A" w:rsidRPr="007D4A9A" w:rsidRDefault="00540D5C" w:rsidP="007A1CCC">
      <w:pPr>
        <w:rPr>
          <w:rFonts w:asciiTheme="majorHAnsi" w:eastAsiaTheme="minorEastAsia" w:hAnsiTheme="majorHAnsi"/>
          <w:sz w:val="24"/>
          <w:szCs w:val="24"/>
        </w:rPr>
      </w:pPr>
      <m:oMathPara>
        <m:oMath>
          <m:r>
            <w:rPr>
              <w:rFonts w:ascii="Cambria Math" w:eastAsiaTheme="minorEastAsia" w:hAnsi="Cambria Math"/>
              <w:sz w:val="24"/>
              <w:szCs w:val="24"/>
            </w:rPr>
            <m:t>μ=p</m:t>
          </m:r>
        </m:oMath>
      </m:oMathPara>
    </w:p>
    <w:p w14:paraId="15585099" w14:textId="6202471A" w:rsidR="007D4A9A" w:rsidRPr="007D4A9A" w:rsidRDefault="00540D5C" w:rsidP="007A1CCC">
      <w:pPr>
        <w:rPr>
          <w:rFonts w:asciiTheme="majorHAnsi" w:eastAsiaTheme="minorEastAsia" w:hAnsiTheme="majorHAnsi"/>
          <w:sz w:val="24"/>
          <w:szCs w:val="24"/>
        </w:rPr>
      </w:pPr>
      <m:oMathPara>
        <m:oMath>
          <m:r>
            <w:rPr>
              <w:rFonts w:ascii="Cambria Math" w:eastAsiaTheme="minorEastAsia" w:hAnsi="Cambria Math"/>
              <w:sz w:val="24"/>
              <w:szCs w:val="24"/>
            </w:rPr>
            <m:t>V=p(1-p)</m:t>
          </m:r>
        </m:oMath>
      </m:oMathPara>
    </w:p>
    <w:p w14:paraId="507918E0" w14:textId="3C5FD3DE" w:rsidR="007D4A9A" w:rsidRPr="00540D5C" w:rsidRDefault="00540D5C" w:rsidP="007A1CCC">
      <w:pPr>
        <w:rPr>
          <w:rFonts w:asciiTheme="majorHAnsi" w:eastAsiaTheme="minorEastAsia" w:hAnsiTheme="majorHAnsi"/>
          <w:sz w:val="24"/>
          <w:szCs w:val="24"/>
        </w:rPr>
      </w:pPr>
      <w:r w:rsidRPr="00540D5C">
        <w:rPr>
          <w:rFonts w:asciiTheme="majorHAnsi" w:eastAsiaTheme="minorEastAsia" w:hAnsiTheme="majorHAnsi"/>
          <w:sz w:val="24"/>
          <w:szCs w:val="24"/>
        </w:rPr>
        <w:t xml:space="preserve">A </w:t>
      </w:r>
      <w:r>
        <w:rPr>
          <w:rFonts w:asciiTheme="majorHAnsi" w:eastAsiaTheme="minorEastAsia" w:hAnsiTheme="majorHAnsi"/>
          <w:sz w:val="24"/>
          <w:szCs w:val="24"/>
        </w:rPr>
        <w:t xml:space="preserve">binomial distribution has one more statistical parameter, which is </w:t>
      </w:r>
      <w:r w:rsidRPr="00540D5C">
        <w:rPr>
          <w:rFonts w:asciiTheme="majorHAnsi" w:eastAsiaTheme="minorEastAsia" w:hAnsiTheme="majorHAnsi"/>
          <w:i/>
          <w:sz w:val="24"/>
          <w:szCs w:val="24"/>
        </w:rPr>
        <w:t>m</w:t>
      </w:r>
      <w:r w:rsidR="00680248">
        <w:rPr>
          <w:rFonts w:asciiTheme="majorHAnsi" w:eastAsiaTheme="minorEastAsia" w:hAnsiTheme="majorHAnsi"/>
          <w:sz w:val="24"/>
          <w:szCs w:val="24"/>
        </w:rPr>
        <w:t>, the number of trails. A</w:t>
      </w:r>
      <w:r>
        <w:rPr>
          <w:rFonts w:asciiTheme="majorHAnsi" w:eastAsiaTheme="minorEastAsia" w:hAnsiTheme="majorHAnsi"/>
          <w:sz w:val="24"/>
          <w:szCs w:val="24"/>
        </w:rPr>
        <w:t xml:space="preserve"> biological exa</w:t>
      </w:r>
      <w:r w:rsidR="00014110">
        <w:rPr>
          <w:rFonts w:asciiTheme="majorHAnsi" w:eastAsiaTheme="minorEastAsia" w:hAnsiTheme="majorHAnsi"/>
          <w:sz w:val="24"/>
          <w:szCs w:val="24"/>
        </w:rPr>
        <w:t xml:space="preserve">mple is the number of offspring </w:t>
      </w:r>
      <w:r>
        <w:rPr>
          <w:rFonts w:asciiTheme="majorHAnsi" w:eastAsiaTheme="minorEastAsia" w:hAnsiTheme="majorHAnsi"/>
          <w:sz w:val="24"/>
          <w:szCs w:val="24"/>
        </w:rPr>
        <w:t>in a brood</w:t>
      </w:r>
      <w:r w:rsidR="00680248">
        <w:rPr>
          <w:rFonts w:asciiTheme="majorHAnsi" w:eastAsiaTheme="minorEastAsia" w:hAnsiTheme="majorHAnsi"/>
          <w:sz w:val="24"/>
          <w:szCs w:val="24"/>
        </w:rPr>
        <w:t xml:space="preserve"> </w:t>
      </w:r>
      <w:r w:rsidR="00014110">
        <w:rPr>
          <w:rFonts w:asciiTheme="majorHAnsi" w:eastAsiaTheme="minorEastAsia" w:hAnsiTheme="majorHAnsi"/>
          <w:sz w:val="24"/>
          <w:szCs w:val="24"/>
        </w:rPr>
        <w:t xml:space="preserve">(as </w:t>
      </w:r>
      <w:r w:rsidR="00014110" w:rsidRPr="00680248">
        <w:rPr>
          <w:rFonts w:asciiTheme="majorHAnsi" w:eastAsiaTheme="minorEastAsia" w:hAnsiTheme="majorHAnsi"/>
          <w:i/>
          <w:sz w:val="24"/>
          <w:szCs w:val="24"/>
        </w:rPr>
        <w:t>m</w:t>
      </w:r>
      <w:r w:rsidR="00014110">
        <w:rPr>
          <w:rFonts w:asciiTheme="majorHAnsi" w:eastAsiaTheme="minorEastAsia" w:hAnsiTheme="majorHAnsi"/>
          <w:sz w:val="24"/>
          <w:szCs w:val="24"/>
        </w:rPr>
        <w:t xml:space="preserve">) </w:t>
      </w:r>
      <w:r w:rsidR="00680248">
        <w:rPr>
          <w:rFonts w:asciiTheme="majorHAnsi" w:eastAsiaTheme="minorEastAsia" w:hAnsiTheme="majorHAnsi"/>
          <w:sz w:val="24"/>
          <w:szCs w:val="24"/>
        </w:rPr>
        <w:t xml:space="preserve">with the probability of female being </w:t>
      </w:r>
      <w:r w:rsidR="00680248" w:rsidRPr="00680248">
        <w:rPr>
          <w:rFonts w:asciiTheme="majorHAnsi" w:eastAsiaTheme="minorEastAsia" w:hAnsiTheme="majorHAnsi"/>
          <w:i/>
          <w:sz w:val="24"/>
          <w:szCs w:val="24"/>
        </w:rPr>
        <w:t>p</w:t>
      </w:r>
      <w:r w:rsidR="00680248">
        <w:rPr>
          <w:rFonts w:asciiTheme="majorHAnsi" w:eastAsiaTheme="minorEastAsia" w:hAnsiTheme="majorHAnsi"/>
          <w:sz w:val="24"/>
          <w:szCs w:val="24"/>
        </w:rPr>
        <w:t xml:space="preserve">. More formally, we can write a proportional trait, </w:t>
      </w:r>
      <w:r w:rsidR="00680248" w:rsidRPr="00680248">
        <w:rPr>
          <w:rFonts w:asciiTheme="majorHAnsi" w:eastAsiaTheme="minorEastAsia" w:hAnsiTheme="majorHAnsi"/>
          <w:i/>
          <w:sz w:val="24"/>
          <w:szCs w:val="24"/>
        </w:rPr>
        <w:t>y</w:t>
      </w:r>
      <w:r w:rsidR="00680248">
        <w:rPr>
          <w:rFonts w:asciiTheme="majorHAnsi" w:eastAsiaTheme="minorEastAsia" w:hAnsiTheme="majorHAnsi"/>
          <w:sz w:val="24"/>
          <w:szCs w:val="24"/>
        </w:rPr>
        <w:t xml:space="preserve"> as:</w:t>
      </w:r>
    </w:p>
    <w:p w14:paraId="2A9AB89C" w14:textId="4D5BB9D2" w:rsidR="00680248" w:rsidRPr="007D4A9A" w:rsidRDefault="00680248" w:rsidP="00680248">
      <w:pPr>
        <w:rPr>
          <w:rFonts w:asciiTheme="majorHAnsi" w:eastAsiaTheme="minorEastAsia" w:hAnsiTheme="majorHAnsi"/>
          <w:sz w:val="24"/>
          <w:szCs w:val="24"/>
        </w:rPr>
      </w:pPr>
      <m:oMathPara>
        <m:oMath>
          <m:r>
            <w:rPr>
              <w:rFonts w:ascii="Cambria Math" w:hAnsi="Cambria Math"/>
              <w:sz w:val="24"/>
              <w:szCs w:val="24"/>
            </w:rPr>
            <m:t>y ~binomial</m:t>
          </m:r>
          <m:d>
            <m:dPr>
              <m:ctrlPr>
                <w:rPr>
                  <w:rFonts w:ascii="Cambria Math" w:hAnsi="Cambria Math"/>
                  <w:i/>
                  <w:sz w:val="24"/>
                  <w:szCs w:val="24"/>
                </w:rPr>
              </m:ctrlPr>
            </m:dPr>
            <m:e>
              <m:r>
                <w:rPr>
                  <w:rFonts w:ascii="Cambria Math" w:hAnsi="Cambria Math"/>
                  <w:sz w:val="24"/>
                  <w:szCs w:val="24"/>
                </w:rPr>
                <m:t>m, p</m:t>
              </m:r>
            </m:e>
          </m:d>
        </m:oMath>
      </m:oMathPara>
    </w:p>
    <w:p w14:paraId="0CA8F631" w14:textId="5F5DA13B" w:rsidR="00680248" w:rsidRPr="007D4A9A" w:rsidRDefault="00680248" w:rsidP="00680248">
      <w:pPr>
        <w:rPr>
          <w:rFonts w:asciiTheme="majorHAnsi" w:eastAsiaTheme="minorEastAsia" w:hAnsiTheme="majorHAnsi"/>
          <w:sz w:val="24"/>
          <w:szCs w:val="24"/>
        </w:rPr>
      </w:pPr>
      <m:oMathPara>
        <m:oMath>
          <m:r>
            <w:rPr>
              <w:rFonts w:ascii="Cambria Math" w:eastAsiaTheme="minorEastAsia" w:hAnsi="Cambria Math"/>
              <w:sz w:val="24"/>
              <w:szCs w:val="24"/>
            </w:rPr>
            <w:lastRenderedPageBreak/>
            <m:t>μ=mp</m:t>
          </m:r>
        </m:oMath>
      </m:oMathPara>
    </w:p>
    <w:p w14:paraId="48F96E26" w14:textId="25FF3B03" w:rsidR="00680248" w:rsidRPr="007D4A9A" w:rsidRDefault="00680248" w:rsidP="00680248">
      <w:pPr>
        <w:rPr>
          <w:rFonts w:asciiTheme="majorHAnsi" w:eastAsiaTheme="minorEastAsia" w:hAnsiTheme="majorHAnsi"/>
          <w:sz w:val="24"/>
          <w:szCs w:val="24"/>
        </w:rPr>
      </w:pPr>
      <m:oMathPara>
        <m:oMath>
          <m:r>
            <w:rPr>
              <w:rFonts w:ascii="Cambria Math" w:eastAsiaTheme="minorEastAsia" w:hAnsi="Cambria Math"/>
              <w:sz w:val="24"/>
              <w:szCs w:val="24"/>
            </w:rPr>
            <m:t>V=mp(1-p)</m:t>
          </m:r>
        </m:oMath>
      </m:oMathPara>
    </w:p>
    <w:p w14:paraId="790E12D7" w14:textId="74260DED" w:rsidR="004354C2" w:rsidRDefault="00680248" w:rsidP="007A1CCC">
      <w:pPr>
        <w:rPr>
          <w:rFonts w:asciiTheme="majorHAnsi" w:hAnsiTheme="majorHAnsi"/>
          <w:sz w:val="24"/>
          <w:szCs w:val="24"/>
        </w:rPr>
      </w:pPr>
      <w:r>
        <w:rPr>
          <w:rFonts w:asciiTheme="majorHAnsi" w:hAnsiTheme="majorHAnsi"/>
          <w:sz w:val="24"/>
          <w:szCs w:val="24"/>
        </w:rPr>
        <w:t xml:space="preserve">As you can see </w:t>
      </w:r>
      <w:r w:rsidR="007C076D" w:rsidRPr="00540D5C">
        <w:rPr>
          <w:rFonts w:asciiTheme="majorHAnsi" w:hAnsiTheme="majorHAnsi"/>
          <w:sz w:val="24"/>
          <w:szCs w:val="24"/>
        </w:rPr>
        <w:t xml:space="preserve">a Bernoulli distribution is a special case of a binomial distribution </w:t>
      </w:r>
      <w:r>
        <w:rPr>
          <w:rFonts w:asciiTheme="majorHAnsi" w:hAnsiTheme="majorHAnsi"/>
          <w:sz w:val="24"/>
          <w:szCs w:val="24"/>
        </w:rPr>
        <w:t xml:space="preserve">with </w:t>
      </w:r>
      <w:r w:rsidRPr="00680248">
        <w:rPr>
          <w:rFonts w:asciiTheme="majorHAnsi" w:hAnsiTheme="majorHAnsi"/>
          <w:i/>
          <w:sz w:val="24"/>
          <w:szCs w:val="24"/>
        </w:rPr>
        <w:t>m</w:t>
      </w:r>
      <w:r>
        <w:rPr>
          <w:rFonts w:asciiTheme="majorHAnsi" w:hAnsiTheme="majorHAnsi"/>
          <w:sz w:val="24"/>
          <w:szCs w:val="24"/>
        </w:rPr>
        <w:t xml:space="preserve"> being 1. </w:t>
      </w:r>
    </w:p>
    <w:p w14:paraId="2BF5BDBD" w14:textId="4F148825" w:rsidR="004354C2" w:rsidRDefault="00680248" w:rsidP="007A1CCC">
      <w:pPr>
        <w:rPr>
          <w:rFonts w:asciiTheme="majorHAnsi" w:hAnsiTheme="majorHAnsi"/>
          <w:sz w:val="24"/>
          <w:szCs w:val="24"/>
        </w:rPr>
      </w:pPr>
      <w:r>
        <w:rPr>
          <w:rFonts w:asciiTheme="majorHAnsi" w:hAnsiTheme="majorHAnsi"/>
          <w:sz w:val="24"/>
          <w:szCs w:val="24"/>
        </w:rPr>
        <w:t xml:space="preserve">A Poisson distribution has only one statistical parameter like a Bernoulli distribution. This parameter is often called, </w:t>
      </w:r>
      <w:r w:rsidRPr="00680248">
        <w:rPr>
          <w:rFonts w:asciiTheme="majorHAnsi" w:hAnsiTheme="majorHAnsi"/>
          <w:i/>
          <w:sz w:val="24"/>
          <w:szCs w:val="24"/>
          <w:lang w:val="el-GR"/>
        </w:rPr>
        <w:t>λ</w:t>
      </w:r>
      <w:r>
        <w:rPr>
          <w:rFonts w:asciiTheme="majorHAnsi" w:hAnsiTheme="majorHAnsi"/>
          <w:sz w:val="24"/>
          <w:szCs w:val="24"/>
        </w:rPr>
        <w:t xml:space="preserve"> (</w:t>
      </w:r>
      <w:r w:rsidR="0049139A">
        <w:rPr>
          <w:rFonts w:asciiTheme="majorHAnsi" w:hAnsiTheme="majorHAnsi"/>
          <w:sz w:val="24"/>
          <w:szCs w:val="24"/>
        </w:rPr>
        <w:t>termed</w:t>
      </w:r>
      <w:ins w:id="60" w:author="Ned Dochtermann" w:date="2016-10-08T09:45:00Z">
        <w:r w:rsidR="0062227F">
          <w:rPr>
            <w:rFonts w:asciiTheme="majorHAnsi" w:hAnsiTheme="majorHAnsi"/>
            <w:sz w:val="24"/>
            <w:szCs w:val="24"/>
          </w:rPr>
          <w:t xml:space="preserve"> the</w:t>
        </w:r>
      </w:ins>
      <w:r>
        <w:rPr>
          <w:rFonts w:asciiTheme="majorHAnsi" w:hAnsiTheme="majorHAnsi"/>
          <w:sz w:val="24"/>
          <w:szCs w:val="24"/>
        </w:rPr>
        <w:t xml:space="preserve"> </w:t>
      </w:r>
      <w:r w:rsidR="0049139A">
        <w:rPr>
          <w:rFonts w:asciiTheme="majorHAnsi" w:hAnsiTheme="majorHAnsi"/>
          <w:sz w:val="24"/>
          <w:szCs w:val="24"/>
        </w:rPr>
        <w:t>‘</w:t>
      </w:r>
      <w:r>
        <w:rPr>
          <w:rFonts w:asciiTheme="majorHAnsi" w:hAnsiTheme="majorHAnsi"/>
          <w:sz w:val="24"/>
          <w:szCs w:val="24"/>
        </w:rPr>
        <w:t>rate</w:t>
      </w:r>
      <w:r w:rsidR="0049139A">
        <w:rPr>
          <w:rFonts w:asciiTheme="majorHAnsi" w:hAnsiTheme="majorHAnsi"/>
          <w:sz w:val="24"/>
          <w:szCs w:val="24"/>
        </w:rPr>
        <w:t>’</w:t>
      </w:r>
      <w:r>
        <w:rPr>
          <w:rFonts w:asciiTheme="majorHAnsi" w:hAnsiTheme="majorHAnsi"/>
          <w:sz w:val="24"/>
          <w:szCs w:val="24"/>
        </w:rPr>
        <w:t xml:space="preserve"> parameter). </w:t>
      </w:r>
      <w:r w:rsidR="0049139A">
        <w:rPr>
          <w:rFonts w:asciiTheme="majorHAnsi" w:hAnsiTheme="majorHAnsi"/>
          <w:sz w:val="24"/>
          <w:szCs w:val="24"/>
        </w:rPr>
        <w:t xml:space="preserve"> We can formally write a count trait following a Poisson distribution as:</w:t>
      </w:r>
    </w:p>
    <w:p w14:paraId="4DD33F09" w14:textId="4462A8A3" w:rsidR="0049139A" w:rsidRPr="007D4A9A" w:rsidRDefault="0049139A" w:rsidP="0049139A">
      <w:pPr>
        <w:rPr>
          <w:rFonts w:asciiTheme="majorHAnsi" w:eastAsiaTheme="minorEastAsia" w:hAnsiTheme="majorHAnsi"/>
          <w:sz w:val="24"/>
          <w:szCs w:val="24"/>
        </w:rPr>
      </w:pPr>
      <m:oMathPara>
        <m:oMath>
          <m:r>
            <w:rPr>
              <w:rFonts w:ascii="Cambria Math" w:hAnsi="Cambria Math"/>
              <w:sz w:val="24"/>
              <w:szCs w:val="24"/>
            </w:rPr>
            <m:t>y ~Poisson</m:t>
          </m:r>
          <m:d>
            <m:dPr>
              <m:ctrlPr>
                <w:rPr>
                  <w:rFonts w:ascii="Cambria Math" w:hAnsi="Cambria Math"/>
                  <w:i/>
                  <w:sz w:val="24"/>
                  <w:szCs w:val="24"/>
                </w:rPr>
              </m:ctrlPr>
            </m:dPr>
            <m:e>
              <m:r>
                <w:rPr>
                  <w:rFonts w:ascii="Cambria Math" w:hAnsi="Cambria Math"/>
                  <w:sz w:val="24"/>
                  <w:szCs w:val="24"/>
                </w:rPr>
                <m:t>λ</m:t>
              </m:r>
            </m:e>
          </m:d>
        </m:oMath>
      </m:oMathPara>
    </w:p>
    <w:p w14:paraId="3C261463" w14:textId="17EC47CA" w:rsidR="0049139A" w:rsidRPr="007D4A9A" w:rsidRDefault="0049139A" w:rsidP="0049139A">
      <w:pPr>
        <w:rPr>
          <w:rFonts w:asciiTheme="majorHAnsi" w:eastAsiaTheme="minorEastAsia" w:hAnsiTheme="majorHAnsi"/>
          <w:sz w:val="24"/>
          <w:szCs w:val="24"/>
        </w:rPr>
      </w:pPr>
      <m:oMathPara>
        <m:oMath>
          <m:r>
            <w:rPr>
              <w:rFonts w:ascii="Cambria Math" w:eastAsiaTheme="minorEastAsia" w:hAnsi="Cambria Math"/>
              <w:sz w:val="24"/>
              <w:szCs w:val="24"/>
            </w:rPr>
            <m:t>μ=λ</m:t>
          </m:r>
        </m:oMath>
      </m:oMathPara>
    </w:p>
    <w:p w14:paraId="1BE8E4D2" w14:textId="0D7FD57A" w:rsidR="0049139A" w:rsidRPr="007D4A9A" w:rsidRDefault="0049139A" w:rsidP="0049139A">
      <w:pPr>
        <w:rPr>
          <w:rFonts w:asciiTheme="majorHAnsi" w:eastAsiaTheme="minorEastAsia" w:hAnsiTheme="majorHAnsi"/>
          <w:sz w:val="24"/>
          <w:szCs w:val="24"/>
        </w:rPr>
      </w:pPr>
      <m:oMathPara>
        <m:oMath>
          <m:r>
            <w:rPr>
              <w:rFonts w:ascii="Cambria Math" w:eastAsiaTheme="minorEastAsia" w:hAnsi="Cambria Math"/>
              <w:sz w:val="24"/>
              <w:szCs w:val="24"/>
            </w:rPr>
            <m:t>V=λ</m:t>
          </m:r>
        </m:oMath>
      </m:oMathPara>
    </w:p>
    <w:p w14:paraId="56A945AD" w14:textId="2A3F4284" w:rsidR="00680248" w:rsidRDefault="0049139A" w:rsidP="007A1CCC">
      <w:pPr>
        <w:rPr>
          <w:rFonts w:asciiTheme="majorHAnsi" w:hAnsiTheme="majorHAnsi"/>
          <w:sz w:val="24"/>
          <w:szCs w:val="24"/>
        </w:rPr>
      </w:pPr>
      <w:r>
        <w:rPr>
          <w:rFonts w:asciiTheme="majorHAnsi" w:hAnsiTheme="majorHAnsi"/>
          <w:sz w:val="24"/>
          <w:szCs w:val="24"/>
        </w:rPr>
        <w:t xml:space="preserve">As you can see, the mean equals the variance in a Poisson distribution. Also, for both Bernoulli and binomial distributions, the mean and variance are also tightly related. In fact, a </w:t>
      </w:r>
      <w:r w:rsidR="00014110">
        <w:rPr>
          <w:rFonts w:asciiTheme="majorHAnsi" w:hAnsiTheme="majorHAnsi"/>
          <w:sz w:val="24"/>
          <w:szCs w:val="24"/>
        </w:rPr>
        <w:t>unique</w:t>
      </w:r>
      <w:r>
        <w:rPr>
          <w:rFonts w:asciiTheme="majorHAnsi" w:hAnsiTheme="majorHAnsi"/>
          <w:sz w:val="24"/>
          <w:szCs w:val="24"/>
        </w:rPr>
        <w:t xml:space="preserve"> feature of a Gaussian distribution is </w:t>
      </w:r>
      <w:r w:rsidR="00D75B61">
        <w:rPr>
          <w:rFonts w:asciiTheme="majorHAnsi" w:hAnsiTheme="majorHAnsi"/>
          <w:sz w:val="24"/>
          <w:szCs w:val="24"/>
        </w:rPr>
        <w:t>non-existence</w:t>
      </w:r>
      <w:r>
        <w:rPr>
          <w:rFonts w:asciiTheme="majorHAnsi" w:hAnsiTheme="majorHAnsi"/>
          <w:sz w:val="24"/>
          <w:szCs w:val="24"/>
        </w:rPr>
        <w:t xml:space="preserve"> of the relationship between the mean and variance. Non-Gaussian distributions, in general, have, what is called, </w:t>
      </w:r>
      <w:del w:id="61" w:author="Ned Dochtermann" w:date="2016-10-08T09:46:00Z">
        <w:r w:rsidDel="0062227F">
          <w:rPr>
            <w:rFonts w:asciiTheme="majorHAnsi" w:hAnsiTheme="majorHAnsi"/>
            <w:sz w:val="24"/>
            <w:szCs w:val="24"/>
          </w:rPr>
          <w:delText xml:space="preserve">the </w:delText>
        </w:r>
      </w:del>
      <w:ins w:id="62" w:author="Ned Dochtermann" w:date="2016-10-08T09:46:00Z">
        <w:r w:rsidR="0062227F">
          <w:rPr>
            <w:rFonts w:asciiTheme="majorHAnsi" w:hAnsiTheme="majorHAnsi"/>
            <w:sz w:val="24"/>
            <w:szCs w:val="24"/>
          </w:rPr>
          <w:t>a</w:t>
        </w:r>
        <w:r w:rsidR="0062227F">
          <w:rPr>
            <w:rFonts w:asciiTheme="majorHAnsi" w:hAnsiTheme="majorHAnsi"/>
            <w:sz w:val="24"/>
            <w:szCs w:val="24"/>
          </w:rPr>
          <w:t xml:space="preserve"> </w:t>
        </w:r>
      </w:ins>
      <w:r>
        <w:rPr>
          <w:rFonts w:asciiTheme="majorHAnsi" w:hAnsiTheme="majorHAnsi"/>
          <w:sz w:val="24"/>
          <w:szCs w:val="24"/>
        </w:rPr>
        <w:t xml:space="preserve">mean-variance relationship. </w:t>
      </w:r>
      <w:r w:rsidR="00D75B61">
        <w:rPr>
          <w:rFonts w:asciiTheme="majorHAnsi" w:hAnsiTheme="majorHAnsi"/>
          <w:sz w:val="24"/>
          <w:szCs w:val="24"/>
        </w:rPr>
        <w:t xml:space="preserve">It may be interesting to note that a binomial distribution becomes a form of a Poisson distribution when </w:t>
      </w:r>
      <w:r w:rsidR="00D75B61" w:rsidRPr="00D75B61">
        <w:rPr>
          <w:rFonts w:asciiTheme="majorHAnsi" w:hAnsiTheme="majorHAnsi"/>
          <w:i/>
          <w:sz w:val="24"/>
          <w:szCs w:val="24"/>
        </w:rPr>
        <w:t>p</w:t>
      </w:r>
      <w:r w:rsidR="00D75B61">
        <w:rPr>
          <w:rFonts w:asciiTheme="majorHAnsi" w:hAnsiTheme="majorHAnsi"/>
          <w:sz w:val="24"/>
          <w:szCs w:val="24"/>
        </w:rPr>
        <w:t xml:space="preserve"> is very small because.</w:t>
      </w:r>
    </w:p>
    <w:p w14:paraId="7C2D5334" w14:textId="2D26681F" w:rsidR="0049139A" w:rsidRPr="007A1CCC" w:rsidRDefault="00D75B61" w:rsidP="007A1CCC">
      <w:pPr>
        <w:rPr>
          <w:rFonts w:asciiTheme="majorHAnsi" w:hAnsiTheme="majorHAnsi"/>
          <w:sz w:val="24"/>
          <w:szCs w:val="24"/>
          <w:rPrChange w:id="63" w:author="Shinichi Nakagawa" w:date="2016-10-08T11:28:00Z">
            <w:rPr/>
          </w:rPrChange>
        </w:rPr>
      </w:pPr>
      <m:oMathPara>
        <m:oMath>
          <m:r>
            <w:rPr>
              <w:rFonts w:ascii="Cambria Math" w:eastAsiaTheme="minorEastAsia" w:hAnsi="Cambria Math"/>
              <w:sz w:val="24"/>
              <w:szCs w:val="24"/>
            </w:rPr>
            <m:t>V=mp</m:t>
          </m:r>
          <m:d>
            <m:dPr>
              <m:ctrlPr>
                <w:rPr>
                  <w:rFonts w:ascii="Cambria Math" w:eastAsiaTheme="minorEastAsia" w:hAnsi="Cambria Math"/>
                  <w:i/>
                  <w:sz w:val="24"/>
                  <w:szCs w:val="24"/>
                </w:rPr>
              </m:ctrlPr>
            </m:dPr>
            <m:e>
              <m:r>
                <w:rPr>
                  <w:rFonts w:ascii="Cambria Math" w:eastAsiaTheme="minorEastAsia" w:hAnsi="Cambria Math"/>
                  <w:sz w:val="24"/>
                  <w:szCs w:val="24"/>
                </w:rPr>
                <m:t>1-p</m:t>
              </m:r>
            </m:e>
          </m:d>
          <m:r>
            <w:rPr>
              <w:rFonts w:ascii="Cambria Math" w:eastAsiaTheme="minorEastAsia" w:hAnsi="Cambria Math"/>
              <w:sz w:val="24"/>
              <w:szCs w:val="24"/>
            </w:rPr>
            <m:t>≈mp=μ</m:t>
          </m:r>
        </m:oMath>
      </m:oMathPara>
    </w:p>
    <w:p w14:paraId="10C40B8F" w14:textId="1E99B7AF" w:rsidR="007A1CCC" w:rsidRPr="00D75B61" w:rsidRDefault="007A1CCC" w:rsidP="007A1CCC">
      <w:pPr>
        <w:rPr>
          <w:rFonts w:asciiTheme="majorHAnsi" w:hAnsiTheme="majorHAnsi"/>
          <w:sz w:val="24"/>
          <w:szCs w:val="24"/>
          <w:rPrChange w:id="64" w:author="Shinichi Nakagawa" w:date="2016-10-08T11:28:00Z">
            <w:rPr/>
          </w:rPrChange>
        </w:rPr>
      </w:pPr>
      <w:r w:rsidRPr="007A1CCC">
        <w:rPr>
          <w:rFonts w:asciiTheme="majorHAnsi" w:eastAsia="Times New Roman" w:hAnsiTheme="majorHAnsi" w:cs="Times New Roman"/>
          <w:b/>
          <w:bCs/>
          <w:sz w:val="24"/>
          <w:szCs w:val="24"/>
          <w:rPrChange w:id="65" w:author="Shinichi Nakagawa" w:date="2016-10-08T11:28:00Z">
            <w:rPr>
              <w:rFonts w:eastAsia="Times New Roman" w:cs="Times New Roman"/>
              <w:b/>
              <w:bCs/>
            </w:rPr>
          </w:rPrChange>
        </w:rPr>
        <w:t xml:space="preserve">Exercise:  </w:t>
      </w:r>
      <w:r w:rsidR="00D75B61">
        <w:rPr>
          <w:rFonts w:asciiTheme="majorHAnsi" w:eastAsia="Times New Roman" w:hAnsiTheme="majorHAnsi" w:cs="Times New Roman"/>
          <w:bCs/>
          <w:sz w:val="24"/>
          <w:szCs w:val="24"/>
        </w:rPr>
        <w:t xml:space="preserve">We explore the mean-variance relationship for Bernoulli distributions with </w:t>
      </w:r>
      <w:r w:rsidR="00D75B61" w:rsidRPr="00D75B61">
        <w:rPr>
          <w:rFonts w:asciiTheme="majorHAnsi" w:eastAsia="Times New Roman" w:hAnsiTheme="majorHAnsi" w:cs="Times New Roman"/>
          <w:bCs/>
          <w:i/>
          <w:sz w:val="24"/>
          <w:szCs w:val="24"/>
        </w:rPr>
        <w:t>p</w:t>
      </w:r>
      <w:r w:rsidR="00D75B61">
        <w:rPr>
          <w:rFonts w:asciiTheme="majorHAnsi" w:eastAsia="Times New Roman" w:hAnsiTheme="majorHAnsi" w:cs="Times New Roman"/>
          <w:bCs/>
          <w:sz w:val="24"/>
          <w:szCs w:val="24"/>
        </w:rPr>
        <w:t xml:space="preserve"> ranging from 0 to 1. </w:t>
      </w:r>
    </w:p>
    <w:p w14:paraId="649391BB" w14:textId="49A830A2" w:rsidR="00D75B61" w:rsidRPr="00D75B61" w:rsidRDefault="00D75B61" w:rsidP="00D75B61">
      <w:pPr>
        <w:ind w:left="720"/>
        <w:rPr>
          <w:rFonts w:asciiTheme="majorHAnsi" w:hAnsiTheme="majorHAnsi"/>
          <w:color w:val="FF0000"/>
          <w:sz w:val="24"/>
          <w:szCs w:val="24"/>
        </w:rPr>
      </w:pPr>
      <w:r w:rsidRPr="00D75B61">
        <w:rPr>
          <w:rFonts w:asciiTheme="majorHAnsi" w:hAnsiTheme="majorHAnsi"/>
          <w:color w:val="FF0000"/>
          <w:sz w:val="24"/>
          <w:szCs w:val="24"/>
        </w:rPr>
        <w:t xml:space="preserve">Here there </w:t>
      </w:r>
      <w:r>
        <w:rPr>
          <w:rFonts w:asciiTheme="majorHAnsi" w:hAnsiTheme="majorHAnsi"/>
          <w:color w:val="FF0000"/>
          <w:sz w:val="24"/>
          <w:szCs w:val="24"/>
        </w:rPr>
        <w:t>have an interactive component simulating 10000</w:t>
      </w:r>
      <w:r w:rsidR="005F7D70">
        <w:rPr>
          <w:rFonts w:asciiTheme="majorHAnsi" w:hAnsiTheme="majorHAnsi"/>
          <w:color w:val="FF0000"/>
          <w:sz w:val="24"/>
          <w:szCs w:val="24"/>
        </w:rPr>
        <w:t xml:space="preserve"> (a lot)</w:t>
      </w:r>
      <w:r>
        <w:rPr>
          <w:rFonts w:asciiTheme="majorHAnsi" w:hAnsiTheme="majorHAnsi"/>
          <w:color w:val="FF0000"/>
          <w:sz w:val="24"/>
          <w:szCs w:val="24"/>
        </w:rPr>
        <w:t xml:space="preserve"> outcomes of Bernoulli trials </w:t>
      </w:r>
      <w:r w:rsidR="005F7D70">
        <w:rPr>
          <w:rFonts w:asciiTheme="majorHAnsi" w:hAnsiTheme="majorHAnsi"/>
          <w:color w:val="FF0000"/>
          <w:sz w:val="24"/>
          <w:szCs w:val="24"/>
        </w:rPr>
        <w:t>with different p and plotting. 7</w:t>
      </w:r>
      <w:r>
        <w:rPr>
          <w:rFonts w:asciiTheme="majorHAnsi" w:hAnsiTheme="majorHAnsi"/>
          <w:color w:val="FF0000"/>
          <w:sz w:val="24"/>
          <w:szCs w:val="24"/>
        </w:rPr>
        <w:t xml:space="preserve"> different ps?</w:t>
      </w:r>
      <w:r w:rsidR="005F7D70">
        <w:rPr>
          <w:rFonts w:asciiTheme="majorHAnsi" w:hAnsiTheme="majorHAnsi"/>
          <w:color w:val="FF0000"/>
          <w:sz w:val="24"/>
          <w:szCs w:val="24"/>
        </w:rPr>
        <w:t xml:space="preserve"> (0, 0.1, 0.3, 0.5, 0.7, 0.9, 1)</w:t>
      </w:r>
      <w:r w:rsidR="00014110">
        <w:rPr>
          <w:rFonts w:asciiTheme="majorHAnsi" w:hAnsiTheme="majorHAnsi"/>
          <w:color w:val="FF0000"/>
          <w:sz w:val="24"/>
          <w:szCs w:val="24"/>
        </w:rPr>
        <w:t xml:space="preserve">. It would be good to plot these separately and also plot means and varainces </w:t>
      </w:r>
    </w:p>
    <w:p w14:paraId="4BFC3A46" w14:textId="5BC7051F" w:rsidR="007A1CCC" w:rsidRDefault="00D75B61" w:rsidP="007A1CCC">
      <w:pPr>
        <w:rPr>
          <w:rFonts w:asciiTheme="majorHAnsi" w:hAnsiTheme="majorHAnsi"/>
          <w:sz w:val="24"/>
          <w:szCs w:val="24"/>
        </w:rPr>
      </w:pPr>
      <w:r>
        <w:rPr>
          <w:rFonts w:asciiTheme="majorHAnsi" w:hAnsiTheme="majorHAnsi"/>
          <w:sz w:val="24"/>
          <w:szCs w:val="24"/>
        </w:rPr>
        <w:t xml:space="preserve">We now do the same for Poisson </w:t>
      </w:r>
      <w:r w:rsidR="005F7D70">
        <w:rPr>
          <w:rFonts w:asciiTheme="majorHAnsi" w:hAnsiTheme="majorHAnsi"/>
          <w:sz w:val="24"/>
          <w:szCs w:val="24"/>
        </w:rPr>
        <w:t>distributions varying between 0.5 and 100</w:t>
      </w:r>
    </w:p>
    <w:p w14:paraId="4155FD5C" w14:textId="545E824E" w:rsidR="005F7D70" w:rsidRPr="00D75B61" w:rsidRDefault="005F7D70" w:rsidP="005F7D70">
      <w:pPr>
        <w:ind w:left="720"/>
        <w:rPr>
          <w:rFonts w:asciiTheme="majorHAnsi" w:hAnsiTheme="majorHAnsi"/>
          <w:color w:val="FF0000"/>
          <w:sz w:val="24"/>
          <w:szCs w:val="24"/>
        </w:rPr>
      </w:pPr>
      <w:r w:rsidRPr="00D75B61">
        <w:rPr>
          <w:rFonts w:asciiTheme="majorHAnsi" w:hAnsiTheme="majorHAnsi"/>
          <w:color w:val="FF0000"/>
          <w:sz w:val="24"/>
          <w:szCs w:val="24"/>
        </w:rPr>
        <w:t xml:space="preserve">Here there </w:t>
      </w:r>
      <w:r>
        <w:rPr>
          <w:rFonts w:asciiTheme="majorHAnsi" w:hAnsiTheme="majorHAnsi"/>
          <w:color w:val="FF0000"/>
          <w:sz w:val="24"/>
          <w:szCs w:val="24"/>
        </w:rPr>
        <w:t xml:space="preserve">have an interactive component simulating 10000 (a lot) outcomes of Poisson trials with different </w:t>
      </w:r>
      <w:r w:rsidRPr="00680248">
        <w:rPr>
          <w:rFonts w:asciiTheme="majorHAnsi" w:hAnsiTheme="majorHAnsi"/>
          <w:i/>
          <w:sz w:val="24"/>
          <w:szCs w:val="24"/>
          <w:lang w:val="el-GR"/>
        </w:rPr>
        <w:t>λ</w:t>
      </w:r>
      <w:r>
        <w:rPr>
          <w:rFonts w:asciiTheme="majorHAnsi" w:hAnsiTheme="majorHAnsi"/>
          <w:color w:val="FF0000"/>
          <w:sz w:val="24"/>
          <w:szCs w:val="24"/>
        </w:rPr>
        <w:t xml:space="preserve"> and plotting. 8 different </w:t>
      </w:r>
      <w:r w:rsidRPr="00680248">
        <w:rPr>
          <w:rFonts w:asciiTheme="majorHAnsi" w:hAnsiTheme="majorHAnsi"/>
          <w:i/>
          <w:sz w:val="24"/>
          <w:szCs w:val="24"/>
          <w:lang w:val="el-GR"/>
        </w:rPr>
        <w:t>λ</w:t>
      </w:r>
      <w:r>
        <w:rPr>
          <w:rFonts w:asciiTheme="majorHAnsi" w:hAnsiTheme="majorHAnsi"/>
          <w:color w:val="FF0000"/>
          <w:sz w:val="24"/>
          <w:szCs w:val="24"/>
        </w:rPr>
        <w:t>s? (0.5, 1, 3, 5, 7, 10, 20, 100)</w:t>
      </w:r>
      <w:r w:rsidR="00014110">
        <w:rPr>
          <w:rFonts w:asciiTheme="majorHAnsi" w:hAnsiTheme="majorHAnsi"/>
          <w:color w:val="FF0000"/>
          <w:sz w:val="24"/>
          <w:szCs w:val="24"/>
        </w:rPr>
        <w:t>; the same as above</w:t>
      </w:r>
    </w:p>
    <w:p w14:paraId="28FFE226" w14:textId="77777777" w:rsidR="00D75B61" w:rsidRDefault="00D75B61" w:rsidP="007A1CCC">
      <w:pPr>
        <w:rPr>
          <w:rFonts w:asciiTheme="majorHAnsi" w:hAnsiTheme="majorHAnsi"/>
          <w:sz w:val="24"/>
          <w:szCs w:val="24"/>
        </w:rPr>
      </w:pPr>
    </w:p>
    <w:p w14:paraId="0562B82F" w14:textId="77777777" w:rsidR="007A1CCC" w:rsidRPr="000B491D" w:rsidRDefault="007A1CCC" w:rsidP="007A1CCC">
      <w:pPr>
        <w:rPr>
          <w:rFonts w:asciiTheme="majorHAnsi" w:hAnsiTheme="majorHAnsi"/>
          <w:b/>
          <w:i/>
          <w:sz w:val="24"/>
          <w:szCs w:val="24"/>
        </w:rPr>
      </w:pPr>
      <w:commentRangeStart w:id="66"/>
      <w:r w:rsidRPr="000B491D">
        <w:rPr>
          <w:rFonts w:asciiTheme="majorHAnsi" w:hAnsiTheme="majorHAnsi"/>
          <w:b/>
          <w:i/>
          <w:sz w:val="24"/>
          <w:szCs w:val="24"/>
        </w:rPr>
        <w:t xml:space="preserve">Step 3: </w:t>
      </w:r>
      <w:commentRangeEnd w:id="66"/>
      <w:r w:rsidR="000B491D">
        <w:rPr>
          <w:rStyle w:val="CommentReference"/>
        </w:rPr>
        <w:commentReference w:id="66"/>
      </w:r>
      <w:r w:rsidRPr="000B491D">
        <w:rPr>
          <w:rFonts w:asciiTheme="majorHAnsi" w:hAnsiTheme="majorHAnsi"/>
          <w:b/>
          <w:i/>
          <w:sz w:val="24"/>
          <w:szCs w:val="24"/>
        </w:rPr>
        <w:t>Introduction to generalized linear mixed-effect models (GLMMs)</w:t>
      </w:r>
    </w:p>
    <w:p w14:paraId="374083D2" w14:textId="77777777" w:rsidR="007A1CCC" w:rsidRPr="000B491D" w:rsidRDefault="007A1CCC" w:rsidP="007A1CCC">
      <w:pPr>
        <w:rPr>
          <w:rFonts w:asciiTheme="majorHAnsi" w:hAnsiTheme="majorHAnsi"/>
          <w:sz w:val="24"/>
          <w:szCs w:val="24"/>
        </w:rPr>
      </w:pPr>
    </w:p>
    <w:p w14:paraId="410DD13A" w14:textId="281EDAC0" w:rsidR="007A1CCC" w:rsidRPr="000B491D" w:rsidRDefault="007A1CCC" w:rsidP="007A1CCC">
      <w:pPr>
        <w:rPr>
          <w:rFonts w:asciiTheme="majorHAnsi" w:hAnsiTheme="majorHAnsi"/>
          <w:sz w:val="24"/>
          <w:szCs w:val="24"/>
        </w:rPr>
      </w:pPr>
      <w:r w:rsidRPr="000B491D">
        <w:rPr>
          <w:rFonts w:asciiTheme="majorHAnsi" w:hAnsiTheme="majorHAnsi"/>
          <w:b/>
          <w:sz w:val="24"/>
          <w:szCs w:val="24"/>
        </w:rPr>
        <w:lastRenderedPageBreak/>
        <w:t xml:space="preserve">Sub-goal: </w:t>
      </w:r>
      <w:r w:rsidRPr="000B491D">
        <w:rPr>
          <w:rFonts w:asciiTheme="majorHAnsi" w:hAnsiTheme="majorHAnsi"/>
          <w:sz w:val="24"/>
          <w:szCs w:val="24"/>
        </w:rPr>
        <w:t xml:space="preserve">to understand the idea of the link and inverse link function and overdispersion and how (dis)similar it is to model Gaussian and non-Gaussian traits </w:t>
      </w:r>
    </w:p>
    <w:p w14:paraId="4A2071EA" w14:textId="77777777" w:rsidR="007A1CCC" w:rsidRPr="007A1CCC" w:rsidRDefault="007A1CCC" w:rsidP="007A1CCC">
      <w:pPr>
        <w:rPr>
          <w:rFonts w:asciiTheme="majorHAnsi" w:hAnsiTheme="majorHAnsi"/>
          <w:sz w:val="24"/>
          <w:szCs w:val="24"/>
        </w:rPr>
      </w:pPr>
    </w:p>
    <w:p w14:paraId="59BF01A9" w14:textId="53900F16" w:rsidR="007A1CCC" w:rsidRPr="00CC58C1" w:rsidRDefault="00CC58C1" w:rsidP="007A1CCC">
      <w:pPr>
        <w:rPr>
          <w:rFonts w:asciiTheme="majorHAnsi" w:hAnsiTheme="majorHAnsi"/>
          <w:sz w:val="24"/>
          <w:szCs w:val="24"/>
        </w:rPr>
      </w:pPr>
      <w:r>
        <w:rPr>
          <w:rFonts w:asciiTheme="majorHAnsi" w:hAnsiTheme="majorHAnsi"/>
          <w:b/>
          <w:sz w:val="24"/>
          <w:szCs w:val="24"/>
        </w:rPr>
        <w:t xml:space="preserve">Introduction: </w:t>
      </w:r>
      <w:r w:rsidRPr="00CC58C1">
        <w:rPr>
          <w:rFonts w:asciiTheme="majorHAnsi" w:hAnsiTheme="majorHAnsi"/>
          <w:sz w:val="24"/>
          <w:szCs w:val="24"/>
        </w:rPr>
        <w:t xml:space="preserve">In </w:t>
      </w:r>
      <w:r>
        <w:rPr>
          <w:rFonts w:asciiTheme="majorHAnsi" w:hAnsiTheme="majorHAnsi"/>
          <w:sz w:val="24"/>
          <w:szCs w:val="24"/>
        </w:rPr>
        <w:t xml:space="preserve">other modules, we assumed </w:t>
      </w:r>
      <w:r w:rsidR="005C388C">
        <w:rPr>
          <w:rFonts w:asciiTheme="majorHAnsi" w:hAnsiTheme="majorHAnsi"/>
          <w:sz w:val="24"/>
          <w:szCs w:val="24"/>
        </w:rPr>
        <w:t xml:space="preserve">the trait of interest, </w:t>
      </w:r>
      <w:r w:rsidR="005C388C" w:rsidRPr="005C388C">
        <w:rPr>
          <w:rFonts w:asciiTheme="majorHAnsi" w:hAnsiTheme="majorHAnsi"/>
          <w:i/>
          <w:sz w:val="24"/>
          <w:szCs w:val="24"/>
        </w:rPr>
        <w:t>y</w:t>
      </w:r>
      <w:r w:rsidR="005C388C">
        <w:rPr>
          <w:rFonts w:asciiTheme="majorHAnsi" w:hAnsiTheme="majorHAnsi"/>
          <w:sz w:val="24"/>
          <w:szCs w:val="24"/>
        </w:rPr>
        <w:t xml:space="preserve"> follows a Gaussian distribution and we used a mixed modeling framework to partition variance in </w:t>
      </w:r>
      <w:r w:rsidR="005C388C" w:rsidRPr="005C388C">
        <w:rPr>
          <w:rFonts w:asciiTheme="majorHAnsi" w:hAnsiTheme="majorHAnsi"/>
          <w:i/>
          <w:sz w:val="24"/>
          <w:szCs w:val="24"/>
        </w:rPr>
        <w:t>y</w:t>
      </w:r>
      <w:r w:rsidR="005C388C">
        <w:rPr>
          <w:rFonts w:asciiTheme="majorHAnsi" w:hAnsiTheme="majorHAnsi"/>
          <w:sz w:val="24"/>
          <w:szCs w:val="24"/>
        </w:rPr>
        <w:t>. For a non-Gaussian trait</w:t>
      </w:r>
      <w:r w:rsidR="006174A9">
        <w:rPr>
          <w:rFonts w:asciiTheme="majorHAnsi" w:hAnsiTheme="majorHAnsi"/>
          <w:sz w:val="24"/>
          <w:szCs w:val="24"/>
        </w:rPr>
        <w:t xml:space="preserve">, </w:t>
      </w:r>
      <w:r w:rsidR="006174A9" w:rsidRPr="006174A9">
        <w:rPr>
          <w:rFonts w:asciiTheme="majorHAnsi" w:hAnsiTheme="majorHAnsi"/>
          <w:i/>
          <w:sz w:val="24"/>
          <w:szCs w:val="24"/>
        </w:rPr>
        <w:t>y</w:t>
      </w:r>
      <w:r w:rsidR="005C388C">
        <w:rPr>
          <w:rFonts w:asciiTheme="majorHAnsi" w:hAnsiTheme="majorHAnsi"/>
          <w:sz w:val="24"/>
          <w:szCs w:val="24"/>
        </w:rPr>
        <w:t xml:space="preserve">, </w:t>
      </w:r>
      <w:r w:rsidR="006174A9">
        <w:rPr>
          <w:rFonts w:asciiTheme="majorHAnsi" w:hAnsiTheme="majorHAnsi"/>
          <w:sz w:val="24"/>
          <w:szCs w:val="24"/>
        </w:rPr>
        <w:t xml:space="preserve">somehow </w:t>
      </w:r>
      <w:r w:rsidR="005C388C">
        <w:rPr>
          <w:rFonts w:asciiTheme="majorHAnsi" w:hAnsiTheme="majorHAnsi"/>
          <w:sz w:val="24"/>
          <w:szCs w:val="24"/>
        </w:rPr>
        <w:t xml:space="preserve">we would like to </w:t>
      </w:r>
      <w:r w:rsidR="006174A9">
        <w:rPr>
          <w:rFonts w:asciiTheme="majorHAnsi" w:hAnsiTheme="majorHAnsi"/>
          <w:sz w:val="24"/>
          <w:szCs w:val="24"/>
        </w:rPr>
        <w:t xml:space="preserve">make </w:t>
      </w:r>
      <w:r w:rsidR="006174A9" w:rsidRPr="006174A9">
        <w:rPr>
          <w:rFonts w:asciiTheme="majorHAnsi" w:hAnsiTheme="majorHAnsi"/>
          <w:i/>
          <w:sz w:val="24"/>
          <w:szCs w:val="24"/>
        </w:rPr>
        <w:t>y</w:t>
      </w:r>
      <w:r w:rsidR="006174A9">
        <w:rPr>
          <w:rFonts w:asciiTheme="majorHAnsi" w:hAnsiTheme="majorHAnsi"/>
          <w:sz w:val="24"/>
          <w:szCs w:val="24"/>
        </w:rPr>
        <w:t xml:space="preserve"> normally distributed, removing the mean-variance relationship. This can be done using the link function in generalized linear models (GLM</w:t>
      </w:r>
      <w:r w:rsidR="00B071E7">
        <w:rPr>
          <w:rFonts w:asciiTheme="majorHAnsi" w:hAnsiTheme="majorHAnsi"/>
          <w:sz w:val="24"/>
          <w:szCs w:val="24"/>
        </w:rPr>
        <w:t>s</w:t>
      </w:r>
      <w:r w:rsidR="006174A9">
        <w:rPr>
          <w:rFonts w:asciiTheme="majorHAnsi" w:hAnsiTheme="majorHAnsi"/>
          <w:sz w:val="24"/>
          <w:szCs w:val="24"/>
        </w:rPr>
        <w:t xml:space="preserve">) if </w:t>
      </w:r>
      <w:r w:rsidR="006174A9" w:rsidRPr="006174A9">
        <w:rPr>
          <w:rFonts w:asciiTheme="majorHAnsi" w:hAnsiTheme="majorHAnsi"/>
          <w:i/>
          <w:sz w:val="24"/>
          <w:szCs w:val="24"/>
        </w:rPr>
        <w:t>y</w:t>
      </w:r>
      <w:r w:rsidR="006174A9">
        <w:rPr>
          <w:rFonts w:asciiTheme="majorHAnsi" w:hAnsiTheme="majorHAnsi"/>
          <w:sz w:val="24"/>
          <w:szCs w:val="24"/>
        </w:rPr>
        <w:t xml:space="preserve"> is independent of each other or generalized linear mixed model</w:t>
      </w:r>
      <w:r w:rsidR="00B071E7">
        <w:rPr>
          <w:rFonts w:asciiTheme="majorHAnsi" w:hAnsiTheme="majorHAnsi"/>
          <w:sz w:val="24"/>
          <w:szCs w:val="24"/>
        </w:rPr>
        <w:t>s (GLMMs) when</w:t>
      </w:r>
      <w:r w:rsidR="006174A9">
        <w:rPr>
          <w:rFonts w:asciiTheme="majorHAnsi" w:hAnsiTheme="majorHAnsi"/>
          <w:sz w:val="24"/>
          <w:szCs w:val="24"/>
        </w:rPr>
        <w:t xml:space="preserve"> </w:t>
      </w:r>
      <w:r w:rsidR="006174A9" w:rsidRPr="006174A9">
        <w:rPr>
          <w:rFonts w:asciiTheme="majorHAnsi" w:hAnsiTheme="majorHAnsi"/>
          <w:i/>
          <w:sz w:val="24"/>
          <w:szCs w:val="24"/>
        </w:rPr>
        <w:t>y</w:t>
      </w:r>
      <w:r w:rsidR="006174A9">
        <w:rPr>
          <w:rFonts w:asciiTheme="majorHAnsi" w:hAnsiTheme="majorHAnsi"/>
          <w:sz w:val="24"/>
          <w:szCs w:val="24"/>
        </w:rPr>
        <w:t xml:space="preserve"> is a repeated measures or has a </w:t>
      </w:r>
      <w:del w:id="67" w:author="Ned Dochtermann" w:date="2016-10-08T09:49:00Z">
        <w:r w:rsidR="006174A9" w:rsidDel="00F86B0E">
          <w:rPr>
            <w:rFonts w:asciiTheme="majorHAnsi" w:hAnsiTheme="majorHAnsi"/>
            <w:sz w:val="24"/>
            <w:szCs w:val="24"/>
          </w:rPr>
          <w:delText xml:space="preserve">corrected </w:delText>
        </w:r>
      </w:del>
      <w:ins w:id="68" w:author="Ned Dochtermann" w:date="2016-10-08T09:49:00Z">
        <w:r w:rsidR="00F86B0E">
          <w:rPr>
            <w:rFonts w:asciiTheme="majorHAnsi" w:hAnsiTheme="majorHAnsi"/>
            <w:sz w:val="24"/>
            <w:szCs w:val="24"/>
          </w:rPr>
          <w:t>correlational</w:t>
        </w:r>
        <w:r w:rsidR="00F86B0E">
          <w:rPr>
            <w:rFonts w:asciiTheme="majorHAnsi" w:hAnsiTheme="majorHAnsi"/>
            <w:sz w:val="24"/>
            <w:szCs w:val="24"/>
          </w:rPr>
          <w:t xml:space="preserve"> </w:t>
        </w:r>
      </w:ins>
      <w:r w:rsidR="006174A9">
        <w:rPr>
          <w:rFonts w:asciiTheme="majorHAnsi" w:hAnsiTheme="majorHAnsi"/>
          <w:sz w:val="24"/>
          <w:szCs w:val="24"/>
        </w:rPr>
        <w:t>structure. Another concept you need to learn is overdispersion</w:t>
      </w:r>
      <w:r w:rsidR="00C54AB6">
        <w:rPr>
          <w:rFonts w:asciiTheme="majorHAnsi" w:hAnsiTheme="majorHAnsi"/>
          <w:sz w:val="24"/>
          <w:szCs w:val="24"/>
        </w:rPr>
        <w:t>, which we will explain more below</w:t>
      </w:r>
      <w:r w:rsidR="009332A8">
        <w:rPr>
          <w:rFonts w:asciiTheme="majorHAnsi" w:hAnsiTheme="majorHAnsi"/>
          <w:sz w:val="24"/>
          <w:szCs w:val="24"/>
        </w:rPr>
        <w:t xml:space="preserve"> (‘dispersion’ relates to variability of a distribution like variance but it is more general term)</w:t>
      </w:r>
      <w:r w:rsidR="00C54AB6">
        <w:rPr>
          <w:rFonts w:asciiTheme="majorHAnsi" w:hAnsiTheme="majorHAnsi"/>
          <w:sz w:val="24"/>
          <w:szCs w:val="24"/>
        </w:rPr>
        <w:t>.</w:t>
      </w:r>
    </w:p>
    <w:p w14:paraId="0FAFA091" w14:textId="485D6394" w:rsidR="007A1CCC" w:rsidRDefault="00C54AB6" w:rsidP="007A1CCC">
      <w:pPr>
        <w:rPr>
          <w:rFonts w:asciiTheme="majorHAnsi" w:hAnsiTheme="majorHAnsi"/>
          <w:sz w:val="24"/>
          <w:szCs w:val="24"/>
        </w:rPr>
      </w:pPr>
      <w:r>
        <w:rPr>
          <w:rFonts w:asciiTheme="majorHAnsi" w:hAnsiTheme="majorHAnsi"/>
          <w:sz w:val="24"/>
          <w:szCs w:val="24"/>
        </w:rPr>
        <w:t>Imagine that we record the number of female a</w:t>
      </w:r>
      <w:r w:rsidR="00B071E7">
        <w:rPr>
          <w:rFonts w:asciiTheme="majorHAnsi" w:hAnsiTheme="majorHAnsi"/>
          <w:sz w:val="24"/>
          <w:szCs w:val="24"/>
        </w:rPr>
        <w:t xml:space="preserve">nd male offspring female animals </w:t>
      </w:r>
      <w:r w:rsidR="00B91926">
        <w:rPr>
          <w:rFonts w:asciiTheme="majorHAnsi" w:hAnsiTheme="majorHAnsi"/>
          <w:sz w:val="24"/>
          <w:szCs w:val="24"/>
        </w:rPr>
        <w:t>have</w:t>
      </w:r>
      <w:r>
        <w:rPr>
          <w:rFonts w:asciiTheme="majorHAnsi" w:hAnsiTheme="majorHAnsi"/>
          <w:sz w:val="24"/>
          <w:szCs w:val="24"/>
        </w:rPr>
        <w:t xml:space="preserve"> per breeding season </w:t>
      </w:r>
      <w:r w:rsidR="00B91926">
        <w:rPr>
          <w:rFonts w:asciiTheme="majorHAnsi" w:hAnsiTheme="majorHAnsi"/>
          <w:sz w:val="24"/>
          <w:szCs w:val="24"/>
        </w:rPr>
        <w:t>across</w:t>
      </w:r>
      <w:r>
        <w:rPr>
          <w:rFonts w:asciiTheme="majorHAnsi" w:hAnsiTheme="majorHAnsi"/>
          <w:sz w:val="24"/>
          <w:szCs w:val="24"/>
        </w:rPr>
        <w:t xml:space="preserve"> the number of years (</w:t>
      </w:r>
      <w:r w:rsidRPr="00C54AB6">
        <w:rPr>
          <w:rFonts w:asciiTheme="majorHAnsi" w:hAnsiTheme="majorHAnsi"/>
          <w:i/>
          <w:sz w:val="24"/>
          <w:szCs w:val="24"/>
        </w:rPr>
        <w:t>y</w:t>
      </w:r>
      <w:r>
        <w:rPr>
          <w:rFonts w:asciiTheme="majorHAnsi" w:hAnsiTheme="majorHAnsi"/>
          <w:i/>
          <w:sz w:val="24"/>
          <w:szCs w:val="24"/>
        </w:rPr>
        <w:t xml:space="preserve"> </w:t>
      </w:r>
      <w:r>
        <w:rPr>
          <w:rFonts w:asciiTheme="majorHAnsi" w:hAnsiTheme="majorHAnsi"/>
          <w:sz w:val="24"/>
          <w:szCs w:val="24"/>
        </w:rPr>
        <w:t xml:space="preserve">being a concatenation of female and male offspring per female, </w:t>
      </w:r>
      <w:r w:rsidRPr="00C54AB6">
        <w:rPr>
          <w:rFonts w:asciiTheme="majorHAnsi" w:hAnsiTheme="majorHAnsi"/>
          <w:i/>
          <w:sz w:val="24"/>
          <w:szCs w:val="24"/>
        </w:rPr>
        <w:t>i</w:t>
      </w:r>
      <w:r>
        <w:rPr>
          <w:rFonts w:asciiTheme="majorHAnsi" w:hAnsiTheme="majorHAnsi"/>
          <w:sz w:val="24"/>
          <w:szCs w:val="24"/>
        </w:rPr>
        <w:t xml:space="preserve"> per season, </w:t>
      </w:r>
      <w:r w:rsidRPr="00C54AB6">
        <w:rPr>
          <w:rFonts w:asciiTheme="majorHAnsi" w:hAnsiTheme="majorHAnsi"/>
          <w:i/>
          <w:sz w:val="24"/>
          <w:szCs w:val="24"/>
        </w:rPr>
        <w:t>h</w:t>
      </w:r>
      <w:r>
        <w:rPr>
          <w:rFonts w:asciiTheme="majorHAnsi" w:hAnsiTheme="majorHAnsi"/>
          <w:sz w:val="24"/>
          <w:szCs w:val="24"/>
        </w:rPr>
        <w:t xml:space="preserve">. Then, </w:t>
      </w:r>
      <w:r w:rsidR="00B071E7">
        <w:rPr>
          <w:rFonts w:asciiTheme="majorHAnsi" w:hAnsiTheme="majorHAnsi"/>
          <w:sz w:val="24"/>
          <w:szCs w:val="24"/>
        </w:rPr>
        <w:t xml:space="preserve">using the logit link function with a binomial error structure, </w:t>
      </w:r>
      <w:r w:rsidRPr="00C54AB6">
        <w:rPr>
          <w:rFonts w:asciiTheme="majorHAnsi" w:hAnsiTheme="majorHAnsi"/>
          <w:i/>
          <w:sz w:val="24"/>
          <w:szCs w:val="24"/>
        </w:rPr>
        <w:t>y</w:t>
      </w:r>
      <w:r>
        <w:rPr>
          <w:rFonts w:asciiTheme="majorHAnsi" w:hAnsiTheme="majorHAnsi"/>
          <w:sz w:val="24"/>
          <w:szCs w:val="24"/>
        </w:rPr>
        <w:t xml:space="preserve"> can be expressed as</w:t>
      </w:r>
      <w:r w:rsidR="00B071E7">
        <w:rPr>
          <w:rFonts w:asciiTheme="majorHAnsi" w:hAnsiTheme="majorHAnsi"/>
          <w:sz w:val="24"/>
          <w:szCs w:val="24"/>
        </w:rPr>
        <w:t xml:space="preserve"> a GLMM</w:t>
      </w:r>
      <w:r>
        <w:rPr>
          <w:rFonts w:asciiTheme="majorHAnsi" w:hAnsiTheme="majorHAnsi"/>
          <w:sz w:val="24"/>
          <w:szCs w:val="24"/>
        </w:rPr>
        <w:t>:</w:t>
      </w:r>
    </w:p>
    <w:p w14:paraId="518927B5" w14:textId="6FD6BE1C" w:rsidR="006174A9" w:rsidRDefault="0001231F" w:rsidP="007A1CCC">
      <w:pPr>
        <w:rPr>
          <w:rFonts w:asciiTheme="majorHAnsi" w:hAnsiTheme="majorHAnsi"/>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hi</m:t>
              </m:r>
            </m:sub>
          </m:sSub>
          <m:r>
            <w:rPr>
              <w:rFonts w:ascii="Cambria Math" w:hAnsi="Cambria Math"/>
              <w:sz w:val="24"/>
              <w:szCs w:val="24"/>
            </w:rPr>
            <m:t xml:space="preserve"> ~binomial</m:t>
          </m:r>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hi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hi</m:t>
                  </m:r>
                </m:sub>
              </m:sSub>
            </m:e>
          </m:d>
        </m:oMath>
      </m:oMathPara>
    </w:p>
    <w:p w14:paraId="3BC4AFEC" w14:textId="1353A060" w:rsidR="00C54AB6" w:rsidRDefault="0001231F" w:rsidP="007A1CCC">
      <w:pPr>
        <w:rPr>
          <w:rFonts w:asciiTheme="majorHAnsi" w:hAnsiTheme="majorHAnsi"/>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hi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logit</m:t>
              </m:r>
            </m:e>
            <m:sup>
              <m:r>
                <w:rPr>
                  <w:rFonts w:ascii="Cambria Math" w:hAnsi="Cambria Math"/>
                  <w:sz w:val="24"/>
                  <w:szCs w:val="24"/>
                </w:rPr>
                <m:t>-1</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hi</m:t>
              </m:r>
            </m:sub>
          </m:sSub>
          <m:r>
            <w:rPr>
              <w:rFonts w:ascii="Cambria Math" w:hAnsi="Cambria Math"/>
              <w:sz w:val="24"/>
              <w:szCs w:val="24"/>
            </w:rPr>
            <m:t>)</m:t>
          </m:r>
        </m:oMath>
      </m:oMathPara>
    </w:p>
    <w:p w14:paraId="0A3C43B1" w14:textId="55D31B11" w:rsidR="00BC4CC4" w:rsidRDefault="0001231F" w:rsidP="007A1CCC">
      <w:pPr>
        <w:rPr>
          <w:rFonts w:asciiTheme="majorHAnsi" w:hAnsiTheme="majorHAnsi"/>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~N(0,</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m:oMathPara>
    </w:p>
    <w:p w14:paraId="44FD9559" w14:textId="5BA15F9C" w:rsidR="00BC4CC4" w:rsidRDefault="0001231F" w:rsidP="007A1CCC">
      <w:pPr>
        <w:rPr>
          <w:rFonts w:asciiTheme="majorHAnsi" w:hAnsiTheme="majorHAnsi"/>
          <w:sz w:val="24"/>
          <w:szCs w:val="24"/>
        </w:rPr>
      </w:pPr>
      <m:oMathPara>
        <m:oMath>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hi</m:t>
              </m:r>
            </m:sub>
          </m:sSub>
          <m:r>
            <w:rPr>
              <w:rFonts w:ascii="Cambria Math" w:hAnsi="Cambria Math"/>
              <w:sz w:val="24"/>
              <w:szCs w:val="24"/>
            </w:rPr>
            <m:t>~N(0,</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r>
            <w:rPr>
              <w:rFonts w:ascii="Cambria Math" w:hAnsi="Cambria Math"/>
              <w:sz w:val="24"/>
              <w:szCs w:val="24"/>
            </w:rPr>
            <m:t>)</m:t>
          </m:r>
        </m:oMath>
      </m:oMathPara>
    </w:p>
    <w:p w14:paraId="406A1F54" w14:textId="1B24EAEA" w:rsidR="00B41EF1" w:rsidRDefault="00BC4CC4" w:rsidP="007A1CCC">
      <w:pPr>
        <w:rPr>
          <w:rFonts w:asciiTheme="majorHAnsi" w:hAnsiTheme="majorHAnsi"/>
          <w:sz w:val="24"/>
          <w:szCs w:val="24"/>
        </w:rPr>
      </w:pPr>
      <w:r>
        <w:rPr>
          <w:rFonts w:asciiTheme="majorHAnsi" w:hAnsiTheme="majorHAnsi"/>
          <w:sz w:val="24"/>
          <w:szCs w:val="24"/>
        </w:rPr>
        <w:t>where logit</w:t>
      </w:r>
      <w:r>
        <w:rPr>
          <w:rFonts w:asciiTheme="majorHAnsi" w:hAnsiTheme="majorHAnsi"/>
          <w:sz w:val="24"/>
          <w:szCs w:val="24"/>
          <w:vertAlign w:val="superscript"/>
        </w:rPr>
        <w:t>-1</w:t>
      </w:r>
      <w:r>
        <w:rPr>
          <w:rFonts w:asciiTheme="majorHAnsi" w:hAnsiTheme="majorHAnsi"/>
          <w:sz w:val="24"/>
          <w:szCs w:val="24"/>
        </w:rPr>
        <w:t xml:space="preserve"> is the inverse link function and </w:t>
      </w:r>
      <w:r w:rsidRPr="00BC4CC4">
        <w:rPr>
          <w:rFonts w:asciiTheme="majorHAnsi" w:hAnsiTheme="majorHAnsi"/>
          <w:i/>
          <w:sz w:val="24"/>
          <w:szCs w:val="24"/>
        </w:rPr>
        <w:t>o</w:t>
      </w:r>
      <w:r w:rsidR="00611CA1">
        <w:rPr>
          <w:rFonts w:asciiTheme="majorHAnsi" w:hAnsiTheme="majorHAnsi"/>
          <w:i/>
          <w:sz w:val="24"/>
          <w:szCs w:val="24"/>
          <w:vertAlign w:val="subscript"/>
        </w:rPr>
        <w:t>hi</w:t>
      </w:r>
      <w:r>
        <w:rPr>
          <w:rFonts w:asciiTheme="majorHAnsi" w:hAnsiTheme="majorHAnsi"/>
          <w:sz w:val="24"/>
          <w:szCs w:val="24"/>
        </w:rPr>
        <w:t xml:space="preserve"> is overdispersion, which is normally distributed as for the individual effect </w:t>
      </w:r>
      <w:r w:rsidRPr="00BC4CC4">
        <w:rPr>
          <w:rFonts w:asciiTheme="majorHAnsi" w:hAnsiTheme="majorHAnsi"/>
          <w:i/>
          <w:sz w:val="24"/>
          <w:szCs w:val="24"/>
        </w:rPr>
        <w:t>I</w:t>
      </w:r>
      <w:r w:rsidRPr="00BC4CC4">
        <w:rPr>
          <w:rFonts w:asciiTheme="majorHAnsi" w:hAnsiTheme="majorHAnsi"/>
          <w:i/>
          <w:sz w:val="24"/>
          <w:szCs w:val="24"/>
          <w:vertAlign w:val="subscript"/>
        </w:rPr>
        <w:t>i</w:t>
      </w:r>
      <w:r>
        <w:rPr>
          <w:rFonts w:asciiTheme="majorHAnsi" w:hAnsiTheme="majorHAnsi"/>
          <w:sz w:val="24"/>
          <w:szCs w:val="24"/>
        </w:rPr>
        <w:t xml:space="preserve">. </w:t>
      </w:r>
      <w:r w:rsidR="003125B3">
        <w:rPr>
          <w:rFonts w:asciiTheme="majorHAnsi" w:hAnsiTheme="majorHAnsi"/>
          <w:sz w:val="24"/>
          <w:szCs w:val="24"/>
        </w:rPr>
        <w:t xml:space="preserve">All the key parameters (population mean, </w:t>
      </w:r>
      <w:r w:rsidR="003125B3" w:rsidRPr="003125B3">
        <w:rPr>
          <w:rFonts w:asciiTheme="majorHAnsi" w:hAnsiTheme="majorHAnsi"/>
          <w:i/>
          <w:sz w:val="24"/>
          <w:szCs w:val="24"/>
        </w:rPr>
        <w:t>β</w:t>
      </w:r>
      <w:r w:rsidR="003125B3" w:rsidRPr="003125B3">
        <w:rPr>
          <w:rFonts w:asciiTheme="majorHAnsi" w:hAnsiTheme="majorHAnsi"/>
          <w:i/>
          <w:sz w:val="24"/>
          <w:szCs w:val="24"/>
          <w:vertAlign w:val="subscript"/>
        </w:rPr>
        <w:t>0</w:t>
      </w:r>
      <w:r w:rsidR="003125B3">
        <w:rPr>
          <w:rFonts w:asciiTheme="majorHAnsi" w:hAnsiTheme="majorHAnsi"/>
          <w:sz w:val="24"/>
          <w:szCs w:val="24"/>
        </w:rPr>
        <w:t xml:space="preserve"> and individual-specific deviation, </w:t>
      </w:r>
      <w:r w:rsidR="003125B3" w:rsidRPr="003125B3">
        <w:rPr>
          <w:rFonts w:asciiTheme="majorHAnsi" w:hAnsiTheme="majorHAnsi"/>
          <w:i/>
          <w:sz w:val="24"/>
          <w:szCs w:val="24"/>
        </w:rPr>
        <w:t>I</w:t>
      </w:r>
      <w:r w:rsidR="003125B3" w:rsidRPr="003125B3">
        <w:rPr>
          <w:rFonts w:asciiTheme="majorHAnsi" w:hAnsiTheme="majorHAnsi"/>
          <w:i/>
          <w:sz w:val="24"/>
          <w:szCs w:val="24"/>
          <w:vertAlign w:val="subscript"/>
        </w:rPr>
        <w:t>i</w:t>
      </w:r>
      <w:r w:rsidR="003125B3">
        <w:rPr>
          <w:rFonts w:asciiTheme="majorHAnsi" w:hAnsiTheme="majorHAnsi"/>
          <w:sz w:val="24"/>
          <w:szCs w:val="24"/>
        </w:rPr>
        <w:t>) are estimated on the ‘link’ scale or more commonly called the ‘latent’ scale where random effects are (assume</w:t>
      </w:r>
      <w:r w:rsidR="00B41EF1">
        <w:rPr>
          <w:rFonts w:asciiTheme="majorHAnsi" w:hAnsiTheme="majorHAnsi"/>
          <w:sz w:val="24"/>
          <w:szCs w:val="24"/>
        </w:rPr>
        <w:t xml:space="preserve">d to be) normally distributed. </w:t>
      </w:r>
      <w:r w:rsidR="00611CA1">
        <w:rPr>
          <w:rFonts w:asciiTheme="majorHAnsi" w:hAnsiTheme="majorHAnsi"/>
          <w:sz w:val="24"/>
          <w:szCs w:val="24"/>
        </w:rPr>
        <w:t xml:space="preserve">It is </w:t>
      </w:r>
      <w:r w:rsidR="003125B3">
        <w:rPr>
          <w:rFonts w:asciiTheme="majorHAnsi" w:hAnsiTheme="majorHAnsi"/>
          <w:sz w:val="24"/>
          <w:szCs w:val="24"/>
        </w:rPr>
        <w:t xml:space="preserve">also </w:t>
      </w:r>
      <w:r w:rsidR="00611CA1">
        <w:rPr>
          <w:rFonts w:asciiTheme="majorHAnsi" w:hAnsiTheme="majorHAnsi"/>
          <w:sz w:val="24"/>
          <w:szCs w:val="24"/>
        </w:rPr>
        <w:t xml:space="preserve">interesting to notice that </w:t>
      </w:r>
      <w:r w:rsidR="00611CA1" w:rsidRPr="00BC4CC4">
        <w:rPr>
          <w:rFonts w:asciiTheme="majorHAnsi" w:hAnsiTheme="majorHAnsi"/>
          <w:i/>
          <w:sz w:val="24"/>
          <w:szCs w:val="24"/>
        </w:rPr>
        <w:t>o</w:t>
      </w:r>
      <w:r w:rsidR="00611CA1">
        <w:rPr>
          <w:rFonts w:asciiTheme="majorHAnsi" w:hAnsiTheme="majorHAnsi"/>
          <w:i/>
          <w:sz w:val="24"/>
          <w:szCs w:val="24"/>
          <w:vertAlign w:val="subscript"/>
        </w:rPr>
        <w:t>hi</w:t>
      </w:r>
      <w:r w:rsidR="00611CA1">
        <w:rPr>
          <w:rFonts w:asciiTheme="majorHAnsi" w:hAnsiTheme="majorHAnsi"/>
          <w:sz w:val="24"/>
          <w:szCs w:val="24"/>
        </w:rPr>
        <w:t xml:space="preserve"> is very much like </w:t>
      </w:r>
      <w:r w:rsidR="00611CA1">
        <w:rPr>
          <w:rFonts w:asciiTheme="majorHAnsi" w:hAnsiTheme="majorHAnsi"/>
          <w:i/>
          <w:sz w:val="24"/>
          <w:szCs w:val="24"/>
        </w:rPr>
        <w:t>e</w:t>
      </w:r>
      <w:r w:rsidR="00611CA1">
        <w:rPr>
          <w:rFonts w:asciiTheme="majorHAnsi" w:hAnsiTheme="majorHAnsi"/>
          <w:i/>
          <w:sz w:val="24"/>
          <w:szCs w:val="24"/>
          <w:vertAlign w:val="subscript"/>
        </w:rPr>
        <w:t>hi</w:t>
      </w:r>
      <w:r w:rsidR="00611CA1">
        <w:rPr>
          <w:rFonts w:asciiTheme="majorHAnsi" w:hAnsiTheme="majorHAnsi"/>
          <w:sz w:val="24"/>
          <w:szCs w:val="24"/>
        </w:rPr>
        <w:t xml:space="preserve"> (residuals), whic</w:t>
      </w:r>
      <w:r w:rsidR="009332A8">
        <w:rPr>
          <w:rFonts w:asciiTheme="majorHAnsi" w:hAnsiTheme="majorHAnsi"/>
          <w:sz w:val="24"/>
          <w:szCs w:val="24"/>
        </w:rPr>
        <w:t xml:space="preserve">h we have seen in other modules; in the statistical literature, </w:t>
      </w:r>
      <w:r w:rsidR="009332A8" w:rsidRPr="00BC4CC4">
        <w:rPr>
          <w:rFonts w:asciiTheme="majorHAnsi" w:hAnsiTheme="majorHAnsi"/>
          <w:i/>
          <w:sz w:val="24"/>
          <w:szCs w:val="24"/>
        </w:rPr>
        <w:t>o</w:t>
      </w:r>
      <w:r w:rsidR="009332A8">
        <w:rPr>
          <w:rFonts w:asciiTheme="majorHAnsi" w:hAnsiTheme="majorHAnsi"/>
          <w:i/>
          <w:sz w:val="24"/>
          <w:szCs w:val="24"/>
        </w:rPr>
        <w:t xml:space="preserve"> </w:t>
      </w:r>
      <w:r w:rsidR="009332A8">
        <w:rPr>
          <w:rFonts w:asciiTheme="majorHAnsi" w:hAnsiTheme="majorHAnsi"/>
          <w:sz w:val="24"/>
          <w:szCs w:val="24"/>
        </w:rPr>
        <w:t xml:space="preserve">is known as additive (over)dispersion because there is an alternative way of implementing dispersion known as multiplicative overdispersion (for more details of additive and multiplicative dispersion, see </w:t>
      </w:r>
      <w:commentRangeStart w:id="69"/>
      <w:r w:rsidR="009332A8">
        <w:rPr>
          <w:rFonts w:asciiTheme="majorHAnsi" w:hAnsiTheme="majorHAnsi"/>
          <w:sz w:val="24"/>
          <w:szCs w:val="24"/>
        </w:rPr>
        <w:t>Nakagawa and Schielzeth 2010</w:t>
      </w:r>
      <w:commentRangeEnd w:id="69"/>
      <w:r w:rsidR="009332A8">
        <w:rPr>
          <w:rStyle w:val="CommentReference"/>
        </w:rPr>
        <w:commentReference w:id="69"/>
      </w:r>
      <w:r w:rsidR="009332A8">
        <w:rPr>
          <w:rFonts w:asciiTheme="majorHAnsi" w:hAnsiTheme="majorHAnsi"/>
          <w:sz w:val="24"/>
          <w:szCs w:val="24"/>
        </w:rPr>
        <w:t xml:space="preserve">). </w:t>
      </w:r>
      <w:r w:rsidR="00B41EF1">
        <w:rPr>
          <w:rFonts w:asciiTheme="majorHAnsi" w:hAnsiTheme="majorHAnsi"/>
          <w:sz w:val="24"/>
          <w:szCs w:val="24"/>
        </w:rPr>
        <w:t xml:space="preserve">The overdispersion </w:t>
      </w:r>
      <w:r w:rsidR="00B41EF1" w:rsidRPr="00BC4CC4">
        <w:rPr>
          <w:rFonts w:asciiTheme="majorHAnsi" w:hAnsiTheme="majorHAnsi"/>
          <w:i/>
          <w:sz w:val="24"/>
          <w:szCs w:val="24"/>
        </w:rPr>
        <w:t>o</w:t>
      </w:r>
      <w:r w:rsidR="00B41EF1">
        <w:rPr>
          <w:rFonts w:asciiTheme="majorHAnsi" w:hAnsiTheme="majorHAnsi"/>
          <w:i/>
          <w:sz w:val="24"/>
          <w:szCs w:val="24"/>
          <w:vertAlign w:val="subscript"/>
        </w:rPr>
        <w:t>hi</w:t>
      </w:r>
      <w:r w:rsidR="00B41EF1">
        <w:rPr>
          <w:rFonts w:asciiTheme="majorHAnsi" w:hAnsiTheme="majorHAnsi"/>
          <w:sz w:val="24"/>
          <w:szCs w:val="24"/>
        </w:rPr>
        <w:t xml:space="preserve"> is also known as the observat</w:t>
      </w:r>
      <w:r w:rsidR="00EB5D65">
        <w:rPr>
          <w:rFonts w:asciiTheme="majorHAnsi" w:hAnsiTheme="majorHAnsi"/>
          <w:sz w:val="24"/>
          <w:szCs w:val="24"/>
        </w:rPr>
        <w:t>ion-level random factor (effect</w:t>
      </w:r>
      <w:r w:rsidR="00B41EF1">
        <w:rPr>
          <w:rFonts w:asciiTheme="majorHAnsi" w:hAnsiTheme="majorHAnsi"/>
          <w:sz w:val="24"/>
          <w:szCs w:val="24"/>
        </w:rPr>
        <w:t xml:space="preserve">) because the number of </w:t>
      </w:r>
      <w:del w:id="70" w:author="Ned Dochtermann" w:date="2016-10-08T09:50:00Z">
        <w:r w:rsidR="00B41EF1" w:rsidDel="00F86B0E">
          <w:rPr>
            <w:rFonts w:asciiTheme="majorHAnsi" w:hAnsiTheme="majorHAnsi"/>
            <w:sz w:val="24"/>
            <w:szCs w:val="24"/>
          </w:rPr>
          <w:delText>categorizes</w:delText>
        </w:r>
        <w:r w:rsidR="00EB5D65" w:rsidDel="00F86B0E">
          <w:rPr>
            <w:rFonts w:asciiTheme="majorHAnsi" w:hAnsiTheme="majorHAnsi"/>
            <w:sz w:val="24"/>
            <w:szCs w:val="24"/>
          </w:rPr>
          <w:delText xml:space="preserve"> </w:delText>
        </w:r>
      </w:del>
      <w:ins w:id="71" w:author="Ned Dochtermann" w:date="2016-10-08T09:50:00Z">
        <w:r w:rsidR="00F86B0E">
          <w:rPr>
            <w:rFonts w:asciiTheme="majorHAnsi" w:hAnsiTheme="majorHAnsi"/>
            <w:sz w:val="24"/>
            <w:szCs w:val="24"/>
          </w:rPr>
          <w:t xml:space="preserve">categories of </w:t>
        </w:r>
      </w:ins>
      <w:del w:id="72" w:author="Ned Dochtermann" w:date="2016-10-08T09:50:00Z">
        <w:r w:rsidR="00EB5D65" w:rsidDel="00F86B0E">
          <w:rPr>
            <w:rFonts w:asciiTheme="majorHAnsi" w:hAnsiTheme="majorHAnsi"/>
            <w:sz w:val="24"/>
            <w:szCs w:val="24"/>
          </w:rPr>
          <w:delText xml:space="preserve">in </w:delText>
        </w:r>
      </w:del>
      <w:r w:rsidR="00EB5D65">
        <w:rPr>
          <w:rFonts w:asciiTheme="majorHAnsi" w:hAnsiTheme="majorHAnsi"/>
          <w:sz w:val="24"/>
          <w:szCs w:val="24"/>
        </w:rPr>
        <w:t>this random effect</w:t>
      </w:r>
      <w:r w:rsidR="00B41EF1">
        <w:rPr>
          <w:rFonts w:asciiTheme="majorHAnsi" w:hAnsiTheme="majorHAnsi"/>
          <w:sz w:val="24"/>
          <w:szCs w:val="24"/>
        </w:rPr>
        <w:t xml:space="preserve"> matches </w:t>
      </w:r>
      <w:del w:id="73" w:author="Ned Dochtermann" w:date="2016-10-08T09:51:00Z">
        <w:r w:rsidR="00B41EF1" w:rsidDel="00F86B0E">
          <w:rPr>
            <w:rFonts w:asciiTheme="majorHAnsi" w:hAnsiTheme="majorHAnsi"/>
            <w:sz w:val="24"/>
            <w:szCs w:val="24"/>
          </w:rPr>
          <w:delText xml:space="preserve">with </w:delText>
        </w:r>
      </w:del>
      <w:r w:rsidR="00B41EF1">
        <w:rPr>
          <w:rFonts w:asciiTheme="majorHAnsi" w:hAnsiTheme="majorHAnsi"/>
          <w:sz w:val="24"/>
          <w:szCs w:val="24"/>
        </w:rPr>
        <w:t>the number of data points</w:t>
      </w:r>
      <w:del w:id="74" w:author="Ned Dochtermann" w:date="2016-10-08T09:51:00Z">
        <w:r w:rsidR="00B41EF1" w:rsidDel="00F86B0E">
          <w:rPr>
            <w:rFonts w:asciiTheme="majorHAnsi" w:hAnsiTheme="majorHAnsi"/>
            <w:sz w:val="24"/>
            <w:szCs w:val="24"/>
          </w:rPr>
          <w:delText xml:space="preserve">; </w:delText>
        </w:r>
      </w:del>
      <w:ins w:id="75" w:author="Ned Dochtermann" w:date="2016-10-08T09:51:00Z">
        <w:r w:rsidR="00F86B0E">
          <w:rPr>
            <w:rFonts w:asciiTheme="majorHAnsi" w:hAnsiTheme="majorHAnsi"/>
            <w:sz w:val="24"/>
            <w:szCs w:val="24"/>
          </w:rPr>
          <w:t>,</w:t>
        </w:r>
        <w:r w:rsidR="00F86B0E">
          <w:rPr>
            <w:rFonts w:asciiTheme="majorHAnsi" w:hAnsiTheme="majorHAnsi"/>
            <w:sz w:val="24"/>
            <w:szCs w:val="24"/>
          </w:rPr>
          <w:t xml:space="preserve"> </w:t>
        </w:r>
      </w:ins>
      <w:r w:rsidR="00B41EF1">
        <w:rPr>
          <w:rFonts w:asciiTheme="majorHAnsi" w:hAnsiTheme="majorHAnsi"/>
          <w:sz w:val="24"/>
          <w:szCs w:val="24"/>
        </w:rPr>
        <w:t xml:space="preserve">this aspect is also somewhat analogous to the residuals in a normal mixed-effects model. </w:t>
      </w:r>
    </w:p>
    <w:p w14:paraId="58DDB831" w14:textId="66AA6945" w:rsidR="00BC4CC4" w:rsidRPr="00BC4CC4" w:rsidRDefault="009332A8" w:rsidP="007A1CCC">
      <w:pPr>
        <w:rPr>
          <w:rFonts w:asciiTheme="majorHAnsi" w:hAnsiTheme="majorHAnsi"/>
          <w:sz w:val="24"/>
          <w:szCs w:val="24"/>
        </w:rPr>
      </w:pPr>
      <w:r>
        <w:rPr>
          <w:rFonts w:asciiTheme="majorHAnsi" w:hAnsiTheme="majorHAnsi"/>
          <w:sz w:val="24"/>
          <w:szCs w:val="24"/>
        </w:rPr>
        <w:t xml:space="preserve">Overall the </w:t>
      </w:r>
      <w:r w:rsidR="00611CA1">
        <w:rPr>
          <w:rFonts w:asciiTheme="majorHAnsi" w:hAnsiTheme="majorHAnsi"/>
          <w:sz w:val="24"/>
          <w:szCs w:val="24"/>
        </w:rPr>
        <w:t xml:space="preserve">GLMM </w:t>
      </w:r>
      <w:r>
        <w:rPr>
          <w:rFonts w:asciiTheme="majorHAnsi" w:hAnsiTheme="majorHAnsi"/>
          <w:sz w:val="24"/>
          <w:szCs w:val="24"/>
        </w:rPr>
        <w:t xml:space="preserve">above </w:t>
      </w:r>
      <w:r w:rsidR="00611CA1">
        <w:rPr>
          <w:rFonts w:asciiTheme="majorHAnsi" w:hAnsiTheme="majorHAnsi"/>
          <w:sz w:val="24"/>
          <w:szCs w:val="24"/>
        </w:rPr>
        <w:t>looks very much like normal mixed-effects models apart from the overdispersion</w:t>
      </w:r>
      <w:del w:id="76" w:author="Ned Dochtermann" w:date="2016-10-08T09:51:00Z">
        <w:r w:rsidR="00611CA1" w:rsidDel="00F86B0E">
          <w:rPr>
            <w:rFonts w:asciiTheme="majorHAnsi" w:hAnsiTheme="majorHAnsi"/>
            <w:sz w:val="24"/>
            <w:szCs w:val="24"/>
          </w:rPr>
          <w:delText xml:space="preserve">, </w:delText>
        </w:r>
      </w:del>
      <w:ins w:id="77" w:author="Ned Dochtermann" w:date="2016-10-08T09:51:00Z">
        <w:r w:rsidR="00F86B0E">
          <w:rPr>
            <w:rFonts w:asciiTheme="majorHAnsi" w:hAnsiTheme="majorHAnsi"/>
            <w:sz w:val="24"/>
            <w:szCs w:val="24"/>
          </w:rPr>
          <w:t xml:space="preserve"> and</w:t>
        </w:r>
        <w:r w:rsidR="00F86B0E">
          <w:rPr>
            <w:rFonts w:asciiTheme="majorHAnsi" w:hAnsiTheme="majorHAnsi"/>
            <w:sz w:val="24"/>
            <w:szCs w:val="24"/>
          </w:rPr>
          <w:t xml:space="preserve"> </w:t>
        </w:r>
      </w:ins>
      <w:r w:rsidR="00611CA1">
        <w:rPr>
          <w:rFonts w:asciiTheme="majorHAnsi" w:hAnsiTheme="majorHAnsi"/>
          <w:sz w:val="24"/>
          <w:szCs w:val="24"/>
        </w:rPr>
        <w:t>the (inverse) link function</w:t>
      </w:r>
      <w:del w:id="78" w:author="Ned Dochtermann" w:date="2016-10-08T09:51:00Z">
        <w:r w:rsidR="00611CA1" w:rsidDel="00F86B0E">
          <w:rPr>
            <w:rFonts w:asciiTheme="majorHAnsi" w:hAnsiTheme="majorHAnsi"/>
            <w:sz w:val="24"/>
            <w:szCs w:val="24"/>
          </w:rPr>
          <w:delText>,</w:delText>
        </w:r>
      </w:del>
      <w:r w:rsidR="00611CA1">
        <w:rPr>
          <w:rFonts w:asciiTheme="majorHAnsi" w:hAnsiTheme="majorHAnsi"/>
          <w:sz w:val="24"/>
          <w:szCs w:val="24"/>
        </w:rPr>
        <w:t xml:space="preserve"> which connects </w:t>
      </w:r>
      <w:r w:rsidR="00611CA1" w:rsidRPr="00611CA1">
        <w:rPr>
          <w:rFonts w:asciiTheme="majorHAnsi" w:hAnsiTheme="majorHAnsi"/>
          <w:i/>
          <w:sz w:val="24"/>
          <w:szCs w:val="24"/>
        </w:rPr>
        <w:t>p</w:t>
      </w:r>
      <w:r w:rsidR="00611CA1" w:rsidRPr="00611CA1">
        <w:rPr>
          <w:rFonts w:asciiTheme="majorHAnsi" w:hAnsiTheme="majorHAnsi"/>
          <w:i/>
          <w:sz w:val="24"/>
          <w:szCs w:val="24"/>
          <w:vertAlign w:val="subscript"/>
        </w:rPr>
        <w:t>hi</w:t>
      </w:r>
      <w:r w:rsidR="00611CA1">
        <w:rPr>
          <w:rFonts w:asciiTheme="majorHAnsi" w:hAnsiTheme="majorHAnsi"/>
          <w:sz w:val="24"/>
          <w:szCs w:val="24"/>
        </w:rPr>
        <w:t xml:space="preserve"> and </w:t>
      </w:r>
      <w:r w:rsidR="00611CA1" w:rsidRPr="00611CA1">
        <w:rPr>
          <w:rFonts w:asciiTheme="majorHAnsi" w:hAnsiTheme="majorHAnsi"/>
          <w:i/>
          <w:sz w:val="24"/>
          <w:szCs w:val="24"/>
        </w:rPr>
        <w:t>y</w:t>
      </w:r>
      <w:r w:rsidR="00611CA1" w:rsidRPr="00611CA1">
        <w:rPr>
          <w:rFonts w:asciiTheme="majorHAnsi" w:hAnsiTheme="majorHAnsi"/>
          <w:i/>
          <w:sz w:val="24"/>
          <w:szCs w:val="24"/>
          <w:vertAlign w:val="subscript"/>
        </w:rPr>
        <w:t>hi</w:t>
      </w:r>
      <w:r w:rsidR="00611CA1">
        <w:rPr>
          <w:rFonts w:asciiTheme="majorHAnsi" w:hAnsiTheme="majorHAnsi"/>
          <w:sz w:val="24"/>
          <w:szCs w:val="24"/>
        </w:rPr>
        <w:t xml:space="preserve"> via binomial distributions. </w:t>
      </w:r>
      <w:commentRangeStart w:id="79"/>
      <w:r w:rsidR="005A1892">
        <w:rPr>
          <w:rFonts w:asciiTheme="majorHAnsi" w:hAnsiTheme="majorHAnsi"/>
          <w:sz w:val="24"/>
          <w:szCs w:val="24"/>
        </w:rPr>
        <w:t xml:space="preserve">For a binary trait (dead or alive, male or female, present or absent), </w:t>
      </w:r>
      <w:r w:rsidR="005A1892" w:rsidRPr="005A1892">
        <w:rPr>
          <w:rFonts w:asciiTheme="majorHAnsi" w:hAnsiTheme="majorHAnsi"/>
          <w:i/>
          <w:sz w:val="24"/>
          <w:szCs w:val="24"/>
        </w:rPr>
        <w:t>m</w:t>
      </w:r>
      <w:r w:rsidR="005A1892" w:rsidRPr="005A1892">
        <w:rPr>
          <w:rFonts w:asciiTheme="majorHAnsi" w:hAnsiTheme="majorHAnsi"/>
          <w:i/>
          <w:sz w:val="24"/>
          <w:szCs w:val="24"/>
          <w:vertAlign w:val="subscript"/>
        </w:rPr>
        <w:t>hi</w:t>
      </w:r>
      <w:r w:rsidR="005A1892">
        <w:rPr>
          <w:rFonts w:asciiTheme="majorHAnsi" w:hAnsiTheme="majorHAnsi"/>
          <w:sz w:val="24"/>
          <w:szCs w:val="24"/>
        </w:rPr>
        <w:t xml:space="preserve"> is always 1. Also </w:t>
      </w:r>
      <w:r w:rsidR="005A1892" w:rsidRPr="00BC4CC4">
        <w:rPr>
          <w:rFonts w:asciiTheme="majorHAnsi" w:hAnsiTheme="majorHAnsi"/>
          <w:i/>
          <w:sz w:val="24"/>
          <w:szCs w:val="24"/>
        </w:rPr>
        <w:t>o</w:t>
      </w:r>
      <w:r w:rsidR="005A1892">
        <w:rPr>
          <w:rFonts w:asciiTheme="majorHAnsi" w:hAnsiTheme="majorHAnsi"/>
          <w:i/>
          <w:sz w:val="24"/>
          <w:szCs w:val="24"/>
          <w:vertAlign w:val="subscript"/>
        </w:rPr>
        <w:t>hi</w:t>
      </w:r>
      <w:r w:rsidR="005A1892">
        <w:rPr>
          <w:rFonts w:asciiTheme="majorHAnsi" w:hAnsiTheme="majorHAnsi"/>
          <w:sz w:val="24"/>
          <w:szCs w:val="24"/>
        </w:rPr>
        <w:t xml:space="preserve"> is always 0 because overdispersion is not ‘identifiable’ in binary data. </w:t>
      </w:r>
      <w:commentRangeEnd w:id="79"/>
      <w:r w:rsidR="005A1892">
        <w:rPr>
          <w:rStyle w:val="CommentReference"/>
        </w:rPr>
        <w:commentReference w:id="79"/>
      </w:r>
    </w:p>
    <w:p w14:paraId="4CF00571" w14:textId="7A0560E4" w:rsidR="00BC4CC4" w:rsidRDefault="005A1892" w:rsidP="007A1CCC">
      <w:pPr>
        <w:rPr>
          <w:rFonts w:asciiTheme="majorHAnsi" w:hAnsiTheme="majorHAnsi"/>
          <w:sz w:val="24"/>
          <w:szCs w:val="24"/>
        </w:rPr>
      </w:pPr>
      <w:r>
        <w:rPr>
          <w:rFonts w:asciiTheme="majorHAnsi" w:hAnsiTheme="majorHAnsi"/>
          <w:sz w:val="24"/>
          <w:szCs w:val="24"/>
        </w:rPr>
        <w:lastRenderedPageBreak/>
        <w:t>Now, i</w:t>
      </w:r>
      <w:r w:rsidR="00611CA1">
        <w:rPr>
          <w:rFonts w:asciiTheme="majorHAnsi" w:hAnsiTheme="majorHAnsi"/>
          <w:sz w:val="24"/>
          <w:szCs w:val="24"/>
        </w:rPr>
        <w:t xml:space="preserve">magine that the number of </w:t>
      </w:r>
      <w:r w:rsidR="003125B3">
        <w:rPr>
          <w:rFonts w:asciiTheme="majorHAnsi" w:hAnsiTheme="majorHAnsi"/>
          <w:sz w:val="24"/>
          <w:szCs w:val="24"/>
        </w:rPr>
        <w:t>mating</w:t>
      </w:r>
      <w:ins w:id="80" w:author="Ned Dochtermann" w:date="2016-10-08T09:52:00Z">
        <w:r w:rsidR="00F86B0E">
          <w:rPr>
            <w:rFonts w:asciiTheme="majorHAnsi" w:hAnsiTheme="majorHAnsi"/>
            <w:sz w:val="24"/>
            <w:szCs w:val="24"/>
          </w:rPr>
          <w:t>s</w:t>
        </w:r>
      </w:ins>
      <w:r w:rsidR="003125B3">
        <w:rPr>
          <w:rFonts w:asciiTheme="majorHAnsi" w:hAnsiTheme="majorHAnsi"/>
          <w:sz w:val="24"/>
          <w:szCs w:val="24"/>
        </w:rPr>
        <w:t xml:space="preserve"> per male animal per season (</w:t>
      </w:r>
      <w:r w:rsidR="003125B3" w:rsidRPr="00611CA1">
        <w:rPr>
          <w:rFonts w:asciiTheme="majorHAnsi" w:hAnsiTheme="majorHAnsi"/>
          <w:i/>
          <w:sz w:val="24"/>
          <w:szCs w:val="24"/>
        </w:rPr>
        <w:t>y</w:t>
      </w:r>
      <w:r w:rsidR="003125B3">
        <w:rPr>
          <w:rFonts w:asciiTheme="majorHAnsi" w:hAnsiTheme="majorHAnsi"/>
          <w:sz w:val="24"/>
          <w:szCs w:val="24"/>
        </w:rPr>
        <w:t>)</w:t>
      </w:r>
      <w:r>
        <w:rPr>
          <w:rFonts w:asciiTheme="majorHAnsi" w:hAnsiTheme="majorHAnsi"/>
          <w:sz w:val="24"/>
          <w:szCs w:val="24"/>
        </w:rPr>
        <w:t xml:space="preserve">. </w:t>
      </w:r>
      <w:r w:rsidR="003125B3">
        <w:rPr>
          <w:rFonts w:asciiTheme="majorHAnsi" w:hAnsiTheme="majorHAnsi"/>
          <w:sz w:val="24"/>
          <w:szCs w:val="24"/>
        </w:rPr>
        <w:t xml:space="preserve">Then, using the log link function with a Poisson error structure, </w:t>
      </w:r>
      <w:r w:rsidR="003125B3" w:rsidRPr="003125B3">
        <w:rPr>
          <w:rFonts w:asciiTheme="majorHAnsi" w:hAnsiTheme="majorHAnsi"/>
          <w:i/>
          <w:sz w:val="24"/>
          <w:szCs w:val="24"/>
        </w:rPr>
        <w:t>y</w:t>
      </w:r>
      <w:r w:rsidR="003125B3">
        <w:rPr>
          <w:rFonts w:asciiTheme="majorHAnsi" w:hAnsiTheme="majorHAnsi"/>
          <w:sz w:val="24"/>
          <w:szCs w:val="24"/>
        </w:rPr>
        <w:t xml:space="preserve"> can be written as a GLMM:</w:t>
      </w:r>
    </w:p>
    <w:p w14:paraId="221BEF1C" w14:textId="428D8F1A" w:rsidR="003125B3" w:rsidRDefault="0001231F" w:rsidP="003125B3">
      <w:pPr>
        <w:rPr>
          <w:rFonts w:asciiTheme="majorHAnsi" w:hAnsiTheme="majorHAnsi"/>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hi</m:t>
              </m:r>
            </m:sub>
          </m:sSub>
          <m:r>
            <w:rPr>
              <w:rFonts w:ascii="Cambria Math" w:hAnsi="Cambria Math"/>
              <w:sz w:val="24"/>
              <w:szCs w:val="24"/>
            </w:rPr>
            <m:t xml:space="preserve"> ~Poisson</m:t>
          </m:r>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hi</m:t>
                  </m:r>
                </m:sub>
              </m:sSub>
            </m:e>
          </m:d>
        </m:oMath>
      </m:oMathPara>
    </w:p>
    <w:p w14:paraId="24B0D86B" w14:textId="5BC09904" w:rsidR="003125B3" w:rsidRDefault="0001231F" w:rsidP="003125B3">
      <w:pPr>
        <w:rPr>
          <w:rFonts w:asciiTheme="majorHAnsi" w:hAnsiTheme="majorHAnsi"/>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hi</m:t>
              </m:r>
            </m:sub>
          </m:sSub>
          <m:r>
            <w:rPr>
              <w:rFonts w:ascii="Cambria Math" w:hAnsi="Cambria Math"/>
              <w:sz w:val="24"/>
              <w:szCs w:val="24"/>
            </w:rPr>
            <m:t>=exp(</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hi</m:t>
              </m:r>
            </m:sub>
          </m:sSub>
          <m:r>
            <w:rPr>
              <w:rFonts w:ascii="Cambria Math" w:hAnsi="Cambria Math"/>
              <w:sz w:val="24"/>
              <w:szCs w:val="24"/>
            </w:rPr>
            <m:t>)</m:t>
          </m:r>
        </m:oMath>
      </m:oMathPara>
    </w:p>
    <w:p w14:paraId="2F6B5325" w14:textId="77777777" w:rsidR="003125B3" w:rsidRDefault="0001231F" w:rsidP="003125B3">
      <w:pPr>
        <w:rPr>
          <w:rFonts w:asciiTheme="majorHAnsi" w:hAnsiTheme="majorHAnsi"/>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~N(0,</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m:oMathPara>
    </w:p>
    <w:p w14:paraId="436176DA" w14:textId="77777777" w:rsidR="003125B3" w:rsidRDefault="0001231F" w:rsidP="003125B3">
      <w:pPr>
        <w:rPr>
          <w:rFonts w:asciiTheme="majorHAnsi" w:hAnsiTheme="majorHAnsi"/>
          <w:sz w:val="24"/>
          <w:szCs w:val="24"/>
        </w:rPr>
      </w:pPr>
      <m:oMathPara>
        <m:oMath>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hi</m:t>
              </m:r>
            </m:sub>
          </m:sSub>
          <m:r>
            <w:rPr>
              <w:rFonts w:ascii="Cambria Math" w:hAnsi="Cambria Math"/>
              <w:sz w:val="24"/>
              <w:szCs w:val="24"/>
            </w:rPr>
            <m:t>~N(0,</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r>
            <w:rPr>
              <w:rFonts w:ascii="Cambria Math" w:hAnsi="Cambria Math"/>
              <w:sz w:val="24"/>
              <w:szCs w:val="24"/>
            </w:rPr>
            <m:t>)</m:t>
          </m:r>
        </m:oMath>
      </m:oMathPara>
    </w:p>
    <w:p w14:paraId="54F8D786" w14:textId="293DB000" w:rsidR="00C54AB6" w:rsidRPr="007A1CCC" w:rsidRDefault="003125B3" w:rsidP="007A1CCC">
      <w:pPr>
        <w:rPr>
          <w:rFonts w:asciiTheme="majorHAnsi" w:hAnsiTheme="majorHAnsi"/>
          <w:sz w:val="24"/>
          <w:szCs w:val="24"/>
        </w:rPr>
      </w:pPr>
      <w:r>
        <w:rPr>
          <w:rFonts w:asciiTheme="majorHAnsi" w:hAnsiTheme="majorHAnsi"/>
          <w:sz w:val="24"/>
          <w:szCs w:val="24"/>
        </w:rPr>
        <w:t xml:space="preserve">where </w:t>
      </w:r>
      <w:r w:rsidRPr="00F86B0E">
        <w:rPr>
          <w:rFonts w:asciiTheme="majorHAnsi" w:hAnsiTheme="majorHAnsi"/>
          <w:i/>
          <w:sz w:val="24"/>
          <w:szCs w:val="24"/>
          <w:rPrChange w:id="81" w:author="Ned Dochtermann" w:date="2016-10-08T09:52:00Z">
            <w:rPr>
              <w:rFonts w:asciiTheme="majorHAnsi" w:hAnsiTheme="majorHAnsi"/>
              <w:sz w:val="24"/>
              <w:szCs w:val="24"/>
            </w:rPr>
          </w:rPrChange>
        </w:rPr>
        <w:t>exp</w:t>
      </w:r>
      <w:r>
        <w:rPr>
          <w:rFonts w:asciiTheme="majorHAnsi" w:hAnsiTheme="majorHAnsi"/>
          <w:sz w:val="24"/>
          <w:szCs w:val="24"/>
        </w:rPr>
        <w:t xml:space="preserve"> is the inverse link function (of log),</w:t>
      </w:r>
      <w:r w:rsidR="005A1892">
        <w:rPr>
          <w:rFonts w:asciiTheme="majorHAnsi" w:hAnsiTheme="majorHAnsi"/>
          <w:sz w:val="24"/>
          <w:szCs w:val="24"/>
        </w:rPr>
        <w:t xml:space="preserve"> </w:t>
      </w:r>
      <w:r>
        <w:rPr>
          <w:rFonts w:asciiTheme="majorHAnsi" w:hAnsiTheme="majorHAnsi"/>
          <w:sz w:val="24"/>
          <w:szCs w:val="24"/>
        </w:rPr>
        <w:t xml:space="preserve">and the other notations are the same as above. Again on the latent scale, </w:t>
      </w:r>
      <w:r w:rsidR="005A1892">
        <w:rPr>
          <w:rFonts w:asciiTheme="majorHAnsi" w:hAnsiTheme="majorHAnsi"/>
          <w:sz w:val="24"/>
          <w:szCs w:val="24"/>
        </w:rPr>
        <w:t>random effects are all normally distributed and the equation is very much like one for a Gaussian trait.</w:t>
      </w:r>
      <w:r>
        <w:rPr>
          <w:rFonts w:asciiTheme="majorHAnsi" w:hAnsiTheme="majorHAnsi"/>
          <w:sz w:val="24"/>
          <w:szCs w:val="24"/>
        </w:rPr>
        <w:t xml:space="preserve"> </w:t>
      </w:r>
    </w:p>
    <w:p w14:paraId="5FAF8AEE" w14:textId="4DBE1736" w:rsidR="007A1CCC" w:rsidRPr="00727A47" w:rsidRDefault="00CC58C1" w:rsidP="007A1CCC">
      <w:pPr>
        <w:rPr>
          <w:rFonts w:asciiTheme="majorHAnsi" w:hAnsiTheme="majorHAnsi"/>
          <w:sz w:val="24"/>
          <w:szCs w:val="24"/>
        </w:rPr>
      </w:pPr>
      <w:r>
        <w:rPr>
          <w:rFonts w:asciiTheme="majorHAnsi" w:eastAsia="Times New Roman" w:hAnsiTheme="majorHAnsi" w:cs="Times New Roman"/>
          <w:b/>
          <w:bCs/>
          <w:sz w:val="24"/>
          <w:szCs w:val="24"/>
        </w:rPr>
        <w:t xml:space="preserve">Exercise: </w:t>
      </w:r>
      <w:r w:rsidR="00727A47" w:rsidRPr="00727A47">
        <w:rPr>
          <w:rFonts w:asciiTheme="majorHAnsi" w:eastAsia="Times New Roman" w:hAnsiTheme="majorHAnsi" w:cs="Times New Roman"/>
          <w:bCs/>
          <w:sz w:val="24"/>
          <w:szCs w:val="24"/>
        </w:rPr>
        <w:t>We now</w:t>
      </w:r>
      <w:r w:rsidR="00727A47">
        <w:rPr>
          <w:rFonts w:asciiTheme="majorHAnsi" w:eastAsia="Times New Roman" w:hAnsiTheme="majorHAnsi" w:cs="Times New Roman"/>
          <w:bCs/>
          <w:sz w:val="24"/>
          <w:szCs w:val="24"/>
        </w:rPr>
        <w:t xml:space="preserve"> set the 3 parameters</w:t>
      </w:r>
      <w:r w:rsidR="00EB5D65">
        <w:rPr>
          <w:rFonts w:asciiTheme="majorHAnsi" w:eastAsia="Times New Roman" w:hAnsiTheme="majorHAnsi" w:cs="Times New Roman"/>
          <w:bCs/>
          <w:sz w:val="24"/>
          <w:szCs w:val="24"/>
        </w:rPr>
        <w:t xml:space="preserve"> (</w:t>
      </w:r>
      <w:r w:rsidR="00EB5D65" w:rsidRPr="003125B3">
        <w:rPr>
          <w:rFonts w:asciiTheme="majorHAnsi" w:hAnsiTheme="majorHAnsi"/>
          <w:i/>
          <w:sz w:val="24"/>
          <w:szCs w:val="24"/>
        </w:rPr>
        <w:t>β</w:t>
      </w:r>
      <w:r w:rsidR="00EB5D65" w:rsidRPr="003125B3">
        <w:rPr>
          <w:rFonts w:asciiTheme="majorHAnsi" w:hAnsiTheme="majorHAnsi"/>
          <w:i/>
          <w:sz w:val="24"/>
          <w:szCs w:val="24"/>
          <w:vertAlign w:val="subscript"/>
        </w:rPr>
        <w:t>0</w:t>
      </w:r>
      <w:r w:rsidR="00EB5D65">
        <w:rPr>
          <w:rFonts w:asciiTheme="majorHAnsi" w:hAnsiTheme="majorHAnsi"/>
          <w:sz w:val="24"/>
          <w:szCs w:val="24"/>
        </w:rPr>
        <w:t xml:space="preserve">, </w:t>
      </w:r>
      <w:r w:rsidR="00EB5D65" w:rsidRPr="00EB5D65">
        <w:rPr>
          <w:rFonts w:asciiTheme="majorHAnsi" w:hAnsiTheme="majorHAnsi"/>
          <w:i/>
          <w:sz w:val="24"/>
          <w:szCs w:val="24"/>
        </w:rPr>
        <w:t>V</w:t>
      </w:r>
      <w:r w:rsidR="00EB5D65" w:rsidRPr="00EB5D65">
        <w:rPr>
          <w:rFonts w:asciiTheme="majorHAnsi" w:hAnsiTheme="majorHAnsi"/>
          <w:i/>
          <w:sz w:val="24"/>
          <w:szCs w:val="24"/>
          <w:vertAlign w:val="subscript"/>
        </w:rPr>
        <w:t>i</w:t>
      </w:r>
      <w:r w:rsidR="00EB5D65">
        <w:rPr>
          <w:rFonts w:asciiTheme="majorHAnsi" w:hAnsiTheme="majorHAnsi"/>
          <w:sz w:val="24"/>
          <w:szCs w:val="24"/>
        </w:rPr>
        <w:t xml:space="preserve"> and </w:t>
      </w:r>
      <w:r w:rsidR="00EB5D65" w:rsidRPr="00EB5D65">
        <w:rPr>
          <w:rFonts w:asciiTheme="majorHAnsi" w:hAnsiTheme="majorHAnsi"/>
          <w:i/>
          <w:sz w:val="24"/>
          <w:szCs w:val="24"/>
        </w:rPr>
        <w:t>V</w:t>
      </w:r>
      <w:r w:rsidR="00EB5D65" w:rsidRPr="00EB5D65">
        <w:rPr>
          <w:rFonts w:asciiTheme="majorHAnsi" w:hAnsiTheme="majorHAnsi"/>
          <w:i/>
          <w:sz w:val="24"/>
          <w:szCs w:val="24"/>
          <w:vertAlign w:val="subscript"/>
        </w:rPr>
        <w:t>o</w:t>
      </w:r>
      <w:r w:rsidR="00EB5D65">
        <w:rPr>
          <w:rFonts w:asciiTheme="majorHAnsi" w:eastAsia="Times New Roman" w:hAnsiTheme="majorHAnsi" w:cs="Times New Roman"/>
          <w:bCs/>
          <w:sz w:val="24"/>
          <w:szCs w:val="24"/>
        </w:rPr>
        <w:t>)</w:t>
      </w:r>
      <w:r w:rsidR="00727A47">
        <w:rPr>
          <w:rFonts w:asciiTheme="majorHAnsi" w:eastAsia="Times New Roman" w:hAnsiTheme="majorHAnsi" w:cs="Times New Roman"/>
          <w:bCs/>
          <w:sz w:val="24"/>
          <w:szCs w:val="24"/>
        </w:rPr>
        <w:t xml:space="preserve"> on the latent (link) scale in the Poisson GLMM with the log link function and generate count data. </w:t>
      </w:r>
    </w:p>
    <w:p w14:paraId="3F81D504" w14:textId="40975FFE" w:rsidR="00727A47" w:rsidRPr="00D75B61" w:rsidRDefault="00727A47" w:rsidP="00727A47">
      <w:pPr>
        <w:ind w:left="720"/>
        <w:rPr>
          <w:rFonts w:asciiTheme="majorHAnsi" w:hAnsiTheme="majorHAnsi"/>
          <w:color w:val="FF0000"/>
          <w:sz w:val="24"/>
          <w:szCs w:val="24"/>
        </w:rPr>
      </w:pPr>
      <w:r w:rsidRPr="00D75B61">
        <w:rPr>
          <w:rFonts w:asciiTheme="majorHAnsi" w:hAnsiTheme="majorHAnsi"/>
          <w:color w:val="FF0000"/>
          <w:sz w:val="24"/>
          <w:szCs w:val="24"/>
        </w:rPr>
        <w:t xml:space="preserve">Here </w:t>
      </w:r>
      <w:r>
        <w:rPr>
          <w:rFonts w:asciiTheme="majorHAnsi" w:hAnsiTheme="majorHAnsi"/>
          <w:color w:val="FF0000"/>
          <w:sz w:val="24"/>
          <w:szCs w:val="24"/>
        </w:rPr>
        <w:t xml:space="preserve">we can set all the 3 parameters on sliders like other modules (e.g. Basic lessons Step 2). </w:t>
      </w:r>
    </w:p>
    <w:p w14:paraId="6C71A566" w14:textId="77777777" w:rsidR="007A1CCC" w:rsidRPr="007A1CCC" w:rsidRDefault="007A1CCC" w:rsidP="007A1CCC">
      <w:pPr>
        <w:rPr>
          <w:rFonts w:asciiTheme="majorHAnsi" w:hAnsiTheme="majorHAnsi"/>
          <w:sz w:val="24"/>
          <w:szCs w:val="24"/>
        </w:rPr>
      </w:pPr>
    </w:p>
    <w:p w14:paraId="63A7CA73" w14:textId="05463795" w:rsidR="00727A47" w:rsidRPr="00D75B61" w:rsidRDefault="00727A47" w:rsidP="00727A47">
      <w:pPr>
        <w:ind w:left="720"/>
        <w:rPr>
          <w:rFonts w:asciiTheme="majorHAnsi" w:hAnsiTheme="majorHAnsi"/>
          <w:color w:val="FF0000"/>
          <w:sz w:val="24"/>
          <w:szCs w:val="24"/>
        </w:rPr>
      </w:pPr>
      <w:r>
        <w:rPr>
          <w:rFonts w:asciiTheme="majorHAnsi" w:hAnsiTheme="majorHAnsi"/>
          <w:color w:val="FF0000"/>
          <w:sz w:val="24"/>
          <w:szCs w:val="24"/>
        </w:rPr>
        <w:t>Once they generated data and then use glmer (lme4) package to fit a model</w:t>
      </w:r>
    </w:p>
    <w:p w14:paraId="7AD6EA76" w14:textId="77777777" w:rsidR="004A6EBB" w:rsidRDefault="004A6EBB">
      <w:pPr>
        <w:rPr>
          <w:rFonts w:asciiTheme="majorHAnsi" w:hAnsiTheme="majorHAnsi"/>
          <w:sz w:val="24"/>
          <w:szCs w:val="24"/>
        </w:rPr>
      </w:pPr>
    </w:p>
    <w:p w14:paraId="3A5A2E0F" w14:textId="64CB14E0" w:rsidR="00727A47" w:rsidRDefault="00727A47">
      <w:pPr>
        <w:rPr>
          <w:rFonts w:eastAsia="Times New Roman" w:cs="Times New Roman"/>
        </w:rPr>
      </w:pPr>
      <w:r>
        <w:rPr>
          <w:rFonts w:eastAsia="Times New Roman" w:cs="Times New Roman"/>
        </w:rPr>
        <w:t>overdispersion&lt;- as.factor(1:lengt</w:t>
      </w:r>
      <w:r w:rsidR="00B41EF1">
        <w:rPr>
          <w:rFonts w:eastAsia="Times New Roman" w:cs="Times New Roman"/>
        </w:rPr>
        <w:t>h(Phenotype)) # the observation-</w:t>
      </w:r>
      <w:r>
        <w:rPr>
          <w:rFonts w:eastAsia="Times New Roman" w:cs="Times New Roman"/>
        </w:rPr>
        <w:t xml:space="preserve">level </w:t>
      </w:r>
      <w:r w:rsidR="00B41EF1">
        <w:rPr>
          <w:rFonts w:eastAsia="Times New Roman" w:cs="Times New Roman"/>
        </w:rPr>
        <w:t>random effect</w:t>
      </w:r>
    </w:p>
    <w:p w14:paraId="2D396AC4" w14:textId="08C96F28" w:rsidR="00727A47" w:rsidRDefault="00727A47">
      <w:pPr>
        <w:rPr>
          <w:rFonts w:eastAsia="Times New Roman" w:cs="Times New Roman"/>
        </w:rPr>
      </w:pPr>
      <w:r>
        <w:rPr>
          <w:rFonts w:eastAsia="Times New Roman" w:cs="Times New Roman"/>
        </w:rPr>
        <w:t xml:space="preserve">LMM&lt;- lme4::glmer(Phenotype ~ 0 + (1|Individual)+(1|overdispersion), </w:t>
      </w:r>
      <w:r w:rsidR="00EB5D65">
        <w:rPr>
          <w:rFonts w:eastAsia="Times New Roman" w:cs="Times New Roman"/>
        </w:rPr>
        <w:t xml:space="preserve">family = poisson(link=log), </w:t>
      </w:r>
      <w:r>
        <w:rPr>
          <w:rFonts w:eastAsia="Times New Roman" w:cs="Times New Roman"/>
        </w:rPr>
        <w:t>data = sampled_data)</w:t>
      </w:r>
    </w:p>
    <w:p w14:paraId="278116D4" w14:textId="77777777" w:rsidR="00EB5D65" w:rsidRDefault="00EB5D65">
      <w:pPr>
        <w:rPr>
          <w:rFonts w:eastAsia="Times New Roman" w:cs="Times New Roman"/>
        </w:rPr>
      </w:pPr>
    </w:p>
    <w:p w14:paraId="53026B2A" w14:textId="59E62845" w:rsidR="00EB5D65" w:rsidRPr="00D75B61" w:rsidRDefault="00EB5D65" w:rsidP="00EB5D65">
      <w:pPr>
        <w:ind w:left="720"/>
        <w:rPr>
          <w:rFonts w:asciiTheme="majorHAnsi" w:hAnsiTheme="majorHAnsi"/>
          <w:color w:val="FF0000"/>
          <w:sz w:val="24"/>
          <w:szCs w:val="24"/>
        </w:rPr>
      </w:pPr>
      <w:r>
        <w:rPr>
          <w:rFonts w:asciiTheme="majorHAnsi" w:hAnsiTheme="majorHAnsi"/>
          <w:color w:val="FF0000"/>
          <w:sz w:val="24"/>
          <w:szCs w:val="24"/>
        </w:rPr>
        <w:t>You should be able to recover these parameters</w:t>
      </w:r>
    </w:p>
    <w:p w14:paraId="1E558CAC" w14:textId="77777777" w:rsidR="00EB5D65" w:rsidRPr="007A1CCC" w:rsidRDefault="00EB5D65">
      <w:pPr>
        <w:rPr>
          <w:rFonts w:asciiTheme="majorHAnsi" w:hAnsiTheme="majorHAnsi"/>
          <w:sz w:val="24"/>
          <w:szCs w:val="24"/>
        </w:rPr>
      </w:pPr>
      <w:bookmarkStart w:id="82" w:name="_GoBack"/>
      <w:bookmarkEnd w:id="82"/>
    </w:p>
    <w:sectPr w:rsidR="00EB5D65" w:rsidRPr="007A1CCC">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Shinichi Nakagawa" w:date="2016-10-08T11:14:00Z" w:initials="SN">
    <w:p w14:paraId="3993C393" w14:textId="68B7C33E" w:rsidR="00014110" w:rsidRDefault="00014110">
      <w:pPr>
        <w:pStyle w:val="CommentText"/>
      </w:pPr>
      <w:r>
        <w:rPr>
          <w:rStyle w:val="CommentReference"/>
        </w:rPr>
        <w:annotationRef/>
      </w:r>
      <w:r>
        <w:t>Is this common word?</w:t>
      </w:r>
    </w:p>
  </w:comment>
  <w:comment w:id="28" w:author="Shinichi Nakagawa" w:date="2016-10-08T11:17:00Z" w:initials="SN">
    <w:p w14:paraId="6CCA0CAB" w14:textId="36BAA5B2" w:rsidR="00014110" w:rsidRDefault="00014110">
      <w:pPr>
        <w:pStyle w:val="CommentText"/>
      </w:pPr>
      <w:r>
        <w:rPr>
          <w:rStyle w:val="CommentReference"/>
        </w:rPr>
        <w:annotationRef/>
      </w:r>
      <w:r>
        <w:t>Probability</w:t>
      </w:r>
    </w:p>
  </w:comment>
  <w:comment w:id="35" w:author="Ned Dochtermann" w:date="2016-10-07T14:30:00Z" w:initials="ND">
    <w:p w14:paraId="68F5CE85" w14:textId="3D2CDDAF" w:rsidR="00014110" w:rsidRDefault="00014110">
      <w:pPr>
        <w:pStyle w:val="CommentText"/>
      </w:pPr>
      <w:r>
        <w:rPr>
          <w:rStyle w:val="CommentReference"/>
        </w:rPr>
        <w:annotationRef/>
      </w:r>
      <w:r>
        <w:t>I don’t actually know this for sure but I’m pretty sure it is what will happen.</w:t>
      </w:r>
    </w:p>
  </w:comment>
  <w:comment w:id="66" w:author="Shinichi Nakagawa" w:date="2016-10-08T16:23:00Z" w:initials="SN">
    <w:p w14:paraId="1DA614CB" w14:textId="5C4C4F74" w:rsidR="00014110" w:rsidRDefault="00014110">
      <w:pPr>
        <w:pStyle w:val="CommentText"/>
      </w:pPr>
      <w:r>
        <w:rPr>
          <w:rStyle w:val="CommentReference"/>
        </w:rPr>
        <w:annotationRef/>
      </w:r>
      <w:r>
        <w:t>Not talking about repeatabilities etc.</w:t>
      </w:r>
    </w:p>
    <w:p w14:paraId="4398E9C0" w14:textId="77777777" w:rsidR="00014110" w:rsidRDefault="00014110">
      <w:pPr>
        <w:pStyle w:val="CommentText"/>
      </w:pPr>
    </w:p>
    <w:p w14:paraId="7690F3C6" w14:textId="71B0CB38" w:rsidR="00014110" w:rsidRDefault="00014110">
      <w:pPr>
        <w:pStyle w:val="CommentText"/>
      </w:pPr>
      <w:r>
        <w:t>We should make a module dedicated to Repeatabilities and R^2 both for Gaussian and non-Gaussian</w:t>
      </w:r>
    </w:p>
  </w:comment>
  <w:comment w:id="69" w:author="Shinichi Nakagawa" w:date="2016-10-08T15:12:00Z" w:initials="SN">
    <w:p w14:paraId="44FD4642" w14:textId="7449BF02" w:rsidR="00014110" w:rsidRDefault="00014110">
      <w:pPr>
        <w:pStyle w:val="CommentText"/>
      </w:pPr>
      <w:r>
        <w:rPr>
          <w:rStyle w:val="CommentReference"/>
        </w:rPr>
        <w:annotationRef/>
      </w:r>
      <w:r w:rsidRPr="009332A8">
        <w:rPr>
          <w:rStyle w:val="Strong"/>
          <w:rFonts w:eastAsia="Times New Roman" w:cs="Times New Roman"/>
          <w:b w:val="0"/>
          <w:color w:val="2A2A2A"/>
        </w:rPr>
        <w:t>Nakagawa, S.</w:t>
      </w:r>
      <w:r>
        <w:rPr>
          <w:rFonts w:eastAsia="Times New Roman" w:cs="Times New Roman"/>
          <w:color w:val="2A2A2A"/>
        </w:rPr>
        <w:t xml:space="preserve"> &amp; Schielzeth, H. (2010) Repeatability for Gaussian and non-Gaussian data: a practical guide for biologists. </w:t>
      </w:r>
      <w:r>
        <w:rPr>
          <w:rStyle w:val="Strong"/>
          <w:rFonts w:eastAsia="Times New Roman" w:cs="Times New Roman"/>
          <w:i/>
          <w:iCs/>
          <w:color w:val="2A2A2A"/>
        </w:rPr>
        <w:t>Biological Reviews</w:t>
      </w:r>
      <w:r>
        <w:rPr>
          <w:rStyle w:val="Emphasis"/>
          <w:rFonts w:eastAsia="Times New Roman" w:cs="Times New Roman"/>
          <w:color w:val="2A2A2A"/>
        </w:rPr>
        <w:t>.</w:t>
      </w:r>
      <w:r>
        <w:rPr>
          <w:rFonts w:eastAsia="Times New Roman" w:cs="Times New Roman"/>
          <w:color w:val="2A2A2A"/>
        </w:rPr>
        <w:t xml:space="preserve"> 85: 935-956</w:t>
      </w:r>
    </w:p>
  </w:comment>
  <w:comment w:id="79" w:author="Shinichi Nakagawa" w:date="2016-10-08T15:31:00Z" w:initials="SN">
    <w:p w14:paraId="426C4B1F" w14:textId="37A9496F" w:rsidR="00014110" w:rsidRDefault="00014110">
      <w:pPr>
        <w:pStyle w:val="CommentText"/>
      </w:pPr>
      <w:r>
        <w:rPr>
          <w:rStyle w:val="CommentReference"/>
        </w:rPr>
        <w:annotationRef/>
      </w:r>
      <w:r>
        <w:t>This is a bit difficult but I do not really want to say more about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93C393" w15:done="0"/>
  <w15:commentEx w15:paraId="6CCA0CAB" w15:done="0"/>
  <w15:commentEx w15:paraId="68F5CE85" w15:done="0"/>
  <w15:commentEx w15:paraId="7690F3C6" w15:done="0"/>
  <w15:commentEx w15:paraId="44FD4642" w15:done="0"/>
  <w15:commentEx w15:paraId="426C4B1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376C0C" w14:textId="77777777" w:rsidR="0001231F" w:rsidRDefault="0001231F" w:rsidP="00C54AB6">
      <w:pPr>
        <w:spacing w:after="0" w:line="240" w:lineRule="auto"/>
      </w:pPr>
      <w:r>
        <w:separator/>
      </w:r>
    </w:p>
  </w:endnote>
  <w:endnote w:type="continuationSeparator" w:id="0">
    <w:p w14:paraId="2B44FBF8" w14:textId="77777777" w:rsidR="0001231F" w:rsidRDefault="0001231F" w:rsidP="00C54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4A07F" w14:textId="77777777" w:rsidR="00014110" w:rsidRDefault="00014110" w:rsidP="00C54A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3F91AF" w14:textId="77777777" w:rsidR="00014110" w:rsidRDefault="00014110" w:rsidP="00C54A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574B" w14:textId="5319E402" w:rsidR="00014110" w:rsidRDefault="00014110" w:rsidP="00C54A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6B0E">
      <w:rPr>
        <w:rStyle w:val="PageNumber"/>
        <w:noProof/>
      </w:rPr>
      <w:t>7</w:t>
    </w:r>
    <w:r>
      <w:rPr>
        <w:rStyle w:val="PageNumber"/>
      </w:rPr>
      <w:fldChar w:fldCharType="end"/>
    </w:r>
  </w:p>
  <w:p w14:paraId="3847ACAE" w14:textId="77777777" w:rsidR="00014110" w:rsidRDefault="00014110" w:rsidP="00C54A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FC62F2" w14:textId="77777777" w:rsidR="0001231F" w:rsidRDefault="0001231F" w:rsidP="00C54AB6">
      <w:pPr>
        <w:spacing w:after="0" w:line="240" w:lineRule="auto"/>
      </w:pPr>
      <w:r>
        <w:separator/>
      </w:r>
    </w:p>
  </w:footnote>
  <w:footnote w:type="continuationSeparator" w:id="0">
    <w:p w14:paraId="2BD3695B" w14:textId="77777777" w:rsidR="0001231F" w:rsidRDefault="0001231F" w:rsidP="00C54AB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ed Dochtermann">
    <w15:presenceInfo w15:providerId="Windows Live" w15:userId="42d0c50bd8967a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85D"/>
    <w:rsid w:val="00007887"/>
    <w:rsid w:val="0001231F"/>
    <w:rsid w:val="00012EED"/>
    <w:rsid w:val="00013A44"/>
    <w:rsid w:val="00014110"/>
    <w:rsid w:val="0001554A"/>
    <w:rsid w:val="00020763"/>
    <w:rsid w:val="00024B9C"/>
    <w:rsid w:val="000262A5"/>
    <w:rsid w:val="00027A99"/>
    <w:rsid w:val="00030FB1"/>
    <w:rsid w:val="00032E37"/>
    <w:rsid w:val="00036D9E"/>
    <w:rsid w:val="000404D1"/>
    <w:rsid w:val="000406E8"/>
    <w:rsid w:val="00042B59"/>
    <w:rsid w:val="00047D6B"/>
    <w:rsid w:val="000504AE"/>
    <w:rsid w:val="00053A62"/>
    <w:rsid w:val="00054C6D"/>
    <w:rsid w:val="00055517"/>
    <w:rsid w:val="00057DE0"/>
    <w:rsid w:val="00060C29"/>
    <w:rsid w:val="00061AA9"/>
    <w:rsid w:val="00064D79"/>
    <w:rsid w:val="0006552D"/>
    <w:rsid w:val="00065766"/>
    <w:rsid w:val="0007031D"/>
    <w:rsid w:val="0007536E"/>
    <w:rsid w:val="000759B4"/>
    <w:rsid w:val="00076D26"/>
    <w:rsid w:val="000837C5"/>
    <w:rsid w:val="00090977"/>
    <w:rsid w:val="00095394"/>
    <w:rsid w:val="00096592"/>
    <w:rsid w:val="000A0286"/>
    <w:rsid w:val="000A07F2"/>
    <w:rsid w:val="000A3AAD"/>
    <w:rsid w:val="000A3C25"/>
    <w:rsid w:val="000A59F3"/>
    <w:rsid w:val="000A6772"/>
    <w:rsid w:val="000A76EB"/>
    <w:rsid w:val="000B0034"/>
    <w:rsid w:val="000B1406"/>
    <w:rsid w:val="000B2BC1"/>
    <w:rsid w:val="000B2F89"/>
    <w:rsid w:val="000B487B"/>
    <w:rsid w:val="000B48E5"/>
    <w:rsid w:val="000B491D"/>
    <w:rsid w:val="000B58C4"/>
    <w:rsid w:val="000B5CBC"/>
    <w:rsid w:val="000B5CF3"/>
    <w:rsid w:val="000C0C34"/>
    <w:rsid w:val="000C387C"/>
    <w:rsid w:val="000C63A3"/>
    <w:rsid w:val="000D07CF"/>
    <w:rsid w:val="000D1E1C"/>
    <w:rsid w:val="000D1EB9"/>
    <w:rsid w:val="000D33E6"/>
    <w:rsid w:val="000D5B8F"/>
    <w:rsid w:val="000D6462"/>
    <w:rsid w:val="000D7169"/>
    <w:rsid w:val="000E3B0C"/>
    <w:rsid w:val="000E409B"/>
    <w:rsid w:val="000E5657"/>
    <w:rsid w:val="000E5AD9"/>
    <w:rsid w:val="000E66C2"/>
    <w:rsid w:val="000E7AE6"/>
    <w:rsid w:val="000F053E"/>
    <w:rsid w:val="000F1C4F"/>
    <w:rsid w:val="000F3583"/>
    <w:rsid w:val="000F579B"/>
    <w:rsid w:val="000F6096"/>
    <w:rsid w:val="000F686B"/>
    <w:rsid w:val="000F7D3E"/>
    <w:rsid w:val="001008A0"/>
    <w:rsid w:val="00103B1F"/>
    <w:rsid w:val="00104599"/>
    <w:rsid w:val="001049D2"/>
    <w:rsid w:val="0011105E"/>
    <w:rsid w:val="00111440"/>
    <w:rsid w:val="001118DD"/>
    <w:rsid w:val="00113C7F"/>
    <w:rsid w:val="00116AE8"/>
    <w:rsid w:val="001220FE"/>
    <w:rsid w:val="001248D3"/>
    <w:rsid w:val="0012598A"/>
    <w:rsid w:val="0012711E"/>
    <w:rsid w:val="00133FF4"/>
    <w:rsid w:val="00135871"/>
    <w:rsid w:val="00135978"/>
    <w:rsid w:val="00135F9C"/>
    <w:rsid w:val="00137186"/>
    <w:rsid w:val="001374DD"/>
    <w:rsid w:val="00140723"/>
    <w:rsid w:val="00142474"/>
    <w:rsid w:val="00144E9F"/>
    <w:rsid w:val="00154BDB"/>
    <w:rsid w:val="001602E1"/>
    <w:rsid w:val="00161E3F"/>
    <w:rsid w:val="00162302"/>
    <w:rsid w:val="00162790"/>
    <w:rsid w:val="00164612"/>
    <w:rsid w:val="00167089"/>
    <w:rsid w:val="0017372F"/>
    <w:rsid w:val="00173E77"/>
    <w:rsid w:val="001746E7"/>
    <w:rsid w:val="00176A63"/>
    <w:rsid w:val="00177C4E"/>
    <w:rsid w:val="0018030E"/>
    <w:rsid w:val="0018044A"/>
    <w:rsid w:val="00180CED"/>
    <w:rsid w:val="00196B67"/>
    <w:rsid w:val="001A2F79"/>
    <w:rsid w:val="001A72AB"/>
    <w:rsid w:val="001B592C"/>
    <w:rsid w:val="001B72F8"/>
    <w:rsid w:val="001C34D9"/>
    <w:rsid w:val="001C3D47"/>
    <w:rsid w:val="001C3F81"/>
    <w:rsid w:val="001C4B4D"/>
    <w:rsid w:val="001D0664"/>
    <w:rsid w:val="001D15D1"/>
    <w:rsid w:val="001D16EE"/>
    <w:rsid w:val="001E174C"/>
    <w:rsid w:val="001E2C36"/>
    <w:rsid w:val="001E3FE1"/>
    <w:rsid w:val="001E5072"/>
    <w:rsid w:val="001E6346"/>
    <w:rsid w:val="001E71BF"/>
    <w:rsid w:val="001E79AB"/>
    <w:rsid w:val="001F035F"/>
    <w:rsid w:val="001F1961"/>
    <w:rsid w:val="001F3157"/>
    <w:rsid w:val="001F376E"/>
    <w:rsid w:val="00201DEF"/>
    <w:rsid w:val="00203B5A"/>
    <w:rsid w:val="002046A7"/>
    <w:rsid w:val="002058E4"/>
    <w:rsid w:val="00205DFB"/>
    <w:rsid w:val="0020638C"/>
    <w:rsid w:val="00207F98"/>
    <w:rsid w:val="0021036A"/>
    <w:rsid w:val="002107B6"/>
    <w:rsid w:val="0021306D"/>
    <w:rsid w:val="002148C7"/>
    <w:rsid w:val="00221E99"/>
    <w:rsid w:val="0022346B"/>
    <w:rsid w:val="00223793"/>
    <w:rsid w:val="002247A2"/>
    <w:rsid w:val="00225C9F"/>
    <w:rsid w:val="00226194"/>
    <w:rsid w:val="00232369"/>
    <w:rsid w:val="00232771"/>
    <w:rsid w:val="002335F9"/>
    <w:rsid w:val="002355A2"/>
    <w:rsid w:val="002424DD"/>
    <w:rsid w:val="00242BD8"/>
    <w:rsid w:val="002460B9"/>
    <w:rsid w:val="00246FF8"/>
    <w:rsid w:val="002474D9"/>
    <w:rsid w:val="002538FD"/>
    <w:rsid w:val="002559D3"/>
    <w:rsid w:val="00255E2A"/>
    <w:rsid w:val="00255E83"/>
    <w:rsid w:val="00256C54"/>
    <w:rsid w:val="00260805"/>
    <w:rsid w:val="002616DE"/>
    <w:rsid w:val="002623BB"/>
    <w:rsid w:val="002631A2"/>
    <w:rsid w:val="00264CC7"/>
    <w:rsid w:val="00264E9C"/>
    <w:rsid w:val="00273EEE"/>
    <w:rsid w:val="002755FA"/>
    <w:rsid w:val="00275EEA"/>
    <w:rsid w:val="00277ECC"/>
    <w:rsid w:val="0028081C"/>
    <w:rsid w:val="00283E7A"/>
    <w:rsid w:val="00284B11"/>
    <w:rsid w:val="00285987"/>
    <w:rsid w:val="00287ED3"/>
    <w:rsid w:val="00290C75"/>
    <w:rsid w:val="002910EB"/>
    <w:rsid w:val="00291BCB"/>
    <w:rsid w:val="0029207E"/>
    <w:rsid w:val="002954FD"/>
    <w:rsid w:val="002975DA"/>
    <w:rsid w:val="00297DA9"/>
    <w:rsid w:val="002A044D"/>
    <w:rsid w:val="002A0CB8"/>
    <w:rsid w:val="002A2B2A"/>
    <w:rsid w:val="002B4998"/>
    <w:rsid w:val="002B4BB6"/>
    <w:rsid w:val="002B54FD"/>
    <w:rsid w:val="002B6D0C"/>
    <w:rsid w:val="002B70D9"/>
    <w:rsid w:val="002B76FB"/>
    <w:rsid w:val="002C48C3"/>
    <w:rsid w:val="002C519E"/>
    <w:rsid w:val="002C601C"/>
    <w:rsid w:val="002D1202"/>
    <w:rsid w:val="002D1250"/>
    <w:rsid w:val="002D347D"/>
    <w:rsid w:val="002D4044"/>
    <w:rsid w:val="002D6B00"/>
    <w:rsid w:val="002E1D9B"/>
    <w:rsid w:val="002E24D7"/>
    <w:rsid w:val="002E62E5"/>
    <w:rsid w:val="002E6EF8"/>
    <w:rsid w:val="002F0FF1"/>
    <w:rsid w:val="002F4CB1"/>
    <w:rsid w:val="002F6148"/>
    <w:rsid w:val="002F76F4"/>
    <w:rsid w:val="0030389B"/>
    <w:rsid w:val="003044FB"/>
    <w:rsid w:val="0030562D"/>
    <w:rsid w:val="00305D87"/>
    <w:rsid w:val="00307A85"/>
    <w:rsid w:val="003109AF"/>
    <w:rsid w:val="00311EF4"/>
    <w:rsid w:val="00312453"/>
    <w:rsid w:val="003125B3"/>
    <w:rsid w:val="00314F37"/>
    <w:rsid w:val="0031686E"/>
    <w:rsid w:val="0031787C"/>
    <w:rsid w:val="00323466"/>
    <w:rsid w:val="00324AB7"/>
    <w:rsid w:val="00325979"/>
    <w:rsid w:val="0032705F"/>
    <w:rsid w:val="003277B7"/>
    <w:rsid w:val="00327D44"/>
    <w:rsid w:val="0033008D"/>
    <w:rsid w:val="00330821"/>
    <w:rsid w:val="00330B9F"/>
    <w:rsid w:val="00331401"/>
    <w:rsid w:val="0033322A"/>
    <w:rsid w:val="00334C73"/>
    <w:rsid w:val="00335B93"/>
    <w:rsid w:val="00337174"/>
    <w:rsid w:val="0034507B"/>
    <w:rsid w:val="00346A40"/>
    <w:rsid w:val="00346FEB"/>
    <w:rsid w:val="003505A3"/>
    <w:rsid w:val="00355E3C"/>
    <w:rsid w:val="00360B54"/>
    <w:rsid w:val="0036256C"/>
    <w:rsid w:val="003643BF"/>
    <w:rsid w:val="00367CB8"/>
    <w:rsid w:val="00371E1E"/>
    <w:rsid w:val="0037350F"/>
    <w:rsid w:val="003752EE"/>
    <w:rsid w:val="00381DE8"/>
    <w:rsid w:val="00382271"/>
    <w:rsid w:val="00386524"/>
    <w:rsid w:val="00393774"/>
    <w:rsid w:val="003941BE"/>
    <w:rsid w:val="003A0926"/>
    <w:rsid w:val="003A6E04"/>
    <w:rsid w:val="003A7645"/>
    <w:rsid w:val="003B0CD3"/>
    <w:rsid w:val="003B148D"/>
    <w:rsid w:val="003B3F8D"/>
    <w:rsid w:val="003B445B"/>
    <w:rsid w:val="003B6218"/>
    <w:rsid w:val="003C4945"/>
    <w:rsid w:val="003C4C77"/>
    <w:rsid w:val="003C6476"/>
    <w:rsid w:val="003C679E"/>
    <w:rsid w:val="003C6DB1"/>
    <w:rsid w:val="003D4397"/>
    <w:rsid w:val="003D4DFA"/>
    <w:rsid w:val="003D7365"/>
    <w:rsid w:val="003E3A81"/>
    <w:rsid w:val="003E583B"/>
    <w:rsid w:val="003E63B6"/>
    <w:rsid w:val="003F43AF"/>
    <w:rsid w:val="003F4AED"/>
    <w:rsid w:val="003F7C4F"/>
    <w:rsid w:val="00400471"/>
    <w:rsid w:val="0040132D"/>
    <w:rsid w:val="00401390"/>
    <w:rsid w:val="004071C2"/>
    <w:rsid w:val="0041139F"/>
    <w:rsid w:val="00415D34"/>
    <w:rsid w:val="00415D4C"/>
    <w:rsid w:val="0041696F"/>
    <w:rsid w:val="00423B8A"/>
    <w:rsid w:val="00423DD6"/>
    <w:rsid w:val="0042490B"/>
    <w:rsid w:val="00433730"/>
    <w:rsid w:val="00433B82"/>
    <w:rsid w:val="00434961"/>
    <w:rsid w:val="004351E2"/>
    <w:rsid w:val="004354C2"/>
    <w:rsid w:val="00436646"/>
    <w:rsid w:val="00437363"/>
    <w:rsid w:val="00437473"/>
    <w:rsid w:val="004407E9"/>
    <w:rsid w:val="00442BF7"/>
    <w:rsid w:val="00445635"/>
    <w:rsid w:val="00445ED7"/>
    <w:rsid w:val="0044768B"/>
    <w:rsid w:val="00450164"/>
    <w:rsid w:val="00452D90"/>
    <w:rsid w:val="0045419D"/>
    <w:rsid w:val="004545AC"/>
    <w:rsid w:val="00454912"/>
    <w:rsid w:val="004554AB"/>
    <w:rsid w:val="004640A5"/>
    <w:rsid w:val="00464F91"/>
    <w:rsid w:val="00465BAB"/>
    <w:rsid w:val="00466D0B"/>
    <w:rsid w:val="00467D84"/>
    <w:rsid w:val="00470113"/>
    <w:rsid w:val="00470CE3"/>
    <w:rsid w:val="00471D35"/>
    <w:rsid w:val="00473369"/>
    <w:rsid w:val="0047357B"/>
    <w:rsid w:val="00482F24"/>
    <w:rsid w:val="0048459C"/>
    <w:rsid w:val="004851F8"/>
    <w:rsid w:val="0049139A"/>
    <w:rsid w:val="00492B05"/>
    <w:rsid w:val="004950AA"/>
    <w:rsid w:val="004A137A"/>
    <w:rsid w:val="004A1A34"/>
    <w:rsid w:val="004A1FC2"/>
    <w:rsid w:val="004A636A"/>
    <w:rsid w:val="004A6EBB"/>
    <w:rsid w:val="004B5518"/>
    <w:rsid w:val="004B6257"/>
    <w:rsid w:val="004B62E9"/>
    <w:rsid w:val="004B734D"/>
    <w:rsid w:val="004C044F"/>
    <w:rsid w:val="004C05ED"/>
    <w:rsid w:val="004C0624"/>
    <w:rsid w:val="004C10BA"/>
    <w:rsid w:val="004C4C32"/>
    <w:rsid w:val="004C7D42"/>
    <w:rsid w:val="004D0419"/>
    <w:rsid w:val="004D2637"/>
    <w:rsid w:val="004D5E19"/>
    <w:rsid w:val="004D64C6"/>
    <w:rsid w:val="004E1064"/>
    <w:rsid w:val="004E1860"/>
    <w:rsid w:val="004E197F"/>
    <w:rsid w:val="004E2714"/>
    <w:rsid w:val="004E4016"/>
    <w:rsid w:val="004F0097"/>
    <w:rsid w:val="004F20E3"/>
    <w:rsid w:val="004F256B"/>
    <w:rsid w:val="004F344E"/>
    <w:rsid w:val="004F5896"/>
    <w:rsid w:val="004F5A3B"/>
    <w:rsid w:val="004F7DCE"/>
    <w:rsid w:val="005007C5"/>
    <w:rsid w:val="005010F6"/>
    <w:rsid w:val="0050425C"/>
    <w:rsid w:val="00505848"/>
    <w:rsid w:val="00507EAD"/>
    <w:rsid w:val="00510367"/>
    <w:rsid w:val="0051357E"/>
    <w:rsid w:val="0051364A"/>
    <w:rsid w:val="005146C2"/>
    <w:rsid w:val="00514E3B"/>
    <w:rsid w:val="0051582D"/>
    <w:rsid w:val="00516523"/>
    <w:rsid w:val="00516FB0"/>
    <w:rsid w:val="00517A08"/>
    <w:rsid w:val="00521F41"/>
    <w:rsid w:val="0052287C"/>
    <w:rsid w:val="00524DAF"/>
    <w:rsid w:val="00525442"/>
    <w:rsid w:val="005274A4"/>
    <w:rsid w:val="00527CB3"/>
    <w:rsid w:val="00530E7D"/>
    <w:rsid w:val="00533E70"/>
    <w:rsid w:val="005352D6"/>
    <w:rsid w:val="00537EF1"/>
    <w:rsid w:val="0054030C"/>
    <w:rsid w:val="00540D5C"/>
    <w:rsid w:val="00543FB5"/>
    <w:rsid w:val="00551142"/>
    <w:rsid w:val="00553794"/>
    <w:rsid w:val="00561CD6"/>
    <w:rsid w:val="00562693"/>
    <w:rsid w:val="00565464"/>
    <w:rsid w:val="005702AA"/>
    <w:rsid w:val="0057059F"/>
    <w:rsid w:val="00570AC4"/>
    <w:rsid w:val="00571804"/>
    <w:rsid w:val="00572637"/>
    <w:rsid w:val="00572A61"/>
    <w:rsid w:val="00573945"/>
    <w:rsid w:val="00581A55"/>
    <w:rsid w:val="0058287E"/>
    <w:rsid w:val="00582AF0"/>
    <w:rsid w:val="00584FDB"/>
    <w:rsid w:val="00585630"/>
    <w:rsid w:val="00590DC6"/>
    <w:rsid w:val="00594B4A"/>
    <w:rsid w:val="0059766F"/>
    <w:rsid w:val="005A1892"/>
    <w:rsid w:val="005A3550"/>
    <w:rsid w:val="005A6405"/>
    <w:rsid w:val="005A6AAB"/>
    <w:rsid w:val="005B4317"/>
    <w:rsid w:val="005B5C01"/>
    <w:rsid w:val="005B614E"/>
    <w:rsid w:val="005B6746"/>
    <w:rsid w:val="005B795D"/>
    <w:rsid w:val="005B7E50"/>
    <w:rsid w:val="005C0985"/>
    <w:rsid w:val="005C388C"/>
    <w:rsid w:val="005D5FE8"/>
    <w:rsid w:val="005E0834"/>
    <w:rsid w:val="005E28A7"/>
    <w:rsid w:val="005E480A"/>
    <w:rsid w:val="005E70CA"/>
    <w:rsid w:val="005F11F5"/>
    <w:rsid w:val="005F2802"/>
    <w:rsid w:val="005F2D9E"/>
    <w:rsid w:val="005F5C40"/>
    <w:rsid w:val="005F7004"/>
    <w:rsid w:val="005F7D70"/>
    <w:rsid w:val="0060404F"/>
    <w:rsid w:val="006053CD"/>
    <w:rsid w:val="00606D5A"/>
    <w:rsid w:val="00607188"/>
    <w:rsid w:val="00611CA1"/>
    <w:rsid w:val="006124AF"/>
    <w:rsid w:val="00613202"/>
    <w:rsid w:val="00613612"/>
    <w:rsid w:val="0061453A"/>
    <w:rsid w:val="0061724E"/>
    <w:rsid w:val="006174A9"/>
    <w:rsid w:val="00617BFA"/>
    <w:rsid w:val="0062227F"/>
    <w:rsid w:val="006239E6"/>
    <w:rsid w:val="00624078"/>
    <w:rsid w:val="00625478"/>
    <w:rsid w:val="00625952"/>
    <w:rsid w:val="006335CB"/>
    <w:rsid w:val="00634811"/>
    <w:rsid w:val="00635C95"/>
    <w:rsid w:val="00635CFA"/>
    <w:rsid w:val="00635D73"/>
    <w:rsid w:val="00637D4D"/>
    <w:rsid w:val="006435D6"/>
    <w:rsid w:val="00643BA8"/>
    <w:rsid w:val="00657F9B"/>
    <w:rsid w:val="00662DEB"/>
    <w:rsid w:val="0066530B"/>
    <w:rsid w:val="006656BA"/>
    <w:rsid w:val="00665F7B"/>
    <w:rsid w:val="006707FF"/>
    <w:rsid w:val="00670DFF"/>
    <w:rsid w:val="006725CD"/>
    <w:rsid w:val="006742B0"/>
    <w:rsid w:val="0067437F"/>
    <w:rsid w:val="006774DD"/>
    <w:rsid w:val="00677A82"/>
    <w:rsid w:val="00680248"/>
    <w:rsid w:val="006815F7"/>
    <w:rsid w:val="0068432E"/>
    <w:rsid w:val="00686CA2"/>
    <w:rsid w:val="00692F95"/>
    <w:rsid w:val="00693D48"/>
    <w:rsid w:val="00694225"/>
    <w:rsid w:val="0069665C"/>
    <w:rsid w:val="006A0A70"/>
    <w:rsid w:val="006A1FD8"/>
    <w:rsid w:val="006A3D27"/>
    <w:rsid w:val="006A3DE9"/>
    <w:rsid w:val="006A4F7D"/>
    <w:rsid w:val="006A7193"/>
    <w:rsid w:val="006A7DA7"/>
    <w:rsid w:val="006B0195"/>
    <w:rsid w:val="006B0BC7"/>
    <w:rsid w:val="006B3781"/>
    <w:rsid w:val="006B3C19"/>
    <w:rsid w:val="006B5132"/>
    <w:rsid w:val="006B5676"/>
    <w:rsid w:val="006B6B99"/>
    <w:rsid w:val="006C0959"/>
    <w:rsid w:val="006C210C"/>
    <w:rsid w:val="006C3294"/>
    <w:rsid w:val="006C4057"/>
    <w:rsid w:val="006C6CD0"/>
    <w:rsid w:val="006C7773"/>
    <w:rsid w:val="006D4BBC"/>
    <w:rsid w:val="006D7DD2"/>
    <w:rsid w:val="006E1474"/>
    <w:rsid w:val="006E281D"/>
    <w:rsid w:val="006E399E"/>
    <w:rsid w:val="006E48E2"/>
    <w:rsid w:val="006E497F"/>
    <w:rsid w:val="006E4A68"/>
    <w:rsid w:val="006E5691"/>
    <w:rsid w:val="006E6974"/>
    <w:rsid w:val="006F0C10"/>
    <w:rsid w:val="006F17B8"/>
    <w:rsid w:val="006F22F5"/>
    <w:rsid w:val="006F2A4A"/>
    <w:rsid w:val="006F3246"/>
    <w:rsid w:val="006F36F3"/>
    <w:rsid w:val="006F5AD0"/>
    <w:rsid w:val="006F71AA"/>
    <w:rsid w:val="006F73B2"/>
    <w:rsid w:val="00700C0F"/>
    <w:rsid w:val="00702C78"/>
    <w:rsid w:val="00703EA2"/>
    <w:rsid w:val="00704352"/>
    <w:rsid w:val="0070445C"/>
    <w:rsid w:val="00704E2B"/>
    <w:rsid w:val="007053D1"/>
    <w:rsid w:val="00716057"/>
    <w:rsid w:val="007207BE"/>
    <w:rsid w:val="0072278B"/>
    <w:rsid w:val="00723F43"/>
    <w:rsid w:val="00724072"/>
    <w:rsid w:val="007243BD"/>
    <w:rsid w:val="00727A47"/>
    <w:rsid w:val="00731B18"/>
    <w:rsid w:val="00734841"/>
    <w:rsid w:val="007363B1"/>
    <w:rsid w:val="00736D1A"/>
    <w:rsid w:val="007371F8"/>
    <w:rsid w:val="00737700"/>
    <w:rsid w:val="00741835"/>
    <w:rsid w:val="00742508"/>
    <w:rsid w:val="00745085"/>
    <w:rsid w:val="00745A40"/>
    <w:rsid w:val="00747565"/>
    <w:rsid w:val="007529DD"/>
    <w:rsid w:val="00761779"/>
    <w:rsid w:val="00762493"/>
    <w:rsid w:val="007627E6"/>
    <w:rsid w:val="00766EA7"/>
    <w:rsid w:val="00770EDA"/>
    <w:rsid w:val="00771FFF"/>
    <w:rsid w:val="0078031B"/>
    <w:rsid w:val="007812FF"/>
    <w:rsid w:val="007816FF"/>
    <w:rsid w:val="00782905"/>
    <w:rsid w:val="00783C74"/>
    <w:rsid w:val="00786094"/>
    <w:rsid w:val="007911BD"/>
    <w:rsid w:val="007919A3"/>
    <w:rsid w:val="007977AC"/>
    <w:rsid w:val="007A1CCC"/>
    <w:rsid w:val="007B1F94"/>
    <w:rsid w:val="007B3781"/>
    <w:rsid w:val="007B65CB"/>
    <w:rsid w:val="007C076D"/>
    <w:rsid w:val="007C18BE"/>
    <w:rsid w:val="007C34D1"/>
    <w:rsid w:val="007C5FA5"/>
    <w:rsid w:val="007C666B"/>
    <w:rsid w:val="007C7789"/>
    <w:rsid w:val="007D147D"/>
    <w:rsid w:val="007D4A9A"/>
    <w:rsid w:val="007D4D22"/>
    <w:rsid w:val="007D50C7"/>
    <w:rsid w:val="007D51C2"/>
    <w:rsid w:val="007D6027"/>
    <w:rsid w:val="007D6179"/>
    <w:rsid w:val="007D63AD"/>
    <w:rsid w:val="007D6903"/>
    <w:rsid w:val="007E23E2"/>
    <w:rsid w:val="007E5CF2"/>
    <w:rsid w:val="007E7211"/>
    <w:rsid w:val="007F269A"/>
    <w:rsid w:val="007F385D"/>
    <w:rsid w:val="007F5751"/>
    <w:rsid w:val="00804750"/>
    <w:rsid w:val="00805124"/>
    <w:rsid w:val="008064E6"/>
    <w:rsid w:val="00806D34"/>
    <w:rsid w:val="008074A0"/>
    <w:rsid w:val="00807E89"/>
    <w:rsid w:val="008111CC"/>
    <w:rsid w:val="008115CE"/>
    <w:rsid w:val="00815389"/>
    <w:rsid w:val="00815CB5"/>
    <w:rsid w:val="0082235C"/>
    <w:rsid w:val="00823C52"/>
    <w:rsid w:val="00823F77"/>
    <w:rsid w:val="0082619C"/>
    <w:rsid w:val="00830074"/>
    <w:rsid w:val="00830C46"/>
    <w:rsid w:val="00830F61"/>
    <w:rsid w:val="008325DE"/>
    <w:rsid w:val="00832816"/>
    <w:rsid w:val="00833051"/>
    <w:rsid w:val="00834EC6"/>
    <w:rsid w:val="0084067F"/>
    <w:rsid w:val="008449D6"/>
    <w:rsid w:val="008467BC"/>
    <w:rsid w:val="00850CC3"/>
    <w:rsid w:val="00850EF7"/>
    <w:rsid w:val="00856BAF"/>
    <w:rsid w:val="00857889"/>
    <w:rsid w:val="008600C6"/>
    <w:rsid w:val="00860806"/>
    <w:rsid w:val="00860AE6"/>
    <w:rsid w:val="00864161"/>
    <w:rsid w:val="008645C0"/>
    <w:rsid w:val="00864F69"/>
    <w:rsid w:val="008665FA"/>
    <w:rsid w:val="00870FE3"/>
    <w:rsid w:val="0087102B"/>
    <w:rsid w:val="00871234"/>
    <w:rsid w:val="0087145D"/>
    <w:rsid w:val="00872B98"/>
    <w:rsid w:val="00875069"/>
    <w:rsid w:val="00882AD4"/>
    <w:rsid w:val="00883CEB"/>
    <w:rsid w:val="0088509C"/>
    <w:rsid w:val="0089088A"/>
    <w:rsid w:val="00890D3A"/>
    <w:rsid w:val="008918CD"/>
    <w:rsid w:val="00893B65"/>
    <w:rsid w:val="00894B93"/>
    <w:rsid w:val="008966AD"/>
    <w:rsid w:val="008A0942"/>
    <w:rsid w:val="008A123D"/>
    <w:rsid w:val="008A79BD"/>
    <w:rsid w:val="008B3107"/>
    <w:rsid w:val="008C017D"/>
    <w:rsid w:val="008C06FC"/>
    <w:rsid w:val="008C15AD"/>
    <w:rsid w:val="008C162E"/>
    <w:rsid w:val="008C2E23"/>
    <w:rsid w:val="008C34FF"/>
    <w:rsid w:val="008C3CC3"/>
    <w:rsid w:val="008C4E73"/>
    <w:rsid w:val="008D0AAC"/>
    <w:rsid w:val="008D2545"/>
    <w:rsid w:val="008D37A0"/>
    <w:rsid w:val="008D4D6E"/>
    <w:rsid w:val="008E46EB"/>
    <w:rsid w:val="008F093B"/>
    <w:rsid w:val="008F4314"/>
    <w:rsid w:val="008F6550"/>
    <w:rsid w:val="00901A0E"/>
    <w:rsid w:val="00904FB0"/>
    <w:rsid w:val="009053D0"/>
    <w:rsid w:val="009109C7"/>
    <w:rsid w:val="009121CB"/>
    <w:rsid w:val="00912C37"/>
    <w:rsid w:val="00913A81"/>
    <w:rsid w:val="009174C1"/>
    <w:rsid w:val="00922E1D"/>
    <w:rsid w:val="009238A0"/>
    <w:rsid w:val="009329C4"/>
    <w:rsid w:val="00932C48"/>
    <w:rsid w:val="00932E9C"/>
    <w:rsid w:val="009332A8"/>
    <w:rsid w:val="009340F6"/>
    <w:rsid w:val="00934B37"/>
    <w:rsid w:val="0093637A"/>
    <w:rsid w:val="00936FF6"/>
    <w:rsid w:val="00937FEB"/>
    <w:rsid w:val="00946417"/>
    <w:rsid w:val="00947870"/>
    <w:rsid w:val="00951A09"/>
    <w:rsid w:val="009531F0"/>
    <w:rsid w:val="00956C8D"/>
    <w:rsid w:val="00956F4B"/>
    <w:rsid w:val="009606BC"/>
    <w:rsid w:val="009619E5"/>
    <w:rsid w:val="009648E3"/>
    <w:rsid w:val="00966FF3"/>
    <w:rsid w:val="00970549"/>
    <w:rsid w:val="00970ADD"/>
    <w:rsid w:val="0097571B"/>
    <w:rsid w:val="00975E0E"/>
    <w:rsid w:val="009802D7"/>
    <w:rsid w:val="009825FB"/>
    <w:rsid w:val="00983443"/>
    <w:rsid w:val="0098473E"/>
    <w:rsid w:val="00985301"/>
    <w:rsid w:val="009858CD"/>
    <w:rsid w:val="0098715E"/>
    <w:rsid w:val="00995FCF"/>
    <w:rsid w:val="009A1CDC"/>
    <w:rsid w:val="009A4FE6"/>
    <w:rsid w:val="009A6AB3"/>
    <w:rsid w:val="009B25F5"/>
    <w:rsid w:val="009B3AC3"/>
    <w:rsid w:val="009B40D5"/>
    <w:rsid w:val="009B5989"/>
    <w:rsid w:val="009B5AEC"/>
    <w:rsid w:val="009B65DB"/>
    <w:rsid w:val="009B6F53"/>
    <w:rsid w:val="009B7AC2"/>
    <w:rsid w:val="009C0D6A"/>
    <w:rsid w:val="009C1749"/>
    <w:rsid w:val="009C3AF4"/>
    <w:rsid w:val="009C5757"/>
    <w:rsid w:val="009C68DA"/>
    <w:rsid w:val="009D2895"/>
    <w:rsid w:val="009D35F9"/>
    <w:rsid w:val="009D3916"/>
    <w:rsid w:val="009D3FB9"/>
    <w:rsid w:val="009D499F"/>
    <w:rsid w:val="009E19E6"/>
    <w:rsid w:val="009E4267"/>
    <w:rsid w:val="009F0B46"/>
    <w:rsid w:val="009F198F"/>
    <w:rsid w:val="009F58C0"/>
    <w:rsid w:val="00A03F10"/>
    <w:rsid w:val="00A138CA"/>
    <w:rsid w:val="00A13D97"/>
    <w:rsid w:val="00A15182"/>
    <w:rsid w:val="00A15817"/>
    <w:rsid w:val="00A15F86"/>
    <w:rsid w:val="00A16BFE"/>
    <w:rsid w:val="00A20ACD"/>
    <w:rsid w:val="00A20CF1"/>
    <w:rsid w:val="00A2795A"/>
    <w:rsid w:val="00A339A9"/>
    <w:rsid w:val="00A340FE"/>
    <w:rsid w:val="00A413DF"/>
    <w:rsid w:val="00A457CD"/>
    <w:rsid w:val="00A46092"/>
    <w:rsid w:val="00A479EE"/>
    <w:rsid w:val="00A50FC5"/>
    <w:rsid w:val="00A5544A"/>
    <w:rsid w:val="00A55F2E"/>
    <w:rsid w:val="00A6005C"/>
    <w:rsid w:val="00A608D9"/>
    <w:rsid w:val="00A61784"/>
    <w:rsid w:val="00A61CDB"/>
    <w:rsid w:val="00A62B5D"/>
    <w:rsid w:val="00A63F0F"/>
    <w:rsid w:val="00A65303"/>
    <w:rsid w:val="00A65DF0"/>
    <w:rsid w:val="00A67276"/>
    <w:rsid w:val="00A70E53"/>
    <w:rsid w:val="00A71DCF"/>
    <w:rsid w:val="00A73264"/>
    <w:rsid w:val="00A8218E"/>
    <w:rsid w:val="00A828A3"/>
    <w:rsid w:val="00A83140"/>
    <w:rsid w:val="00A83EFF"/>
    <w:rsid w:val="00A83FCC"/>
    <w:rsid w:val="00A86227"/>
    <w:rsid w:val="00A86D1D"/>
    <w:rsid w:val="00A87F82"/>
    <w:rsid w:val="00A9000F"/>
    <w:rsid w:val="00A900F8"/>
    <w:rsid w:val="00A90B14"/>
    <w:rsid w:val="00A9102A"/>
    <w:rsid w:val="00A91A10"/>
    <w:rsid w:val="00A92064"/>
    <w:rsid w:val="00A961D9"/>
    <w:rsid w:val="00AA3A0D"/>
    <w:rsid w:val="00AA4C03"/>
    <w:rsid w:val="00AA7243"/>
    <w:rsid w:val="00AB2A0F"/>
    <w:rsid w:val="00AB5156"/>
    <w:rsid w:val="00AB667F"/>
    <w:rsid w:val="00AB6CEB"/>
    <w:rsid w:val="00AB742F"/>
    <w:rsid w:val="00AB76DA"/>
    <w:rsid w:val="00AC2AF6"/>
    <w:rsid w:val="00AC419D"/>
    <w:rsid w:val="00AC64C6"/>
    <w:rsid w:val="00AC64DF"/>
    <w:rsid w:val="00AD2936"/>
    <w:rsid w:val="00AD2C77"/>
    <w:rsid w:val="00AD7C8B"/>
    <w:rsid w:val="00AE1A56"/>
    <w:rsid w:val="00AE1EED"/>
    <w:rsid w:val="00AE23B1"/>
    <w:rsid w:val="00AE4274"/>
    <w:rsid w:val="00AE7C03"/>
    <w:rsid w:val="00AF0C7A"/>
    <w:rsid w:val="00AF14D6"/>
    <w:rsid w:val="00AF1D4A"/>
    <w:rsid w:val="00AF2A7C"/>
    <w:rsid w:val="00AF2A92"/>
    <w:rsid w:val="00AF2F09"/>
    <w:rsid w:val="00AF48C4"/>
    <w:rsid w:val="00AF5E96"/>
    <w:rsid w:val="00AF662A"/>
    <w:rsid w:val="00AF6875"/>
    <w:rsid w:val="00AF7A11"/>
    <w:rsid w:val="00B00316"/>
    <w:rsid w:val="00B03353"/>
    <w:rsid w:val="00B03C81"/>
    <w:rsid w:val="00B0602D"/>
    <w:rsid w:val="00B071E7"/>
    <w:rsid w:val="00B113B5"/>
    <w:rsid w:val="00B118DE"/>
    <w:rsid w:val="00B14268"/>
    <w:rsid w:val="00B142DD"/>
    <w:rsid w:val="00B146CD"/>
    <w:rsid w:val="00B14ABE"/>
    <w:rsid w:val="00B17CED"/>
    <w:rsid w:val="00B2482E"/>
    <w:rsid w:val="00B24C87"/>
    <w:rsid w:val="00B30F19"/>
    <w:rsid w:val="00B32AB8"/>
    <w:rsid w:val="00B34B5D"/>
    <w:rsid w:val="00B353B6"/>
    <w:rsid w:val="00B3569A"/>
    <w:rsid w:val="00B36052"/>
    <w:rsid w:val="00B37742"/>
    <w:rsid w:val="00B37F7B"/>
    <w:rsid w:val="00B41EF1"/>
    <w:rsid w:val="00B42060"/>
    <w:rsid w:val="00B42144"/>
    <w:rsid w:val="00B437F8"/>
    <w:rsid w:val="00B43A0B"/>
    <w:rsid w:val="00B4502F"/>
    <w:rsid w:val="00B465B6"/>
    <w:rsid w:val="00B468A6"/>
    <w:rsid w:val="00B51F1E"/>
    <w:rsid w:val="00B52F61"/>
    <w:rsid w:val="00B538BC"/>
    <w:rsid w:val="00B54A45"/>
    <w:rsid w:val="00B54DD0"/>
    <w:rsid w:val="00B564A6"/>
    <w:rsid w:val="00B56A26"/>
    <w:rsid w:val="00B66691"/>
    <w:rsid w:val="00B66E30"/>
    <w:rsid w:val="00B67623"/>
    <w:rsid w:val="00B718D6"/>
    <w:rsid w:val="00B71B11"/>
    <w:rsid w:val="00B7222C"/>
    <w:rsid w:val="00B854B2"/>
    <w:rsid w:val="00B85689"/>
    <w:rsid w:val="00B85D5D"/>
    <w:rsid w:val="00B906AA"/>
    <w:rsid w:val="00B912B3"/>
    <w:rsid w:val="00B91926"/>
    <w:rsid w:val="00B928E4"/>
    <w:rsid w:val="00B95624"/>
    <w:rsid w:val="00B9587D"/>
    <w:rsid w:val="00BA436D"/>
    <w:rsid w:val="00BA4D42"/>
    <w:rsid w:val="00BA5F6A"/>
    <w:rsid w:val="00BB0196"/>
    <w:rsid w:val="00BB0FFC"/>
    <w:rsid w:val="00BB626B"/>
    <w:rsid w:val="00BB7FBD"/>
    <w:rsid w:val="00BC0598"/>
    <w:rsid w:val="00BC4CC4"/>
    <w:rsid w:val="00BC65AE"/>
    <w:rsid w:val="00BC7AF1"/>
    <w:rsid w:val="00BD2B2C"/>
    <w:rsid w:val="00BD2F6A"/>
    <w:rsid w:val="00BD498A"/>
    <w:rsid w:val="00BD4BDC"/>
    <w:rsid w:val="00BD514A"/>
    <w:rsid w:val="00BE5D48"/>
    <w:rsid w:val="00BF05EF"/>
    <w:rsid w:val="00BF1B82"/>
    <w:rsid w:val="00BF3D47"/>
    <w:rsid w:val="00BF5F14"/>
    <w:rsid w:val="00C0163C"/>
    <w:rsid w:val="00C065BC"/>
    <w:rsid w:val="00C119F1"/>
    <w:rsid w:val="00C11DA2"/>
    <w:rsid w:val="00C11E23"/>
    <w:rsid w:val="00C1601E"/>
    <w:rsid w:val="00C17642"/>
    <w:rsid w:val="00C23E6F"/>
    <w:rsid w:val="00C2588D"/>
    <w:rsid w:val="00C26639"/>
    <w:rsid w:val="00C3199C"/>
    <w:rsid w:val="00C31E06"/>
    <w:rsid w:val="00C328C4"/>
    <w:rsid w:val="00C3328C"/>
    <w:rsid w:val="00C3399D"/>
    <w:rsid w:val="00C4009B"/>
    <w:rsid w:val="00C40BEB"/>
    <w:rsid w:val="00C41507"/>
    <w:rsid w:val="00C42D56"/>
    <w:rsid w:val="00C4542D"/>
    <w:rsid w:val="00C46ACD"/>
    <w:rsid w:val="00C46BBD"/>
    <w:rsid w:val="00C50DF7"/>
    <w:rsid w:val="00C54AB6"/>
    <w:rsid w:val="00C623ED"/>
    <w:rsid w:val="00C62512"/>
    <w:rsid w:val="00C62BD6"/>
    <w:rsid w:val="00C63C84"/>
    <w:rsid w:val="00C67D3D"/>
    <w:rsid w:val="00C7051D"/>
    <w:rsid w:val="00C729FB"/>
    <w:rsid w:val="00C73597"/>
    <w:rsid w:val="00C75127"/>
    <w:rsid w:val="00C7674C"/>
    <w:rsid w:val="00C81BA0"/>
    <w:rsid w:val="00C82755"/>
    <w:rsid w:val="00C872FB"/>
    <w:rsid w:val="00C97467"/>
    <w:rsid w:val="00CA127F"/>
    <w:rsid w:val="00CB06B4"/>
    <w:rsid w:val="00CB073D"/>
    <w:rsid w:val="00CB1D8A"/>
    <w:rsid w:val="00CB302C"/>
    <w:rsid w:val="00CB6341"/>
    <w:rsid w:val="00CB6733"/>
    <w:rsid w:val="00CC5890"/>
    <w:rsid w:val="00CC58C1"/>
    <w:rsid w:val="00CD0398"/>
    <w:rsid w:val="00CD0C7F"/>
    <w:rsid w:val="00CD1F72"/>
    <w:rsid w:val="00CD2157"/>
    <w:rsid w:val="00CD3C9A"/>
    <w:rsid w:val="00CD3E46"/>
    <w:rsid w:val="00CE097E"/>
    <w:rsid w:val="00CE0F02"/>
    <w:rsid w:val="00CE3C23"/>
    <w:rsid w:val="00CE667F"/>
    <w:rsid w:val="00CE73D7"/>
    <w:rsid w:val="00CE7C57"/>
    <w:rsid w:val="00CF21DC"/>
    <w:rsid w:val="00CF49F1"/>
    <w:rsid w:val="00D0208B"/>
    <w:rsid w:val="00D03DC5"/>
    <w:rsid w:val="00D05894"/>
    <w:rsid w:val="00D079CC"/>
    <w:rsid w:val="00D1106F"/>
    <w:rsid w:val="00D11626"/>
    <w:rsid w:val="00D12027"/>
    <w:rsid w:val="00D15BC5"/>
    <w:rsid w:val="00D1691F"/>
    <w:rsid w:val="00D17511"/>
    <w:rsid w:val="00D225F7"/>
    <w:rsid w:val="00D25EB4"/>
    <w:rsid w:val="00D303B6"/>
    <w:rsid w:val="00D307AC"/>
    <w:rsid w:val="00D32649"/>
    <w:rsid w:val="00D33A47"/>
    <w:rsid w:val="00D37884"/>
    <w:rsid w:val="00D44253"/>
    <w:rsid w:val="00D46004"/>
    <w:rsid w:val="00D46525"/>
    <w:rsid w:val="00D513CE"/>
    <w:rsid w:val="00D6215C"/>
    <w:rsid w:val="00D75B61"/>
    <w:rsid w:val="00D80624"/>
    <w:rsid w:val="00D81085"/>
    <w:rsid w:val="00D8248A"/>
    <w:rsid w:val="00D825A1"/>
    <w:rsid w:val="00D82BE5"/>
    <w:rsid w:val="00D84B2C"/>
    <w:rsid w:val="00D854D0"/>
    <w:rsid w:val="00D859DC"/>
    <w:rsid w:val="00D85D99"/>
    <w:rsid w:val="00D85FEC"/>
    <w:rsid w:val="00D8653F"/>
    <w:rsid w:val="00D90105"/>
    <w:rsid w:val="00D94673"/>
    <w:rsid w:val="00D94AC5"/>
    <w:rsid w:val="00D95CEE"/>
    <w:rsid w:val="00D97636"/>
    <w:rsid w:val="00DA0215"/>
    <w:rsid w:val="00DA1ED6"/>
    <w:rsid w:val="00DB1A35"/>
    <w:rsid w:val="00DB297F"/>
    <w:rsid w:val="00DB4324"/>
    <w:rsid w:val="00DB4614"/>
    <w:rsid w:val="00DB46B3"/>
    <w:rsid w:val="00DB7BC9"/>
    <w:rsid w:val="00DC10F7"/>
    <w:rsid w:val="00DC21CD"/>
    <w:rsid w:val="00DC4757"/>
    <w:rsid w:val="00DC7BF0"/>
    <w:rsid w:val="00DD0F30"/>
    <w:rsid w:val="00DD2B4E"/>
    <w:rsid w:val="00DD2FE1"/>
    <w:rsid w:val="00DD2FFC"/>
    <w:rsid w:val="00DD5E17"/>
    <w:rsid w:val="00DE1305"/>
    <w:rsid w:val="00DE1C65"/>
    <w:rsid w:val="00DE2E50"/>
    <w:rsid w:val="00DE4E3E"/>
    <w:rsid w:val="00DE7D16"/>
    <w:rsid w:val="00DE7E9E"/>
    <w:rsid w:val="00DF08AB"/>
    <w:rsid w:val="00DF4E45"/>
    <w:rsid w:val="00DF6B43"/>
    <w:rsid w:val="00E011B3"/>
    <w:rsid w:val="00E020BE"/>
    <w:rsid w:val="00E04895"/>
    <w:rsid w:val="00E04B93"/>
    <w:rsid w:val="00E0548A"/>
    <w:rsid w:val="00E06A8C"/>
    <w:rsid w:val="00E07782"/>
    <w:rsid w:val="00E07DD7"/>
    <w:rsid w:val="00E10745"/>
    <w:rsid w:val="00E14E47"/>
    <w:rsid w:val="00E15D86"/>
    <w:rsid w:val="00E21FA0"/>
    <w:rsid w:val="00E254F0"/>
    <w:rsid w:val="00E25B51"/>
    <w:rsid w:val="00E32CF9"/>
    <w:rsid w:val="00E3526C"/>
    <w:rsid w:val="00E413BE"/>
    <w:rsid w:val="00E43814"/>
    <w:rsid w:val="00E43C46"/>
    <w:rsid w:val="00E43F54"/>
    <w:rsid w:val="00E445A0"/>
    <w:rsid w:val="00E44D11"/>
    <w:rsid w:val="00E46784"/>
    <w:rsid w:val="00E47DA6"/>
    <w:rsid w:val="00E51F20"/>
    <w:rsid w:val="00E5418E"/>
    <w:rsid w:val="00E54F29"/>
    <w:rsid w:val="00E56523"/>
    <w:rsid w:val="00E63AC7"/>
    <w:rsid w:val="00E64C55"/>
    <w:rsid w:val="00E64CC8"/>
    <w:rsid w:val="00E72C33"/>
    <w:rsid w:val="00E731EE"/>
    <w:rsid w:val="00E75439"/>
    <w:rsid w:val="00E8305E"/>
    <w:rsid w:val="00E84AF8"/>
    <w:rsid w:val="00E84D3C"/>
    <w:rsid w:val="00E8515D"/>
    <w:rsid w:val="00E93DDF"/>
    <w:rsid w:val="00E94738"/>
    <w:rsid w:val="00E97E96"/>
    <w:rsid w:val="00EB5D65"/>
    <w:rsid w:val="00EB7ED4"/>
    <w:rsid w:val="00EC1D01"/>
    <w:rsid w:val="00EC2980"/>
    <w:rsid w:val="00EC3596"/>
    <w:rsid w:val="00EC68C9"/>
    <w:rsid w:val="00EC7DD7"/>
    <w:rsid w:val="00ED0085"/>
    <w:rsid w:val="00ED258B"/>
    <w:rsid w:val="00ED2B79"/>
    <w:rsid w:val="00ED59ED"/>
    <w:rsid w:val="00EE3430"/>
    <w:rsid w:val="00EE45B9"/>
    <w:rsid w:val="00EE661D"/>
    <w:rsid w:val="00EF14D1"/>
    <w:rsid w:val="00EF483A"/>
    <w:rsid w:val="00EF5577"/>
    <w:rsid w:val="00EF5A1B"/>
    <w:rsid w:val="00F016A4"/>
    <w:rsid w:val="00F01A85"/>
    <w:rsid w:val="00F03238"/>
    <w:rsid w:val="00F052C0"/>
    <w:rsid w:val="00F064CF"/>
    <w:rsid w:val="00F072A8"/>
    <w:rsid w:val="00F10EE0"/>
    <w:rsid w:val="00F13B31"/>
    <w:rsid w:val="00F13B3D"/>
    <w:rsid w:val="00F174E0"/>
    <w:rsid w:val="00F21313"/>
    <w:rsid w:val="00F21444"/>
    <w:rsid w:val="00F2157A"/>
    <w:rsid w:val="00F259CB"/>
    <w:rsid w:val="00F31D15"/>
    <w:rsid w:val="00F32040"/>
    <w:rsid w:val="00F350B4"/>
    <w:rsid w:val="00F429C6"/>
    <w:rsid w:val="00F46B95"/>
    <w:rsid w:val="00F47514"/>
    <w:rsid w:val="00F504E8"/>
    <w:rsid w:val="00F55AC2"/>
    <w:rsid w:val="00F55BBF"/>
    <w:rsid w:val="00F57041"/>
    <w:rsid w:val="00F614C8"/>
    <w:rsid w:val="00F61A8E"/>
    <w:rsid w:val="00F63FC0"/>
    <w:rsid w:val="00F65B71"/>
    <w:rsid w:val="00F65C4E"/>
    <w:rsid w:val="00F70ABB"/>
    <w:rsid w:val="00F73849"/>
    <w:rsid w:val="00F760ED"/>
    <w:rsid w:val="00F76191"/>
    <w:rsid w:val="00F83ABE"/>
    <w:rsid w:val="00F85898"/>
    <w:rsid w:val="00F865A6"/>
    <w:rsid w:val="00F8688E"/>
    <w:rsid w:val="00F86B0E"/>
    <w:rsid w:val="00F90C7E"/>
    <w:rsid w:val="00F9420E"/>
    <w:rsid w:val="00F9487D"/>
    <w:rsid w:val="00F95983"/>
    <w:rsid w:val="00F96C98"/>
    <w:rsid w:val="00F97160"/>
    <w:rsid w:val="00F975B0"/>
    <w:rsid w:val="00FA0FE1"/>
    <w:rsid w:val="00FB2E50"/>
    <w:rsid w:val="00FB37CD"/>
    <w:rsid w:val="00FB4D7E"/>
    <w:rsid w:val="00FB559C"/>
    <w:rsid w:val="00FB565C"/>
    <w:rsid w:val="00FB7FD2"/>
    <w:rsid w:val="00FC3312"/>
    <w:rsid w:val="00FC432D"/>
    <w:rsid w:val="00FC532D"/>
    <w:rsid w:val="00FC5E1C"/>
    <w:rsid w:val="00FD063D"/>
    <w:rsid w:val="00FD110A"/>
    <w:rsid w:val="00FD4722"/>
    <w:rsid w:val="00FD6EA9"/>
    <w:rsid w:val="00FE0017"/>
    <w:rsid w:val="00FE0BB3"/>
    <w:rsid w:val="00FE104C"/>
    <w:rsid w:val="00FE134E"/>
    <w:rsid w:val="00FE1F94"/>
    <w:rsid w:val="00FE3A84"/>
    <w:rsid w:val="00FE7827"/>
    <w:rsid w:val="00FF0B0D"/>
    <w:rsid w:val="00FF2332"/>
    <w:rsid w:val="00FF39C7"/>
    <w:rsid w:val="00FF4829"/>
    <w:rsid w:val="00FF5A77"/>
    <w:rsid w:val="00FF6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DE120"/>
  <w15:docId w15:val="{2FE1FF1F-53DD-445C-B4DA-14C2CB530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F0FF1"/>
    <w:rPr>
      <w:sz w:val="16"/>
      <w:szCs w:val="16"/>
    </w:rPr>
  </w:style>
  <w:style w:type="paragraph" w:styleId="CommentText">
    <w:name w:val="annotation text"/>
    <w:basedOn w:val="Normal"/>
    <w:link w:val="CommentTextChar"/>
    <w:uiPriority w:val="99"/>
    <w:semiHidden/>
    <w:unhideWhenUsed/>
    <w:rsid w:val="002F0FF1"/>
    <w:pPr>
      <w:spacing w:line="240" w:lineRule="auto"/>
    </w:pPr>
    <w:rPr>
      <w:sz w:val="20"/>
      <w:szCs w:val="20"/>
    </w:rPr>
  </w:style>
  <w:style w:type="character" w:customStyle="1" w:styleId="CommentTextChar">
    <w:name w:val="Comment Text Char"/>
    <w:basedOn w:val="DefaultParagraphFont"/>
    <w:link w:val="CommentText"/>
    <w:uiPriority w:val="99"/>
    <w:semiHidden/>
    <w:rsid w:val="002F0FF1"/>
    <w:rPr>
      <w:sz w:val="20"/>
      <w:szCs w:val="20"/>
    </w:rPr>
  </w:style>
  <w:style w:type="paragraph" w:styleId="CommentSubject">
    <w:name w:val="annotation subject"/>
    <w:basedOn w:val="CommentText"/>
    <w:next w:val="CommentText"/>
    <w:link w:val="CommentSubjectChar"/>
    <w:uiPriority w:val="99"/>
    <w:semiHidden/>
    <w:unhideWhenUsed/>
    <w:rsid w:val="002F0FF1"/>
    <w:rPr>
      <w:b/>
      <w:bCs/>
    </w:rPr>
  </w:style>
  <w:style w:type="character" w:customStyle="1" w:styleId="CommentSubjectChar">
    <w:name w:val="Comment Subject Char"/>
    <w:basedOn w:val="CommentTextChar"/>
    <w:link w:val="CommentSubject"/>
    <w:uiPriority w:val="99"/>
    <w:semiHidden/>
    <w:rsid w:val="002F0FF1"/>
    <w:rPr>
      <w:b/>
      <w:bCs/>
      <w:sz w:val="20"/>
      <w:szCs w:val="20"/>
    </w:rPr>
  </w:style>
  <w:style w:type="paragraph" w:styleId="BalloonText">
    <w:name w:val="Balloon Text"/>
    <w:basedOn w:val="Normal"/>
    <w:link w:val="BalloonTextChar"/>
    <w:uiPriority w:val="99"/>
    <w:semiHidden/>
    <w:unhideWhenUsed/>
    <w:rsid w:val="002F0F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FF1"/>
    <w:rPr>
      <w:rFonts w:ascii="Segoe UI" w:hAnsi="Segoe UI" w:cs="Segoe UI"/>
      <w:sz w:val="18"/>
      <w:szCs w:val="18"/>
    </w:rPr>
  </w:style>
  <w:style w:type="character" w:styleId="PlaceholderText">
    <w:name w:val="Placeholder Text"/>
    <w:basedOn w:val="DefaultParagraphFont"/>
    <w:uiPriority w:val="99"/>
    <w:semiHidden/>
    <w:rsid w:val="007C076D"/>
    <w:rPr>
      <w:color w:val="808080"/>
    </w:rPr>
  </w:style>
  <w:style w:type="paragraph" w:styleId="Footer">
    <w:name w:val="footer"/>
    <w:basedOn w:val="Normal"/>
    <w:link w:val="FooterChar"/>
    <w:uiPriority w:val="99"/>
    <w:unhideWhenUsed/>
    <w:rsid w:val="00C54A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4AB6"/>
  </w:style>
  <w:style w:type="character" w:styleId="PageNumber">
    <w:name w:val="page number"/>
    <w:basedOn w:val="DefaultParagraphFont"/>
    <w:uiPriority w:val="99"/>
    <w:semiHidden/>
    <w:unhideWhenUsed/>
    <w:rsid w:val="00C54AB6"/>
  </w:style>
  <w:style w:type="character" w:styleId="Strong">
    <w:name w:val="Strong"/>
    <w:basedOn w:val="DefaultParagraphFont"/>
    <w:uiPriority w:val="22"/>
    <w:qFormat/>
    <w:rsid w:val="009332A8"/>
    <w:rPr>
      <w:b/>
      <w:bCs/>
    </w:rPr>
  </w:style>
  <w:style w:type="character" w:styleId="Emphasis">
    <w:name w:val="Emphasis"/>
    <w:basedOn w:val="DefaultParagraphFont"/>
    <w:uiPriority w:val="20"/>
    <w:qFormat/>
    <w:rsid w:val="009332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F3738-9865-4B98-B072-BC146AEE7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7</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 Dochtermann</dc:creator>
  <cp:keywords/>
  <dc:description/>
  <cp:lastModifiedBy>Ned Dochtermann</cp:lastModifiedBy>
  <cp:revision>9</cp:revision>
  <dcterms:created xsi:type="dcterms:W3CDTF">2016-10-08T08:57:00Z</dcterms:created>
  <dcterms:modified xsi:type="dcterms:W3CDTF">2016-10-08T14:53:00Z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